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Look w:val="04A0" w:firstRow="1" w:lastRow="0" w:firstColumn="1" w:lastColumn="0" w:noHBand="0" w:noVBand="1"/>
      </w:tblPr>
      <w:tblGrid>
        <w:gridCol w:w="9004"/>
      </w:tblGrid>
      <w:tr w:rsidR="00123EA4" w:rsidRPr="00C80527" w:rsidTr="0044641C">
        <w:trPr>
          <w:trHeight w:val="2880"/>
          <w:jc w:val="center"/>
        </w:trPr>
        <w:tc>
          <w:tcPr>
            <w:tcW w:w="9004" w:type="dxa"/>
          </w:tcPr>
          <w:p w:rsidR="00123EA4" w:rsidRPr="00C80527" w:rsidRDefault="00123EA4">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123EA4" w:rsidRPr="00C80527" w:rsidTr="00E74164">
              <w:trPr>
                <w:trHeight w:val="1937"/>
              </w:trPr>
              <w:tc>
                <w:tcPr>
                  <w:tcW w:w="2268" w:type="dxa"/>
                  <w:hideMark/>
                </w:tcPr>
                <w:p w:rsidR="00123EA4" w:rsidRPr="00C80527" w:rsidRDefault="00123EA4">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lang w:eastAsia="ja-JP"/>
                    </w:rPr>
                    <w:drawing>
                      <wp:inline distT="0" distB="0" distL="0" distR="0" wp14:anchorId="49ABF366" wp14:editId="64A57804">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123EA4" w:rsidRPr="00C80527" w:rsidRDefault="00123EA4">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123EA4" w:rsidRPr="00C80527" w:rsidTr="00E74164">
              <w:trPr>
                <w:gridAfter w:val="1"/>
                <w:wAfter w:w="254" w:type="dxa"/>
                <w:trHeight w:val="1238"/>
              </w:trPr>
              <w:tc>
                <w:tcPr>
                  <w:tcW w:w="8641" w:type="dxa"/>
                  <w:gridSpan w:val="2"/>
                  <w:hideMark/>
                </w:tcPr>
                <w:p w:rsidR="00123EA4" w:rsidRPr="00C80527" w:rsidRDefault="00123EA4">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123EA4" w:rsidRPr="00C80527" w:rsidRDefault="00123EA4">
            <w:pPr>
              <w:pStyle w:val="NoSpacing"/>
              <w:jc w:val="center"/>
              <w:rPr>
                <w:rFonts w:eastAsiaTheme="majorEastAsia" w:cstheme="minorHAnsi"/>
                <w:caps/>
              </w:rPr>
            </w:pPr>
          </w:p>
        </w:tc>
      </w:tr>
      <w:tr w:rsidR="00123EA4" w:rsidRPr="00C80527" w:rsidTr="0044641C">
        <w:trPr>
          <w:trHeight w:val="1440"/>
          <w:jc w:val="center"/>
        </w:trPr>
        <w:tc>
          <w:tcPr>
            <w:tcW w:w="9004" w:type="dxa"/>
            <w:tcBorders>
              <w:top w:val="nil"/>
              <w:left w:val="nil"/>
              <w:bottom w:val="single" w:sz="4" w:space="0" w:color="4F81BD" w:themeColor="accent1"/>
              <w:right w:val="nil"/>
            </w:tcBorders>
            <w:vAlign w:val="center"/>
            <w:hideMark/>
          </w:tcPr>
          <w:p w:rsidR="00123EA4" w:rsidRPr="00C80527" w:rsidRDefault="00123EA4">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123EA4" w:rsidRPr="00C80527" w:rsidTr="0044641C">
        <w:trPr>
          <w:trHeight w:val="720"/>
          <w:jc w:val="center"/>
        </w:trPr>
        <w:tc>
          <w:tcPr>
            <w:tcW w:w="9004" w:type="dxa"/>
            <w:tcBorders>
              <w:top w:val="single" w:sz="4" w:space="0" w:color="4F81BD" w:themeColor="accent1"/>
              <w:left w:val="nil"/>
              <w:bottom w:val="nil"/>
              <w:right w:val="nil"/>
            </w:tcBorders>
            <w:vAlign w:val="center"/>
          </w:tcPr>
          <w:p w:rsidR="00123EA4" w:rsidRPr="00E2210C" w:rsidRDefault="00E2210C">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123EA4" w:rsidRPr="00C80527" w:rsidRDefault="00123EA4">
            <w:pPr>
              <w:pStyle w:val="NoSpacing"/>
              <w:jc w:val="center"/>
              <w:rPr>
                <w:rFonts w:eastAsiaTheme="majorEastAsia" w:cstheme="minorHAnsi"/>
                <w:sz w:val="44"/>
                <w:szCs w:val="44"/>
                <w:lang w:val="vi-VN"/>
              </w:rPr>
            </w:pPr>
          </w:p>
          <w:p w:rsidR="00123EA4" w:rsidRPr="00C80527" w:rsidRDefault="009521BA">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DA08F2" w:rsidRPr="00C80527">
                  <w:rPr>
                    <w:rFonts w:eastAsiaTheme="majorEastAsia" w:cstheme="minorHAnsi"/>
                    <w:sz w:val="80"/>
                    <w:szCs w:val="80"/>
                    <w:lang w:val="en-GB"/>
                  </w:rPr>
                  <w:t>Software Test Documentation</w:t>
                </w:r>
              </w:sdtContent>
            </w:sdt>
          </w:p>
        </w:tc>
      </w:tr>
      <w:tr w:rsidR="00123EA4" w:rsidRPr="00C80527" w:rsidTr="0044641C">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123EA4" w:rsidRPr="00C80527" w:rsidTr="00E74164">
              <w:trPr>
                <w:trHeight w:val="360"/>
                <w:jc w:val="center"/>
              </w:trPr>
              <w:tc>
                <w:tcPr>
                  <w:tcW w:w="5000" w:type="pct"/>
                  <w:vAlign w:val="center"/>
                  <w:hideMark/>
                </w:tcPr>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1620"/>
                    <w:gridCol w:w="1280"/>
                  </w:tblGrid>
                  <w:tr w:rsidR="00123EA4" w:rsidRPr="00C80527" w:rsidTr="00E2210C">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123EA4" w:rsidRPr="00E2210C" w:rsidRDefault="00E2210C" w:rsidP="0070193D">
                        <w:pPr>
                          <w:spacing w:after="120"/>
                          <w:jc w:val="center"/>
                          <w:rPr>
                            <w:rFonts w:eastAsia="Times New Roman" w:cstheme="minorHAnsi"/>
                            <w:b/>
                            <w:bCs/>
                            <w:sz w:val="36"/>
                            <w:szCs w:val="36"/>
                          </w:rPr>
                        </w:pPr>
                        <w:r>
                          <w:rPr>
                            <w:rFonts w:cstheme="minorHAnsi"/>
                            <w:b/>
                            <w:bCs/>
                            <w:sz w:val="36"/>
                            <w:szCs w:val="36"/>
                            <w:lang w:val="vi-VN"/>
                          </w:rPr>
                          <w:t xml:space="preserve">Group </w:t>
                        </w:r>
                        <w:del w:id="0" w:author="giangnhhse60606" w:date="2014-03-14T19:35:00Z">
                          <w:r w:rsidDel="0070193D">
                            <w:rPr>
                              <w:rFonts w:cstheme="minorHAnsi"/>
                              <w:b/>
                              <w:bCs/>
                              <w:sz w:val="36"/>
                              <w:szCs w:val="36"/>
                            </w:rPr>
                            <w:delText>6</w:delText>
                          </w:r>
                        </w:del>
                        <w:ins w:id="1" w:author="giangnhhse60606" w:date="2014-03-14T19:35:00Z">
                          <w:r w:rsidR="0070193D">
                            <w:rPr>
                              <w:rFonts w:cstheme="minorHAnsi"/>
                              <w:b/>
                              <w:bCs/>
                              <w:sz w:val="36"/>
                              <w:szCs w:val="36"/>
                            </w:rPr>
                            <w:t>10</w:t>
                          </w:r>
                        </w:ins>
                      </w:p>
                    </w:tc>
                  </w:tr>
                  <w:tr w:rsidR="00E2210C" w:rsidRPr="00C80527" w:rsidTr="00E2210C">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nil"/>
                          <w:right w:val="nil"/>
                        </w:tcBorders>
                        <w:hideMark/>
                      </w:tcPr>
                      <w:p w:rsidR="00E2210C" w:rsidRPr="00B337EB" w:rsidRDefault="0044641C" w:rsidP="004F5A03">
                        <w:pPr>
                          <w:jc w:val="both"/>
                          <w:rPr>
                            <w:rFonts w:eastAsia="Times New Roman"/>
                            <w:bCs/>
                            <w:sz w:val="28"/>
                            <w:szCs w:val="28"/>
                          </w:rPr>
                        </w:pPr>
                        <w:del w:id="2" w:author="giangnhhse60606" w:date="2014-03-14T19:35:00Z">
                          <w:r w:rsidDel="0070193D">
                            <w:rPr>
                              <w:bCs/>
                              <w:sz w:val="28"/>
                              <w:szCs w:val="28"/>
                            </w:rPr>
                            <w:delText>Nguyễn Hoàng Việt Khánh</w:delText>
                          </w:r>
                        </w:del>
                        <w:ins w:id="3" w:author="giangnhhse60606" w:date="2014-03-14T19:35:00Z">
                          <w:r w:rsidR="0070193D">
                            <w:rPr>
                              <w:bCs/>
                              <w:sz w:val="28"/>
                              <w:szCs w:val="28"/>
                            </w:rPr>
                            <w:t>Nguyễn Duy Phương</w:t>
                          </w:r>
                        </w:ins>
                      </w:p>
                    </w:tc>
                    <w:tc>
                      <w:tcPr>
                        <w:tcW w:w="1620" w:type="dxa"/>
                        <w:tcBorders>
                          <w:top w:val="single" w:sz="4" w:space="0" w:color="auto"/>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single" w:sz="4" w:space="0" w:color="auto"/>
                          <w:left w:val="nil"/>
                          <w:bottom w:val="nil"/>
                          <w:right w:val="single" w:sz="4" w:space="0" w:color="auto"/>
                        </w:tcBorders>
                        <w:hideMark/>
                      </w:tcPr>
                      <w:p w:rsidR="00E2210C" w:rsidRPr="00B337EB" w:rsidRDefault="00E2210C" w:rsidP="004F5A03">
                        <w:pPr>
                          <w:jc w:val="both"/>
                          <w:rPr>
                            <w:rFonts w:eastAsia="Times New Roman"/>
                            <w:bCs/>
                            <w:sz w:val="28"/>
                            <w:szCs w:val="28"/>
                          </w:rPr>
                        </w:pPr>
                        <w:del w:id="4" w:author="giangnhhse60606" w:date="2014-03-14T19:37:00Z">
                          <w:r w:rsidDel="0070193D">
                            <w:rPr>
                              <w:bCs/>
                              <w:sz w:val="28"/>
                              <w:szCs w:val="28"/>
                            </w:rPr>
                            <w:delText>60142</w:delText>
                          </w:r>
                        </w:del>
                        <w:ins w:id="5" w:author="giangnhhse60606" w:date="2014-03-14T19:37:00Z">
                          <w:r w:rsidR="0070193D">
                            <w:rPr>
                              <w:bCs/>
                              <w:sz w:val="28"/>
                              <w:szCs w:val="28"/>
                            </w:rPr>
                            <w:t>SE60761</w:t>
                          </w:r>
                        </w:ins>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del w:id="6" w:author="giangnhhse60606" w:date="2014-03-14T19:35:00Z">
                          <w:r w:rsidDel="0070193D">
                            <w:rPr>
                              <w:bCs/>
                              <w:sz w:val="28"/>
                              <w:szCs w:val="28"/>
                            </w:rPr>
                            <w:delText>Nguyễn Thị Yên Thịnh</w:delText>
                          </w:r>
                        </w:del>
                        <w:ins w:id="7" w:author="giangnhhse60606" w:date="2014-03-14T19:35:00Z">
                          <w:r w:rsidR="0070193D">
                            <w:rPr>
                              <w:bCs/>
                              <w:sz w:val="28"/>
                              <w:szCs w:val="28"/>
                            </w:rPr>
                            <w:t>Nguyễn Hữu Hoàng Giang</w:t>
                          </w:r>
                        </w:ins>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del w:id="8" w:author="giangnhhse60606" w:date="2014-03-14T19:37:00Z">
                          <w:r w:rsidDel="0070193D">
                            <w:rPr>
                              <w:bCs/>
                              <w:sz w:val="28"/>
                              <w:szCs w:val="28"/>
                            </w:rPr>
                            <w:delText>60153</w:delText>
                          </w:r>
                        </w:del>
                        <w:ins w:id="9" w:author="giangnhhse60606" w:date="2014-03-14T19:37:00Z">
                          <w:r w:rsidR="0070193D">
                            <w:rPr>
                              <w:bCs/>
                              <w:sz w:val="28"/>
                              <w:szCs w:val="28"/>
                            </w:rPr>
                            <w:t>SE60606</w:t>
                          </w:r>
                        </w:ins>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del w:id="10" w:author="giangnhhse60606" w:date="2014-03-14T19:35:00Z">
                          <w:r w:rsidDel="0070193D">
                            <w:rPr>
                              <w:rFonts w:eastAsia="Times New Roman"/>
                              <w:bCs/>
                              <w:sz w:val="28"/>
                              <w:szCs w:val="28"/>
                            </w:rPr>
                            <w:delText>Nguyễn Đỗ Vượng</w:delText>
                          </w:r>
                        </w:del>
                        <w:ins w:id="11" w:author="giangnhhse60606" w:date="2014-03-14T19:35:00Z">
                          <w:r w:rsidR="0070193D">
                            <w:rPr>
                              <w:rFonts w:eastAsia="Times New Roman"/>
                              <w:bCs/>
                              <w:sz w:val="28"/>
                              <w:szCs w:val="28"/>
                            </w:rPr>
                            <w:t>Nguyễn Đức Thịnh</w:t>
                          </w:r>
                        </w:ins>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del w:id="12" w:author="giangnhhse60606" w:date="2014-03-14T19:38:00Z">
                          <w:r w:rsidDel="0070193D">
                            <w:rPr>
                              <w:bCs/>
                              <w:sz w:val="28"/>
                              <w:szCs w:val="28"/>
                            </w:rPr>
                            <w:delText>60267</w:delText>
                          </w:r>
                        </w:del>
                        <w:ins w:id="13" w:author="giangnhhse60606" w:date="2014-03-14T19:38:00Z">
                          <w:r w:rsidR="0070193D">
                            <w:rPr>
                              <w:bCs/>
                              <w:sz w:val="28"/>
                              <w:szCs w:val="28"/>
                            </w:rPr>
                            <w:t>60556</w:t>
                          </w:r>
                        </w:ins>
                      </w:p>
                    </w:tc>
                  </w:tr>
                  <w:tr w:rsidR="00E2210C" w:rsidRPr="00C80527" w:rsidTr="00E2210C">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single" w:sz="4" w:space="0" w:color="auto"/>
                          <w:right w:val="nil"/>
                        </w:tcBorders>
                        <w:hideMark/>
                      </w:tcPr>
                      <w:p w:rsidR="00E2210C" w:rsidRPr="00B337EB" w:rsidRDefault="0044641C" w:rsidP="004F5A03">
                        <w:pPr>
                          <w:jc w:val="both"/>
                          <w:rPr>
                            <w:rFonts w:eastAsia="Times New Roman"/>
                            <w:bCs/>
                            <w:sz w:val="28"/>
                            <w:szCs w:val="28"/>
                          </w:rPr>
                        </w:pPr>
                        <w:del w:id="14" w:author="giangnhhse60606" w:date="2014-03-14T19:35:00Z">
                          <w:r w:rsidDel="0070193D">
                            <w:rPr>
                              <w:rFonts w:eastAsia="Times New Roman"/>
                              <w:bCs/>
                              <w:sz w:val="28"/>
                              <w:szCs w:val="28"/>
                            </w:rPr>
                            <w:delText>An Ngọc Anh</w:delText>
                          </w:r>
                        </w:del>
                        <w:ins w:id="15" w:author="giangnhhse60606" w:date="2014-03-14T19:35:00Z">
                          <w:r w:rsidR="0070193D">
                            <w:rPr>
                              <w:rFonts w:eastAsia="Times New Roman"/>
                              <w:bCs/>
                              <w:sz w:val="28"/>
                              <w:szCs w:val="28"/>
                            </w:rPr>
                            <w:t>Nguyễn Quốc Khánh</w:t>
                          </w:r>
                        </w:ins>
                      </w:p>
                      <w:p w:rsidR="00E2210C" w:rsidRPr="00B337EB" w:rsidRDefault="00E2210C" w:rsidP="004F5A03">
                        <w:pPr>
                          <w:jc w:val="both"/>
                          <w:rPr>
                            <w:rFonts w:eastAsia="Times New Roman"/>
                            <w:bCs/>
                            <w:sz w:val="28"/>
                            <w:szCs w:val="28"/>
                          </w:rPr>
                        </w:pPr>
                      </w:p>
                    </w:tc>
                    <w:tc>
                      <w:tcPr>
                        <w:tcW w:w="1620" w:type="dxa"/>
                        <w:tcBorders>
                          <w:top w:val="nil"/>
                          <w:left w:val="nil"/>
                          <w:bottom w:val="single" w:sz="4" w:space="0" w:color="auto"/>
                          <w:right w:val="nil"/>
                        </w:tcBorders>
                      </w:tcPr>
                      <w:p w:rsidR="00E2210C" w:rsidRPr="00B337EB" w:rsidRDefault="00E2210C" w:rsidP="004F5A03">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hideMark/>
                      </w:tcPr>
                      <w:p w:rsidR="00E2210C" w:rsidRPr="00B337EB" w:rsidRDefault="00E2210C">
                        <w:pPr>
                          <w:jc w:val="both"/>
                          <w:rPr>
                            <w:bCs/>
                            <w:sz w:val="28"/>
                            <w:szCs w:val="28"/>
                          </w:rPr>
                        </w:pPr>
                        <w:del w:id="16" w:author="giangnhhse60606" w:date="2014-03-14T19:38:00Z">
                          <w:r w:rsidDel="0070193D">
                            <w:rPr>
                              <w:bCs/>
                              <w:sz w:val="28"/>
                              <w:szCs w:val="28"/>
                            </w:rPr>
                            <w:delText>60277</w:delText>
                          </w:r>
                        </w:del>
                        <w:ins w:id="17" w:author="giangnhhse60606" w:date="2014-03-14T19:38:00Z">
                          <w:r w:rsidR="0070193D">
                            <w:rPr>
                              <w:bCs/>
                              <w:sz w:val="28"/>
                              <w:szCs w:val="28"/>
                            </w:rPr>
                            <w:t>60398</w:t>
                          </w:r>
                        </w:ins>
                      </w:p>
                    </w:tc>
                  </w:tr>
                  <w:tr w:rsidR="00E2210C" w:rsidRPr="00C80527" w:rsidTr="00E2210C">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E2210C">
                        <w:pPr>
                          <w:spacing w:after="120"/>
                          <w:rPr>
                            <w:rFonts w:eastAsia="Times New Roman" w:cstheme="minorHAnsi"/>
                            <w:bCs/>
                            <w:sz w:val="28"/>
                            <w:szCs w:val="28"/>
                          </w:rPr>
                        </w:pPr>
                        <w:del w:id="18" w:author="giangnhhse60606" w:date="2014-03-14T19:35:00Z">
                          <w:r w:rsidDel="0070193D">
                            <w:rPr>
                              <w:rFonts w:cstheme="minorHAnsi"/>
                              <w:bCs/>
                              <w:sz w:val="28"/>
                              <w:szCs w:val="28"/>
                            </w:rPr>
                            <w:delText>Lâm Hữu Khánh Phương</w:delText>
                          </w:r>
                        </w:del>
                        <w:ins w:id="19" w:author="giangnhhse60606" w:date="2014-03-14T19:35:00Z">
                          <w:r w:rsidR="0070193D">
                            <w:rPr>
                              <w:rFonts w:cstheme="minorHAnsi"/>
                              <w:bCs/>
                              <w:sz w:val="28"/>
                              <w:szCs w:val="28"/>
                            </w:rPr>
                            <w:t>Lại Đức Hùng</w:t>
                          </w:r>
                        </w:ins>
                      </w:p>
                    </w:tc>
                  </w:tr>
                  <w:tr w:rsidR="00E2210C" w:rsidRPr="00C80527" w:rsidTr="00E2210C">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7F5FC2">
                        <w:pPr>
                          <w:spacing w:after="120"/>
                          <w:rPr>
                            <w:rFonts w:eastAsia="Times New Roman" w:cstheme="minorHAnsi"/>
                            <w:bCs/>
                            <w:sz w:val="28"/>
                            <w:szCs w:val="28"/>
                          </w:rPr>
                        </w:pPr>
                        <w:del w:id="20" w:author="giangnhhse60606" w:date="2014-03-14T19:35:00Z">
                          <w:r w:rsidDel="0070193D">
                            <w:rPr>
                              <w:rFonts w:cstheme="minorHAnsi"/>
                              <w:sz w:val="28"/>
                              <w:szCs w:val="28"/>
                            </w:rPr>
                            <w:delText>SMDH</w:delText>
                          </w:r>
                        </w:del>
                        <w:ins w:id="21" w:author="giangnhhse60606" w:date="2014-03-14T19:35:00Z">
                          <w:r w:rsidR="0070193D">
                            <w:rPr>
                              <w:rFonts w:cstheme="minorHAnsi"/>
                              <w:sz w:val="28"/>
                              <w:szCs w:val="28"/>
                            </w:rPr>
                            <w:t>FPB</w:t>
                          </w:r>
                        </w:ins>
                      </w:p>
                    </w:tc>
                  </w:tr>
                </w:tbl>
                <w:p w:rsidR="00123EA4" w:rsidRPr="00C80527" w:rsidRDefault="00123EA4">
                  <w:pPr>
                    <w:spacing w:after="0" w:line="240" w:lineRule="auto"/>
                    <w:jc w:val="center"/>
                    <w:rPr>
                      <w:rFonts w:cstheme="minorHAnsi"/>
                      <w:sz w:val="20"/>
                      <w:szCs w:val="20"/>
                    </w:rPr>
                  </w:pPr>
                </w:p>
              </w:tc>
            </w:tr>
          </w:tbl>
          <w:p w:rsidR="00123EA4" w:rsidRPr="00C80527" w:rsidRDefault="00123EA4">
            <w:pPr>
              <w:pStyle w:val="NoSpacing"/>
              <w:jc w:val="center"/>
              <w:rPr>
                <w:rFonts w:cstheme="minorHAnsi"/>
              </w:rPr>
            </w:pPr>
          </w:p>
        </w:tc>
      </w:tr>
      <w:tr w:rsidR="00123EA4" w:rsidRPr="00C80527" w:rsidTr="0044641C">
        <w:trPr>
          <w:trHeight w:val="360"/>
          <w:jc w:val="center"/>
        </w:trPr>
        <w:tc>
          <w:tcPr>
            <w:tcW w:w="9004" w:type="dxa"/>
          </w:tcPr>
          <w:p w:rsidR="00123EA4" w:rsidRPr="00C80527" w:rsidRDefault="00123EA4">
            <w:pPr>
              <w:pStyle w:val="NoSpacing"/>
              <w:ind w:left="420"/>
              <w:rPr>
                <w:rFonts w:cstheme="minorHAnsi"/>
                <w:b/>
                <w:bCs/>
                <w:lang w:val="vi-VN"/>
              </w:rPr>
            </w:pPr>
          </w:p>
          <w:p w:rsidR="00123EA4" w:rsidRPr="00C80527" w:rsidRDefault="00123EA4">
            <w:pPr>
              <w:pStyle w:val="NoSpacing"/>
              <w:numPr>
                <w:ilvl w:val="0"/>
                <w:numId w:val="2"/>
              </w:numPr>
              <w:jc w:val="center"/>
              <w:rPr>
                <w:rFonts w:cstheme="minorHAnsi"/>
                <w:b/>
                <w:bCs/>
              </w:rPr>
            </w:pPr>
            <w:r w:rsidRPr="00C80527">
              <w:rPr>
                <w:rFonts w:cstheme="minorHAnsi"/>
                <w:sz w:val="28"/>
              </w:rPr>
              <w:t xml:space="preserve">Ho Chi Minh City, </w:t>
            </w:r>
            <w:r w:rsidR="007F5FC2">
              <w:rPr>
                <w:rFonts w:cstheme="minorHAnsi"/>
                <w:sz w:val="28"/>
              </w:rPr>
              <w:t>Mar</w:t>
            </w:r>
            <w:r w:rsidR="007F5FC2" w:rsidRPr="00C80527">
              <w:rPr>
                <w:rFonts w:cstheme="minorHAnsi"/>
                <w:sz w:val="28"/>
                <w:lang w:val="vi-VN"/>
              </w:rPr>
              <w:t xml:space="preserve"> </w:t>
            </w:r>
            <w:r w:rsidRPr="00C80527">
              <w:rPr>
                <w:rFonts w:cstheme="minorHAnsi"/>
                <w:sz w:val="28"/>
                <w:lang w:val="vi-VN"/>
              </w:rPr>
              <w:t xml:space="preserve">/ </w:t>
            </w:r>
            <w:del w:id="22" w:author="giangnhhse60606" w:date="2014-03-14T19:38:00Z">
              <w:r w:rsidR="007F5FC2" w:rsidRPr="00C80527" w:rsidDel="0070193D">
                <w:rPr>
                  <w:rFonts w:cstheme="minorHAnsi"/>
                  <w:sz w:val="28"/>
                  <w:lang w:val="vi-VN"/>
                </w:rPr>
                <w:delText>201</w:delText>
              </w:r>
              <w:r w:rsidR="007F5FC2" w:rsidDel="0070193D">
                <w:rPr>
                  <w:rFonts w:cstheme="minorHAnsi"/>
                  <w:sz w:val="28"/>
                </w:rPr>
                <w:delText>3</w:delText>
              </w:r>
              <w:r w:rsidR="007F5FC2" w:rsidRPr="00C80527" w:rsidDel="0070193D">
                <w:rPr>
                  <w:rFonts w:cstheme="minorHAnsi"/>
                  <w:sz w:val="28"/>
                  <w:lang w:val="vi-VN"/>
                </w:rPr>
                <w:delText xml:space="preserve"> </w:delText>
              </w:r>
            </w:del>
            <w:ins w:id="23" w:author="giangnhhse60606" w:date="2014-03-14T19:38:00Z">
              <w:r w:rsidR="0070193D" w:rsidRPr="00C80527">
                <w:rPr>
                  <w:rFonts w:cstheme="minorHAnsi"/>
                  <w:sz w:val="28"/>
                  <w:lang w:val="vi-VN"/>
                </w:rPr>
                <w:t>201</w:t>
              </w:r>
              <w:r w:rsidR="0070193D">
                <w:rPr>
                  <w:rFonts w:cstheme="minorHAnsi"/>
                  <w:sz w:val="28"/>
                </w:rPr>
                <w:t>4</w:t>
              </w:r>
              <w:r w:rsidR="0070193D" w:rsidRPr="00C80527">
                <w:rPr>
                  <w:rFonts w:cstheme="minorHAnsi"/>
                  <w:sz w:val="28"/>
                  <w:lang w:val="vi-VN"/>
                </w:rPr>
                <w:t xml:space="preserve"> </w:t>
              </w:r>
            </w:ins>
            <w:r w:rsidRPr="00C80527">
              <w:rPr>
                <w:rFonts w:cstheme="minorHAnsi"/>
                <w:sz w:val="28"/>
                <w:lang w:val="vi-VN"/>
              </w:rPr>
              <w:t>-</w:t>
            </w:r>
          </w:p>
        </w:tc>
      </w:tr>
    </w:tbl>
    <w:p w:rsidR="003A2DEC" w:rsidRPr="00C80527" w:rsidRDefault="003A2DEC">
      <w:pPr>
        <w:rPr>
          <w:rFonts w:cstheme="minorHAnsi"/>
          <w:b/>
        </w:rPr>
      </w:pPr>
    </w:p>
    <w:p w:rsidR="003A2DEC" w:rsidRPr="00C80527" w:rsidRDefault="003A2DEC">
      <w:pPr>
        <w:rPr>
          <w:rFonts w:cstheme="minorHAnsi"/>
          <w:b/>
        </w:rPr>
      </w:pPr>
    </w:p>
    <w:bookmarkStart w:id="24" w:name="_Toc38289762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097636" w:rsidRPr="00C80527" w:rsidRDefault="00097636" w:rsidP="00D25206">
          <w:pPr>
            <w:pStyle w:val="Heading1"/>
            <w:rPr>
              <w:rFonts w:asciiTheme="minorHAnsi" w:hAnsiTheme="minorHAnsi" w:cstheme="minorHAnsi"/>
            </w:rPr>
          </w:pPr>
          <w:r w:rsidRPr="00C80527">
            <w:rPr>
              <w:rFonts w:asciiTheme="minorHAnsi" w:hAnsiTheme="minorHAnsi" w:cstheme="minorHAnsi"/>
            </w:rPr>
            <w:t>Table of Contents</w:t>
          </w:r>
          <w:bookmarkEnd w:id="24"/>
        </w:p>
        <w:p w:rsidR="00913C0A" w:rsidRDefault="007D1DD1">
          <w:pPr>
            <w:pStyle w:val="TOC1"/>
            <w:tabs>
              <w:tab w:val="right" w:leader="dot" w:pos="8778"/>
            </w:tabs>
            <w:rPr>
              <w:ins w:id="25" w:author="giangnhhse60606" w:date="2014-03-18T09:18:00Z"/>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ins w:id="26" w:author="giangnhhse60606" w:date="2014-03-18T09:18:00Z">
            <w:r w:rsidR="00913C0A" w:rsidRPr="0068571E">
              <w:rPr>
                <w:rStyle w:val="Hyperlink"/>
                <w:noProof/>
              </w:rPr>
              <w:fldChar w:fldCharType="begin"/>
            </w:r>
            <w:r w:rsidR="00913C0A" w:rsidRPr="0068571E">
              <w:rPr>
                <w:rStyle w:val="Hyperlink"/>
                <w:noProof/>
              </w:rPr>
              <w:instrText xml:space="preserve"> </w:instrText>
            </w:r>
            <w:r w:rsidR="00913C0A">
              <w:rPr>
                <w:noProof/>
              </w:rPr>
              <w:instrText>HYPERLINK \l "_Toc382897625"</w:instrText>
            </w:r>
            <w:r w:rsidR="00913C0A" w:rsidRPr="0068571E">
              <w:rPr>
                <w:rStyle w:val="Hyperlink"/>
                <w:noProof/>
              </w:rPr>
              <w:instrText xml:space="preserve"> </w:instrText>
            </w:r>
            <w:r w:rsidR="00913C0A" w:rsidRPr="0068571E">
              <w:rPr>
                <w:rStyle w:val="Hyperlink"/>
                <w:noProof/>
              </w:rPr>
              <w:fldChar w:fldCharType="separate"/>
            </w:r>
            <w:r w:rsidR="00913C0A" w:rsidRPr="0068571E">
              <w:rPr>
                <w:rStyle w:val="Hyperlink"/>
                <w:rFonts w:cstheme="minorHAnsi"/>
                <w:noProof/>
              </w:rPr>
              <w:t>Table of Contents</w:t>
            </w:r>
            <w:r w:rsidR="00913C0A">
              <w:rPr>
                <w:noProof/>
                <w:webHidden/>
              </w:rPr>
              <w:tab/>
            </w:r>
            <w:r w:rsidR="00913C0A">
              <w:rPr>
                <w:noProof/>
                <w:webHidden/>
              </w:rPr>
              <w:fldChar w:fldCharType="begin"/>
            </w:r>
            <w:r w:rsidR="00913C0A">
              <w:rPr>
                <w:noProof/>
                <w:webHidden/>
              </w:rPr>
              <w:instrText xml:space="preserve"> PAGEREF _Toc382897625 \h </w:instrText>
            </w:r>
          </w:ins>
          <w:r w:rsidR="00913C0A">
            <w:rPr>
              <w:noProof/>
              <w:webHidden/>
            </w:rPr>
          </w:r>
          <w:r w:rsidR="00913C0A">
            <w:rPr>
              <w:noProof/>
              <w:webHidden/>
            </w:rPr>
            <w:fldChar w:fldCharType="separate"/>
          </w:r>
          <w:ins w:id="27" w:author="giangnhhse60606" w:date="2014-03-18T09:18:00Z">
            <w:r w:rsidR="00913C0A">
              <w:rPr>
                <w:noProof/>
                <w:webHidden/>
              </w:rPr>
              <w:t>1</w:t>
            </w:r>
            <w:r w:rsidR="00913C0A">
              <w:rPr>
                <w:noProof/>
                <w:webHidden/>
              </w:rPr>
              <w:fldChar w:fldCharType="end"/>
            </w:r>
            <w:r w:rsidR="00913C0A" w:rsidRPr="0068571E">
              <w:rPr>
                <w:rStyle w:val="Hyperlink"/>
                <w:noProof/>
              </w:rPr>
              <w:fldChar w:fldCharType="end"/>
            </w:r>
          </w:ins>
        </w:p>
        <w:p w:rsidR="00913C0A" w:rsidRDefault="00913C0A">
          <w:pPr>
            <w:pStyle w:val="TOC2"/>
            <w:tabs>
              <w:tab w:val="left" w:pos="880"/>
              <w:tab w:val="right" w:leader="dot" w:pos="8778"/>
            </w:tabs>
            <w:rPr>
              <w:ins w:id="28" w:author="giangnhhse60606" w:date="2014-03-18T09:18:00Z"/>
              <w:rFonts w:eastAsiaTheme="minorEastAsia"/>
              <w:noProof/>
              <w:sz w:val="22"/>
              <w:lang w:eastAsia="ja-JP"/>
            </w:rPr>
          </w:pPr>
          <w:ins w:id="29"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"_Toc382897631"</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5.1</w:t>
            </w:r>
            <w:r>
              <w:rPr>
                <w:rFonts w:eastAsiaTheme="minorEastAsia"/>
                <w:noProof/>
                <w:sz w:val="22"/>
                <w:lang w:eastAsia="ja-JP"/>
              </w:rPr>
              <w:tab/>
            </w:r>
            <w:r w:rsidRPr="0068571E">
              <w:rPr>
                <w:rStyle w:val="Hyperlink"/>
                <w:rFonts w:cstheme="minorHAnsi"/>
                <w:noProof/>
              </w:rPr>
              <w:t>Introduction</w:t>
            </w:r>
            <w:r>
              <w:rPr>
                <w:noProof/>
                <w:webHidden/>
              </w:rPr>
              <w:tab/>
            </w:r>
            <w:r>
              <w:rPr>
                <w:noProof/>
                <w:webHidden/>
              </w:rPr>
              <w:fldChar w:fldCharType="begin"/>
            </w:r>
            <w:r>
              <w:rPr>
                <w:noProof/>
                <w:webHidden/>
              </w:rPr>
              <w:instrText xml:space="preserve"> PAGEREF _Toc382897631 \h </w:instrText>
            </w:r>
          </w:ins>
          <w:r>
            <w:rPr>
              <w:noProof/>
              <w:webHidden/>
            </w:rPr>
          </w:r>
          <w:r>
            <w:rPr>
              <w:noProof/>
              <w:webHidden/>
            </w:rPr>
            <w:fldChar w:fldCharType="separate"/>
          </w:r>
          <w:ins w:id="30" w:author="giangnhhse60606" w:date="2014-03-18T09:18:00Z">
            <w:r>
              <w:rPr>
                <w:noProof/>
                <w:webHidden/>
              </w:rPr>
              <w:t>2</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31" w:author="giangnhhse60606" w:date="2014-03-18T09:18:00Z"/>
              <w:rFonts w:eastAsiaTheme="minorEastAsia"/>
              <w:noProof/>
              <w:sz w:val="22"/>
              <w:lang w:eastAsia="ja-JP"/>
            </w:rPr>
          </w:pPr>
          <w:ins w:id="32"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"_Toc382897632"</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5.1.1</w:t>
            </w:r>
            <w:r>
              <w:rPr>
                <w:rFonts w:eastAsiaTheme="minorEastAsia"/>
                <w:noProof/>
                <w:sz w:val="22"/>
                <w:lang w:eastAsia="ja-JP"/>
              </w:rPr>
              <w:tab/>
            </w:r>
            <w:r w:rsidRPr="0068571E">
              <w:rPr>
                <w:rStyle w:val="Hyperlink"/>
                <w:rFonts w:cstheme="minorHAnsi"/>
                <w:noProof/>
              </w:rPr>
              <w:t>System Overview</w:t>
            </w:r>
            <w:r>
              <w:rPr>
                <w:noProof/>
                <w:webHidden/>
              </w:rPr>
              <w:tab/>
            </w:r>
            <w:r>
              <w:rPr>
                <w:noProof/>
                <w:webHidden/>
              </w:rPr>
              <w:fldChar w:fldCharType="begin"/>
            </w:r>
            <w:r>
              <w:rPr>
                <w:noProof/>
                <w:webHidden/>
              </w:rPr>
              <w:instrText xml:space="preserve"> PAGEREF _Toc382897632 \h </w:instrText>
            </w:r>
          </w:ins>
          <w:r>
            <w:rPr>
              <w:noProof/>
              <w:webHidden/>
            </w:rPr>
          </w:r>
          <w:r>
            <w:rPr>
              <w:noProof/>
              <w:webHidden/>
            </w:rPr>
            <w:fldChar w:fldCharType="separate"/>
          </w:r>
          <w:ins w:id="33" w:author="giangnhhse60606" w:date="2014-03-18T09:18:00Z">
            <w:r>
              <w:rPr>
                <w:noProof/>
                <w:webHidden/>
              </w:rPr>
              <w:t>2</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34" w:author="giangnhhse60606" w:date="2014-03-18T09:18:00Z"/>
              <w:rFonts w:eastAsiaTheme="minorEastAsia"/>
              <w:noProof/>
              <w:sz w:val="22"/>
              <w:lang w:eastAsia="ja-JP"/>
            </w:rPr>
          </w:pPr>
          <w:ins w:id="35"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"_Toc382897633"</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5.1.2</w:t>
            </w:r>
            <w:r>
              <w:rPr>
                <w:rFonts w:eastAsiaTheme="minorEastAsia"/>
                <w:noProof/>
                <w:sz w:val="22"/>
                <w:lang w:eastAsia="ja-JP"/>
              </w:rPr>
              <w:tab/>
            </w:r>
            <w:r w:rsidRPr="0068571E">
              <w:rPr>
                <w:rStyle w:val="Hyperlink"/>
                <w:rFonts w:cstheme="minorHAnsi"/>
                <w:noProof/>
              </w:rPr>
              <w:t>Test Approach</w:t>
            </w:r>
            <w:r>
              <w:rPr>
                <w:noProof/>
                <w:webHidden/>
              </w:rPr>
              <w:tab/>
            </w:r>
            <w:r>
              <w:rPr>
                <w:noProof/>
                <w:webHidden/>
              </w:rPr>
              <w:fldChar w:fldCharType="begin"/>
            </w:r>
            <w:r>
              <w:rPr>
                <w:noProof/>
                <w:webHidden/>
              </w:rPr>
              <w:instrText xml:space="preserve"> PAGEREF _Toc382897633 \h </w:instrText>
            </w:r>
          </w:ins>
          <w:r>
            <w:rPr>
              <w:noProof/>
              <w:webHidden/>
            </w:rPr>
          </w:r>
          <w:r>
            <w:rPr>
              <w:noProof/>
              <w:webHidden/>
            </w:rPr>
            <w:fldChar w:fldCharType="separate"/>
          </w:r>
          <w:ins w:id="36" w:author="giangnhhse60606" w:date="2014-03-18T09:18:00Z">
            <w:r>
              <w:rPr>
                <w:noProof/>
                <w:webHidden/>
              </w:rPr>
              <w:t>2</w:t>
            </w:r>
            <w:r>
              <w:rPr>
                <w:noProof/>
                <w:webHidden/>
              </w:rPr>
              <w:fldChar w:fldCharType="end"/>
            </w:r>
            <w:r w:rsidRPr="0068571E">
              <w:rPr>
                <w:rStyle w:val="Hyperlink"/>
                <w:noProof/>
              </w:rPr>
              <w:fldChar w:fldCharType="end"/>
            </w:r>
          </w:ins>
        </w:p>
        <w:p w:rsidR="00913C0A" w:rsidRDefault="00913C0A">
          <w:pPr>
            <w:pStyle w:val="TOC2"/>
            <w:tabs>
              <w:tab w:val="left" w:pos="880"/>
              <w:tab w:val="right" w:leader="dot" w:pos="8778"/>
            </w:tabs>
            <w:rPr>
              <w:ins w:id="37" w:author="giangnhhse60606" w:date="2014-03-18T09:18:00Z"/>
              <w:rFonts w:eastAsiaTheme="minorEastAsia"/>
              <w:noProof/>
              <w:sz w:val="22"/>
              <w:lang w:eastAsia="ja-JP"/>
            </w:rPr>
          </w:pPr>
          <w:ins w:id="38"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"_Toc382897634"</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5.2</w:t>
            </w:r>
            <w:r>
              <w:rPr>
                <w:rFonts w:eastAsiaTheme="minorEastAsia"/>
                <w:noProof/>
                <w:sz w:val="22"/>
                <w:lang w:eastAsia="ja-JP"/>
              </w:rPr>
              <w:tab/>
            </w:r>
            <w:r w:rsidRPr="0068571E">
              <w:rPr>
                <w:rStyle w:val="Hyperlink"/>
                <w:rFonts w:cstheme="minorHAnsi"/>
                <w:noProof/>
              </w:rPr>
              <w:t>Test Plan</w:t>
            </w:r>
            <w:r>
              <w:rPr>
                <w:noProof/>
                <w:webHidden/>
              </w:rPr>
              <w:tab/>
            </w:r>
            <w:r>
              <w:rPr>
                <w:noProof/>
                <w:webHidden/>
              </w:rPr>
              <w:fldChar w:fldCharType="begin"/>
            </w:r>
            <w:r>
              <w:rPr>
                <w:noProof/>
                <w:webHidden/>
              </w:rPr>
              <w:instrText xml:space="preserve"> PAGEREF _Toc382897634 \h </w:instrText>
            </w:r>
          </w:ins>
          <w:r>
            <w:rPr>
              <w:noProof/>
              <w:webHidden/>
            </w:rPr>
          </w:r>
          <w:r>
            <w:rPr>
              <w:noProof/>
              <w:webHidden/>
            </w:rPr>
            <w:fldChar w:fldCharType="separate"/>
          </w:r>
          <w:ins w:id="39"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40" w:author="giangnhhse60606" w:date="2014-03-18T09:18:00Z"/>
              <w:rFonts w:eastAsiaTheme="minorEastAsia"/>
              <w:noProof/>
              <w:sz w:val="22"/>
              <w:lang w:eastAsia="ja-JP"/>
            </w:rPr>
          </w:pPr>
          <w:ins w:id="41"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"_Toc382897636"</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5.2.1</w:t>
            </w:r>
            <w:r>
              <w:rPr>
                <w:rFonts w:eastAsiaTheme="minorEastAsia"/>
                <w:noProof/>
                <w:sz w:val="22"/>
                <w:lang w:eastAsia="ja-JP"/>
              </w:rPr>
              <w:tab/>
            </w:r>
            <w:r w:rsidRPr="0068571E">
              <w:rPr>
                <w:rStyle w:val="Hyperlink"/>
                <w:rFonts w:cstheme="minorHAnsi"/>
                <w:noProof/>
              </w:rPr>
              <w:t>Functions</w:t>
            </w:r>
            <w:r>
              <w:rPr>
                <w:noProof/>
                <w:webHidden/>
              </w:rPr>
              <w:tab/>
            </w:r>
            <w:r>
              <w:rPr>
                <w:noProof/>
                <w:webHidden/>
              </w:rPr>
              <w:fldChar w:fldCharType="begin"/>
            </w:r>
            <w:r>
              <w:rPr>
                <w:noProof/>
                <w:webHidden/>
              </w:rPr>
              <w:instrText xml:space="preserve"> PAGEREF _Toc382897636 \h </w:instrText>
            </w:r>
          </w:ins>
          <w:r>
            <w:rPr>
              <w:noProof/>
              <w:webHidden/>
            </w:rPr>
          </w:r>
          <w:r>
            <w:rPr>
              <w:noProof/>
              <w:webHidden/>
            </w:rPr>
            <w:fldChar w:fldCharType="separate"/>
          </w:r>
          <w:ins w:id="42"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43" w:author="giangnhhse60606" w:date="2014-03-18T09:18:00Z"/>
              <w:noProof/>
              <w:sz w:val="22"/>
              <w:lang w:eastAsia="ja-JP"/>
            </w:rPr>
          </w:pPr>
          <w:ins w:id="44"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"_Toc382897642"</w:instrText>
            </w:r>
            <w:r w:rsidRPr="0068571E">
              <w:rPr>
                <w:rStyle w:val="Hyperlink"/>
                <w:noProof/>
              </w:rPr>
              <w:instrText xml:space="preserve"> </w:instrText>
            </w:r>
            <w:r w:rsidRPr="0068571E">
              <w:rPr>
                <w:rStyle w:val="Hyperlink"/>
                <w:noProof/>
              </w:rPr>
              <w:fldChar w:fldCharType="separate"/>
            </w:r>
            <w:r w:rsidRPr="0068571E">
              <w:rPr>
                <w:rStyle w:val="Hyperlink"/>
                <w:noProof/>
              </w:rPr>
              <w:t>5.2.1.1</w:t>
            </w:r>
            <w:r>
              <w:rPr>
                <w:noProof/>
                <w:sz w:val="22"/>
                <w:lang w:eastAsia="ja-JP"/>
              </w:rPr>
              <w:tab/>
            </w:r>
            <w:r w:rsidRPr="0068571E">
              <w:rPr>
                <w:rStyle w:val="Hyperlink"/>
                <w:noProof/>
              </w:rPr>
              <w:t>Role ‘Website Master’</w:t>
            </w:r>
            <w:r>
              <w:rPr>
                <w:noProof/>
                <w:webHidden/>
              </w:rPr>
              <w:tab/>
            </w:r>
            <w:r>
              <w:rPr>
                <w:noProof/>
                <w:webHidden/>
              </w:rPr>
              <w:fldChar w:fldCharType="begin"/>
            </w:r>
            <w:r>
              <w:rPr>
                <w:noProof/>
                <w:webHidden/>
              </w:rPr>
              <w:instrText xml:space="preserve"> PAGEREF _Toc382897642 \h </w:instrText>
            </w:r>
          </w:ins>
          <w:r>
            <w:rPr>
              <w:noProof/>
              <w:webHidden/>
            </w:rPr>
          </w:r>
          <w:r>
            <w:rPr>
              <w:noProof/>
              <w:webHidden/>
            </w:rPr>
            <w:fldChar w:fldCharType="separate"/>
          </w:r>
          <w:ins w:id="45"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46" w:author="giangnhhse60606" w:date="2014-03-18T09:18:00Z"/>
              <w:noProof/>
              <w:sz w:val="22"/>
              <w:lang w:eastAsia="ja-JP"/>
            </w:rPr>
          </w:pPr>
          <w:ins w:id="47"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"_Toc382897643"</w:instrText>
            </w:r>
            <w:r w:rsidRPr="0068571E">
              <w:rPr>
                <w:rStyle w:val="Hyperlink"/>
                <w:noProof/>
              </w:rPr>
              <w:instrText xml:space="preserve"> </w:instrText>
            </w:r>
            <w:r w:rsidRPr="0068571E">
              <w:rPr>
                <w:rStyle w:val="Hyperlink"/>
                <w:noProof/>
              </w:rPr>
              <w:fldChar w:fldCharType="separate"/>
            </w:r>
            <w:r w:rsidRPr="0068571E">
              <w:rPr>
                <w:rStyle w:val="Hyperlink"/>
                <w:noProof/>
              </w:rPr>
              <w:t>5.2.1.2</w:t>
            </w:r>
            <w:r>
              <w:rPr>
                <w:noProof/>
                <w:sz w:val="22"/>
                <w:lang w:eastAsia="ja-JP"/>
              </w:rPr>
              <w:tab/>
            </w:r>
            <w:r w:rsidRPr="0068571E">
              <w:rPr>
                <w:rStyle w:val="Hyperlink"/>
                <w:noProof/>
              </w:rPr>
              <w:t>Role ‘Stadium Staff’</w:t>
            </w:r>
            <w:r>
              <w:rPr>
                <w:noProof/>
                <w:webHidden/>
              </w:rPr>
              <w:tab/>
            </w:r>
            <w:r>
              <w:rPr>
                <w:noProof/>
                <w:webHidden/>
              </w:rPr>
              <w:fldChar w:fldCharType="begin"/>
            </w:r>
            <w:r>
              <w:rPr>
                <w:noProof/>
                <w:webHidden/>
              </w:rPr>
              <w:instrText xml:space="preserve"> PAGEREF _Toc382897643 \h </w:instrText>
            </w:r>
          </w:ins>
          <w:r>
            <w:rPr>
              <w:noProof/>
              <w:webHidden/>
            </w:rPr>
          </w:r>
          <w:r>
            <w:rPr>
              <w:noProof/>
              <w:webHidden/>
            </w:rPr>
            <w:fldChar w:fldCharType="separate"/>
          </w:r>
          <w:ins w:id="48"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49" w:author="giangnhhse60606" w:date="2014-03-18T09:18:00Z"/>
              <w:noProof/>
              <w:sz w:val="22"/>
              <w:lang w:eastAsia="ja-JP"/>
            </w:rPr>
          </w:pPr>
          <w:ins w:id="50"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"_Toc382897644"</w:instrText>
            </w:r>
            <w:r w:rsidRPr="0068571E">
              <w:rPr>
                <w:rStyle w:val="Hyperlink"/>
                <w:noProof/>
              </w:rPr>
              <w:instrText xml:space="preserve"> </w:instrText>
            </w:r>
            <w:r w:rsidRPr="0068571E">
              <w:rPr>
                <w:rStyle w:val="Hyperlink"/>
                <w:noProof/>
              </w:rPr>
              <w:fldChar w:fldCharType="separate"/>
            </w:r>
            <w:r w:rsidRPr="0068571E">
              <w:rPr>
                <w:rStyle w:val="Hyperlink"/>
                <w:noProof/>
              </w:rPr>
              <w:t>5.2.1.3</w:t>
            </w:r>
            <w:r>
              <w:rPr>
                <w:noProof/>
                <w:sz w:val="22"/>
                <w:lang w:eastAsia="ja-JP"/>
              </w:rPr>
              <w:tab/>
            </w:r>
            <w:r w:rsidRPr="0068571E">
              <w:rPr>
                <w:rStyle w:val="Hyperlink"/>
                <w:noProof/>
              </w:rPr>
              <w:t>Role ‘Member’</w:t>
            </w:r>
            <w:r>
              <w:rPr>
                <w:noProof/>
                <w:webHidden/>
              </w:rPr>
              <w:tab/>
            </w:r>
            <w:r>
              <w:rPr>
                <w:noProof/>
                <w:webHidden/>
              </w:rPr>
              <w:fldChar w:fldCharType="begin"/>
            </w:r>
            <w:r>
              <w:rPr>
                <w:noProof/>
                <w:webHidden/>
              </w:rPr>
              <w:instrText xml:space="preserve"> PAGEREF _Toc382897644 \h </w:instrText>
            </w:r>
          </w:ins>
          <w:r>
            <w:rPr>
              <w:noProof/>
              <w:webHidden/>
            </w:rPr>
          </w:r>
          <w:r>
            <w:rPr>
              <w:noProof/>
              <w:webHidden/>
            </w:rPr>
            <w:fldChar w:fldCharType="separate"/>
          </w:r>
          <w:ins w:id="51"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52" w:author="giangnhhse60606" w:date="2014-03-18T09:18:00Z"/>
              <w:rFonts w:eastAsiaTheme="minorEastAsia"/>
              <w:noProof/>
              <w:sz w:val="22"/>
              <w:lang w:eastAsia="ja-JP"/>
            </w:rPr>
          </w:pPr>
          <w:ins w:id="53"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"_Toc382897645"</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5.2.2</w:t>
            </w:r>
            <w:r>
              <w:rPr>
                <w:rFonts w:eastAsiaTheme="minorEastAsia"/>
                <w:noProof/>
                <w:sz w:val="22"/>
                <w:lang w:eastAsia="ja-JP"/>
              </w:rPr>
              <w:tab/>
            </w:r>
            <w:r w:rsidRPr="0068571E">
              <w:rPr>
                <w:rStyle w:val="Hyperlink"/>
                <w:rFonts w:cstheme="minorHAnsi"/>
                <w:i/>
                <w:noProof/>
              </w:rPr>
              <w:t>Features not to be tested</w:t>
            </w:r>
            <w:r>
              <w:rPr>
                <w:noProof/>
                <w:webHidden/>
              </w:rPr>
              <w:tab/>
            </w:r>
            <w:r>
              <w:rPr>
                <w:noProof/>
                <w:webHidden/>
              </w:rPr>
              <w:fldChar w:fldCharType="begin"/>
            </w:r>
            <w:r>
              <w:rPr>
                <w:noProof/>
                <w:webHidden/>
              </w:rPr>
              <w:instrText xml:space="preserve"> PAGEREF _Toc382897645 \h </w:instrText>
            </w:r>
          </w:ins>
          <w:r>
            <w:rPr>
              <w:noProof/>
              <w:webHidden/>
            </w:rPr>
          </w:r>
          <w:r>
            <w:rPr>
              <w:noProof/>
              <w:webHidden/>
            </w:rPr>
            <w:fldChar w:fldCharType="separate"/>
          </w:r>
          <w:ins w:id="54"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55" w:author="giangnhhse60606" w:date="2014-03-18T09:18:00Z"/>
              <w:noProof/>
              <w:sz w:val="22"/>
              <w:lang w:eastAsia="ja-JP"/>
            </w:rPr>
          </w:pPr>
          <w:ins w:id="56"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"_Toc382897646"</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5.2.2.1</w:t>
            </w:r>
            <w:r>
              <w:rPr>
                <w:noProof/>
                <w:sz w:val="22"/>
                <w:lang w:eastAsia="ja-JP"/>
              </w:rPr>
              <w:tab/>
            </w:r>
            <w:r w:rsidRPr="0068571E">
              <w:rPr>
                <w:rStyle w:val="Hyperlink"/>
                <w:rFonts w:cstheme="minorHAnsi"/>
                <w:noProof/>
              </w:rPr>
              <w:t>Performance test</w:t>
            </w:r>
            <w:r>
              <w:rPr>
                <w:noProof/>
                <w:webHidden/>
              </w:rPr>
              <w:tab/>
            </w:r>
            <w:r>
              <w:rPr>
                <w:noProof/>
                <w:webHidden/>
              </w:rPr>
              <w:fldChar w:fldCharType="begin"/>
            </w:r>
            <w:r>
              <w:rPr>
                <w:noProof/>
                <w:webHidden/>
              </w:rPr>
              <w:instrText xml:space="preserve"> PAGEREF _Toc382897646 \h </w:instrText>
            </w:r>
          </w:ins>
          <w:r>
            <w:rPr>
              <w:noProof/>
              <w:webHidden/>
            </w:rPr>
          </w:r>
          <w:r>
            <w:rPr>
              <w:noProof/>
              <w:webHidden/>
            </w:rPr>
            <w:fldChar w:fldCharType="separate"/>
          </w:r>
          <w:ins w:id="57"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58" w:author="giangnhhse60606" w:date="2014-03-18T09:18:00Z"/>
              <w:rFonts w:eastAsiaTheme="minorEastAsia"/>
              <w:noProof/>
              <w:sz w:val="22"/>
              <w:lang w:eastAsia="ja-JP"/>
            </w:rPr>
          </w:pPr>
          <w:ins w:id="59"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"_Toc382897647"</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5.2.3</w:t>
            </w:r>
            <w:r>
              <w:rPr>
                <w:rFonts w:eastAsiaTheme="minorEastAsia"/>
                <w:noProof/>
                <w:sz w:val="22"/>
                <w:lang w:eastAsia="ja-JP"/>
              </w:rPr>
              <w:tab/>
            </w:r>
            <w:r w:rsidRPr="0068571E">
              <w:rPr>
                <w:rStyle w:val="Hyperlink"/>
                <w:rFonts w:cstheme="minorHAnsi"/>
                <w:noProof/>
              </w:rPr>
              <w:t>Testing Tools and Environment</w:t>
            </w:r>
            <w:r>
              <w:rPr>
                <w:noProof/>
                <w:webHidden/>
              </w:rPr>
              <w:tab/>
            </w:r>
            <w:r>
              <w:rPr>
                <w:noProof/>
                <w:webHidden/>
              </w:rPr>
              <w:fldChar w:fldCharType="begin"/>
            </w:r>
            <w:r>
              <w:rPr>
                <w:noProof/>
                <w:webHidden/>
              </w:rPr>
              <w:instrText xml:space="preserve"> PAGEREF _Toc382897647 \h </w:instrText>
            </w:r>
          </w:ins>
          <w:r>
            <w:rPr>
              <w:noProof/>
              <w:webHidden/>
            </w:rPr>
          </w:r>
          <w:r>
            <w:rPr>
              <w:noProof/>
              <w:webHidden/>
            </w:rPr>
            <w:fldChar w:fldCharType="separate"/>
          </w:r>
          <w:ins w:id="60"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2"/>
            <w:tabs>
              <w:tab w:val="left" w:pos="880"/>
              <w:tab w:val="right" w:leader="dot" w:pos="8778"/>
            </w:tabs>
            <w:rPr>
              <w:ins w:id="61" w:author="giangnhhse60606" w:date="2014-03-18T09:18:00Z"/>
              <w:rFonts w:eastAsiaTheme="minorEastAsia"/>
              <w:noProof/>
              <w:sz w:val="22"/>
              <w:lang w:eastAsia="ja-JP"/>
            </w:rPr>
          </w:pPr>
          <w:ins w:id="62"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"_Toc382897648"</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5.3</w:t>
            </w:r>
            <w:r>
              <w:rPr>
                <w:rFonts w:eastAsiaTheme="minorEastAsia"/>
                <w:noProof/>
                <w:sz w:val="22"/>
                <w:lang w:eastAsia="ja-JP"/>
              </w:rPr>
              <w:tab/>
            </w:r>
            <w:r w:rsidRPr="0068571E">
              <w:rPr>
                <w:rStyle w:val="Hyperlink"/>
                <w:rFonts w:cstheme="minorHAnsi"/>
                <w:noProof/>
              </w:rPr>
              <w:t>Test Cases</w:t>
            </w:r>
            <w:r>
              <w:rPr>
                <w:noProof/>
                <w:webHidden/>
              </w:rPr>
              <w:tab/>
            </w:r>
            <w:r>
              <w:rPr>
                <w:noProof/>
                <w:webHidden/>
              </w:rPr>
              <w:fldChar w:fldCharType="begin"/>
            </w:r>
            <w:r>
              <w:rPr>
                <w:noProof/>
                <w:webHidden/>
              </w:rPr>
              <w:instrText xml:space="preserve"> PAGEREF _Toc382897648 \h </w:instrText>
            </w:r>
          </w:ins>
          <w:r>
            <w:rPr>
              <w:noProof/>
              <w:webHidden/>
            </w:rPr>
          </w:r>
          <w:r>
            <w:rPr>
              <w:noProof/>
              <w:webHidden/>
            </w:rPr>
            <w:fldChar w:fldCharType="separate"/>
          </w:r>
          <w:ins w:id="63"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3"/>
            <w:tabs>
              <w:tab w:val="left" w:pos="880"/>
              <w:tab w:val="right" w:leader="dot" w:pos="8778"/>
            </w:tabs>
            <w:rPr>
              <w:ins w:id="64" w:author="giangnhhse60606" w:date="2014-03-18T09:18:00Z"/>
              <w:rFonts w:eastAsiaTheme="minorEastAsia"/>
              <w:noProof/>
              <w:sz w:val="22"/>
              <w:lang w:eastAsia="ja-JP"/>
            </w:rPr>
          </w:pPr>
          <w:ins w:id="65"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"_Toc382897649"</w:instrText>
            </w:r>
            <w:r w:rsidRPr="0068571E">
              <w:rPr>
                <w:rStyle w:val="Hyperlink"/>
                <w:noProof/>
              </w:rPr>
              <w:instrText xml:space="preserve"> </w:instrText>
            </w:r>
            <w:r w:rsidRPr="0068571E">
              <w:rPr>
                <w:rStyle w:val="Hyperlink"/>
                <w:noProof/>
              </w:rPr>
              <w:fldChar w:fldCharType="separate"/>
            </w:r>
            <w:r>
              <w:rPr>
                <w:rFonts w:eastAsiaTheme="minorEastAsia"/>
                <w:noProof/>
                <w:sz w:val="22"/>
                <w:lang w:eastAsia="ja-JP"/>
              </w:rPr>
              <w:tab/>
            </w:r>
            <w:r w:rsidRPr="0068571E">
              <w:rPr>
                <w:rStyle w:val="Hyperlink"/>
                <w:i/>
                <w:noProof/>
              </w:rPr>
              <w:t>Function</w:t>
            </w:r>
            <w:r>
              <w:rPr>
                <w:noProof/>
                <w:webHidden/>
              </w:rPr>
              <w:tab/>
            </w:r>
            <w:r>
              <w:rPr>
                <w:noProof/>
                <w:webHidden/>
              </w:rPr>
              <w:fldChar w:fldCharType="begin"/>
            </w:r>
            <w:r>
              <w:rPr>
                <w:noProof/>
                <w:webHidden/>
              </w:rPr>
              <w:instrText xml:space="preserve"> PAGEREF _Toc382897649 \h </w:instrText>
            </w:r>
          </w:ins>
          <w:r>
            <w:rPr>
              <w:noProof/>
              <w:webHidden/>
            </w:rPr>
          </w:r>
          <w:r>
            <w:rPr>
              <w:noProof/>
              <w:webHidden/>
            </w:rPr>
            <w:fldChar w:fldCharType="separate"/>
          </w:r>
          <w:ins w:id="66"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3"/>
            <w:tabs>
              <w:tab w:val="right" w:leader="dot" w:pos="8778"/>
            </w:tabs>
            <w:rPr>
              <w:ins w:id="67" w:author="giangnhhse60606" w:date="2014-03-18T09:18:00Z"/>
              <w:rFonts w:eastAsiaTheme="minorEastAsia"/>
              <w:noProof/>
              <w:sz w:val="22"/>
              <w:lang w:eastAsia="ja-JP"/>
            </w:rPr>
          </w:pPr>
          <w:ins w:id="68"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"_Toc382897650"</w:instrText>
            </w:r>
            <w:r w:rsidRPr="0068571E">
              <w:rPr>
                <w:rStyle w:val="Hyperlink"/>
                <w:noProof/>
              </w:rPr>
              <w:instrText xml:space="preserve"> </w:instrText>
            </w:r>
            <w:r w:rsidRPr="0068571E">
              <w:rPr>
                <w:rStyle w:val="Hyperlink"/>
                <w:noProof/>
              </w:rPr>
              <w:fldChar w:fldCharType="separate"/>
            </w:r>
            <w:r w:rsidRPr="0068571E">
              <w:rPr>
                <w:rStyle w:val="Hyperlink"/>
                <w:i/>
                <w:noProof/>
              </w:rPr>
              <w:t>5.3.1</w:t>
            </w:r>
            <w:r>
              <w:rPr>
                <w:noProof/>
                <w:webHidden/>
              </w:rPr>
              <w:tab/>
            </w:r>
            <w:r>
              <w:rPr>
                <w:noProof/>
                <w:webHidden/>
              </w:rPr>
              <w:fldChar w:fldCharType="begin"/>
            </w:r>
            <w:r>
              <w:rPr>
                <w:noProof/>
                <w:webHidden/>
              </w:rPr>
              <w:instrText xml:space="preserve"> PAGEREF _Toc382897650 \h </w:instrText>
            </w:r>
          </w:ins>
          <w:r>
            <w:rPr>
              <w:noProof/>
              <w:webHidden/>
            </w:rPr>
          </w:r>
          <w:r>
            <w:rPr>
              <w:noProof/>
              <w:webHidden/>
            </w:rPr>
            <w:fldChar w:fldCharType="separate"/>
          </w:r>
          <w:ins w:id="69"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4"/>
            <w:tabs>
              <w:tab w:val="left" w:pos="1100"/>
              <w:tab w:val="right" w:leader="dot" w:pos="8778"/>
            </w:tabs>
            <w:rPr>
              <w:ins w:id="70" w:author="giangnhhse60606" w:date="2014-03-18T09:18:00Z"/>
              <w:noProof/>
              <w:sz w:val="22"/>
              <w:lang w:eastAsia="ja-JP"/>
            </w:rPr>
          </w:pPr>
          <w:ins w:id="71"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"_Toc382897651"</w:instrText>
            </w:r>
            <w:r w:rsidRPr="0068571E">
              <w:rPr>
                <w:rStyle w:val="Hyperlink"/>
                <w:noProof/>
              </w:rPr>
              <w:instrText xml:space="preserve"> </w:instrText>
            </w:r>
            <w:r w:rsidRPr="0068571E">
              <w:rPr>
                <w:rStyle w:val="Hyperlink"/>
                <w:noProof/>
              </w:rPr>
              <w:fldChar w:fldCharType="separate"/>
            </w:r>
            <w:r>
              <w:rPr>
                <w:noProof/>
                <w:sz w:val="22"/>
                <w:lang w:eastAsia="ja-JP"/>
              </w:rPr>
              <w:tab/>
            </w:r>
            <w:r w:rsidRPr="0068571E">
              <w:rPr>
                <w:rStyle w:val="Hyperlink"/>
                <w:noProof/>
              </w:rPr>
              <w:t>Role ‘Website Master’</w:t>
            </w:r>
            <w:r>
              <w:rPr>
                <w:noProof/>
                <w:webHidden/>
              </w:rPr>
              <w:tab/>
            </w:r>
            <w:r>
              <w:rPr>
                <w:noProof/>
                <w:webHidden/>
              </w:rPr>
              <w:fldChar w:fldCharType="begin"/>
            </w:r>
            <w:r>
              <w:rPr>
                <w:noProof/>
                <w:webHidden/>
              </w:rPr>
              <w:instrText xml:space="preserve"> PAGEREF _Toc382897651 \h </w:instrText>
            </w:r>
          </w:ins>
          <w:r>
            <w:rPr>
              <w:noProof/>
              <w:webHidden/>
            </w:rPr>
          </w:r>
          <w:r>
            <w:rPr>
              <w:noProof/>
              <w:webHidden/>
            </w:rPr>
            <w:fldChar w:fldCharType="separate"/>
          </w:r>
          <w:ins w:id="72"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4"/>
            <w:tabs>
              <w:tab w:val="right" w:leader="dot" w:pos="8778"/>
            </w:tabs>
            <w:rPr>
              <w:ins w:id="73" w:author="giangnhhse60606" w:date="2014-03-18T09:18:00Z"/>
              <w:noProof/>
              <w:sz w:val="22"/>
              <w:lang w:eastAsia="ja-JP"/>
            </w:rPr>
          </w:pPr>
          <w:ins w:id="74"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"_Toc382897652"</w:instrText>
            </w:r>
            <w:r w:rsidRPr="0068571E">
              <w:rPr>
                <w:rStyle w:val="Hyperlink"/>
                <w:noProof/>
              </w:rPr>
              <w:instrText xml:space="preserve"> </w:instrText>
            </w:r>
            <w:r w:rsidRPr="0068571E">
              <w:rPr>
                <w:rStyle w:val="Hyperlink"/>
                <w:noProof/>
              </w:rPr>
              <w:fldChar w:fldCharType="separate"/>
            </w:r>
            <w:r w:rsidRPr="0068571E">
              <w:rPr>
                <w:rStyle w:val="Hyperlink"/>
                <w:noProof/>
              </w:rPr>
              <w:t>5.3.1.1</w:t>
            </w:r>
            <w:r>
              <w:rPr>
                <w:noProof/>
                <w:webHidden/>
              </w:rPr>
              <w:tab/>
            </w:r>
            <w:r>
              <w:rPr>
                <w:noProof/>
                <w:webHidden/>
              </w:rPr>
              <w:fldChar w:fldCharType="begin"/>
            </w:r>
            <w:r>
              <w:rPr>
                <w:noProof/>
                <w:webHidden/>
              </w:rPr>
              <w:instrText xml:space="preserve"> PAGEREF _Toc382897652 \h </w:instrText>
            </w:r>
          </w:ins>
          <w:r>
            <w:rPr>
              <w:noProof/>
              <w:webHidden/>
            </w:rPr>
          </w:r>
          <w:r>
            <w:rPr>
              <w:noProof/>
              <w:webHidden/>
            </w:rPr>
            <w:fldChar w:fldCharType="separate"/>
          </w:r>
          <w:ins w:id="75"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76" w:author="giangnhhse60606" w:date="2014-03-18T09:18:00Z"/>
              <w:noProof/>
              <w:sz w:val="22"/>
              <w:lang w:eastAsia="ja-JP"/>
            </w:rPr>
          </w:pPr>
          <w:ins w:id="77"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"_Toc382897653"</w:instrText>
            </w:r>
            <w:r w:rsidRPr="0068571E">
              <w:rPr>
                <w:rStyle w:val="Hyperlink"/>
                <w:noProof/>
              </w:rPr>
              <w:instrText xml:space="preserve"> </w:instrText>
            </w:r>
            <w:r w:rsidRPr="0068571E">
              <w:rPr>
                <w:rStyle w:val="Hyperlink"/>
                <w:noProof/>
              </w:rPr>
              <w:fldChar w:fldCharType="separate"/>
            </w:r>
            <w:r w:rsidRPr="0068571E">
              <w:rPr>
                <w:rStyle w:val="Hyperlink"/>
                <w:noProof/>
              </w:rPr>
              <w:t>5.3.1.2</w:t>
            </w:r>
            <w:r>
              <w:rPr>
                <w:noProof/>
                <w:sz w:val="22"/>
                <w:lang w:eastAsia="ja-JP"/>
              </w:rPr>
              <w:tab/>
            </w:r>
            <w:r w:rsidRPr="0068571E">
              <w:rPr>
                <w:rStyle w:val="Hyperlink"/>
                <w:noProof/>
              </w:rPr>
              <w:t>Role ‘Stadium Staff’</w:t>
            </w:r>
            <w:r>
              <w:rPr>
                <w:noProof/>
                <w:webHidden/>
              </w:rPr>
              <w:tab/>
            </w:r>
            <w:r>
              <w:rPr>
                <w:noProof/>
                <w:webHidden/>
              </w:rPr>
              <w:fldChar w:fldCharType="begin"/>
            </w:r>
            <w:r>
              <w:rPr>
                <w:noProof/>
                <w:webHidden/>
              </w:rPr>
              <w:instrText xml:space="preserve"> PAGEREF _Toc382897653 \h </w:instrText>
            </w:r>
          </w:ins>
          <w:r>
            <w:rPr>
              <w:noProof/>
              <w:webHidden/>
            </w:rPr>
          </w:r>
          <w:r>
            <w:rPr>
              <w:noProof/>
              <w:webHidden/>
            </w:rPr>
            <w:fldChar w:fldCharType="separate"/>
          </w:r>
          <w:ins w:id="78" w:author="giangnhhse60606" w:date="2014-03-18T09:18:00Z">
            <w:r>
              <w:rPr>
                <w:noProof/>
                <w:webHidden/>
              </w:rPr>
              <w:t>5</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79" w:author="giangnhhse60606" w:date="2014-03-18T09:18:00Z"/>
              <w:noProof/>
              <w:sz w:val="22"/>
              <w:lang w:eastAsia="ja-JP"/>
            </w:rPr>
          </w:pPr>
          <w:ins w:id="80"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"_Toc382897654"</w:instrText>
            </w:r>
            <w:r w:rsidRPr="0068571E">
              <w:rPr>
                <w:rStyle w:val="Hyperlink"/>
                <w:noProof/>
              </w:rPr>
              <w:instrText xml:space="preserve"> </w:instrText>
            </w:r>
            <w:r w:rsidRPr="0068571E">
              <w:rPr>
                <w:rStyle w:val="Hyperlink"/>
                <w:noProof/>
              </w:rPr>
              <w:fldChar w:fldCharType="separate"/>
            </w:r>
            <w:r w:rsidRPr="0068571E">
              <w:rPr>
                <w:rStyle w:val="Hyperlink"/>
                <w:noProof/>
              </w:rPr>
              <w:t>5.3.1.3</w:t>
            </w:r>
            <w:r>
              <w:rPr>
                <w:noProof/>
                <w:sz w:val="22"/>
                <w:lang w:eastAsia="ja-JP"/>
              </w:rPr>
              <w:tab/>
            </w:r>
            <w:r w:rsidRPr="0068571E">
              <w:rPr>
                <w:rStyle w:val="Hyperlink"/>
                <w:noProof/>
              </w:rPr>
              <w:t>Role ‘Member’</w:t>
            </w:r>
            <w:r>
              <w:rPr>
                <w:noProof/>
                <w:webHidden/>
              </w:rPr>
              <w:tab/>
            </w:r>
            <w:r>
              <w:rPr>
                <w:noProof/>
                <w:webHidden/>
              </w:rPr>
              <w:fldChar w:fldCharType="begin"/>
            </w:r>
            <w:r>
              <w:rPr>
                <w:noProof/>
                <w:webHidden/>
              </w:rPr>
              <w:instrText xml:space="preserve"> PAGEREF _Toc382897654 \h </w:instrText>
            </w:r>
          </w:ins>
          <w:r>
            <w:rPr>
              <w:noProof/>
              <w:webHidden/>
            </w:rPr>
          </w:r>
          <w:r>
            <w:rPr>
              <w:noProof/>
              <w:webHidden/>
            </w:rPr>
            <w:fldChar w:fldCharType="separate"/>
          </w:r>
          <w:ins w:id="81" w:author="giangnhhse60606" w:date="2014-03-18T09:18:00Z">
            <w:r>
              <w:rPr>
                <w:noProof/>
                <w:webHidden/>
              </w:rPr>
              <w:t>14</w:t>
            </w:r>
            <w:r>
              <w:rPr>
                <w:noProof/>
                <w:webHidden/>
              </w:rPr>
              <w:fldChar w:fldCharType="end"/>
            </w:r>
            <w:r w:rsidRPr="0068571E">
              <w:rPr>
                <w:rStyle w:val="Hyperlink"/>
                <w:noProof/>
              </w:rPr>
              <w:fldChar w:fldCharType="end"/>
            </w:r>
          </w:ins>
        </w:p>
        <w:p w:rsidR="00913C0A" w:rsidRDefault="00913C0A">
          <w:pPr>
            <w:pStyle w:val="TOC2"/>
            <w:tabs>
              <w:tab w:val="left" w:pos="880"/>
              <w:tab w:val="right" w:leader="dot" w:pos="8778"/>
            </w:tabs>
            <w:rPr>
              <w:ins w:id="82" w:author="giangnhhse60606" w:date="2014-03-18T09:18:00Z"/>
              <w:rFonts w:eastAsiaTheme="minorEastAsia"/>
              <w:noProof/>
              <w:sz w:val="22"/>
              <w:lang w:eastAsia="ja-JP"/>
            </w:rPr>
          </w:pPr>
          <w:ins w:id="83"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"_Toc382897655"</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5.4</w:t>
            </w:r>
            <w:r>
              <w:rPr>
                <w:rFonts w:eastAsiaTheme="minorEastAsia"/>
                <w:noProof/>
                <w:sz w:val="22"/>
                <w:lang w:eastAsia="ja-JP"/>
              </w:rPr>
              <w:tab/>
            </w:r>
            <w:r w:rsidRPr="0068571E">
              <w:rPr>
                <w:rStyle w:val="Hyperlink"/>
                <w:rFonts w:cstheme="minorHAnsi"/>
                <w:noProof/>
              </w:rPr>
              <w:t>Checklist</w:t>
            </w:r>
            <w:r>
              <w:rPr>
                <w:noProof/>
                <w:webHidden/>
              </w:rPr>
              <w:tab/>
            </w:r>
            <w:r>
              <w:rPr>
                <w:noProof/>
                <w:webHidden/>
              </w:rPr>
              <w:fldChar w:fldCharType="begin"/>
            </w:r>
            <w:r>
              <w:rPr>
                <w:noProof/>
                <w:webHidden/>
              </w:rPr>
              <w:instrText xml:space="preserve"> PAGEREF _Toc382897655 \h </w:instrText>
            </w:r>
          </w:ins>
          <w:r>
            <w:rPr>
              <w:noProof/>
              <w:webHidden/>
            </w:rPr>
          </w:r>
          <w:r>
            <w:rPr>
              <w:noProof/>
              <w:webHidden/>
            </w:rPr>
            <w:fldChar w:fldCharType="separate"/>
          </w:r>
          <w:ins w:id="84"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85" w:author="giangnhhse60606" w:date="2014-03-18T09:18:00Z"/>
              <w:rFonts w:eastAsiaTheme="minorEastAsia"/>
              <w:noProof/>
              <w:sz w:val="22"/>
              <w:lang w:eastAsia="ja-JP"/>
            </w:rPr>
          </w:pPr>
          <w:ins w:id="86"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"_Toc382897656"</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5.4.1</w:t>
            </w:r>
            <w:r>
              <w:rPr>
                <w:rFonts w:eastAsiaTheme="minorEastAsia"/>
                <w:noProof/>
                <w:sz w:val="22"/>
                <w:lang w:eastAsia="ja-JP"/>
              </w:rPr>
              <w:tab/>
            </w:r>
            <w:r w:rsidRPr="0068571E">
              <w:rPr>
                <w:rStyle w:val="Hyperlink"/>
                <w:rFonts w:cstheme="minorHAnsi"/>
                <w:noProof/>
              </w:rPr>
              <w:t>Checklist validation</w:t>
            </w:r>
            <w:r>
              <w:rPr>
                <w:noProof/>
                <w:webHidden/>
              </w:rPr>
              <w:tab/>
            </w:r>
            <w:r>
              <w:rPr>
                <w:noProof/>
                <w:webHidden/>
              </w:rPr>
              <w:fldChar w:fldCharType="begin"/>
            </w:r>
            <w:r>
              <w:rPr>
                <w:noProof/>
                <w:webHidden/>
              </w:rPr>
              <w:instrText xml:space="preserve"> PAGEREF _Toc382897656 \h </w:instrText>
            </w:r>
          </w:ins>
          <w:r>
            <w:rPr>
              <w:noProof/>
              <w:webHidden/>
            </w:rPr>
          </w:r>
          <w:r>
            <w:rPr>
              <w:noProof/>
              <w:webHidden/>
            </w:rPr>
            <w:fldChar w:fldCharType="separate"/>
          </w:r>
          <w:ins w:id="87"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88" w:author="giangnhhse60606" w:date="2014-03-18T09:18:00Z"/>
              <w:rFonts w:eastAsiaTheme="minorEastAsia"/>
              <w:noProof/>
              <w:sz w:val="22"/>
              <w:lang w:eastAsia="ja-JP"/>
            </w:rPr>
          </w:pPr>
          <w:ins w:id="89"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"_Toc382897657"</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5.4.2</w:t>
            </w:r>
            <w:r>
              <w:rPr>
                <w:rFonts w:eastAsiaTheme="minorEastAsia"/>
                <w:noProof/>
                <w:sz w:val="22"/>
                <w:lang w:eastAsia="ja-JP"/>
              </w:rPr>
              <w:tab/>
            </w:r>
            <w:r w:rsidRPr="0068571E">
              <w:rPr>
                <w:rStyle w:val="Hyperlink"/>
                <w:rFonts w:cstheme="minorHAnsi"/>
                <w:noProof/>
              </w:rPr>
              <w:t>Submission Checklist</w:t>
            </w:r>
            <w:r>
              <w:rPr>
                <w:noProof/>
                <w:webHidden/>
              </w:rPr>
              <w:tab/>
            </w:r>
            <w:r>
              <w:rPr>
                <w:noProof/>
                <w:webHidden/>
              </w:rPr>
              <w:fldChar w:fldCharType="begin"/>
            </w:r>
            <w:r>
              <w:rPr>
                <w:noProof/>
                <w:webHidden/>
              </w:rPr>
              <w:instrText xml:space="preserve"> PAGEREF _Toc382897657 \h </w:instrText>
            </w:r>
          </w:ins>
          <w:r>
            <w:rPr>
              <w:noProof/>
              <w:webHidden/>
            </w:rPr>
          </w:r>
          <w:r>
            <w:rPr>
              <w:noProof/>
              <w:webHidden/>
            </w:rPr>
            <w:fldChar w:fldCharType="separate"/>
          </w:r>
          <w:ins w:id="90"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2"/>
            <w:tabs>
              <w:tab w:val="left" w:pos="880"/>
              <w:tab w:val="right" w:leader="dot" w:pos="8778"/>
            </w:tabs>
            <w:rPr>
              <w:ins w:id="91" w:author="giangnhhse60606" w:date="2014-03-18T09:18:00Z"/>
              <w:rFonts w:eastAsiaTheme="minorEastAsia"/>
              <w:noProof/>
              <w:sz w:val="22"/>
              <w:lang w:eastAsia="ja-JP"/>
            </w:rPr>
          </w:pPr>
          <w:ins w:id="92"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"_Toc382897658"</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5.5</w:t>
            </w:r>
            <w:r>
              <w:rPr>
                <w:rFonts w:eastAsiaTheme="minorEastAsia"/>
                <w:noProof/>
                <w:sz w:val="22"/>
                <w:lang w:eastAsia="ja-JP"/>
              </w:rPr>
              <w:tab/>
            </w:r>
            <w:r w:rsidRPr="0068571E">
              <w:rPr>
                <w:rStyle w:val="Hyperlink"/>
                <w:rFonts w:cstheme="minorHAnsi"/>
                <w:noProof/>
              </w:rPr>
              <w:t>Other material (if any)</w:t>
            </w:r>
            <w:r>
              <w:rPr>
                <w:noProof/>
                <w:webHidden/>
              </w:rPr>
              <w:tab/>
            </w:r>
            <w:r>
              <w:rPr>
                <w:noProof/>
                <w:webHidden/>
              </w:rPr>
              <w:fldChar w:fldCharType="begin"/>
            </w:r>
            <w:r>
              <w:rPr>
                <w:noProof/>
                <w:webHidden/>
              </w:rPr>
              <w:instrText xml:space="preserve"> PAGEREF _Toc382897658 \h </w:instrText>
            </w:r>
          </w:ins>
          <w:r>
            <w:rPr>
              <w:noProof/>
              <w:webHidden/>
            </w:rPr>
          </w:r>
          <w:r>
            <w:rPr>
              <w:noProof/>
              <w:webHidden/>
            </w:rPr>
            <w:fldChar w:fldCharType="separate"/>
          </w:r>
          <w:ins w:id="93"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94" w:author="giangnhhse60606" w:date="2014-03-18T09:18:00Z"/>
              <w:rFonts w:eastAsiaTheme="minorEastAsia"/>
              <w:noProof/>
              <w:sz w:val="22"/>
              <w:lang w:eastAsia="ja-JP"/>
            </w:rPr>
          </w:pPr>
          <w:ins w:id="95"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"_Toc382897659"</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5.5.1</w:t>
            </w:r>
            <w:r>
              <w:rPr>
                <w:rFonts w:eastAsiaTheme="minorEastAsia"/>
                <w:noProof/>
                <w:sz w:val="22"/>
                <w:lang w:eastAsia="ja-JP"/>
              </w:rPr>
              <w:tab/>
            </w:r>
            <w:r w:rsidRPr="0068571E">
              <w:rPr>
                <w:rStyle w:val="Hyperlink"/>
                <w:rFonts w:cstheme="minorHAnsi"/>
                <w:noProof/>
              </w:rPr>
              <w:t>Checklist validation</w:t>
            </w:r>
            <w:r>
              <w:rPr>
                <w:noProof/>
                <w:webHidden/>
              </w:rPr>
              <w:tab/>
            </w:r>
            <w:r>
              <w:rPr>
                <w:noProof/>
                <w:webHidden/>
              </w:rPr>
              <w:fldChar w:fldCharType="begin"/>
            </w:r>
            <w:r>
              <w:rPr>
                <w:noProof/>
                <w:webHidden/>
              </w:rPr>
              <w:instrText xml:space="preserve"> PAGEREF _Toc382897659 \h </w:instrText>
            </w:r>
          </w:ins>
          <w:r>
            <w:rPr>
              <w:noProof/>
              <w:webHidden/>
            </w:rPr>
          </w:r>
          <w:r>
            <w:rPr>
              <w:noProof/>
              <w:webHidden/>
            </w:rPr>
            <w:fldChar w:fldCharType="separate"/>
          </w:r>
          <w:ins w:id="96" w:author="giangnhhse60606" w:date="2014-03-18T09:18:00Z">
            <w:r>
              <w:rPr>
                <w:noProof/>
                <w:webHidden/>
              </w:rPr>
              <w:t>0</w:t>
            </w:r>
            <w:r>
              <w:rPr>
                <w:noProof/>
                <w:webHidden/>
              </w:rPr>
              <w:fldChar w:fldCharType="end"/>
            </w:r>
            <w:r w:rsidRPr="0068571E">
              <w:rPr>
                <w:rStyle w:val="Hyperlink"/>
                <w:noProof/>
              </w:rPr>
              <w:fldChar w:fldCharType="end"/>
            </w:r>
          </w:ins>
        </w:p>
        <w:p w:rsidR="00906BB3" w:rsidDel="00A837DF" w:rsidRDefault="00906BB3">
          <w:pPr>
            <w:pStyle w:val="TOC1"/>
            <w:tabs>
              <w:tab w:val="right" w:leader="dot" w:pos="8778"/>
            </w:tabs>
            <w:rPr>
              <w:del w:id="97" w:author="giangnhhse60606" w:date="2014-03-14T23:46:00Z"/>
              <w:rFonts w:eastAsiaTheme="minorEastAsia"/>
              <w:noProof/>
              <w:sz w:val="22"/>
              <w:lang w:eastAsia="ja-JP"/>
            </w:rPr>
          </w:pPr>
          <w:del w:id="98" w:author="giangnhhse60606" w:date="2014-03-14T23:46:00Z">
            <w:r w:rsidRPr="00A837DF" w:rsidDel="00A837DF">
              <w:rPr>
                <w:rPrChange w:id="99" w:author="giangnhhse60606" w:date="2014-03-14T23:46:00Z">
                  <w:rPr>
                    <w:rStyle w:val="Hyperlink"/>
                    <w:rFonts w:cstheme="minorHAnsi"/>
                    <w:noProof/>
                  </w:rPr>
                </w:rPrChange>
              </w:rPr>
              <w:delText>Table of Contents</w:delText>
            </w:r>
            <w:r w:rsidDel="00A837DF">
              <w:rPr>
                <w:noProof/>
                <w:webHidden/>
              </w:rPr>
              <w:tab/>
              <w:delText>1</w:delText>
            </w:r>
          </w:del>
        </w:p>
        <w:p w:rsidR="00906BB3" w:rsidDel="00A837DF" w:rsidRDefault="00906BB3">
          <w:pPr>
            <w:pStyle w:val="TOC2"/>
            <w:tabs>
              <w:tab w:val="left" w:pos="880"/>
              <w:tab w:val="right" w:leader="dot" w:pos="8778"/>
            </w:tabs>
            <w:rPr>
              <w:del w:id="100" w:author="giangnhhse60606" w:date="2014-03-14T23:46:00Z"/>
              <w:rFonts w:eastAsiaTheme="minorEastAsia"/>
              <w:noProof/>
              <w:sz w:val="22"/>
              <w:lang w:eastAsia="ja-JP"/>
            </w:rPr>
          </w:pPr>
          <w:del w:id="101" w:author="giangnhhse60606" w:date="2014-03-14T23:46:00Z">
            <w:r w:rsidRPr="00A837DF" w:rsidDel="00A837DF">
              <w:rPr>
                <w:rPrChange w:id="102" w:author="giangnhhse60606" w:date="2014-03-14T23:46:00Z">
                  <w:rPr>
                    <w:rStyle w:val="Hyperlink"/>
                    <w:rFonts w:cstheme="minorHAnsi"/>
                    <w:noProof/>
                  </w:rPr>
                </w:rPrChange>
              </w:rPr>
              <w:delText>5.1</w:delText>
            </w:r>
            <w:r w:rsidDel="00A837DF">
              <w:rPr>
                <w:rFonts w:eastAsiaTheme="minorEastAsia"/>
                <w:noProof/>
                <w:sz w:val="22"/>
                <w:lang w:eastAsia="ja-JP"/>
              </w:rPr>
              <w:tab/>
            </w:r>
            <w:r w:rsidRPr="00A837DF" w:rsidDel="00A837DF">
              <w:rPr>
                <w:rPrChange w:id="103" w:author="giangnhhse60606" w:date="2014-03-14T23:46:00Z">
                  <w:rPr>
                    <w:rStyle w:val="Hyperlink"/>
                    <w:rFonts w:cstheme="minorHAnsi"/>
                    <w:noProof/>
                  </w:rPr>
                </w:rPrChange>
              </w:rPr>
              <w:delText>Introduction</w:delText>
            </w:r>
            <w:r w:rsidDel="00A837DF">
              <w:rPr>
                <w:noProof/>
                <w:webHidden/>
              </w:rPr>
              <w:tab/>
              <w:delText>2</w:delText>
            </w:r>
          </w:del>
        </w:p>
        <w:p w:rsidR="00906BB3" w:rsidDel="00A837DF" w:rsidRDefault="00906BB3">
          <w:pPr>
            <w:pStyle w:val="TOC3"/>
            <w:tabs>
              <w:tab w:val="left" w:pos="1320"/>
              <w:tab w:val="right" w:leader="dot" w:pos="8778"/>
            </w:tabs>
            <w:rPr>
              <w:del w:id="104" w:author="giangnhhse60606" w:date="2014-03-14T23:46:00Z"/>
              <w:rFonts w:eastAsiaTheme="minorEastAsia"/>
              <w:noProof/>
              <w:sz w:val="22"/>
              <w:lang w:eastAsia="ja-JP"/>
            </w:rPr>
          </w:pPr>
          <w:del w:id="105" w:author="giangnhhse60606" w:date="2014-03-14T23:46:00Z">
            <w:r w:rsidRPr="00A837DF" w:rsidDel="00A837DF">
              <w:rPr>
                <w:rPrChange w:id="106" w:author="giangnhhse60606" w:date="2014-03-14T23:46:00Z">
                  <w:rPr>
                    <w:rStyle w:val="Hyperlink"/>
                    <w:rFonts w:cstheme="minorHAnsi"/>
                    <w:i/>
                    <w:noProof/>
                  </w:rPr>
                </w:rPrChange>
              </w:rPr>
              <w:delText>5.1.1</w:delText>
            </w:r>
            <w:r w:rsidDel="00A837DF">
              <w:rPr>
                <w:rFonts w:eastAsiaTheme="minorEastAsia"/>
                <w:noProof/>
                <w:sz w:val="22"/>
                <w:lang w:eastAsia="ja-JP"/>
              </w:rPr>
              <w:tab/>
            </w:r>
            <w:r w:rsidRPr="00A837DF" w:rsidDel="00A837DF">
              <w:rPr>
                <w:rPrChange w:id="107" w:author="giangnhhse60606" w:date="2014-03-14T23:46:00Z">
                  <w:rPr>
                    <w:rStyle w:val="Hyperlink"/>
                    <w:rFonts w:cstheme="minorHAnsi"/>
                    <w:noProof/>
                  </w:rPr>
                </w:rPrChange>
              </w:rPr>
              <w:delText>System Overview</w:delText>
            </w:r>
            <w:r w:rsidDel="00A837DF">
              <w:rPr>
                <w:noProof/>
                <w:webHidden/>
              </w:rPr>
              <w:tab/>
              <w:delText>2</w:delText>
            </w:r>
          </w:del>
        </w:p>
        <w:p w:rsidR="00906BB3" w:rsidDel="00A837DF" w:rsidRDefault="00906BB3">
          <w:pPr>
            <w:pStyle w:val="TOC3"/>
            <w:tabs>
              <w:tab w:val="left" w:pos="1320"/>
              <w:tab w:val="right" w:leader="dot" w:pos="8778"/>
            </w:tabs>
            <w:rPr>
              <w:del w:id="108" w:author="giangnhhse60606" w:date="2014-03-14T23:46:00Z"/>
              <w:rFonts w:eastAsiaTheme="minorEastAsia"/>
              <w:noProof/>
              <w:sz w:val="22"/>
              <w:lang w:eastAsia="ja-JP"/>
            </w:rPr>
          </w:pPr>
          <w:del w:id="109" w:author="giangnhhse60606" w:date="2014-03-14T23:46:00Z">
            <w:r w:rsidRPr="00A837DF" w:rsidDel="00A837DF">
              <w:rPr>
                <w:rPrChange w:id="110" w:author="giangnhhse60606" w:date="2014-03-14T23:46:00Z">
                  <w:rPr>
                    <w:rStyle w:val="Hyperlink"/>
                    <w:rFonts w:cstheme="minorHAnsi"/>
                    <w:i/>
                    <w:noProof/>
                  </w:rPr>
                </w:rPrChange>
              </w:rPr>
              <w:delText>5.1.2</w:delText>
            </w:r>
            <w:r w:rsidDel="00A837DF">
              <w:rPr>
                <w:rFonts w:eastAsiaTheme="minorEastAsia"/>
                <w:noProof/>
                <w:sz w:val="22"/>
                <w:lang w:eastAsia="ja-JP"/>
              </w:rPr>
              <w:tab/>
            </w:r>
            <w:r w:rsidRPr="00A837DF" w:rsidDel="00A837DF">
              <w:rPr>
                <w:rPrChange w:id="111" w:author="giangnhhse60606" w:date="2014-03-14T23:46:00Z">
                  <w:rPr>
                    <w:rStyle w:val="Hyperlink"/>
                    <w:rFonts w:cstheme="minorHAnsi"/>
                    <w:noProof/>
                  </w:rPr>
                </w:rPrChange>
              </w:rPr>
              <w:delText>Test Approach</w:delText>
            </w:r>
            <w:r w:rsidDel="00A837DF">
              <w:rPr>
                <w:noProof/>
                <w:webHidden/>
              </w:rPr>
              <w:tab/>
              <w:delText>2</w:delText>
            </w:r>
          </w:del>
        </w:p>
        <w:p w:rsidR="00906BB3" w:rsidDel="00A837DF" w:rsidRDefault="00906BB3">
          <w:pPr>
            <w:pStyle w:val="TOC2"/>
            <w:tabs>
              <w:tab w:val="left" w:pos="880"/>
              <w:tab w:val="right" w:leader="dot" w:pos="8778"/>
            </w:tabs>
            <w:rPr>
              <w:del w:id="112" w:author="giangnhhse60606" w:date="2014-03-14T23:46:00Z"/>
              <w:rFonts w:eastAsiaTheme="minorEastAsia"/>
              <w:noProof/>
              <w:sz w:val="22"/>
              <w:lang w:eastAsia="ja-JP"/>
            </w:rPr>
          </w:pPr>
          <w:del w:id="113" w:author="giangnhhse60606" w:date="2014-03-14T23:46:00Z">
            <w:r w:rsidRPr="00A837DF" w:rsidDel="00A837DF">
              <w:rPr>
                <w:rPrChange w:id="114" w:author="giangnhhse60606" w:date="2014-03-14T23:46:00Z">
                  <w:rPr>
                    <w:rStyle w:val="Hyperlink"/>
                    <w:rFonts w:cstheme="minorHAnsi"/>
                    <w:noProof/>
                  </w:rPr>
                </w:rPrChange>
              </w:rPr>
              <w:delText>5.2</w:delText>
            </w:r>
            <w:r w:rsidDel="00A837DF">
              <w:rPr>
                <w:rFonts w:eastAsiaTheme="minorEastAsia"/>
                <w:noProof/>
                <w:sz w:val="22"/>
                <w:lang w:eastAsia="ja-JP"/>
              </w:rPr>
              <w:tab/>
            </w:r>
            <w:r w:rsidRPr="00A837DF" w:rsidDel="00A837DF">
              <w:rPr>
                <w:rPrChange w:id="115" w:author="giangnhhse60606" w:date="2014-03-14T23:46:00Z">
                  <w:rPr>
                    <w:rStyle w:val="Hyperlink"/>
                    <w:rFonts w:cstheme="minorHAnsi"/>
                    <w:noProof/>
                  </w:rPr>
                </w:rPrChange>
              </w:rPr>
              <w:delText>Test Plan</w:delText>
            </w:r>
            <w:r w:rsidDel="00A837DF">
              <w:rPr>
                <w:noProof/>
                <w:webHidden/>
              </w:rPr>
              <w:tab/>
              <w:delText>3</w:delText>
            </w:r>
          </w:del>
        </w:p>
        <w:p w:rsidR="00906BB3" w:rsidDel="00A837DF" w:rsidRDefault="00906BB3">
          <w:pPr>
            <w:pStyle w:val="TOC4"/>
            <w:tabs>
              <w:tab w:val="left" w:pos="1540"/>
              <w:tab w:val="right" w:leader="dot" w:pos="8778"/>
            </w:tabs>
            <w:rPr>
              <w:del w:id="116" w:author="giangnhhse60606" w:date="2014-03-14T23:46:00Z"/>
              <w:noProof/>
              <w:sz w:val="22"/>
              <w:lang w:eastAsia="ja-JP"/>
            </w:rPr>
          </w:pPr>
          <w:del w:id="117" w:author="giangnhhse60606" w:date="2014-03-14T23:46:00Z">
            <w:r w:rsidRPr="00A837DF" w:rsidDel="00A837DF">
              <w:rPr>
                <w:rPrChange w:id="118" w:author="giangnhhse60606" w:date="2014-03-14T23:46:00Z">
                  <w:rPr>
                    <w:rStyle w:val="Hyperlink"/>
                    <w:rFonts w:cstheme="minorHAnsi"/>
                    <w:noProof/>
                  </w:rPr>
                </w:rPrChange>
              </w:rPr>
              <w:delText>5.2.1</w:delText>
            </w:r>
            <w:r w:rsidDel="00A837DF">
              <w:rPr>
                <w:noProof/>
                <w:sz w:val="22"/>
                <w:lang w:eastAsia="ja-JP"/>
              </w:rPr>
              <w:tab/>
            </w:r>
            <w:r w:rsidRPr="00A837DF" w:rsidDel="00A837DF">
              <w:rPr>
                <w:rPrChange w:id="119" w:author="giangnhhse60606" w:date="2014-03-14T23:46:00Z">
                  <w:rPr>
                    <w:rStyle w:val="Hyperlink"/>
                    <w:rFonts w:cstheme="minorHAnsi"/>
                    <w:noProof/>
                  </w:rPr>
                </w:rPrChange>
              </w:rPr>
              <w:delText>Functions</w:delText>
            </w:r>
            <w:r w:rsidDel="00A837DF">
              <w:rPr>
                <w:noProof/>
                <w:webHidden/>
              </w:rPr>
              <w:tab/>
              <w:delText>3</w:delText>
            </w:r>
          </w:del>
        </w:p>
        <w:p w:rsidR="00906BB3" w:rsidDel="00A837DF" w:rsidRDefault="00906BB3">
          <w:pPr>
            <w:pStyle w:val="TOC3"/>
            <w:tabs>
              <w:tab w:val="left" w:pos="1320"/>
              <w:tab w:val="right" w:leader="dot" w:pos="8778"/>
            </w:tabs>
            <w:rPr>
              <w:del w:id="120" w:author="giangnhhse60606" w:date="2014-03-14T23:46:00Z"/>
              <w:rFonts w:eastAsiaTheme="minorEastAsia"/>
              <w:noProof/>
              <w:sz w:val="22"/>
              <w:lang w:eastAsia="ja-JP"/>
            </w:rPr>
          </w:pPr>
          <w:del w:id="121" w:author="giangnhhse60606" w:date="2014-03-14T23:46:00Z">
            <w:r w:rsidRPr="00A837DF" w:rsidDel="00A837DF">
              <w:rPr>
                <w:rPrChange w:id="122" w:author="giangnhhse60606" w:date="2014-03-14T23:46:00Z">
                  <w:rPr>
                    <w:rStyle w:val="Hyperlink"/>
                    <w:rFonts w:cstheme="minorHAnsi"/>
                    <w:i/>
                    <w:noProof/>
                  </w:rPr>
                </w:rPrChange>
              </w:rPr>
              <w:delText>5.2.2</w:delText>
            </w:r>
            <w:r w:rsidDel="00A837DF">
              <w:rPr>
                <w:rFonts w:eastAsiaTheme="minorEastAsia"/>
                <w:noProof/>
                <w:sz w:val="22"/>
                <w:lang w:eastAsia="ja-JP"/>
              </w:rPr>
              <w:tab/>
            </w:r>
            <w:r w:rsidRPr="00A837DF" w:rsidDel="00A837DF">
              <w:rPr>
                <w:rPrChange w:id="123" w:author="giangnhhse60606" w:date="2014-03-14T23:46:00Z">
                  <w:rPr>
                    <w:rStyle w:val="Hyperlink"/>
                    <w:rFonts w:cstheme="minorHAnsi"/>
                    <w:i/>
                    <w:noProof/>
                  </w:rPr>
                </w:rPrChange>
              </w:rPr>
              <w:delText>Features not to be tested</w:delText>
            </w:r>
            <w:r w:rsidDel="00A837DF">
              <w:rPr>
                <w:noProof/>
                <w:webHidden/>
              </w:rPr>
              <w:tab/>
              <w:delText>5</w:delText>
            </w:r>
          </w:del>
        </w:p>
        <w:p w:rsidR="00906BB3" w:rsidDel="00A837DF" w:rsidRDefault="00906BB3">
          <w:pPr>
            <w:pStyle w:val="TOC4"/>
            <w:tabs>
              <w:tab w:val="left" w:pos="1760"/>
              <w:tab w:val="right" w:leader="dot" w:pos="8778"/>
            </w:tabs>
            <w:rPr>
              <w:del w:id="124" w:author="giangnhhse60606" w:date="2014-03-14T23:46:00Z"/>
              <w:noProof/>
              <w:sz w:val="22"/>
              <w:lang w:eastAsia="ja-JP"/>
            </w:rPr>
          </w:pPr>
          <w:del w:id="125" w:author="giangnhhse60606" w:date="2014-03-14T23:46:00Z">
            <w:r w:rsidRPr="00A837DF" w:rsidDel="00A837DF">
              <w:rPr>
                <w:rPrChange w:id="126" w:author="giangnhhse60606" w:date="2014-03-14T23:46:00Z">
                  <w:rPr>
                    <w:rStyle w:val="Hyperlink"/>
                    <w:rFonts w:cstheme="minorHAnsi"/>
                    <w:noProof/>
                  </w:rPr>
                </w:rPrChange>
              </w:rPr>
              <w:delText>5.2.2.1</w:delText>
            </w:r>
            <w:r w:rsidDel="00A837DF">
              <w:rPr>
                <w:noProof/>
                <w:sz w:val="22"/>
                <w:lang w:eastAsia="ja-JP"/>
              </w:rPr>
              <w:tab/>
            </w:r>
            <w:r w:rsidRPr="00A837DF" w:rsidDel="00A837DF">
              <w:rPr>
                <w:rPrChange w:id="127" w:author="giangnhhse60606" w:date="2014-03-14T23:46:00Z">
                  <w:rPr>
                    <w:rStyle w:val="Hyperlink"/>
                    <w:rFonts w:cstheme="minorHAnsi"/>
                    <w:noProof/>
                  </w:rPr>
                </w:rPrChange>
              </w:rPr>
              <w:delText>Performance test</w:delText>
            </w:r>
            <w:r w:rsidDel="00A837DF">
              <w:rPr>
                <w:noProof/>
                <w:webHidden/>
              </w:rPr>
              <w:tab/>
              <w:delText>5</w:delText>
            </w:r>
          </w:del>
        </w:p>
        <w:p w:rsidR="00906BB3" w:rsidDel="00A837DF" w:rsidRDefault="00906BB3">
          <w:pPr>
            <w:pStyle w:val="TOC3"/>
            <w:tabs>
              <w:tab w:val="left" w:pos="1320"/>
              <w:tab w:val="right" w:leader="dot" w:pos="8778"/>
            </w:tabs>
            <w:rPr>
              <w:del w:id="128" w:author="giangnhhse60606" w:date="2014-03-14T23:46:00Z"/>
              <w:rFonts w:eastAsiaTheme="minorEastAsia"/>
              <w:noProof/>
              <w:sz w:val="22"/>
              <w:lang w:eastAsia="ja-JP"/>
            </w:rPr>
          </w:pPr>
          <w:del w:id="129" w:author="giangnhhse60606" w:date="2014-03-14T23:46:00Z">
            <w:r w:rsidRPr="00A837DF" w:rsidDel="00A837DF">
              <w:rPr>
                <w:rPrChange w:id="130" w:author="giangnhhse60606" w:date="2014-03-14T23:46:00Z">
                  <w:rPr>
                    <w:rStyle w:val="Hyperlink"/>
                    <w:rFonts w:cstheme="minorHAnsi"/>
                    <w:i/>
                    <w:noProof/>
                  </w:rPr>
                </w:rPrChange>
              </w:rPr>
              <w:delText>5.2.3</w:delText>
            </w:r>
            <w:r w:rsidDel="00A837DF">
              <w:rPr>
                <w:rFonts w:eastAsiaTheme="minorEastAsia"/>
                <w:noProof/>
                <w:sz w:val="22"/>
                <w:lang w:eastAsia="ja-JP"/>
              </w:rPr>
              <w:tab/>
            </w:r>
            <w:r w:rsidRPr="00A837DF" w:rsidDel="00A837DF">
              <w:rPr>
                <w:rPrChange w:id="131" w:author="giangnhhse60606" w:date="2014-03-14T23:46:00Z">
                  <w:rPr>
                    <w:rStyle w:val="Hyperlink"/>
                    <w:rFonts w:cstheme="minorHAnsi"/>
                    <w:noProof/>
                  </w:rPr>
                </w:rPrChange>
              </w:rPr>
              <w:delText>Testing Tools and Environment</w:delText>
            </w:r>
            <w:r w:rsidDel="00A837DF">
              <w:rPr>
                <w:noProof/>
                <w:webHidden/>
              </w:rPr>
              <w:tab/>
              <w:delText>5</w:delText>
            </w:r>
          </w:del>
        </w:p>
        <w:p w:rsidR="00906BB3" w:rsidDel="00A837DF" w:rsidRDefault="00906BB3">
          <w:pPr>
            <w:pStyle w:val="TOC2"/>
            <w:tabs>
              <w:tab w:val="left" w:pos="880"/>
              <w:tab w:val="right" w:leader="dot" w:pos="8778"/>
            </w:tabs>
            <w:rPr>
              <w:del w:id="132" w:author="giangnhhse60606" w:date="2014-03-14T23:46:00Z"/>
              <w:rFonts w:eastAsiaTheme="minorEastAsia"/>
              <w:noProof/>
              <w:sz w:val="22"/>
              <w:lang w:eastAsia="ja-JP"/>
            </w:rPr>
          </w:pPr>
          <w:del w:id="133" w:author="giangnhhse60606" w:date="2014-03-14T23:46:00Z">
            <w:r w:rsidRPr="00A837DF" w:rsidDel="00A837DF">
              <w:rPr>
                <w:rPrChange w:id="134" w:author="giangnhhse60606" w:date="2014-03-14T23:46:00Z">
                  <w:rPr>
                    <w:rStyle w:val="Hyperlink"/>
                    <w:rFonts w:cstheme="minorHAnsi"/>
                    <w:noProof/>
                  </w:rPr>
                </w:rPrChange>
              </w:rPr>
              <w:delText>5.3</w:delText>
            </w:r>
            <w:r w:rsidDel="00A837DF">
              <w:rPr>
                <w:rFonts w:eastAsiaTheme="minorEastAsia"/>
                <w:noProof/>
                <w:sz w:val="22"/>
                <w:lang w:eastAsia="ja-JP"/>
              </w:rPr>
              <w:tab/>
            </w:r>
            <w:r w:rsidRPr="00A837DF" w:rsidDel="00A837DF">
              <w:rPr>
                <w:rPrChange w:id="135" w:author="giangnhhse60606" w:date="2014-03-14T23:46:00Z">
                  <w:rPr>
                    <w:rStyle w:val="Hyperlink"/>
                    <w:rFonts w:cstheme="minorHAnsi"/>
                    <w:noProof/>
                  </w:rPr>
                </w:rPrChange>
              </w:rPr>
              <w:delText>Test Cases</w:delText>
            </w:r>
            <w:r w:rsidDel="00A837DF">
              <w:rPr>
                <w:noProof/>
                <w:webHidden/>
              </w:rPr>
              <w:tab/>
              <w:delText>6</w:delText>
            </w:r>
          </w:del>
        </w:p>
        <w:p w:rsidR="00906BB3" w:rsidDel="00A837DF" w:rsidRDefault="00906BB3">
          <w:pPr>
            <w:pStyle w:val="TOC3"/>
            <w:tabs>
              <w:tab w:val="left" w:pos="1320"/>
              <w:tab w:val="right" w:leader="dot" w:pos="8778"/>
            </w:tabs>
            <w:rPr>
              <w:del w:id="136" w:author="giangnhhse60606" w:date="2014-03-14T23:46:00Z"/>
              <w:rFonts w:eastAsiaTheme="minorEastAsia"/>
              <w:noProof/>
              <w:sz w:val="22"/>
              <w:lang w:eastAsia="ja-JP"/>
            </w:rPr>
          </w:pPr>
          <w:del w:id="137" w:author="giangnhhse60606" w:date="2014-03-14T23:46:00Z">
            <w:r w:rsidRPr="00A837DF" w:rsidDel="00A837DF">
              <w:rPr>
                <w:rPrChange w:id="138" w:author="giangnhhse60606" w:date="2014-03-14T23:46:00Z">
                  <w:rPr>
                    <w:rStyle w:val="Hyperlink"/>
                    <w:i/>
                    <w:noProof/>
                  </w:rPr>
                </w:rPrChange>
              </w:rPr>
              <w:delText>5.3.1</w:delText>
            </w:r>
            <w:r w:rsidDel="00A837DF">
              <w:rPr>
                <w:rFonts w:eastAsiaTheme="minorEastAsia"/>
                <w:noProof/>
                <w:sz w:val="22"/>
                <w:lang w:eastAsia="ja-JP"/>
              </w:rPr>
              <w:tab/>
            </w:r>
            <w:r w:rsidRPr="00A837DF" w:rsidDel="00A837DF">
              <w:rPr>
                <w:rPrChange w:id="139" w:author="giangnhhse60606" w:date="2014-03-14T23:46:00Z">
                  <w:rPr>
                    <w:rStyle w:val="Hyperlink"/>
                    <w:i/>
                    <w:noProof/>
                  </w:rPr>
                </w:rPrChange>
              </w:rPr>
              <w:delText>Functions</w:delText>
            </w:r>
            <w:r w:rsidDel="00A837DF">
              <w:rPr>
                <w:noProof/>
                <w:webHidden/>
              </w:rPr>
              <w:tab/>
              <w:delText>6</w:delText>
            </w:r>
          </w:del>
        </w:p>
        <w:p w:rsidR="00906BB3" w:rsidDel="00A837DF" w:rsidRDefault="00906BB3">
          <w:pPr>
            <w:pStyle w:val="TOC4"/>
            <w:tabs>
              <w:tab w:val="left" w:pos="1760"/>
              <w:tab w:val="right" w:leader="dot" w:pos="8778"/>
            </w:tabs>
            <w:rPr>
              <w:del w:id="140" w:author="giangnhhse60606" w:date="2014-03-14T23:46:00Z"/>
              <w:noProof/>
              <w:sz w:val="22"/>
              <w:lang w:eastAsia="ja-JP"/>
            </w:rPr>
          </w:pPr>
          <w:del w:id="141" w:author="giangnhhse60606" w:date="2014-03-14T23:46:00Z">
            <w:r w:rsidRPr="00A837DF" w:rsidDel="00A837DF">
              <w:rPr>
                <w:rPrChange w:id="142" w:author="giangnhhse60606" w:date="2014-03-14T23:46:00Z">
                  <w:rPr>
                    <w:rStyle w:val="Hyperlink"/>
                    <w:noProof/>
                  </w:rPr>
                </w:rPrChange>
              </w:rPr>
              <w:delText>5.3.1.1</w:delText>
            </w:r>
            <w:r w:rsidDel="00A837DF">
              <w:rPr>
                <w:noProof/>
                <w:sz w:val="22"/>
                <w:lang w:eastAsia="ja-JP"/>
              </w:rPr>
              <w:tab/>
            </w:r>
            <w:r w:rsidRPr="00A837DF" w:rsidDel="00A837DF">
              <w:rPr>
                <w:rPrChange w:id="143" w:author="giangnhhse60606" w:date="2014-03-14T23:46:00Z">
                  <w:rPr>
                    <w:rStyle w:val="Hyperlink"/>
                    <w:noProof/>
                  </w:rPr>
                </w:rPrChange>
              </w:rPr>
              <w:delText>Login</w:delText>
            </w:r>
            <w:r w:rsidDel="00A837DF">
              <w:rPr>
                <w:noProof/>
                <w:webHidden/>
              </w:rPr>
              <w:tab/>
              <w:delText>6</w:delText>
            </w:r>
          </w:del>
        </w:p>
        <w:p w:rsidR="00906BB3" w:rsidDel="00A837DF" w:rsidRDefault="005A1C84">
          <w:pPr>
            <w:pStyle w:val="TOC4"/>
            <w:tabs>
              <w:tab w:val="left" w:pos="1760"/>
              <w:tab w:val="right" w:leader="dot" w:pos="8778"/>
            </w:tabs>
            <w:rPr>
              <w:del w:id="144" w:author="giangnhhse60606" w:date="2014-03-14T23:46:00Z"/>
              <w:noProof/>
            </w:rPr>
          </w:pPr>
          <w:del w:id="145" w:author="giangnhhse60606" w:date="2014-03-14T23:46:00Z">
            <w:r w:rsidRPr="00A837DF" w:rsidDel="00A837DF">
              <w:rPr>
                <w:rPrChange w:id="146" w:author="giangnhhse60606" w:date="2014-03-14T23:46:00Z">
                  <w:rPr>
                    <w:rStyle w:val="Hyperlink"/>
                    <w:noProof/>
                  </w:rPr>
                </w:rPrChange>
              </w:rPr>
              <w:delText>5.3.1.2</w:delText>
            </w:r>
            <w:r w:rsidDel="00A837DF">
              <w:rPr>
                <w:noProof/>
                <w:sz w:val="22"/>
                <w:lang w:eastAsia="ja-JP"/>
              </w:rPr>
              <w:tab/>
            </w:r>
            <w:r w:rsidRPr="00A837DF" w:rsidDel="00A837DF">
              <w:rPr>
                <w:rPrChange w:id="147" w:author="giangnhhse60606" w:date="2014-03-14T23:46:00Z">
                  <w:rPr>
                    <w:rStyle w:val="Hyperlink"/>
                    <w:noProof/>
                  </w:rPr>
                </w:rPrChange>
              </w:rPr>
              <w:delText>Role ‘Vendor’</w:delText>
            </w:r>
            <w:r w:rsidDel="00A837DF">
              <w:rPr>
                <w:noProof/>
                <w:webHidden/>
              </w:rPr>
              <w:tab/>
              <w:delText>6</w:delText>
            </w:r>
          </w:del>
        </w:p>
        <w:p w:rsidR="005A1C84" w:rsidRPr="005A1C84" w:rsidDel="00A837DF" w:rsidRDefault="005A1C84" w:rsidP="005A1C84">
          <w:pPr>
            <w:rPr>
              <w:del w:id="148" w:author="giangnhhse60606" w:date="2014-03-14T23:46:00Z"/>
              <w:noProof/>
            </w:rPr>
          </w:pPr>
          <w:del w:id="149" w:author="giangnhhse60606" w:date="2014-03-14T23:46:00Z">
            <w:r w:rsidDel="00A837DF">
              <w:rPr>
                <w:noProof/>
              </w:rPr>
              <w:delText xml:space="preserve">            5.3.1.3        Role 'Hub'…………………………………………………………………………………………....7</w:delText>
            </w:r>
          </w:del>
        </w:p>
        <w:p w:rsidR="00906BB3" w:rsidDel="00A837DF" w:rsidRDefault="005A1C84">
          <w:pPr>
            <w:pStyle w:val="TOC4"/>
            <w:tabs>
              <w:tab w:val="left" w:pos="1760"/>
              <w:tab w:val="right" w:leader="dot" w:pos="8778"/>
            </w:tabs>
            <w:rPr>
              <w:del w:id="150" w:author="giangnhhse60606" w:date="2014-03-14T23:46:00Z"/>
              <w:noProof/>
              <w:sz w:val="22"/>
              <w:lang w:eastAsia="ja-JP"/>
            </w:rPr>
          </w:pPr>
          <w:del w:id="151" w:author="giangnhhse60606" w:date="2014-03-14T23:46:00Z">
            <w:r w:rsidRPr="00A837DF" w:rsidDel="00A837DF">
              <w:rPr>
                <w:rPrChange w:id="152" w:author="giangnhhse60606" w:date="2014-03-14T23:46:00Z">
                  <w:rPr>
                    <w:rStyle w:val="Hyperlink"/>
                    <w:noProof/>
                  </w:rPr>
                </w:rPrChange>
              </w:rPr>
              <w:delText>5.3.1.4</w:delText>
            </w:r>
            <w:r w:rsidDel="00A837DF">
              <w:rPr>
                <w:noProof/>
                <w:sz w:val="22"/>
                <w:lang w:eastAsia="ja-JP"/>
              </w:rPr>
              <w:tab/>
            </w:r>
            <w:r w:rsidRPr="00A837DF" w:rsidDel="00A837DF">
              <w:rPr>
                <w:rPrChange w:id="153" w:author="giangnhhse60606" w:date="2014-03-14T23:46:00Z">
                  <w:rPr>
                    <w:rStyle w:val="Hyperlink"/>
                    <w:noProof/>
                  </w:rPr>
                </w:rPrChange>
              </w:rPr>
              <w:delText>Role ‘Office Staff’</w:delText>
            </w:r>
            <w:r w:rsidDel="00A837DF">
              <w:rPr>
                <w:noProof/>
                <w:webHidden/>
              </w:rPr>
              <w:tab/>
              <w:delText>10</w:delText>
            </w:r>
          </w:del>
        </w:p>
        <w:p w:rsidR="00906BB3" w:rsidDel="00A837DF" w:rsidRDefault="005A1C84">
          <w:pPr>
            <w:pStyle w:val="TOC4"/>
            <w:tabs>
              <w:tab w:val="left" w:pos="1760"/>
              <w:tab w:val="right" w:leader="dot" w:pos="8778"/>
            </w:tabs>
            <w:rPr>
              <w:del w:id="154" w:author="giangnhhse60606" w:date="2014-03-14T23:46:00Z"/>
              <w:noProof/>
              <w:sz w:val="22"/>
              <w:lang w:eastAsia="ja-JP"/>
            </w:rPr>
          </w:pPr>
          <w:del w:id="155" w:author="giangnhhse60606" w:date="2014-03-14T23:46:00Z">
            <w:r w:rsidRPr="00A837DF" w:rsidDel="00A837DF">
              <w:rPr>
                <w:rPrChange w:id="156" w:author="giangnhhse60606" w:date="2014-03-14T23:46:00Z">
                  <w:rPr>
                    <w:rStyle w:val="Hyperlink"/>
                    <w:noProof/>
                  </w:rPr>
                </w:rPrChange>
              </w:rPr>
              <w:delText>5.3.1.5</w:delText>
            </w:r>
            <w:r w:rsidDel="00A837DF">
              <w:rPr>
                <w:noProof/>
                <w:sz w:val="22"/>
                <w:lang w:eastAsia="ja-JP"/>
              </w:rPr>
              <w:tab/>
            </w:r>
            <w:r w:rsidRPr="00A837DF" w:rsidDel="00A837DF">
              <w:rPr>
                <w:rPrChange w:id="157" w:author="giangnhhse60606" w:date="2014-03-14T23:46:00Z">
                  <w:rPr>
                    <w:rStyle w:val="Hyperlink"/>
                    <w:noProof/>
                  </w:rPr>
                </w:rPrChange>
              </w:rPr>
              <w:delText>Role ‘Customer’</w:delText>
            </w:r>
            <w:r w:rsidDel="00A837DF">
              <w:rPr>
                <w:noProof/>
                <w:webHidden/>
              </w:rPr>
              <w:tab/>
              <w:delText>16</w:delText>
            </w:r>
          </w:del>
        </w:p>
        <w:p w:rsidR="00906BB3" w:rsidDel="00A837DF" w:rsidRDefault="0075075C">
          <w:pPr>
            <w:pStyle w:val="TOC2"/>
            <w:tabs>
              <w:tab w:val="left" w:pos="880"/>
              <w:tab w:val="right" w:leader="dot" w:pos="8778"/>
            </w:tabs>
            <w:rPr>
              <w:del w:id="158" w:author="giangnhhse60606" w:date="2014-03-14T23:46:00Z"/>
              <w:rFonts w:eastAsiaTheme="minorEastAsia"/>
              <w:noProof/>
              <w:sz w:val="22"/>
              <w:lang w:eastAsia="ja-JP"/>
            </w:rPr>
          </w:pPr>
          <w:del w:id="159" w:author="giangnhhse60606" w:date="2014-03-14T23:46:00Z">
            <w:r w:rsidRPr="00A837DF" w:rsidDel="00A837DF">
              <w:rPr>
                <w:rPrChange w:id="160" w:author="giangnhhse60606" w:date="2014-03-14T23:46:00Z">
                  <w:rPr>
                    <w:rStyle w:val="Hyperlink"/>
                    <w:rFonts w:cstheme="minorHAnsi"/>
                    <w:noProof/>
                  </w:rPr>
                </w:rPrChange>
              </w:rPr>
              <w:delText>5.4</w:delText>
            </w:r>
            <w:r w:rsidDel="00A837DF">
              <w:rPr>
                <w:rFonts w:eastAsiaTheme="minorEastAsia"/>
                <w:noProof/>
                <w:sz w:val="22"/>
                <w:lang w:eastAsia="ja-JP"/>
              </w:rPr>
              <w:tab/>
            </w:r>
            <w:r w:rsidRPr="00A837DF" w:rsidDel="00A837DF">
              <w:rPr>
                <w:rPrChange w:id="161" w:author="giangnhhse60606" w:date="2014-03-14T23:46:00Z">
                  <w:rPr>
                    <w:rStyle w:val="Hyperlink"/>
                    <w:rFonts w:cstheme="minorHAnsi"/>
                    <w:noProof/>
                  </w:rPr>
                </w:rPrChange>
              </w:rPr>
              <w:delText>Checklist</w:delText>
            </w:r>
            <w:r w:rsidDel="00A837DF">
              <w:rPr>
                <w:noProof/>
                <w:webHidden/>
              </w:rPr>
              <w:tab/>
              <w:delText>17</w:delText>
            </w:r>
          </w:del>
        </w:p>
        <w:p w:rsidR="00906BB3" w:rsidDel="00A837DF" w:rsidRDefault="0075075C">
          <w:pPr>
            <w:pStyle w:val="TOC3"/>
            <w:tabs>
              <w:tab w:val="left" w:pos="1320"/>
              <w:tab w:val="right" w:leader="dot" w:pos="8778"/>
            </w:tabs>
            <w:rPr>
              <w:del w:id="162" w:author="giangnhhse60606" w:date="2014-03-14T23:46:00Z"/>
              <w:rFonts w:eastAsiaTheme="minorEastAsia"/>
              <w:noProof/>
              <w:sz w:val="22"/>
              <w:lang w:eastAsia="ja-JP"/>
            </w:rPr>
          </w:pPr>
          <w:del w:id="163" w:author="giangnhhse60606" w:date="2014-03-14T23:46:00Z">
            <w:r w:rsidRPr="00A837DF" w:rsidDel="00A837DF">
              <w:rPr>
                <w:rPrChange w:id="164" w:author="giangnhhse60606" w:date="2014-03-14T23:46:00Z">
                  <w:rPr>
                    <w:rStyle w:val="Hyperlink"/>
                    <w:rFonts w:cstheme="minorHAnsi"/>
                    <w:i/>
                    <w:noProof/>
                  </w:rPr>
                </w:rPrChange>
              </w:rPr>
              <w:delText>5.4.1</w:delText>
            </w:r>
            <w:r w:rsidDel="00A837DF">
              <w:rPr>
                <w:rFonts w:eastAsiaTheme="minorEastAsia"/>
                <w:noProof/>
                <w:sz w:val="22"/>
                <w:lang w:eastAsia="ja-JP"/>
              </w:rPr>
              <w:tab/>
            </w:r>
            <w:r w:rsidRPr="00A837DF" w:rsidDel="00A837DF">
              <w:rPr>
                <w:rPrChange w:id="165" w:author="giangnhhse60606" w:date="2014-03-14T23:46:00Z">
                  <w:rPr>
                    <w:rStyle w:val="Hyperlink"/>
                    <w:rFonts w:cstheme="minorHAnsi"/>
                    <w:noProof/>
                  </w:rPr>
                </w:rPrChange>
              </w:rPr>
              <w:delText>Checklist validation</w:delText>
            </w:r>
            <w:r w:rsidDel="00A837DF">
              <w:rPr>
                <w:noProof/>
                <w:webHidden/>
              </w:rPr>
              <w:tab/>
              <w:delText>17</w:delText>
            </w:r>
          </w:del>
        </w:p>
        <w:p w:rsidR="00906BB3" w:rsidDel="00A837DF" w:rsidRDefault="0075075C">
          <w:pPr>
            <w:pStyle w:val="TOC3"/>
            <w:tabs>
              <w:tab w:val="left" w:pos="1320"/>
              <w:tab w:val="right" w:leader="dot" w:pos="8778"/>
            </w:tabs>
            <w:rPr>
              <w:del w:id="166" w:author="giangnhhse60606" w:date="2014-03-14T23:46:00Z"/>
              <w:rFonts w:eastAsiaTheme="minorEastAsia"/>
              <w:noProof/>
              <w:sz w:val="22"/>
              <w:lang w:eastAsia="ja-JP"/>
            </w:rPr>
          </w:pPr>
          <w:del w:id="167" w:author="giangnhhse60606" w:date="2014-03-14T23:46:00Z">
            <w:r w:rsidRPr="00A837DF" w:rsidDel="00A837DF">
              <w:rPr>
                <w:rPrChange w:id="168" w:author="giangnhhse60606" w:date="2014-03-14T23:46:00Z">
                  <w:rPr>
                    <w:rStyle w:val="Hyperlink"/>
                    <w:rFonts w:cstheme="minorHAnsi"/>
                    <w:i/>
                    <w:noProof/>
                  </w:rPr>
                </w:rPrChange>
              </w:rPr>
              <w:delText>5.4.2</w:delText>
            </w:r>
            <w:r w:rsidDel="00A837DF">
              <w:rPr>
                <w:rFonts w:eastAsiaTheme="minorEastAsia"/>
                <w:noProof/>
                <w:sz w:val="22"/>
                <w:lang w:eastAsia="ja-JP"/>
              </w:rPr>
              <w:tab/>
            </w:r>
            <w:r w:rsidRPr="00A837DF" w:rsidDel="00A837DF">
              <w:rPr>
                <w:rPrChange w:id="169" w:author="giangnhhse60606" w:date="2014-03-14T23:46:00Z">
                  <w:rPr>
                    <w:rStyle w:val="Hyperlink"/>
                    <w:rFonts w:cstheme="minorHAnsi"/>
                    <w:noProof/>
                  </w:rPr>
                </w:rPrChange>
              </w:rPr>
              <w:delText>Submission Checklist</w:delText>
            </w:r>
            <w:r w:rsidDel="00A837DF">
              <w:rPr>
                <w:noProof/>
                <w:webHidden/>
              </w:rPr>
              <w:tab/>
              <w:delText>17</w:delText>
            </w:r>
          </w:del>
        </w:p>
        <w:p w:rsidR="00906BB3" w:rsidDel="00A837DF" w:rsidRDefault="0075075C">
          <w:pPr>
            <w:pStyle w:val="TOC2"/>
            <w:tabs>
              <w:tab w:val="left" w:pos="880"/>
              <w:tab w:val="right" w:leader="dot" w:pos="8778"/>
            </w:tabs>
            <w:rPr>
              <w:del w:id="170" w:author="giangnhhse60606" w:date="2014-03-14T23:46:00Z"/>
              <w:rFonts w:eastAsiaTheme="minorEastAsia"/>
              <w:noProof/>
              <w:sz w:val="22"/>
              <w:lang w:eastAsia="ja-JP"/>
            </w:rPr>
          </w:pPr>
          <w:del w:id="171" w:author="giangnhhse60606" w:date="2014-03-14T23:46:00Z">
            <w:r w:rsidRPr="00A837DF" w:rsidDel="00A837DF">
              <w:rPr>
                <w:rPrChange w:id="172" w:author="giangnhhse60606" w:date="2014-03-14T23:46:00Z">
                  <w:rPr>
                    <w:rStyle w:val="Hyperlink"/>
                    <w:rFonts w:cstheme="minorHAnsi"/>
                    <w:noProof/>
                  </w:rPr>
                </w:rPrChange>
              </w:rPr>
              <w:delText>5.5</w:delText>
            </w:r>
            <w:r w:rsidDel="00A837DF">
              <w:rPr>
                <w:rFonts w:eastAsiaTheme="minorEastAsia"/>
                <w:noProof/>
                <w:sz w:val="22"/>
                <w:lang w:eastAsia="ja-JP"/>
              </w:rPr>
              <w:tab/>
            </w:r>
            <w:r w:rsidRPr="00A837DF" w:rsidDel="00A837DF">
              <w:rPr>
                <w:rPrChange w:id="173" w:author="giangnhhse60606" w:date="2014-03-14T23:46:00Z">
                  <w:rPr>
                    <w:rStyle w:val="Hyperlink"/>
                    <w:rFonts w:cstheme="minorHAnsi"/>
                    <w:noProof/>
                  </w:rPr>
                </w:rPrChange>
              </w:rPr>
              <w:delText>Other material (if any)</w:delText>
            </w:r>
            <w:r w:rsidDel="00A837DF">
              <w:rPr>
                <w:noProof/>
                <w:webHidden/>
              </w:rPr>
              <w:tab/>
              <w:delText>18</w:delText>
            </w:r>
          </w:del>
        </w:p>
        <w:p w:rsidR="00906BB3" w:rsidDel="00A837DF" w:rsidRDefault="0075075C">
          <w:pPr>
            <w:pStyle w:val="TOC3"/>
            <w:tabs>
              <w:tab w:val="left" w:pos="1320"/>
              <w:tab w:val="right" w:leader="dot" w:pos="8778"/>
            </w:tabs>
            <w:rPr>
              <w:del w:id="174" w:author="giangnhhse60606" w:date="2014-03-14T23:46:00Z"/>
              <w:rFonts w:eastAsiaTheme="minorEastAsia"/>
              <w:noProof/>
              <w:sz w:val="22"/>
              <w:lang w:eastAsia="ja-JP"/>
            </w:rPr>
          </w:pPr>
          <w:del w:id="175" w:author="giangnhhse60606" w:date="2014-03-14T23:46:00Z">
            <w:r w:rsidRPr="00A837DF" w:rsidDel="00A837DF">
              <w:rPr>
                <w:rPrChange w:id="176" w:author="giangnhhse60606" w:date="2014-03-14T23:46:00Z">
                  <w:rPr>
                    <w:rStyle w:val="Hyperlink"/>
                    <w:rFonts w:cstheme="minorHAnsi"/>
                    <w:i/>
                    <w:noProof/>
                  </w:rPr>
                </w:rPrChange>
              </w:rPr>
              <w:delText>5.5.1</w:delText>
            </w:r>
            <w:r w:rsidDel="00A837DF">
              <w:rPr>
                <w:rFonts w:eastAsiaTheme="minorEastAsia"/>
                <w:noProof/>
                <w:sz w:val="22"/>
                <w:lang w:eastAsia="ja-JP"/>
              </w:rPr>
              <w:tab/>
            </w:r>
            <w:r w:rsidRPr="00A837DF" w:rsidDel="00A837DF">
              <w:rPr>
                <w:rPrChange w:id="177" w:author="giangnhhse60606" w:date="2014-03-14T23:46:00Z">
                  <w:rPr>
                    <w:rStyle w:val="Hyperlink"/>
                    <w:rFonts w:cstheme="minorHAnsi"/>
                    <w:noProof/>
                  </w:rPr>
                </w:rPrChange>
              </w:rPr>
              <w:delText>Checklist validation</w:delText>
            </w:r>
            <w:r w:rsidDel="00A837DF">
              <w:rPr>
                <w:noProof/>
                <w:webHidden/>
              </w:rPr>
              <w:tab/>
              <w:delText>18</w:delText>
            </w:r>
          </w:del>
        </w:p>
        <w:p w:rsidR="00486F6F" w:rsidRPr="00C80527" w:rsidRDefault="007D1DD1" w:rsidP="00486F6F">
          <w:pPr>
            <w:rPr>
              <w:rFonts w:cstheme="minorHAnsi"/>
              <w:noProof/>
            </w:rPr>
          </w:pPr>
          <w:r w:rsidRPr="00C80527">
            <w:rPr>
              <w:rFonts w:cstheme="minorHAnsi"/>
            </w:rPr>
            <w:fldChar w:fldCharType="end"/>
          </w:r>
        </w:p>
      </w:sdtContent>
    </w:sdt>
    <w:p w:rsidR="002D718D" w:rsidRPr="00C80527" w:rsidRDefault="00FC61E0" w:rsidP="00486F6F">
      <w:pPr>
        <w:rPr>
          <w:rFonts w:cstheme="minorHAnsi"/>
        </w:rPr>
      </w:pPr>
      <w:r w:rsidRPr="00C80527">
        <w:rPr>
          <w:rFonts w:cstheme="minorHAnsi"/>
        </w:rPr>
        <w:br w:type="page"/>
      </w:r>
      <w:bookmarkStart w:id="178" w:name="OLE_LINK6"/>
      <w:bookmarkStart w:id="179" w:name="OLE_LINK7"/>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180" w:name="_Toc326080626"/>
      <w:bookmarkStart w:id="181" w:name="_Toc326080663"/>
      <w:bookmarkStart w:id="182" w:name="_Toc326080782"/>
      <w:bookmarkStart w:id="183" w:name="_Toc326080901"/>
      <w:bookmarkStart w:id="184" w:name="_Toc326081197"/>
      <w:bookmarkStart w:id="185" w:name="_Toc326088796"/>
      <w:bookmarkStart w:id="186" w:name="_Toc326091873"/>
      <w:bookmarkStart w:id="187" w:name="_Toc326137688"/>
      <w:bookmarkStart w:id="188" w:name="_Toc326137744"/>
      <w:bookmarkStart w:id="189" w:name="_Toc326137803"/>
      <w:bookmarkStart w:id="190" w:name="_Toc326151731"/>
      <w:bookmarkStart w:id="191" w:name="_Toc326151791"/>
      <w:bookmarkStart w:id="192" w:name="_Toc326153245"/>
      <w:bookmarkStart w:id="193" w:name="_Toc326199524"/>
      <w:bookmarkStart w:id="194" w:name="_Toc326199589"/>
      <w:bookmarkStart w:id="195" w:name="_Toc326205850"/>
      <w:bookmarkStart w:id="196" w:name="_Toc326223938"/>
      <w:bookmarkStart w:id="197" w:name="_Toc326231300"/>
      <w:bookmarkStart w:id="198" w:name="_Toc326231368"/>
      <w:bookmarkStart w:id="199" w:name="_Toc326231435"/>
      <w:bookmarkStart w:id="200" w:name="_Toc326231501"/>
      <w:bookmarkStart w:id="201" w:name="_Toc326231568"/>
      <w:bookmarkStart w:id="202" w:name="_Toc326287789"/>
      <w:bookmarkStart w:id="203" w:name="_Toc326304260"/>
      <w:bookmarkStart w:id="204" w:name="_Toc326525147"/>
      <w:bookmarkStart w:id="205" w:name="_Toc326543048"/>
      <w:bookmarkStart w:id="206" w:name="_Toc326543241"/>
      <w:bookmarkStart w:id="207" w:name="_Toc327474233"/>
      <w:bookmarkStart w:id="208" w:name="_Toc327477724"/>
      <w:bookmarkStart w:id="209" w:name="_Toc327478129"/>
      <w:bookmarkStart w:id="210" w:name="_Toc327478169"/>
      <w:bookmarkStart w:id="211" w:name="_Toc327478623"/>
      <w:bookmarkStart w:id="212" w:name="_Toc327479501"/>
      <w:bookmarkStart w:id="213" w:name="_Toc327479668"/>
      <w:bookmarkStart w:id="214" w:name="_Toc327479707"/>
      <w:bookmarkStart w:id="215" w:name="_Toc327480676"/>
      <w:bookmarkStart w:id="216" w:name="_Toc329772221"/>
      <w:bookmarkStart w:id="217" w:name="_Toc329774639"/>
      <w:bookmarkStart w:id="218" w:name="_Toc329854637"/>
      <w:bookmarkStart w:id="219" w:name="_Toc342466452"/>
      <w:bookmarkStart w:id="220" w:name="_Toc342604346"/>
      <w:bookmarkStart w:id="221" w:name="_Toc382604117"/>
      <w:bookmarkStart w:id="222" w:name="_Toc382897626"/>
      <w:bookmarkStart w:id="223" w:name="_Toc32607882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224" w:name="_Toc329774640"/>
      <w:bookmarkStart w:id="225" w:name="_Toc329854638"/>
      <w:bookmarkStart w:id="226" w:name="_Toc342466453"/>
      <w:bookmarkStart w:id="227" w:name="_Toc342604347"/>
      <w:bookmarkStart w:id="228" w:name="_Toc382604118"/>
      <w:bookmarkStart w:id="229" w:name="_Toc382897627"/>
      <w:bookmarkEnd w:id="224"/>
      <w:bookmarkEnd w:id="225"/>
      <w:bookmarkEnd w:id="226"/>
      <w:bookmarkEnd w:id="227"/>
      <w:bookmarkEnd w:id="228"/>
      <w:bookmarkEnd w:id="229"/>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230" w:name="_Toc329774641"/>
      <w:bookmarkStart w:id="231" w:name="_Toc329854639"/>
      <w:bookmarkStart w:id="232" w:name="_Toc342466454"/>
      <w:bookmarkStart w:id="233" w:name="_Toc342604348"/>
      <w:bookmarkStart w:id="234" w:name="_Toc382604119"/>
      <w:bookmarkStart w:id="235" w:name="_Toc382897628"/>
      <w:bookmarkEnd w:id="230"/>
      <w:bookmarkEnd w:id="231"/>
      <w:bookmarkEnd w:id="232"/>
      <w:bookmarkEnd w:id="233"/>
      <w:bookmarkEnd w:id="234"/>
      <w:bookmarkEnd w:id="235"/>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236" w:name="_Toc329774642"/>
      <w:bookmarkStart w:id="237" w:name="_Toc329854640"/>
      <w:bookmarkStart w:id="238" w:name="_Toc342466455"/>
      <w:bookmarkStart w:id="239" w:name="_Toc342604349"/>
      <w:bookmarkStart w:id="240" w:name="_Toc382604120"/>
      <w:bookmarkStart w:id="241" w:name="_Toc382897629"/>
      <w:bookmarkEnd w:id="236"/>
      <w:bookmarkEnd w:id="237"/>
      <w:bookmarkEnd w:id="238"/>
      <w:bookmarkEnd w:id="239"/>
      <w:bookmarkEnd w:id="240"/>
      <w:bookmarkEnd w:id="241"/>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242" w:name="_Toc329774643"/>
      <w:bookmarkStart w:id="243" w:name="_Toc329854641"/>
      <w:bookmarkStart w:id="244" w:name="_Toc342466456"/>
      <w:bookmarkStart w:id="245" w:name="_Toc342604350"/>
      <w:bookmarkStart w:id="246" w:name="_Toc382604121"/>
      <w:bookmarkStart w:id="247" w:name="_Toc382897630"/>
      <w:bookmarkEnd w:id="242"/>
      <w:bookmarkEnd w:id="243"/>
      <w:bookmarkEnd w:id="244"/>
      <w:bookmarkEnd w:id="245"/>
      <w:bookmarkEnd w:id="246"/>
      <w:bookmarkEnd w:id="247"/>
    </w:p>
    <w:p w:rsidR="008D5A6B" w:rsidRPr="00C80527" w:rsidRDefault="008D5A6B" w:rsidP="006D33FC">
      <w:pPr>
        <w:pStyle w:val="Heading2"/>
        <w:tabs>
          <w:tab w:val="left" w:pos="450"/>
        </w:tabs>
        <w:ind w:left="540" w:hanging="540"/>
        <w:rPr>
          <w:rFonts w:asciiTheme="minorHAnsi" w:hAnsiTheme="minorHAnsi" w:cstheme="minorHAnsi"/>
        </w:rPr>
      </w:pPr>
      <w:bookmarkStart w:id="248" w:name="_Toc382897631"/>
      <w:r w:rsidRPr="00C80527">
        <w:rPr>
          <w:rFonts w:asciiTheme="minorHAnsi" w:hAnsiTheme="minorHAnsi" w:cstheme="minorHAnsi"/>
        </w:rPr>
        <w:t>Introduction</w:t>
      </w:r>
      <w:bookmarkEnd w:id="248"/>
      <w:r w:rsidR="001B05BD" w:rsidRPr="00C80527">
        <w:rPr>
          <w:rFonts w:asciiTheme="minorHAnsi" w:hAnsiTheme="minorHAnsi" w:cstheme="minorHAnsi"/>
        </w:rPr>
        <w:t xml:space="preserve"> </w:t>
      </w:r>
      <w:bookmarkEnd w:id="223"/>
    </w:p>
    <w:p w:rsidR="003F544B" w:rsidRPr="00C80527" w:rsidRDefault="005C349A" w:rsidP="006D33FC">
      <w:pPr>
        <w:pStyle w:val="Heading3"/>
        <w:ind w:left="900" w:hanging="540"/>
        <w:rPr>
          <w:rFonts w:asciiTheme="minorHAnsi" w:hAnsiTheme="minorHAnsi" w:cstheme="minorHAnsi"/>
        </w:rPr>
      </w:pPr>
      <w:bookmarkStart w:id="249" w:name="_Toc382897632"/>
      <w:r w:rsidRPr="00C80527">
        <w:rPr>
          <w:rFonts w:asciiTheme="minorHAnsi" w:hAnsiTheme="minorHAnsi" w:cstheme="minorHAnsi"/>
        </w:rPr>
        <w:t>System Overview</w:t>
      </w:r>
      <w:bookmarkEnd w:id="249"/>
      <w:r w:rsidR="003F544B" w:rsidRPr="00C80527">
        <w:rPr>
          <w:rFonts w:asciiTheme="minorHAnsi" w:hAnsiTheme="minorHAnsi" w:cstheme="minorHAnsi"/>
        </w:rPr>
        <w:t xml:space="preserve"> </w:t>
      </w:r>
    </w:p>
    <w:p w:rsidR="001E0A6E" w:rsidRPr="00C80527" w:rsidRDefault="001E0A6E" w:rsidP="001E0A6E">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1E0A6E" w:rsidRPr="00C80527" w:rsidRDefault="001E0A6E" w:rsidP="001E0A6E">
      <w:pPr>
        <w:rPr>
          <w:rFonts w:cstheme="minorHAnsi"/>
        </w:rPr>
      </w:pPr>
      <w:r w:rsidRPr="00C80527">
        <w:rPr>
          <w:rFonts w:cstheme="minorHAnsi"/>
        </w:rPr>
        <w:t>The system will be tested is also the system our team are currently developing. This system</w:t>
      </w:r>
      <w:r w:rsidR="005A7A21">
        <w:rPr>
          <w:rFonts w:cstheme="minorHAnsi"/>
        </w:rPr>
        <w:t xml:space="preserve"> </w:t>
      </w:r>
      <w:r w:rsidRPr="00C80527">
        <w:rPr>
          <w:rFonts w:cstheme="minorHAnsi"/>
        </w:rPr>
        <w:t xml:space="preserve">developed based on </w:t>
      </w:r>
      <w:del w:id="250" w:author="giangnhhse60606" w:date="2014-03-18T00:09:00Z">
        <w:r w:rsidRPr="00C80527" w:rsidDel="004E495E">
          <w:rPr>
            <w:rFonts w:cstheme="minorHAnsi"/>
          </w:rPr>
          <w:delText xml:space="preserve">MVC3 </w:delText>
        </w:r>
      </w:del>
      <w:ins w:id="251" w:author="giangnhhse60606" w:date="2014-03-18T00:09:00Z">
        <w:r w:rsidR="004E495E" w:rsidRPr="00C80527">
          <w:rPr>
            <w:rFonts w:cstheme="minorHAnsi"/>
          </w:rPr>
          <w:t>MVC</w:t>
        </w:r>
        <w:r w:rsidR="004E495E">
          <w:rPr>
            <w:rFonts w:cstheme="minorHAnsi"/>
          </w:rPr>
          <w:t>4</w:t>
        </w:r>
        <w:r w:rsidR="004E495E" w:rsidRPr="00C80527">
          <w:rPr>
            <w:rFonts w:cstheme="minorHAnsi"/>
          </w:rPr>
          <w:t xml:space="preserve"> </w:t>
        </w:r>
      </w:ins>
      <w:r w:rsidRPr="00C80527">
        <w:rPr>
          <w:rFonts w:cstheme="minorHAnsi"/>
        </w:rPr>
        <w:t>frame</w:t>
      </w:r>
      <w:r w:rsidR="003608E9">
        <w:rPr>
          <w:rFonts w:cstheme="minorHAnsi"/>
        </w:rPr>
        <w:t>work</w:t>
      </w:r>
      <w:ins w:id="252" w:author="giangnhhse60606" w:date="2014-03-18T00:09:00Z">
        <w:r w:rsidR="006520C2">
          <w:rPr>
            <w:rFonts w:cstheme="minorHAnsi"/>
          </w:rPr>
          <w:t>.</w:t>
        </w:r>
      </w:ins>
      <w:del w:id="253" w:author="giangnhhse60606" w:date="2014-03-18T00:09:00Z">
        <w:r w:rsidR="003608E9" w:rsidDel="006520C2">
          <w:rPr>
            <w:rFonts w:cstheme="minorHAnsi"/>
          </w:rPr>
          <w:delText>. It is a website providing Home Delivery service for online and offline shops.</w:delText>
        </w:r>
        <w:r w:rsidRPr="00C80527" w:rsidDel="006520C2">
          <w:rPr>
            <w:rFonts w:cstheme="minorHAnsi"/>
          </w:rPr>
          <w:delText xml:space="preserve"> </w:delText>
        </w:r>
      </w:del>
    </w:p>
    <w:p w:rsidR="008D5A6B" w:rsidRPr="00C80527" w:rsidRDefault="003F544B" w:rsidP="006D33FC">
      <w:pPr>
        <w:pStyle w:val="Heading3"/>
        <w:ind w:left="900" w:hanging="540"/>
        <w:rPr>
          <w:rFonts w:asciiTheme="minorHAnsi" w:hAnsiTheme="minorHAnsi" w:cstheme="minorHAnsi"/>
        </w:rPr>
      </w:pPr>
      <w:bookmarkStart w:id="254" w:name="_Toc382897633"/>
      <w:r w:rsidRPr="00C80527">
        <w:rPr>
          <w:rFonts w:asciiTheme="minorHAnsi" w:hAnsiTheme="minorHAnsi" w:cstheme="minorHAnsi"/>
        </w:rPr>
        <w:t>Test Approach</w:t>
      </w:r>
      <w:bookmarkEnd w:id="254"/>
    </w:p>
    <w:p w:rsidR="008959EA" w:rsidRPr="00C80527" w:rsidDel="00170C9D" w:rsidRDefault="008959EA">
      <w:pPr>
        <w:rPr>
          <w:del w:id="255" w:author="giangnhhse60606" w:date="2014-03-18T00:17:00Z"/>
          <w:rFonts w:cstheme="minorHAnsi"/>
        </w:rPr>
      </w:pPr>
      <w:del w:id="256" w:author="giangnhhse60606" w:date="2014-03-18T00:17:00Z">
        <w:r w:rsidRPr="00C80527" w:rsidDel="00170C9D">
          <w:rPr>
            <w:rFonts w:cstheme="minorHAnsi"/>
          </w:rPr>
          <w:delText xml:space="preserve">The testing for this project will consist of Unit, System/Integration (combined) and Acceptance test levels. It is hoped that there will be at least one full time independent test person for system/integration testing. Most testing will be done by the test </w:delText>
        </w:r>
        <w:r w:rsidR="006B691D" w:rsidDel="00170C9D">
          <w:rPr>
            <w:rFonts w:cstheme="minorHAnsi"/>
          </w:rPr>
          <w:delText>lead</w:delText>
        </w:r>
        <w:r w:rsidR="006B691D" w:rsidRPr="00C80527" w:rsidDel="00170C9D">
          <w:rPr>
            <w:rFonts w:cstheme="minorHAnsi"/>
          </w:rPr>
          <w:delText xml:space="preserve"> </w:delText>
        </w:r>
        <w:r w:rsidRPr="00C80527" w:rsidDel="00170C9D">
          <w:rPr>
            <w:rFonts w:cstheme="minorHAnsi"/>
          </w:rPr>
          <w:delText>with the development team’s participation.</w:delText>
        </w:r>
      </w:del>
    </w:p>
    <w:p w:rsidR="008959EA" w:rsidRPr="00C80527" w:rsidDel="00170C9D" w:rsidRDefault="008959EA">
      <w:pPr>
        <w:rPr>
          <w:del w:id="257" w:author="giangnhhse60606" w:date="2014-03-18T00:17:00Z"/>
          <w:rFonts w:cstheme="minorHAnsi"/>
        </w:rPr>
      </w:pPr>
      <w:del w:id="258" w:author="giangnhhse60606" w:date="2014-03-18T00:17:00Z">
        <w:r w:rsidRPr="00C80527" w:rsidDel="00170C9D">
          <w:rPr>
            <w:rFonts w:cstheme="minorHAnsi"/>
          </w:rPr>
          <w:delText>Unit Testing will be done by the developers and will be approved by the implementing team leader. All unit test information (sample, output, data printouts, and defect information…) will be managed by developers and it must be showed when team required.</w:delText>
        </w:r>
      </w:del>
    </w:p>
    <w:p w:rsidR="008959EA" w:rsidRPr="00C80527" w:rsidDel="00170C9D" w:rsidRDefault="008959EA">
      <w:pPr>
        <w:rPr>
          <w:del w:id="259" w:author="giangnhhse60606" w:date="2014-03-18T00:17:00Z"/>
          <w:rFonts w:cstheme="minorHAnsi"/>
        </w:rPr>
      </w:pPr>
      <w:del w:id="260" w:author="giangnhhse60606" w:date="2014-03-18T00:17:00Z">
        <w:r w:rsidRPr="00C80527" w:rsidDel="00170C9D">
          <w:rPr>
            <w:rFonts w:cstheme="minorHAnsi"/>
          </w:rPr>
          <w:delText>System/Integration Testing will be performed by the test</w:delText>
        </w:r>
        <w:r w:rsidR="006B691D" w:rsidDel="00170C9D">
          <w:rPr>
            <w:rFonts w:cstheme="minorHAnsi"/>
          </w:rPr>
          <w:delText xml:space="preserve"> lead</w:delText>
        </w:r>
        <w:r w:rsidRPr="00C80527" w:rsidDel="00170C9D">
          <w:rPr>
            <w:rFonts w:cstheme="minorHAnsi"/>
          </w:rPr>
          <w:delText xml:space="preserve"> and implementing team leader with assistance from the individual developers as required. </w:delText>
        </w:r>
      </w:del>
    </w:p>
    <w:p w:rsidR="00170C9D" w:rsidRPr="00170C9D" w:rsidRDefault="008959EA">
      <w:pPr>
        <w:pStyle w:val="ListParagraph"/>
        <w:ind w:left="0"/>
        <w:rPr>
          <w:ins w:id="261" w:author="giangnhhse60606" w:date="2014-03-18T00:17:00Z"/>
          <w:rFonts w:cstheme="minorHAnsi"/>
          <w:rPrChange w:id="262" w:author="giangnhhse60606" w:date="2014-03-18T00:17:00Z">
            <w:rPr>
              <w:ins w:id="263" w:author="giangnhhse60606" w:date="2014-03-18T00:17:00Z"/>
            </w:rPr>
          </w:rPrChange>
        </w:rPr>
        <w:pPrChange w:id="264" w:author="giangnhhse60606" w:date="2014-03-18T00:17:00Z">
          <w:pPr>
            <w:pStyle w:val="ListParagraph"/>
          </w:pPr>
        </w:pPrChange>
      </w:pPr>
      <w:del w:id="265" w:author="giangnhhse60606" w:date="2014-03-18T00:17:00Z">
        <w:r w:rsidRPr="00C80527" w:rsidDel="00170C9D">
          <w:rPr>
            <w:rFonts w:cstheme="minorHAnsi"/>
          </w:rPr>
          <w:delText xml:space="preserve">Acceptance Testing will be performed by the test </w:delText>
        </w:r>
        <w:r w:rsidR="006B691D" w:rsidDel="00170C9D">
          <w:rPr>
            <w:rFonts w:cstheme="minorHAnsi"/>
          </w:rPr>
          <w:delText>lead</w:delText>
        </w:r>
        <w:r w:rsidRPr="00C80527" w:rsidDel="00170C9D">
          <w:rPr>
            <w:rFonts w:cstheme="minorHAnsi"/>
          </w:rPr>
          <w:delText xml:space="preserve"> and development team leader. The acceptance test will be done for a period of 2 weeks after completion of the System/Integration test process. Program will enter into Acceptance test after all critical and major defects </w:delText>
        </w:r>
      </w:del>
      <w:del w:id="266" w:author="giangnhhse60606" w:date="2014-03-18T00:11:00Z">
        <w:r w:rsidRPr="00C80527" w:rsidDel="008B407B">
          <w:rPr>
            <w:rFonts w:cstheme="minorHAnsi"/>
          </w:rPr>
          <w:delText xml:space="preserve">have </w:delText>
        </w:r>
      </w:del>
      <w:del w:id="267" w:author="giangnhhse60606" w:date="2014-03-18T00:17:00Z">
        <w:r w:rsidRPr="00C80527" w:rsidDel="00170C9D">
          <w:rPr>
            <w:rFonts w:cstheme="minorHAnsi"/>
          </w:rPr>
          <w:delText xml:space="preserve">been corrected. A program may have one major defect as long as it does not obstruct testing of the program (There is a work around for the error). Prior to </w:delText>
        </w:r>
        <w:r w:rsidR="004A423D" w:rsidRPr="00C80527" w:rsidDel="00170C9D">
          <w:rPr>
            <w:rFonts w:cstheme="minorHAnsi"/>
          </w:rPr>
          <w:delText>completion</w:delText>
        </w:r>
        <w:r w:rsidRPr="00C80527" w:rsidDel="00170C9D">
          <w:rPr>
            <w:rFonts w:cstheme="minorHAnsi"/>
          </w:rPr>
          <w:delText xml:space="preserve"> of acceptance testing all open critical and major defects must be corrected.</w:delText>
        </w:r>
      </w:del>
      <w:ins w:id="268" w:author="giangnhhse60606" w:date="2014-03-18T00:17:00Z">
        <w:r w:rsidR="00170C9D" w:rsidRPr="00170C9D">
          <w:t xml:space="preserve"> </w:t>
        </w:r>
        <w:r w:rsidR="00170C9D" w:rsidRPr="00170C9D">
          <w:rPr>
            <w:rFonts w:cstheme="minorHAnsi"/>
            <w:rPrChange w:id="269" w:author="giangnhhse60606" w:date="2014-03-18T00:17:00Z">
              <w:rPr/>
            </w:rPrChange>
          </w:rPr>
          <w:t>Test goals: the testing aims to identify the remaining bugs in the system before releasing and confirm the consistency in design and implementation.</w:t>
        </w:r>
      </w:ins>
    </w:p>
    <w:p w:rsidR="00170C9D" w:rsidRPr="00170C9D" w:rsidRDefault="00170C9D">
      <w:pPr>
        <w:pStyle w:val="ListParagraph"/>
        <w:ind w:left="0"/>
        <w:rPr>
          <w:ins w:id="270" w:author="giangnhhse60606" w:date="2014-03-18T00:17:00Z"/>
          <w:rFonts w:cstheme="minorHAnsi"/>
          <w:rPrChange w:id="271" w:author="giangnhhse60606" w:date="2014-03-18T00:17:00Z">
            <w:rPr>
              <w:ins w:id="272" w:author="giangnhhse60606" w:date="2014-03-18T00:17:00Z"/>
            </w:rPr>
          </w:rPrChange>
        </w:rPr>
        <w:pPrChange w:id="273" w:author="giangnhhse60606" w:date="2014-03-18T00:17:00Z">
          <w:pPr>
            <w:pStyle w:val="ListParagraph"/>
          </w:pPr>
        </w:pPrChange>
      </w:pPr>
      <w:ins w:id="274" w:author="giangnhhse60606" w:date="2014-03-18T00:17:00Z">
        <w:r w:rsidRPr="00170C9D">
          <w:rPr>
            <w:rFonts w:cstheme="minorHAnsi"/>
            <w:rPrChange w:id="275" w:author="giangnhhse60606" w:date="2014-03-18T00:17:00Z">
              <w:rPr/>
            </w:rPrChange>
          </w:rPr>
          <w:t>Test type: black box testing.</w:t>
        </w:r>
      </w:ins>
    </w:p>
    <w:p w:rsidR="00170C9D" w:rsidRPr="00170C9D" w:rsidRDefault="00170C9D">
      <w:pPr>
        <w:pStyle w:val="ListParagraph"/>
        <w:ind w:left="0"/>
        <w:rPr>
          <w:ins w:id="276" w:author="giangnhhse60606" w:date="2014-03-18T00:17:00Z"/>
          <w:rFonts w:cstheme="minorHAnsi"/>
          <w:rPrChange w:id="277" w:author="giangnhhse60606" w:date="2014-03-18T00:17:00Z">
            <w:rPr>
              <w:ins w:id="278" w:author="giangnhhse60606" w:date="2014-03-18T00:17:00Z"/>
            </w:rPr>
          </w:rPrChange>
        </w:rPr>
        <w:pPrChange w:id="279" w:author="giangnhhse60606" w:date="2014-03-18T00:17:00Z">
          <w:pPr>
            <w:pStyle w:val="ListParagraph"/>
          </w:pPr>
        </w:pPrChange>
      </w:pPr>
      <w:ins w:id="280" w:author="giangnhhse60606" w:date="2014-03-18T00:17:00Z">
        <w:r w:rsidRPr="00170C9D">
          <w:rPr>
            <w:rFonts w:cstheme="minorHAnsi"/>
            <w:rPrChange w:id="281" w:author="giangnhhse60606" w:date="2014-03-18T00:17:00Z">
              <w:rPr/>
            </w:rPrChange>
          </w:rPr>
          <w:t>Test level: system and integration test.</w:t>
        </w:r>
      </w:ins>
    </w:p>
    <w:p w:rsidR="008959EA" w:rsidRPr="00C80527" w:rsidRDefault="008959EA" w:rsidP="008959EA">
      <w:pPr>
        <w:rPr>
          <w:rFonts w:cstheme="minorHAnsi"/>
        </w:rPr>
      </w:pPr>
    </w:p>
    <w:p w:rsidR="008959EA" w:rsidRPr="00C80527" w:rsidRDefault="008959EA" w:rsidP="008959EA">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D718D" w:rsidRPr="00C80527" w:rsidRDefault="003F544B" w:rsidP="006D33FC">
      <w:pPr>
        <w:pStyle w:val="Heading2"/>
        <w:ind w:left="540" w:hanging="540"/>
        <w:rPr>
          <w:rFonts w:asciiTheme="minorHAnsi" w:hAnsiTheme="minorHAnsi" w:cstheme="minorHAnsi"/>
        </w:rPr>
      </w:pPr>
      <w:bookmarkStart w:id="282" w:name="_Toc382897634"/>
      <w:r w:rsidRPr="00C80527">
        <w:rPr>
          <w:rFonts w:asciiTheme="minorHAnsi" w:hAnsiTheme="minorHAnsi" w:cstheme="minorHAnsi"/>
        </w:rPr>
        <w:lastRenderedPageBreak/>
        <w:t>Test Plan</w:t>
      </w:r>
      <w:bookmarkEnd w:id="282"/>
    </w:p>
    <w:p w:rsidR="00026044" w:rsidRDefault="00026044" w:rsidP="00026044">
      <w:pPr>
        <w:ind w:firstLine="720"/>
        <w:rPr>
          <w:ins w:id="283" w:author="giangnhhse60606" w:date="2014-03-18T00:20:00Z"/>
          <w:color w:val="000000" w:themeColor="text1"/>
        </w:rPr>
      </w:pPr>
      <w:bookmarkStart w:id="284" w:name="_Toc326078830"/>
      <w:bookmarkStart w:id="285" w:name="OLE_LINK21"/>
      <w:bookmarkEnd w:id="178"/>
      <w:bookmarkEnd w:id="179"/>
      <w:ins w:id="286" w:author="giangnhhse60606" w:date="2014-03-18T00:20:00Z">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ins>
    </w:p>
    <w:p w:rsidR="008E10C5" w:rsidRPr="00C80527" w:rsidDel="00026044" w:rsidRDefault="008E10C5" w:rsidP="008E10C5">
      <w:pPr>
        <w:rPr>
          <w:del w:id="287" w:author="giangnhhse60606" w:date="2014-03-18T00:20:00Z"/>
          <w:rFonts w:cstheme="minorHAnsi"/>
        </w:rPr>
      </w:pPr>
      <w:del w:id="288" w:author="giangnhhse60606" w:date="2014-03-18T00:20:00Z">
        <w:r w:rsidRPr="00C80527" w:rsidDel="00026044">
          <w:rPr>
            <w:rFonts w:cstheme="minorHAnsi"/>
          </w:rPr>
          <w:delText xml:space="preserve">The following is </w:delText>
        </w:r>
        <w:r w:rsidR="005D55BC" w:rsidRPr="00C80527" w:rsidDel="00026044">
          <w:rPr>
            <w:rFonts w:cstheme="minorHAnsi"/>
          </w:rPr>
          <w:delText>a list of</w:delText>
        </w:r>
        <w:r w:rsidRPr="00C80527" w:rsidDel="00026044">
          <w:rPr>
            <w:rFonts w:cstheme="minorHAnsi"/>
          </w:rPr>
          <w:delText xml:space="preserve"> areas to be focus on during testing of website:</w:delText>
        </w:r>
        <w:bookmarkStart w:id="289" w:name="_Toc382897635"/>
        <w:bookmarkEnd w:id="289"/>
      </w:del>
    </w:p>
    <w:p w:rsidR="00360C93" w:rsidRPr="00C80527" w:rsidRDefault="00A325C7" w:rsidP="006D33FC">
      <w:pPr>
        <w:pStyle w:val="Heading3"/>
        <w:ind w:left="900" w:hanging="540"/>
        <w:rPr>
          <w:rFonts w:asciiTheme="minorHAnsi" w:hAnsiTheme="minorHAnsi" w:cstheme="minorHAnsi"/>
        </w:rPr>
      </w:pPr>
      <w:bookmarkStart w:id="290" w:name="_Toc382897636"/>
      <w:r>
        <w:rPr>
          <w:rFonts w:asciiTheme="minorHAnsi" w:hAnsiTheme="minorHAnsi" w:cstheme="minorHAnsi"/>
        </w:rPr>
        <w:t>Functions</w:t>
      </w:r>
      <w:bookmarkEnd w:id="290"/>
    </w:p>
    <w:p w:rsidR="006D33FC" w:rsidRPr="006D33FC" w:rsidDel="00A837DF" w:rsidRDefault="006D33FC" w:rsidP="006D33FC">
      <w:pPr>
        <w:pStyle w:val="Heading4"/>
        <w:ind w:left="1260" w:hanging="540"/>
        <w:rPr>
          <w:del w:id="291" w:author="giangnhhse60606" w:date="2014-03-14T23:46:00Z"/>
          <w:rFonts w:asciiTheme="minorHAnsi" w:hAnsiTheme="minorHAnsi"/>
        </w:rPr>
      </w:pPr>
      <w:del w:id="292" w:author="giangnhhse60606" w:date="2014-03-14T23:46:00Z">
        <w:r w:rsidRPr="006D33FC" w:rsidDel="00A837DF">
          <w:rPr>
            <w:rFonts w:asciiTheme="minorHAnsi" w:hAnsiTheme="minorHAnsi"/>
          </w:rPr>
          <w:delText>Log in</w:delText>
        </w:r>
        <w:bookmarkStart w:id="293" w:name="_Toc382897637"/>
        <w:bookmarkEnd w:id="293"/>
      </w:del>
    </w:p>
    <w:p w:rsidR="006D33FC" w:rsidDel="00A837DF" w:rsidRDefault="006D33FC" w:rsidP="006D33FC">
      <w:pPr>
        <w:pStyle w:val="NoSpacing"/>
        <w:rPr>
          <w:del w:id="294" w:author="giangnhhse60606" w:date="2014-03-14T23:46:00Z"/>
        </w:rPr>
      </w:pPr>
      <w:del w:id="295" w:author="giangnhhse60606" w:date="2014-03-14T23:46:00Z">
        <w:r w:rsidDel="00A837DF">
          <w:tab/>
          <w:delText xml:space="preserve">Test all functions in Login module including: </w:delText>
        </w:r>
        <w:bookmarkStart w:id="296" w:name="_Toc382897638"/>
        <w:bookmarkEnd w:id="296"/>
      </w:del>
    </w:p>
    <w:p w:rsidR="006D33FC" w:rsidDel="00A837DF" w:rsidRDefault="006D33FC" w:rsidP="006D33FC">
      <w:pPr>
        <w:pStyle w:val="NoSpacing"/>
        <w:numPr>
          <w:ilvl w:val="0"/>
          <w:numId w:val="10"/>
        </w:numPr>
        <w:rPr>
          <w:del w:id="297" w:author="giangnhhse60606" w:date="2014-03-14T23:46:00Z"/>
        </w:rPr>
      </w:pPr>
      <w:del w:id="298" w:author="giangnhhse60606" w:date="2014-03-14T23:46:00Z">
        <w:r w:rsidDel="00A837DF">
          <w:delText xml:space="preserve">Login </w:delText>
        </w:r>
        <w:bookmarkStart w:id="299" w:name="_Toc382897639"/>
        <w:bookmarkEnd w:id="299"/>
      </w:del>
    </w:p>
    <w:p w:rsidR="006D33FC" w:rsidDel="00A837DF" w:rsidRDefault="006D33FC" w:rsidP="006D33FC">
      <w:pPr>
        <w:pStyle w:val="NoSpacing"/>
        <w:numPr>
          <w:ilvl w:val="0"/>
          <w:numId w:val="10"/>
        </w:numPr>
        <w:rPr>
          <w:del w:id="300" w:author="giangnhhse60606" w:date="2014-03-14T23:46:00Z"/>
        </w:rPr>
      </w:pPr>
      <w:del w:id="301" w:author="giangnhhse60606" w:date="2014-03-14T23:46:00Z">
        <w:r w:rsidDel="00A837DF">
          <w:delText>Logout</w:delText>
        </w:r>
        <w:bookmarkStart w:id="302" w:name="_Toc382897640"/>
        <w:bookmarkEnd w:id="302"/>
      </w:del>
    </w:p>
    <w:p w:rsidR="006D33FC" w:rsidRPr="006D33FC" w:rsidDel="00A837DF" w:rsidRDefault="006D33FC" w:rsidP="006D33FC">
      <w:pPr>
        <w:pStyle w:val="ListParagraph"/>
        <w:numPr>
          <w:ilvl w:val="0"/>
          <w:numId w:val="10"/>
        </w:numPr>
        <w:rPr>
          <w:del w:id="303" w:author="giangnhhse60606" w:date="2014-03-14T23:46:00Z"/>
        </w:rPr>
      </w:pPr>
      <w:del w:id="304" w:author="giangnhhse60606" w:date="2014-03-14T23:46:00Z">
        <w:r w:rsidDel="00A837DF">
          <w:delText>Change Password</w:delText>
        </w:r>
        <w:bookmarkStart w:id="305" w:name="_Toc382897641"/>
        <w:bookmarkEnd w:id="305"/>
      </w:del>
    </w:p>
    <w:p w:rsidR="006D33FC" w:rsidRDefault="00157E6F" w:rsidP="006D33FC">
      <w:pPr>
        <w:pStyle w:val="Heading4"/>
        <w:ind w:left="1260" w:hanging="540"/>
        <w:rPr>
          <w:rFonts w:asciiTheme="minorHAnsi" w:hAnsiTheme="minorHAnsi"/>
        </w:rPr>
      </w:pPr>
      <w:del w:id="306" w:author="giangnhhse60606" w:date="2014-03-14T23:46:00Z">
        <w:r w:rsidDel="00A837DF">
          <w:rPr>
            <w:rFonts w:asciiTheme="minorHAnsi" w:hAnsiTheme="minorHAnsi"/>
          </w:rPr>
          <w:delText xml:space="preserve"> </w:delText>
        </w:r>
      </w:del>
      <w:bookmarkStart w:id="307" w:name="_Toc382897642"/>
      <w:r w:rsidR="006D33FC">
        <w:rPr>
          <w:rFonts w:asciiTheme="minorHAnsi" w:hAnsiTheme="minorHAnsi"/>
        </w:rPr>
        <w:t>Role ‘</w:t>
      </w:r>
      <w:del w:id="308" w:author="giangnhhse60606" w:date="2014-03-14T23:46:00Z">
        <w:r w:rsidR="006D33FC" w:rsidDel="00A837DF">
          <w:rPr>
            <w:rFonts w:asciiTheme="minorHAnsi" w:hAnsiTheme="minorHAnsi"/>
          </w:rPr>
          <w:delText>Staff’</w:delText>
        </w:r>
      </w:del>
      <w:ins w:id="309" w:author="giangnhhse60606" w:date="2014-03-14T23:46:00Z">
        <w:r w:rsidR="00A837DF">
          <w:rPr>
            <w:rFonts w:asciiTheme="minorHAnsi" w:hAnsiTheme="minorHAnsi"/>
          </w:rPr>
          <w:t>Website Master</w:t>
        </w:r>
      </w:ins>
      <w:ins w:id="310" w:author="giangnhhse60606" w:date="2014-03-14T23:47:00Z">
        <w:r w:rsidR="00A837DF">
          <w:rPr>
            <w:rFonts w:asciiTheme="minorHAnsi" w:hAnsiTheme="minorHAnsi"/>
          </w:rPr>
          <w:t>’</w:t>
        </w:r>
      </w:ins>
      <w:bookmarkEnd w:id="307"/>
    </w:p>
    <w:p w:rsidR="006D33FC" w:rsidRDefault="006D33FC" w:rsidP="006D33FC">
      <w:pPr>
        <w:pStyle w:val="NoSpacing"/>
        <w:ind w:left="720"/>
      </w:pPr>
      <w:r>
        <w:t>Test all functions of role ‘</w:t>
      </w:r>
      <w:del w:id="311" w:author="giangnhhse60606" w:date="2014-03-18T00:05:00Z">
        <w:r w:rsidDel="00B95965">
          <w:delText>Office Staff’</w:delText>
        </w:r>
      </w:del>
      <w:ins w:id="312" w:author="giangnhhse60606" w:date="2014-03-18T00:05:00Z">
        <w:r w:rsidR="00B95965">
          <w:t>Website Master</w:t>
        </w:r>
      </w:ins>
      <w:ins w:id="313" w:author="giangnhhse60606" w:date="2014-03-18T00:06:00Z">
        <w:r w:rsidR="00B95965">
          <w:t>’</w:t>
        </w:r>
      </w:ins>
      <w:r>
        <w:t xml:space="preserve"> including:</w:t>
      </w:r>
    </w:p>
    <w:p w:rsidR="006D33FC" w:rsidRDefault="006D33FC" w:rsidP="006D33FC">
      <w:pPr>
        <w:pStyle w:val="NoSpacing"/>
        <w:ind w:firstLine="720"/>
      </w:pPr>
      <w:r>
        <w:tab/>
      </w:r>
    </w:p>
    <w:p w:rsidR="006D33FC" w:rsidDel="00955669" w:rsidRDefault="009C3CA5">
      <w:pPr>
        <w:pStyle w:val="NoSpacing"/>
        <w:rPr>
          <w:del w:id="314" w:author="giangnhhse60606" w:date="2014-03-18T00:25:00Z"/>
          <w:b/>
        </w:rPr>
        <w:pPrChange w:id="315" w:author="giangnhhse60606" w:date="2014-03-18T00:31:00Z">
          <w:pPr>
            <w:pStyle w:val="NoSpacing"/>
            <w:ind w:firstLine="720"/>
          </w:pPr>
        </w:pPrChange>
      </w:pPr>
      <w:ins w:id="316" w:author="giangnhhse60606" w:date="2014-03-18T00:31:00Z">
        <w:r>
          <w:tab/>
        </w:r>
        <w:r>
          <w:tab/>
        </w:r>
      </w:ins>
      <w:del w:id="317" w:author="giangnhhse60606" w:date="2014-03-18T00:26:00Z">
        <w:r w:rsidR="006D33FC" w:rsidDel="00955669">
          <w:tab/>
        </w:r>
      </w:del>
      <w:del w:id="318" w:author="giangnhhse60606" w:date="2014-03-18T00:06:00Z">
        <w:r w:rsidR="006D33FC" w:rsidDel="00B95965">
          <w:rPr>
            <w:b/>
          </w:rPr>
          <w:delText>Pricing</w:delText>
        </w:r>
      </w:del>
      <w:ins w:id="319" w:author="giangnhhse60606" w:date="2014-03-18T00:06:00Z">
        <w:r w:rsidR="00B95965">
          <w:rPr>
            <w:b/>
          </w:rPr>
          <w:t>Stadium Management</w:t>
        </w:r>
      </w:ins>
      <w:r w:rsidR="006D33FC">
        <w:rPr>
          <w:b/>
        </w:rPr>
        <w:t>:</w:t>
      </w:r>
    </w:p>
    <w:p w:rsidR="006D33FC" w:rsidRPr="006D33FC" w:rsidDel="00955669" w:rsidRDefault="006D33FC">
      <w:pPr>
        <w:pStyle w:val="NoSpacing"/>
        <w:rPr>
          <w:del w:id="320" w:author="giangnhhse60606" w:date="2014-03-18T00:25:00Z"/>
        </w:rPr>
        <w:pPrChange w:id="321" w:author="giangnhhse60606" w:date="2014-03-18T00:31:00Z">
          <w:pPr>
            <w:pStyle w:val="NoSpacing"/>
            <w:numPr>
              <w:numId w:val="32"/>
            </w:numPr>
            <w:ind w:left="2880" w:hanging="360"/>
          </w:pPr>
        </w:pPrChange>
      </w:pPr>
      <w:del w:id="322" w:author="giangnhhse60606" w:date="2014-03-18T00:25:00Z">
        <w:r w:rsidRPr="006D33FC" w:rsidDel="00955669">
          <w:delText>Approve request (set price)</w:delText>
        </w:r>
      </w:del>
    </w:p>
    <w:p w:rsidR="006D33FC" w:rsidRPr="006D33FC" w:rsidDel="00955669" w:rsidRDefault="006D33FC">
      <w:pPr>
        <w:pStyle w:val="NoSpacing"/>
        <w:rPr>
          <w:del w:id="323" w:author="giangnhhse60606" w:date="2014-03-18T00:25:00Z"/>
          <w:b/>
        </w:rPr>
        <w:pPrChange w:id="324" w:author="giangnhhse60606" w:date="2014-03-18T00:31:00Z">
          <w:pPr>
            <w:pStyle w:val="NoSpacing"/>
            <w:numPr>
              <w:numId w:val="32"/>
            </w:numPr>
            <w:ind w:left="2880" w:hanging="360"/>
          </w:pPr>
        </w:pPrChange>
      </w:pPr>
      <w:del w:id="325" w:author="giangnhhse60606" w:date="2014-03-18T00:25:00Z">
        <w:r w:rsidDel="00955669">
          <w:delText>Repricing</w:delText>
        </w:r>
      </w:del>
    </w:p>
    <w:p w:rsidR="006D33FC" w:rsidRDefault="006D33FC">
      <w:pPr>
        <w:pStyle w:val="NoSpacing"/>
        <w:pPrChange w:id="326" w:author="giangnhhse60606" w:date="2014-03-18T00:31:00Z">
          <w:pPr>
            <w:pStyle w:val="NoSpacing"/>
            <w:ind w:firstLine="720"/>
          </w:pPr>
        </w:pPrChange>
      </w:pPr>
    </w:p>
    <w:p w:rsidR="006D33FC" w:rsidRPr="00966D30" w:rsidDel="00955669" w:rsidRDefault="006D33FC">
      <w:pPr>
        <w:pStyle w:val="NoSpacing"/>
        <w:ind w:left="720" w:firstLine="720"/>
        <w:rPr>
          <w:del w:id="327" w:author="giangnhhse60606" w:date="2014-03-18T00:25:00Z"/>
          <w:b/>
        </w:rPr>
      </w:pPr>
      <w:del w:id="328" w:author="giangnhhse60606" w:date="2014-03-18T00:06:00Z">
        <w:r w:rsidRPr="00966D30" w:rsidDel="00B95965">
          <w:rPr>
            <w:b/>
          </w:rPr>
          <w:delText xml:space="preserve">Collection </w:delText>
        </w:r>
        <w:r w:rsidDel="00B95965">
          <w:rPr>
            <w:b/>
          </w:rPr>
          <w:delText>P</w:delText>
        </w:r>
        <w:r w:rsidRPr="00966D30" w:rsidDel="00B95965">
          <w:rPr>
            <w:b/>
          </w:rPr>
          <w:delText>lan</w:delText>
        </w:r>
      </w:del>
      <w:ins w:id="329" w:author="giangnhhse60606" w:date="2014-03-18T00:06:00Z">
        <w:r w:rsidR="00B95965">
          <w:rPr>
            <w:b/>
          </w:rPr>
          <w:t>User Management</w:t>
        </w:r>
      </w:ins>
      <w:r w:rsidRPr="00966D30">
        <w:rPr>
          <w:b/>
        </w:rPr>
        <w:t>:</w:t>
      </w:r>
    </w:p>
    <w:p w:rsidR="006D33FC" w:rsidDel="00955669" w:rsidRDefault="006D33FC">
      <w:pPr>
        <w:pStyle w:val="NoSpacing"/>
        <w:ind w:left="720" w:firstLine="720"/>
        <w:rPr>
          <w:del w:id="330" w:author="giangnhhse60606" w:date="2014-03-18T00:25:00Z"/>
        </w:rPr>
        <w:pPrChange w:id="331" w:author="giangnhhse60606" w:date="2014-03-18T00:31:00Z">
          <w:pPr>
            <w:pStyle w:val="NoSpacing"/>
            <w:numPr>
              <w:ilvl w:val="2"/>
              <w:numId w:val="21"/>
            </w:numPr>
            <w:ind w:left="2880" w:hanging="360"/>
          </w:pPr>
        </w:pPrChange>
      </w:pPr>
      <w:del w:id="332" w:author="giangnhhse60606" w:date="2014-03-18T00:25:00Z">
        <w:r w:rsidDel="00955669">
          <w:delText>Create Auto Collection Plan</w:delText>
        </w:r>
      </w:del>
    </w:p>
    <w:p w:rsidR="006D33FC" w:rsidDel="00955669" w:rsidRDefault="006D33FC">
      <w:pPr>
        <w:pStyle w:val="NoSpacing"/>
        <w:ind w:left="720" w:firstLine="720"/>
        <w:rPr>
          <w:del w:id="333" w:author="giangnhhse60606" w:date="2014-03-18T00:25:00Z"/>
        </w:rPr>
        <w:pPrChange w:id="334" w:author="giangnhhse60606" w:date="2014-03-18T00:31:00Z">
          <w:pPr>
            <w:pStyle w:val="NoSpacing"/>
            <w:numPr>
              <w:ilvl w:val="2"/>
              <w:numId w:val="21"/>
            </w:numPr>
            <w:ind w:left="2880" w:hanging="360"/>
          </w:pPr>
        </w:pPrChange>
      </w:pPr>
      <w:del w:id="335" w:author="giangnhhse60606" w:date="2014-03-18T00:25:00Z">
        <w:r w:rsidDel="00955669">
          <w:delText>Cancel Collection Plan</w:delText>
        </w:r>
      </w:del>
    </w:p>
    <w:p w:rsidR="006D33FC" w:rsidDel="00955669" w:rsidRDefault="006D33FC">
      <w:pPr>
        <w:pStyle w:val="NoSpacing"/>
        <w:ind w:left="720" w:firstLine="720"/>
        <w:rPr>
          <w:del w:id="336" w:author="giangnhhse60606" w:date="2014-03-18T00:25:00Z"/>
        </w:rPr>
        <w:pPrChange w:id="337" w:author="giangnhhse60606" w:date="2014-03-18T00:31:00Z">
          <w:pPr>
            <w:pStyle w:val="NoSpacing"/>
            <w:numPr>
              <w:ilvl w:val="2"/>
              <w:numId w:val="21"/>
            </w:numPr>
            <w:ind w:left="2880" w:hanging="360"/>
          </w:pPr>
        </w:pPrChange>
      </w:pPr>
      <w:del w:id="338" w:author="giangnhhse60606" w:date="2014-03-18T00:25:00Z">
        <w:r w:rsidDel="00955669">
          <w:delText>View Collection Plan Detail</w:delText>
        </w:r>
      </w:del>
    </w:p>
    <w:p w:rsidR="006D33FC" w:rsidDel="00955669" w:rsidRDefault="006D33FC">
      <w:pPr>
        <w:pStyle w:val="NoSpacing"/>
        <w:ind w:left="720" w:firstLine="720"/>
        <w:rPr>
          <w:del w:id="339" w:author="giangnhhse60606" w:date="2014-03-18T00:25:00Z"/>
        </w:rPr>
        <w:pPrChange w:id="340" w:author="giangnhhse60606" w:date="2014-03-18T00:31:00Z">
          <w:pPr>
            <w:pStyle w:val="NoSpacing"/>
            <w:numPr>
              <w:ilvl w:val="2"/>
              <w:numId w:val="21"/>
            </w:numPr>
            <w:ind w:left="2880" w:hanging="360"/>
          </w:pPr>
        </w:pPrChange>
      </w:pPr>
      <w:del w:id="341" w:author="giangnhhse60606" w:date="2014-03-18T00:25:00Z">
        <w:r w:rsidDel="00955669">
          <w:delText>Assign Delivery Men to Collection Plan</w:delText>
        </w:r>
      </w:del>
    </w:p>
    <w:p w:rsidR="006D33FC" w:rsidRDefault="006D33FC">
      <w:pPr>
        <w:pStyle w:val="NoSpacing"/>
        <w:ind w:left="720" w:firstLine="720"/>
        <w:pPrChange w:id="342" w:author="giangnhhse60606" w:date="2014-03-18T00:31:00Z">
          <w:pPr>
            <w:pStyle w:val="NoSpacing"/>
            <w:numPr>
              <w:ilvl w:val="2"/>
              <w:numId w:val="21"/>
            </w:numPr>
            <w:ind w:left="2880" w:hanging="360"/>
          </w:pPr>
        </w:pPrChange>
      </w:pPr>
      <w:del w:id="343" w:author="giangnhhse60606" w:date="2014-03-18T00:25:00Z">
        <w:r w:rsidDel="00955669">
          <w:delText>Mark as Finished Collection Plan</w:delText>
        </w:r>
      </w:del>
      <w:r>
        <w:t xml:space="preserve"> </w:t>
      </w:r>
    </w:p>
    <w:p w:rsidR="006D33FC" w:rsidDel="00955669" w:rsidRDefault="009C3CA5">
      <w:pPr>
        <w:pStyle w:val="NoSpacing"/>
        <w:rPr>
          <w:del w:id="344" w:author="giangnhhse60606" w:date="2014-03-18T00:25:00Z"/>
          <w:b/>
        </w:rPr>
        <w:pPrChange w:id="345" w:author="giangnhhse60606" w:date="2014-03-18T00:31:00Z">
          <w:pPr>
            <w:pStyle w:val="NoSpacing"/>
            <w:ind w:firstLine="720"/>
          </w:pPr>
        </w:pPrChange>
      </w:pPr>
      <w:ins w:id="346" w:author="giangnhhse60606" w:date="2014-03-18T00:31:00Z">
        <w:r>
          <w:tab/>
        </w:r>
        <w:r>
          <w:tab/>
        </w:r>
      </w:ins>
      <w:del w:id="347" w:author="giangnhhse60606" w:date="2014-03-18T00:26:00Z">
        <w:r w:rsidR="006D33FC" w:rsidDel="00955669">
          <w:tab/>
        </w:r>
      </w:del>
      <w:del w:id="348" w:author="giangnhhse60606" w:date="2014-03-18T00:07:00Z">
        <w:r w:rsidR="006D33FC" w:rsidDel="00B95965">
          <w:rPr>
            <w:b/>
          </w:rPr>
          <w:delText>Delivery Plan</w:delText>
        </w:r>
      </w:del>
      <w:ins w:id="349" w:author="giangnhhse60606" w:date="2014-03-18T00:07:00Z">
        <w:r w:rsidR="00B95965">
          <w:rPr>
            <w:b/>
          </w:rPr>
          <w:t>Rank Management</w:t>
        </w:r>
      </w:ins>
      <w:r w:rsidR="006D33FC">
        <w:rPr>
          <w:b/>
        </w:rPr>
        <w:t>:</w:t>
      </w:r>
    </w:p>
    <w:p w:rsidR="006D33FC" w:rsidDel="00955669" w:rsidRDefault="006D33FC">
      <w:pPr>
        <w:pStyle w:val="NoSpacing"/>
        <w:rPr>
          <w:del w:id="350" w:author="giangnhhse60606" w:date="2014-03-18T00:25:00Z"/>
        </w:rPr>
        <w:pPrChange w:id="351" w:author="giangnhhse60606" w:date="2014-03-18T00:31:00Z">
          <w:pPr>
            <w:pStyle w:val="NoSpacing"/>
            <w:numPr>
              <w:ilvl w:val="2"/>
              <w:numId w:val="20"/>
            </w:numPr>
            <w:ind w:left="2880" w:hanging="360"/>
          </w:pPr>
        </w:pPrChange>
      </w:pPr>
      <w:del w:id="352" w:author="giangnhhse60606" w:date="2014-03-18T00:25:00Z">
        <w:r w:rsidDel="00955669">
          <w:delText>Create Auto Delivery Plan</w:delText>
        </w:r>
      </w:del>
    </w:p>
    <w:p w:rsidR="006D33FC" w:rsidDel="00955669" w:rsidRDefault="006D33FC">
      <w:pPr>
        <w:pStyle w:val="NoSpacing"/>
        <w:rPr>
          <w:del w:id="353" w:author="giangnhhse60606" w:date="2014-03-18T00:25:00Z"/>
        </w:rPr>
        <w:pPrChange w:id="354" w:author="giangnhhse60606" w:date="2014-03-18T00:31:00Z">
          <w:pPr>
            <w:pStyle w:val="NoSpacing"/>
            <w:numPr>
              <w:ilvl w:val="2"/>
              <w:numId w:val="20"/>
            </w:numPr>
            <w:ind w:left="2880" w:hanging="360"/>
          </w:pPr>
        </w:pPrChange>
      </w:pPr>
      <w:del w:id="355" w:author="giangnhhse60606" w:date="2014-03-18T00:25:00Z">
        <w:r w:rsidDel="00955669">
          <w:delText>Cancel Delivery Plan</w:delText>
        </w:r>
      </w:del>
    </w:p>
    <w:p w:rsidR="006D33FC" w:rsidDel="00955669" w:rsidRDefault="006D33FC">
      <w:pPr>
        <w:pStyle w:val="NoSpacing"/>
        <w:rPr>
          <w:del w:id="356" w:author="giangnhhse60606" w:date="2014-03-18T00:25:00Z"/>
        </w:rPr>
        <w:pPrChange w:id="357" w:author="giangnhhse60606" w:date="2014-03-18T00:31:00Z">
          <w:pPr>
            <w:pStyle w:val="NoSpacing"/>
            <w:numPr>
              <w:ilvl w:val="2"/>
              <w:numId w:val="20"/>
            </w:numPr>
            <w:ind w:left="2880" w:hanging="360"/>
          </w:pPr>
        </w:pPrChange>
      </w:pPr>
      <w:del w:id="358" w:author="giangnhhse60606" w:date="2014-03-18T00:25:00Z">
        <w:r w:rsidDel="00955669">
          <w:delText>View Delivery Plan Detail</w:delText>
        </w:r>
      </w:del>
    </w:p>
    <w:p w:rsidR="006D33FC" w:rsidDel="00955669" w:rsidRDefault="006D33FC">
      <w:pPr>
        <w:pStyle w:val="NoSpacing"/>
        <w:rPr>
          <w:del w:id="359" w:author="giangnhhse60606" w:date="2014-03-18T00:25:00Z"/>
        </w:rPr>
        <w:pPrChange w:id="360" w:author="giangnhhse60606" w:date="2014-03-18T00:31:00Z">
          <w:pPr>
            <w:pStyle w:val="NoSpacing"/>
            <w:numPr>
              <w:ilvl w:val="2"/>
              <w:numId w:val="20"/>
            </w:numPr>
            <w:ind w:left="2880" w:hanging="360"/>
          </w:pPr>
        </w:pPrChange>
      </w:pPr>
      <w:del w:id="361" w:author="giangnhhse60606" w:date="2014-03-18T00:25:00Z">
        <w:r w:rsidDel="00955669">
          <w:delText>Assign Delivery Men to Delivery Plan</w:delText>
        </w:r>
      </w:del>
    </w:p>
    <w:p w:rsidR="006D33FC" w:rsidRDefault="006D33FC">
      <w:pPr>
        <w:pStyle w:val="NoSpacing"/>
        <w:pPrChange w:id="362" w:author="giangnhhse60606" w:date="2014-03-18T00:31:00Z">
          <w:pPr>
            <w:pStyle w:val="NoSpacing"/>
            <w:numPr>
              <w:ilvl w:val="2"/>
              <w:numId w:val="20"/>
            </w:numPr>
            <w:ind w:left="2880" w:hanging="360"/>
          </w:pPr>
        </w:pPrChange>
      </w:pPr>
      <w:del w:id="363" w:author="giangnhhse60606" w:date="2014-03-18T00:25:00Z">
        <w:r w:rsidDel="00955669">
          <w:delText>Mark as Finished Delivery Plan</w:delText>
        </w:r>
      </w:del>
    </w:p>
    <w:p w:rsidR="006D33FC" w:rsidDel="00955669" w:rsidRDefault="006D33FC">
      <w:pPr>
        <w:pStyle w:val="NoSpacing"/>
        <w:ind w:left="720" w:firstLine="720"/>
        <w:rPr>
          <w:del w:id="364" w:author="giangnhhse60606" w:date="2014-03-18T00:25:00Z"/>
          <w:b/>
        </w:rPr>
      </w:pPr>
      <w:del w:id="365" w:author="giangnhhse60606" w:date="2014-03-18T00:07:00Z">
        <w:r w:rsidRPr="00215566" w:rsidDel="00B95965">
          <w:rPr>
            <w:b/>
          </w:rPr>
          <w:delText>Return Plan</w:delText>
        </w:r>
      </w:del>
      <w:ins w:id="366" w:author="giangnhhse60606" w:date="2014-03-18T00:07:00Z">
        <w:r w:rsidR="00B95965">
          <w:rPr>
            <w:b/>
          </w:rPr>
          <w:t>Advertise Management</w:t>
        </w:r>
      </w:ins>
      <w:r w:rsidRPr="00215566">
        <w:rPr>
          <w:b/>
        </w:rPr>
        <w:t>:</w:t>
      </w:r>
    </w:p>
    <w:p w:rsidR="006D33FC" w:rsidRPr="00215566" w:rsidDel="00955669" w:rsidRDefault="006D33FC">
      <w:pPr>
        <w:pStyle w:val="NoSpacing"/>
        <w:ind w:left="720" w:firstLine="720"/>
        <w:rPr>
          <w:del w:id="367" w:author="giangnhhse60606" w:date="2014-03-18T00:25:00Z"/>
          <w:b/>
        </w:rPr>
        <w:pPrChange w:id="368" w:author="giangnhhse60606" w:date="2014-03-18T00:32:00Z">
          <w:pPr>
            <w:pStyle w:val="NoSpacing"/>
            <w:numPr>
              <w:numId w:val="30"/>
            </w:numPr>
            <w:ind w:left="2880" w:hanging="360"/>
          </w:pPr>
        </w:pPrChange>
      </w:pPr>
      <w:del w:id="369" w:author="giangnhhse60606" w:date="2014-03-18T00:25:00Z">
        <w:r w:rsidDel="00955669">
          <w:delText>Create Auto Return Plan</w:delText>
        </w:r>
      </w:del>
    </w:p>
    <w:p w:rsidR="006D33FC" w:rsidRPr="00215566" w:rsidDel="00955669" w:rsidRDefault="006D33FC">
      <w:pPr>
        <w:pStyle w:val="NoSpacing"/>
        <w:ind w:left="720" w:firstLine="720"/>
        <w:rPr>
          <w:del w:id="370" w:author="giangnhhse60606" w:date="2014-03-18T00:25:00Z"/>
          <w:b/>
        </w:rPr>
        <w:pPrChange w:id="371" w:author="giangnhhse60606" w:date="2014-03-18T00:32:00Z">
          <w:pPr>
            <w:pStyle w:val="NoSpacing"/>
            <w:numPr>
              <w:numId w:val="30"/>
            </w:numPr>
            <w:ind w:left="2880" w:hanging="360"/>
          </w:pPr>
        </w:pPrChange>
      </w:pPr>
      <w:del w:id="372" w:author="giangnhhse60606" w:date="2014-03-18T00:25:00Z">
        <w:r w:rsidDel="00955669">
          <w:delText>Cancel Return Plan</w:delText>
        </w:r>
      </w:del>
    </w:p>
    <w:p w:rsidR="006D33FC" w:rsidRPr="00215566" w:rsidDel="00955669" w:rsidRDefault="006D33FC">
      <w:pPr>
        <w:pStyle w:val="NoSpacing"/>
        <w:ind w:left="720" w:firstLine="720"/>
        <w:rPr>
          <w:del w:id="373" w:author="giangnhhse60606" w:date="2014-03-18T00:25:00Z"/>
          <w:b/>
        </w:rPr>
        <w:pPrChange w:id="374" w:author="giangnhhse60606" w:date="2014-03-18T00:32:00Z">
          <w:pPr>
            <w:pStyle w:val="NoSpacing"/>
            <w:numPr>
              <w:numId w:val="30"/>
            </w:numPr>
            <w:ind w:left="2880" w:hanging="360"/>
          </w:pPr>
        </w:pPrChange>
      </w:pPr>
      <w:del w:id="375" w:author="giangnhhse60606" w:date="2014-03-18T00:25:00Z">
        <w:r w:rsidDel="00955669">
          <w:delText>View Return Plan Detail</w:delText>
        </w:r>
      </w:del>
    </w:p>
    <w:p w:rsidR="006D33FC" w:rsidRPr="00215566" w:rsidDel="00955669" w:rsidRDefault="006D33FC">
      <w:pPr>
        <w:pStyle w:val="NoSpacing"/>
        <w:ind w:left="720" w:firstLine="720"/>
        <w:rPr>
          <w:del w:id="376" w:author="giangnhhse60606" w:date="2014-03-18T00:25:00Z"/>
          <w:b/>
        </w:rPr>
        <w:pPrChange w:id="377" w:author="giangnhhse60606" w:date="2014-03-18T00:32:00Z">
          <w:pPr>
            <w:pStyle w:val="NoSpacing"/>
            <w:numPr>
              <w:numId w:val="30"/>
            </w:numPr>
            <w:ind w:left="2880" w:hanging="360"/>
          </w:pPr>
        </w:pPrChange>
      </w:pPr>
      <w:del w:id="378" w:author="giangnhhse60606" w:date="2014-03-18T00:25:00Z">
        <w:r w:rsidDel="00955669">
          <w:delText>Assign Delivery Men to Return Plan</w:delText>
        </w:r>
      </w:del>
    </w:p>
    <w:p w:rsidR="006D33FC" w:rsidRPr="00B95965" w:rsidRDefault="006D33FC">
      <w:pPr>
        <w:pStyle w:val="NoSpacing"/>
        <w:ind w:left="720" w:firstLine="720"/>
        <w:rPr>
          <w:ins w:id="379" w:author="giangnhhse60606" w:date="2014-03-18T00:07:00Z"/>
          <w:b/>
          <w:rPrChange w:id="380" w:author="giangnhhse60606" w:date="2014-03-18T00:07:00Z">
            <w:rPr>
              <w:ins w:id="381" w:author="giangnhhse60606" w:date="2014-03-18T00:07:00Z"/>
            </w:rPr>
          </w:rPrChange>
        </w:rPr>
        <w:pPrChange w:id="382" w:author="giangnhhse60606" w:date="2014-03-18T00:32:00Z">
          <w:pPr>
            <w:pStyle w:val="NoSpacing"/>
            <w:numPr>
              <w:numId w:val="30"/>
            </w:numPr>
            <w:ind w:left="2880" w:hanging="360"/>
          </w:pPr>
        </w:pPrChange>
      </w:pPr>
      <w:del w:id="383" w:author="giangnhhse60606" w:date="2014-03-18T00:25:00Z">
        <w:r w:rsidDel="00955669">
          <w:delText>Mark as Finished Return Plan</w:delText>
        </w:r>
      </w:del>
    </w:p>
    <w:p w:rsidR="00B95965" w:rsidRDefault="00B95965">
      <w:pPr>
        <w:pStyle w:val="NoSpacing"/>
        <w:ind w:left="720" w:firstLine="720"/>
        <w:rPr>
          <w:ins w:id="384" w:author="giangnhhse60606" w:date="2014-03-18T00:07:00Z"/>
          <w:b/>
        </w:rPr>
        <w:pPrChange w:id="385" w:author="giangnhhse60606" w:date="2014-03-18T00:32:00Z">
          <w:pPr>
            <w:pStyle w:val="NoSpacing"/>
            <w:numPr>
              <w:numId w:val="30"/>
            </w:numPr>
            <w:ind w:left="3240" w:hanging="360"/>
          </w:pPr>
        </w:pPrChange>
      </w:pPr>
      <w:ins w:id="386" w:author="giangnhhse60606" w:date="2014-03-18T00:07:00Z">
        <w:r>
          <w:rPr>
            <w:b/>
          </w:rPr>
          <w:t>Advertise Management</w:t>
        </w:r>
        <w:r w:rsidRPr="00215566">
          <w:rPr>
            <w:b/>
          </w:rPr>
          <w:t>:</w:t>
        </w:r>
      </w:ins>
    </w:p>
    <w:p w:rsidR="004E495E" w:rsidRDefault="00B95965">
      <w:pPr>
        <w:pStyle w:val="NoSpacing"/>
        <w:ind w:left="720" w:firstLine="720"/>
        <w:rPr>
          <w:ins w:id="387" w:author="giangnhhse60606" w:date="2014-03-18T00:07:00Z"/>
          <w:b/>
        </w:rPr>
        <w:pPrChange w:id="388" w:author="giangnhhse60606" w:date="2014-03-18T00:32:00Z">
          <w:pPr>
            <w:pStyle w:val="NoSpacing"/>
            <w:numPr>
              <w:numId w:val="30"/>
            </w:numPr>
            <w:ind w:left="3240" w:hanging="360"/>
          </w:pPr>
        </w:pPrChange>
      </w:pPr>
      <w:ins w:id="389" w:author="giangnhhse60606" w:date="2014-03-18T00:07:00Z">
        <w:r>
          <w:rPr>
            <w:b/>
          </w:rPr>
          <w:t>Request Join System Management:</w:t>
        </w:r>
      </w:ins>
    </w:p>
    <w:p w:rsidR="00B95965" w:rsidRPr="00215566" w:rsidDel="00955669" w:rsidRDefault="00B95965">
      <w:pPr>
        <w:pStyle w:val="NoSpacing"/>
        <w:ind w:left="720" w:firstLine="720"/>
        <w:rPr>
          <w:del w:id="390" w:author="giangnhhse60606" w:date="2014-03-18T00:27:00Z"/>
          <w:b/>
        </w:rPr>
        <w:pPrChange w:id="391" w:author="giangnhhse60606" w:date="2014-03-18T00:32:00Z">
          <w:pPr>
            <w:pStyle w:val="NoSpacing"/>
            <w:numPr>
              <w:numId w:val="30"/>
            </w:numPr>
            <w:ind w:left="2880" w:hanging="360"/>
          </w:pPr>
        </w:pPrChange>
      </w:pPr>
      <w:ins w:id="392" w:author="giangnhhse60606" w:date="2014-03-18T00:08:00Z">
        <w:r>
          <w:rPr>
            <w:b/>
          </w:rPr>
          <w:t>Finance Management:</w:t>
        </w:r>
      </w:ins>
    </w:p>
    <w:p w:rsidR="006D33FC" w:rsidRPr="006D33FC" w:rsidRDefault="006D33FC">
      <w:pPr>
        <w:pStyle w:val="NoSpacing"/>
        <w:ind w:left="720" w:firstLine="720"/>
        <w:pPrChange w:id="393" w:author="giangnhhse60606" w:date="2014-03-18T00:32:00Z">
          <w:pPr/>
        </w:pPrChange>
      </w:pPr>
    </w:p>
    <w:p w:rsidR="006D33FC" w:rsidRDefault="00157E6F" w:rsidP="00157E6F">
      <w:pPr>
        <w:pStyle w:val="Heading4"/>
        <w:ind w:left="1260" w:hanging="540"/>
        <w:rPr>
          <w:rFonts w:asciiTheme="minorHAnsi" w:hAnsiTheme="minorHAnsi"/>
        </w:rPr>
      </w:pPr>
      <w:bookmarkStart w:id="394" w:name="_Toc382897643"/>
      <w:r>
        <w:rPr>
          <w:rFonts w:asciiTheme="minorHAnsi" w:hAnsiTheme="minorHAnsi"/>
        </w:rPr>
        <w:t>Role ‘</w:t>
      </w:r>
      <w:del w:id="395" w:author="giangnhhse60606" w:date="2014-03-14T23:47:00Z">
        <w:r w:rsidDel="00A837DF">
          <w:rPr>
            <w:rFonts w:asciiTheme="minorHAnsi" w:hAnsiTheme="minorHAnsi"/>
          </w:rPr>
          <w:delText>Customer’</w:delText>
        </w:r>
      </w:del>
      <w:ins w:id="396" w:author="giangnhhse60606" w:date="2014-03-14T23:47:00Z">
        <w:r w:rsidR="00A837DF">
          <w:rPr>
            <w:rFonts w:asciiTheme="minorHAnsi" w:hAnsiTheme="minorHAnsi"/>
          </w:rPr>
          <w:t>Stadium Staff’</w:t>
        </w:r>
      </w:ins>
      <w:bookmarkEnd w:id="394"/>
    </w:p>
    <w:p w:rsidR="00157E6F" w:rsidDel="009C3CA5" w:rsidRDefault="00157E6F" w:rsidP="00157E6F">
      <w:pPr>
        <w:pStyle w:val="NoSpacing"/>
        <w:ind w:firstLine="720"/>
        <w:rPr>
          <w:del w:id="397" w:author="giangnhhse60606" w:date="2014-03-18T00:28:00Z"/>
        </w:rPr>
      </w:pPr>
      <w:del w:id="398" w:author="giangnhhse60606" w:date="2014-03-18T00:28:00Z">
        <w:r w:rsidDel="009C3CA5">
          <w:delText>Test all functions of role ‘Customer’ including:</w:delText>
        </w:r>
      </w:del>
    </w:p>
    <w:p w:rsidR="00157E6F" w:rsidDel="009C3CA5" w:rsidRDefault="00157E6F" w:rsidP="00157E6F">
      <w:pPr>
        <w:rPr>
          <w:del w:id="399" w:author="giangnhhse60606" w:date="2014-03-18T00:28:00Z"/>
          <w:rFonts w:eastAsiaTheme="minorEastAsia"/>
          <w:b/>
          <w:sz w:val="22"/>
          <w:lang w:eastAsia="ja-JP"/>
        </w:rPr>
      </w:pPr>
      <w:r>
        <w:tab/>
      </w:r>
      <w:ins w:id="400" w:author="giangnhhse60606" w:date="2014-03-18T00:31:00Z">
        <w:r w:rsidR="009C3CA5" w:rsidRPr="009C3CA5">
          <w:rPr>
            <w:rFonts w:eastAsiaTheme="minorEastAsia"/>
            <w:b/>
            <w:sz w:val="22"/>
            <w:lang w:eastAsia="ja-JP"/>
            <w:rPrChange w:id="401" w:author="giangnhhse60606" w:date="2014-03-18T00:31:00Z">
              <w:rPr/>
            </w:rPrChange>
          </w:rPr>
          <w:t>Field Management</w:t>
        </w:r>
      </w:ins>
    </w:p>
    <w:p w:rsidR="009C3CA5" w:rsidRDefault="009C3CA5">
      <w:pPr>
        <w:pStyle w:val="NoSpacing"/>
        <w:ind w:left="720" w:firstLine="630"/>
        <w:rPr>
          <w:ins w:id="402" w:author="giangnhhse60606" w:date="2014-03-18T00:33:00Z"/>
          <w:b/>
        </w:rPr>
        <w:pPrChange w:id="403" w:author="giangnhhse60606" w:date="2014-03-18T00:31:00Z">
          <w:pPr>
            <w:pStyle w:val="NoSpacing"/>
            <w:ind w:firstLine="720"/>
          </w:pPr>
        </w:pPrChange>
      </w:pPr>
    </w:p>
    <w:p w:rsidR="009C3CA5" w:rsidRPr="009C3CA5" w:rsidRDefault="009C3CA5">
      <w:pPr>
        <w:pStyle w:val="NoSpacing"/>
        <w:rPr>
          <w:ins w:id="404" w:author="giangnhhse60606" w:date="2014-03-18T00:33:00Z"/>
          <w:b/>
          <w:rPrChange w:id="405" w:author="giangnhhse60606" w:date="2014-03-18T00:33:00Z">
            <w:rPr>
              <w:ins w:id="406" w:author="giangnhhse60606" w:date="2014-03-18T00:33:00Z"/>
            </w:rPr>
          </w:rPrChange>
        </w:rPr>
        <w:pPrChange w:id="407" w:author="giangnhhse60606" w:date="2014-03-18T00:33:00Z">
          <w:pPr>
            <w:pStyle w:val="NoSpacing"/>
            <w:ind w:firstLine="720"/>
          </w:pPr>
        </w:pPrChange>
      </w:pPr>
      <w:ins w:id="408" w:author="giangnhhse60606" w:date="2014-03-18T00:33:00Z">
        <w:r>
          <w:tab/>
        </w:r>
        <w:r>
          <w:tab/>
        </w:r>
        <w:r w:rsidRPr="009C3CA5">
          <w:rPr>
            <w:b/>
            <w:rPrChange w:id="409" w:author="giangnhhse60606" w:date="2014-03-18T00:33:00Z">
              <w:rPr/>
            </w:rPrChange>
          </w:rPr>
          <w:t>Stadium Management</w:t>
        </w:r>
      </w:ins>
    </w:p>
    <w:p w:rsidR="009C3CA5" w:rsidRPr="009C3CA5" w:rsidRDefault="009C3CA5">
      <w:pPr>
        <w:pStyle w:val="NoSpacing"/>
        <w:rPr>
          <w:ins w:id="410" w:author="giangnhhse60606" w:date="2014-03-18T00:33:00Z"/>
          <w:b/>
          <w:rPrChange w:id="411" w:author="giangnhhse60606" w:date="2014-03-18T00:33:00Z">
            <w:rPr>
              <w:ins w:id="412" w:author="giangnhhse60606" w:date="2014-03-18T00:33:00Z"/>
            </w:rPr>
          </w:rPrChange>
        </w:rPr>
        <w:pPrChange w:id="413" w:author="giangnhhse60606" w:date="2014-03-18T00:33:00Z">
          <w:pPr>
            <w:pStyle w:val="NoSpacing"/>
            <w:ind w:firstLine="720"/>
          </w:pPr>
        </w:pPrChange>
      </w:pPr>
      <w:ins w:id="414" w:author="giangnhhse60606" w:date="2014-03-18T00:33:00Z">
        <w:r w:rsidRPr="009C3CA5">
          <w:rPr>
            <w:b/>
            <w:rPrChange w:id="415" w:author="giangnhhse60606" w:date="2014-03-18T00:33:00Z">
              <w:rPr/>
            </w:rPrChange>
          </w:rPr>
          <w:tab/>
        </w:r>
        <w:r w:rsidRPr="009C3CA5">
          <w:rPr>
            <w:b/>
            <w:rPrChange w:id="416" w:author="giangnhhse60606" w:date="2014-03-18T00:33:00Z">
              <w:rPr/>
            </w:rPrChange>
          </w:rPr>
          <w:tab/>
          <w:t>Promotion Management</w:t>
        </w:r>
      </w:ins>
    </w:p>
    <w:p w:rsidR="00157E6F" w:rsidRPr="006670C2" w:rsidDel="009C3CA5" w:rsidRDefault="009C3CA5">
      <w:pPr>
        <w:pStyle w:val="NoSpacing"/>
        <w:rPr>
          <w:del w:id="417" w:author="giangnhhse60606" w:date="2014-03-18T00:31:00Z"/>
          <w:b/>
        </w:rPr>
        <w:pPrChange w:id="418" w:author="giangnhhse60606" w:date="2014-03-18T00:33:00Z">
          <w:pPr>
            <w:pStyle w:val="NoSpacing"/>
            <w:ind w:left="720" w:firstLine="720"/>
          </w:pPr>
        </w:pPrChange>
      </w:pPr>
      <w:ins w:id="419" w:author="giangnhhse60606" w:date="2014-03-18T00:33:00Z">
        <w:r w:rsidRPr="009C3CA5">
          <w:rPr>
            <w:b/>
            <w:rPrChange w:id="420" w:author="giangnhhse60606" w:date="2014-03-18T00:33:00Z">
              <w:rPr/>
            </w:rPrChange>
          </w:rPr>
          <w:tab/>
        </w:r>
        <w:r w:rsidRPr="009C3CA5">
          <w:rPr>
            <w:b/>
            <w:rPrChange w:id="421" w:author="giangnhhse60606" w:date="2014-03-18T00:33:00Z">
              <w:rPr/>
            </w:rPrChange>
          </w:rPr>
          <w:tab/>
          <w:t>Reservation Management</w:t>
        </w:r>
      </w:ins>
      <w:del w:id="422" w:author="giangnhhse60606" w:date="2014-03-18T00:31:00Z">
        <w:r w:rsidR="00157E6F" w:rsidDel="009C3CA5">
          <w:rPr>
            <w:b/>
          </w:rPr>
          <w:delText>Product</w:delText>
        </w:r>
        <w:r w:rsidR="00157E6F" w:rsidRPr="006670C2" w:rsidDel="009C3CA5">
          <w:rPr>
            <w:b/>
          </w:rPr>
          <w:delText>:</w:delText>
        </w:r>
      </w:del>
    </w:p>
    <w:p w:rsidR="00157E6F" w:rsidDel="009C3CA5" w:rsidRDefault="00157E6F">
      <w:pPr>
        <w:pStyle w:val="NoSpacing"/>
        <w:rPr>
          <w:del w:id="423" w:author="giangnhhse60606" w:date="2014-03-18T00:28:00Z"/>
        </w:rPr>
        <w:pPrChange w:id="424" w:author="giangnhhse60606" w:date="2014-03-18T00:33:00Z">
          <w:pPr>
            <w:pStyle w:val="NoSpacing"/>
            <w:numPr>
              <w:ilvl w:val="2"/>
              <w:numId w:val="18"/>
            </w:numPr>
            <w:ind w:left="2880" w:hanging="360"/>
          </w:pPr>
        </w:pPrChange>
      </w:pPr>
      <w:del w:id="425" w:author="giangnhhse60606" w:date="2014-03-18T00:28:00Z">
        <w:r w:rsidDel="009C3CA5">
          <w:delText>Create New Product</w:delText>
        </w:r>
      </w:del>
    </w:p>
    <w:p w:rsidR="00157E6F" w:rsidDel="009C3CA5" w:rsidRDefault="00157E6F">
      <w:pPr>
        <w:pStyle w:val="NoSpacing"/>
        <w:rPr>
          <w:del w:id="426" w:author="giangnhhse60606" w:date="2014-03-18T00:28:00Z"/>
        </w:rPr>
        <w:pPrChange w:id="427" w:author="giangnhhse60606" w:date="2014-03-18T00:33:00Z">
          <w:pPr>
            <w:pStyle w:val="NoSpacing"/>
            <w:numPr>
              <w:ilvl w:val="2"/>
              <w:numId w:val="18"/>
            </w:numPr>
            <w:ind w:left="2880" w:hanging="360"/>
          </w:pPr>
        </w:pPrChange>
      </w:pPr>
      <w:del w:id="428" w:author="giangnhhse60606" w:date="2014-03-18T00:28:00Z">
        <w:r w:rsidDel="009C3CA5">
          <w:delText>Edit Product</w:delText>
        </w:r>
      </w:del>
    </w:p>
    <w:p w:rsidR="00157E6F" w:rsidDel="009C3CA5" w:rsidRDefault="00157E6F">
      <w:pPr>
        <w:pStyle w:val="NoSpacing"/>
        <w:rPr>
          <w:del w:id="429" w:author="giangnhhse60606" w:date="2014-03-18T00:28:00Z"/>
        </w:rPr>
        <w:pPrChange w:id="430" w:author="giangnhhse60606" w:date="2014-03-18T00:33:00Z">
          <w:pPr>
            <w:pStyle w:val="NoSpacing"/>
            <w:numPr>
              <w:ilvl w:val="2"/>
              <w:numId w:val="18"/>
            </w:numPr>
            <w:ind w:left="2880" w:hanging="360"/>
          </w:pPr>
        </w:pPrChange>
      </w:pPr>
      <w:del w:id="431" w:author="giangnhhse60606" w:date="2014-03-18T00:28:00Z">
        <w:r w:rsidDel="009C3CA5">
          <w:delText>Delete Product</w:delText>
        </w:r>
      </w:del>
    </w:p>
    <w:p w:rsidR="00157E6F" w:rsidDel="009C3CA5" w:rsidRDefault="00157E6F">
      <w:pPr>
        <w:pStyle w:val="NoSpacing"/>
        <w:rPr>
          <w:del w:id="432" w:author="giangnhhse60606" w:date="2014-03-18T00:28:00Z"/>
        </w:rPr>
        <w:pPrChange w:id="433" w:author="giangnhhse60606" w:date="2014-03-18T00:33:00Z">
          <w:pPr>
            <w:pStyle w:val="NoSpacing"/>
            <w:ind w:left="2880"/>
          </w:pPr>
        </w:pPrChange>
      </w:pPr>
      <w:del w:id="434" w:author="giangnhhse60606" w:date="2014-03-18T00:28:00Z">
        <w:r w:rsidDel="009C3CA5">
          <w:tab/>
        </w:r>
        <w:r w:rsidDel="009C3CA5">
          <w:tab/>
        </w:r>
      </w:del>
    </w:p>
    <w:p w:rsidR="00157E6F" w:rsidRPr="00215566" w:rsidDel="009C3CA5" w:rsidRDefault="00157E6F">
      <w:pPr>
        <w:pStyle w:val="NoSpacing"/>
        <w:rPr>
          <w:del w:id="435" w:author="giangnhhse60606" w:date="2014-03-18T00:28:00Z"/>
          <w:b/>
        </w:rPr>
        <w:pPrChange w:id="436" w:author="giangnhhse60606" w:date="2014-03-18T00:33:00Z">
          <w:pPr>
            <w:pStyle w:val="NoSpacing"/>
            <w:ind w:firstLine="720"/>
          </w:pPr>
        </w:pPrChange>
      </w:pPr>
      <w:del w:id="437" w:author="giangnhhse60606" w:date="2014-03-18T00:28:00Z">
        <w:r w:rsidDel="009C3CA5">
          <w:tab/>
        </w:r>
        <w:r w:rsidRPr="00215566" w:rsidDel="009C3CA5">
          <w:rPr>
            <w:b/>
          </w:rPr>
          <w:delText>Order Management:</w:delText>
        </w:r>
      </w:del>
    </w:p>
    <w:p w:rsidR="00157E6F" w:rsidDel="009C3CA5" w:rsidRDefault="00157E6F">
      <w:pPr>
        <w:pStyle w:val="NoSpacing"/>
        <w:rPr>
          <w:del w:id="438" w:author="giangnhhse60606" w:date="2014-03-18T00:28:00Z"/>
        </w:rPr>
        <w:pPrChange w:id="439" w:author="giangnhhse60606" w:date="2014-03-18T00:33:00Z">
          <w:pPr>
            <w:pStyle w:val="NoSpacing"/>
            <w:numPr>
              <w:numId w:val="31"/>
            </w:numPr>
            <w:ind w:left="2880" w:hanging="360"/>
          </w:pPr>
        </w:pPrChange>
      </w:pPr>
      <w:del w:id="440" w:author="giangnhhse60606" w:date="2014-03-18T00:28:00Z">
        <w:r w:rsidDel="009C3CA5">
          <w:delText>Approve Order</w:delText>
        </w:r>
      </w:del>
    </w:p>
    <w:p w:rsidR="00157E6F" w:rsidDel="009C3CA5" w:rsidRDefault="00157E6F">
      <w:pPr>
        <w:pStyle w:val="NoSpacing"/>
        <w:rPr>
          <w:del w:id="441" w:author="giangnhhse60606" w:date="2014-03-18T00:28:00Z"/>
        </w:rPr>
        <w:pPrChange w:id="442" w:author="giangnhhse60606" w:date="2014-03-18T00:33:00Z">
          <w:pPr>
            <w:pStyle w:val="NoSpacing"/>
            <w:numPr>
              <w:numId w:val="31"/>
            </w:numPr>
            <w:ind w:left="2880" w:hanging="360"/>
          </w:pPr>
        </w:pPrChange>
      </w:pPr>
      <w:del w:id="443" w:author="giangnhhse60606" w:date="2014-03-18T00:28:00Z">
        <w:r w:rsidDel="009C3CA5">
          <w:delText>Reject Order</w:delText>
        </w:r>
      </w:del>
    </w:p>
    <w:p w:rsidR="00157E6F" w:rsidDel="009C3CA5" w:rsidRDefault="00157E6F">
      <w:pPr>
        <w:pStyle w:val="NoSpacing"/>
        <w:rPr>
          <w:del w:id="444" w:author="giangnhhse60606" w:date="2014-03-18T00:28:00Z"/>
        </w:rPr>
        <w:pPrChange w:id="445" w:author="giangnhhse60606" w:date="2014-03-18T00:33:00Z">
          <w:pPr>
            <w:pStyle w:val="NoSpacing"/>
            <w:numPr>
              <w:numId w:val="31"/>
            </w:numPr>
            <w:ind w:left="2880" w:hanging="360"/>
          </w:pPr>
        </w:pPrChange>
      </w:pPr>
      <w:del w:id="446" w:author="giangnhhse60606" w:date="2014-03-18T00:28:00Z">
        <w:r w:rsidDel="009C3CA5">
          <w:delText>Add new Order</w:delText>
        </w:r>
      </w:del>
    </w:p>
    <w:p w:rsidR="00157E6F" w:rsidRPr="006D33FC" w:rsidDel="009C3CA5" w:rsidRDefault="00157E6F">
      <w:pPr>
        <w:pStyle w:val="NoSpacing"/>
        <w:rPr>
          <w:del w:id="447" w:author="giangnhhse60606" w:date="2014-03-18T00:28:00Z"/>
          <w:b/>
        </w:rPr>
        <w:pPrChange w:id="448" w:author="giangnhhse60606" w:date="2014-03-18T00:33:00Z">
          <w:pPr>
            <w:pStyle w:val="NoSpacing"/>
            <w:ind w:left="720" w:firstLine="720"/>
          </w:pPr>
        </w:pPrChange>
      </w:pPr>
      <w:del w:id="449" w:author="giangnhhse60606" w:date="2014-03-18T00:28:00Z">
        <w:r w:rsidRPr="006D33FC" w:rsidDel="009C3CA5">
          <w:rPr>
            <w:b/>
          </w:rPr>
          <w:delText>Request Management:</w:delText>
        </w:r>
      </w:del>
    </w:p>
    <w:p w:rsidR="00157E6F" w:rsidDel="009C3CA5" w:rsidRDefault="00157E6F">
      <w:pPr>
        <w:pStyle w:val="NoSpacing"/>
        <w:rPr>
          <w:del w:id="450" w:author="giangnhhse60606" w:date="2014-03-18T00:28:00Z"/>
        </w:rPr>
        <w:pPrChange w:id="451" w:author="giangnhhse60606" w:date="2014-03-18T00:33:00Z">
          <w:pPr>
            <w:pStyle w:val="NoSpacing"/>
            <w:numPr>
              <w:numId w:val="33"/>
            </w:numPr>
            <w:ind w:left="2880" w:hanging="360"/>
          </w:pPr>
        </w:pPrChange>
      </w:pPr>
      <w:del w:id="452" w:author="giangnhhse60606" w:date="2014-03-18T00:28:00Z">
        <w:r w:rsidDel="009C3CA5">
          <w:delText>Add order to request</w:delText>
        </w:r>
      </w:del>
    </w:p>
    <w:p w:rsidR="00157E6F" w:rsidDel="009C3CA5" w:rsidRDefault="00157E6F">
      <w:pPr>
        <w:pStyle w:val="NoSpacing"/>
        <w:rPr>
          <w:del w:id="453" w:author="giangnhhse60606" w:date="2014-03-18T00:28:00Z"/>
        </w:rPr>
        <w:pPrChange w:id="454" w:author="giangnhhse60606" w:date="2014-03-18T00:33:00Z">
          <w:pPr>
            <w:pStyle w:val="NoSpacing"/>
            <w:numPr>
              <w:numId w:val="33"/>
            </w:numPr>
            <w:ind w:left="2880" w:hanging="360"/>
          </w:pPr>
        </w:pPrChange>
      </w:pPr>
      <w:del w:id="455" w:author="giangnhhse60606" w:date="2014-03-18T00:28:00Z">
        <w:r w:rsidDel="009C3CA5">
          <w:delText>Submit request to Tiktak</w:delText>
        </w:r>
        <w:r w:rsidDel="009C3CA5">
          <w:tab/>
        </w:r>
      </w:del>
    </w:p>
    <w:p w:rsidR="00157E6F" w:rsidDel="009C3CA5" w:rsidRDefault="00157E6F">
      <w:pPr>
        <w:pStyle w:val="NoSpacing"/>
        <w:rPr>
          <w:del w:id="456" w:author="giangnhhse60606" w:date="2014-03-18T00:28:00Z"/>
        </w:rPr>
        <w:pPrChange w:id="457" w:author="giangnhhse60606" w:date="2014-03-18T00:33:00Z">
          <w:pPr>
            <w:pStyle w:val="NoSpacing"/>
            <w:numPr>
              <w:numId w:val="33"/>
            </w:numPr>
            <w:ind w:left="2880" w:hanging="360"/>
          </w:pPr>
        </w:pPrChange>
      </w:pPr>
      <w:del w:id="458" w:author="giangnhhse60606" w:date="2014-03-18T00:28:00Z">
        <w:r w:rsidDel="009C3CA5">
          <w:delText>Approve Pricing</w:delText>
        </w:r>
      </w:del>
    </w:p>
    <w:p w:rsidR="00157E6F" w:rsidDel="009C3CA5" w:rsidRDefault="00157E6F">
      <w:pPr>
        <w:pStyle w:val="NoSpacing"/>
        <w:rPr>
          <w:del w:id="459" w:author="giangnhhse60606" w:date="2014-03-18T00:28:00Z"/>
        </w:rPr>
        <w:pPrChange w:id="460" w:author="giangnhhse60606" w:date="2014-03-18T00:33:00Z">
          <w:pPr>
            <w:pStyle w:val="NoSpacing"/>
            <w:numPr>
              <w:numId w:val="33"/>
            </w:numPr>
            <w:ind w:left="2880" w:hanging="360"/>
          </w:pPr>
        </w:pPrChange>
      </w:pPr>
      <w:del w:id="461" w:author="giangnhhse60606" w:date="2014-03-18T00:28:00Z">
        <w:r w:rsidDel="009C3CA5">
          <w:delText>Cancel request</w:delText>
        </w:r>
      </w:del>
    </w:p>
    <w:p w:rsidR="00157E6F" w:rsidDel="009C3CA5" w:rsidRDefault="00157E6F">
      <w:pPr>
        <w:pStyle w:val="NoSpacing"/>
        <w:rPr>
          <w:del w:id="462" w:author="giangnhhse60606" w:date="2014-03-18T00:28:00Z"/>
        </w:rPr>
        <w:pPrChange w:id="463" w:author="giangnhhse60606" w:date="2014-03-18T00:33:00Z">
          <w:pPr>
            <w:pStyle w:val="NoSpacing"/>
            <w:numPr>
              <w:numId w:val="33"/>
            </w:numPr>
            <w:ind w:left="2880" w:hanging="360"/>
          </w:pPr>
        </w:pPrChange>
      </w:pPr>
      <w:del w:id="464" w:author="giangnhhse60606" w:date="2014-03-18T00:28:00Z">
        <w:r w:rsidDel="009C3CA5">
          <w:delText>Reject Pricing</w:delText>
        </w:r>
      </w:del>
    </w:p>
    <w:p w:rsidR="00157E6F" w:rsidDel="009C3CA5" w:rsidRDefault="00157E6F">
      <w:pPr>
        <w:pStyle w:val="NoSpacing"/>
        <w:rPr>
          <w:del w:id="465" w:author="giangnhhse60606" w:date="2014-03-18T00:28:00Z"/>
        </w:rPr>
        <w:pPrChange w:id="466" w:author="giangnhhse60606" w:date="2014-03-18T00:33:00Z">
          <w:pPr>
            <w:pStyle w:val="NoSpacing"/>
            <w:numPr>
              <w:numId w:val="33"/>
            </w:numPr>
            <w:ind w:left="2880" w:hanging="360"/>
          </w:pPr>
        </w:pPrChange>
      </w:pPr>
      <w:del w:id="467" w:author="giangnhhse60606" w:date="2014-03-18T00:28:00Z">
        <w:r w:rsidDel="009C3CA5">
          <w:delText>Ask to repricing</w:delText>
        </w:r>
      </w:del>
    </w:p>
    <w:p w:rsidR="00157E6F" w:rsidRPr="00157E6F" w:rsidRDefault="00157E6F">
      <w:pPr>
        <w:pStyle w:val="NoSpacing"/>
        <w:pPrChange w:id="468" w:author="giangnhhse60606" w:date="2014-03-18T00:33:00Z">
          <w:pPr/>
        </w:pPrChange>
      </w:pPr>
    </w:p>
    <w:p w:rsidR="00157E6F" w:rsidRDefault="00157E6F" w:rsidP="00157E6F">
      <w:pPr>
        <w:pStyle w:val="Heading4"/>
        <w:ind w:left="1260" w:hanging="540"/>
        <w:rPr>
          <w:rFonts w:asciiTheme="minorHAnsi" w:hAnsiTheme="minorHAnsi"/>
        </w:rPr>
      </w:pPr>
      <w:bookmarkStart w:id="469" w:name="_Toc382897644"/>
      <w:r>
        <w:rPr>
          <w:rFonts w:asciiTheme="minorHAnsi" w:hAnsiTheme="minorHAnsi"/>
        </w:rPr>
        <w:t>Role ‘</w:t>
      </w:r>
      <w:del w:id="470" w:author="giangnhhse60606" w:date="2014-03-14T23:47:00Z">
        <w:r w:rsidDel="00A837DF">
          <w:rPr>
            <w:rFonts w:asciiTheme="minorHAnsi" w:hAnsiTheme="minorHAnsi"/>
          </w:rPr>
          <w:delText>Hub staff’</w:delText>
        </w:r>
      </w:del>
      <w:ins w:id="471" w:author="giangnhhse60606" w:date="2014-03-14T23:47:00Z">
        <w:r w:rsidR="00A837DF">
          <w:rPr>
            <w:rFonts w:asciiTheme="minorHAnsi" w:hAnsiTheme="minorHAnsi"/>
          </w:rPr>
          <w:t>Member’</w:t>
        </w:r>
      </w:ins>
      <w:bookmarkEnd w:id="469"/>
    </w:p>
    <w:p w:rsidR="00C30991" w:rsidRDefault="00C30991">
      <w:pPr>
        <w:pStyle w:val="NoSpacing"/>
        <w:ind w:left="720" w:firstLine="720"/>
        <w:rPr>
          <w:ins w:id="472" w:author="giangnhhse60606" w:date="2014-03-18T00:36:00Z"/>
          <w:b/>
        </w:rPr>
        <w:pPrChange w:id="473" w:author="giangnhhse60606" w:date="2014-03-18T00:38:00Z">
          <w:pPr/>
        </w:pPrChange>
      </w:pPr>
      <w:ins w:id="474" w:author="giangnhhse60606" w:date="2014-03-18T00:36:00Z">
        <w:r w:rsidRPr="00C30991">
          <w:rPr>
            <w:b/>
            <w:rPrChange w:id="475" w:author="giangnhhse60606" w:date="2014-03-18T00:36:00Z">
              <w:rPr/>
            </w:rPrChange>
          </w:rPr>
          <w:t>Account Management</w:t>
        </w:r>
      </w:ins>
    </w:p>
    <w:p w:rsidR="00C30991" w:rsidRDefault="00C30991">
      <w:pPr>
        <w:pStyle w:val="NoSpacing"/>
        <w:ind w:left="720" w:firstLine="720"/>
        <w:rPr>
          <w:ins w:id="476" w:author="giangnhhse60606" w:date="2014-03-18T00:36:00Z"/>
          <w:b/>
        </w:rPr>
        <w:pPrChange w:id="477" w:author="giangnhhse60606" w:date="2014-03-18T00:38:00Z">
          <w:pPr/>
        </w:pPrChange>
      </w:pPr>
      <w:ins w:id="478" w:author="giangnhhse60606" w:date="2014-03-18T00:36:00Z">
        <w:r>
          <w:rPr>
            <w:b/>
          </w:rPr>
          <w:t>Feedback Management</w:t>
        </w:r>
      </w:ins>
    </w:p>
    <w:p w:rsidR="00C30991" w:rsidRDefault="00C30991">
      <w:pPr>
        <w:pStyle w:val="NoSpacing"/>
        <w:ind w:left="720" w:firstLine="720"/>
        <w:rPr>
          <w:ins w:id="479" w:author="giangnhhse60606" w:date="2014-03-18T00:37:00Z"/>
          <w:b/>
        </w:rPr>
        <w:pPrChange w:id="480" w:author="giangnhhse60606" w:date="2014-03-18T00:37:00Z">
          <w:pPr/>
        </w:pPrChange>
      </w:pPr>
      <w:ins w:id="481" w:author="giangnhhse60606" w:date="2014-03-18T00:37:00Z">
        <w:r>
          <w:rPr>
            <w:b/>
          </w:rPr>
          <w:t xml:space="preserve">Find </w:t>
        </w:r>
      </w:ins>
    </w:p>
    <w:p w:rsidR="00157E6F" w:rsidRPr="00C30991" w:rsidDel="00C30991" w:rsidRDefault="00C30991">
      <w:pPr>
        <w:pStyle w:val="NoSpacing"/>
        <w:ind w:left="720" w:firstLine="720"/>
        <w:rPr>
          <w:del w:id="482" w:author="giangnhhse60606" w:date="2014-03-18T00:34:00Z"/>
          <w:b/>
          <w:rPrChange w:id="483" w:author="giangnhhse60606" w:date="2014-03-18T00:36:00Z">
            <w:rPr>
              <w:del w:id="484" w:author="giangnhhse60606" w:date="2014-03-18T00:34:00Z"/>
            </w:rPr>
          </w:rPrChange>
        </w:rPr>
        <w:pPrChange w:id="485" w:author="giangnhhse60606" w:date="2014-03-18T00:38:00Z">
          <w:pPr>
            <w:pStyle w:val="NoSpacing"/>
            <w:ind w:firstLine="720"/>
          </w:pPr>
        </w:pPrChange>
      </w:pPr>
      <w:ins w:id="486" w:author="giangnhhse60606" w:date="2014-03-18T00:37:00Z">
        <w:r>
          <w:rPr>
            <w:b/>
          </w:rPr>
          <w:t xml:space="preserve">Booking Field </w:t>
        </w:r>
      </w:ins>
      <w:ins w:id="487" w:author="giangnhhse60606" w:date="2014-03-29T22:45:00Z">
        <w:r w:rsidR="00E90923">
          <w:rPr>
            <w:b/>
          </w:rPr>
          <w:t>Management</w:t>
        </w:r>
      </w:ins>
      <w:bookmarkStart w:id="488" w:name="_GoBack"/>
      <w:bookmarkEnd w:id="488"/>
      <w:del w:id="489" w:author="giangnhhse60606" w:date="2014-03-18T00:34:00Z">
        <w:r w:rsidR="00157E6F" w:rsidRPr="00C30991" w:rsidDel="00C30991">
          <w:rPr>
            <w:b/>
            <w:rPrChange w:id="490" w:author="giangnhhse60606" w:date="2014-03-18T00:36:00Z">
              <w:rPr/>
            </w:rPrChange>
          </w:rPr>
          <w:delText>Test all functions of role ‘Hub staff’ including:</w:delText>
        </w:r>
      </w:del>
    </w:p>
    <w:p w:rsidR="00157E6F" w:rsidRPr="00C30991" w:rsidDel="00C30991" w:rsidRDefault="00157E6F">
      <w:pPr>
        <w:pStyle w:val="NoSpacing"/>
        <w:ind w:left="720" w:firstLine="720"/>
        <w:rPr>
          <w:del w:id="491" w:author="giangnhhse60606" w:date="2014-03-18T00:34:00Z"/>
          <w:b/>
          <w:rPrChange w:id="492" w:author="giangnhhse60606" w:date="2014-03-18T00:36:00Z">
            <w:rPr>
              <w:del w:id="493" w:author="giangnhhse60606" w:date="2014-03-18T00:34:00Z"/>
            </w:rPr>
          </w:rPrChange>
        </w:rPr>
        <w:pPrChange w:id="494" w:author="giangnhhse60606" w:date="2014-03-18T00:38:00Z">
          <w:pPr>
            <w:pStyle w:val="NoSpacing"/>
            <w:ind w:firstLine="720"/>
          </w:pPr>
        </w:pPrChange>
      </w:pPr>
    </w:p>
    <w:p w:rsidR="00157E6F" w:rsidRPr="00C30991" w:rsidDel="00C30991" w:rsidRDefault="00157E6F">
      <w:pPr>
        <w:pStyle w:val="NoSpacing"/>
        <w:ind w:left="720" w:firstLine="720"/>
        <w:rPr>
          <w:del w:id="495" w:author="giangnhhse60606" w:date="2014-03-18T00:34:00Z"/>
          <w:b/>
        </w:rPr>
        <w:pPrChange w:id="496" w:author="giangnhhse60606" w:date="2014-03-18T00:38:00Z">
          <w:pPr>
            <w:pStyle w:val="NoSpacing"/>
            <w:ind w:firstLine="720"/>
          </w:pPr>
        </w:pPrChange>
      </w:pPr>
      <w:del w:id="497" w:author="giangnhhse60606" w:date="2014-03-18T00:34:00Z">
        <w:r w:rsidRPr="00C30991" w:rsidDel="00C30991">
          <w:rPr>
            <w:b/>
            <w:rPrChange w:id="498" w:author="giangnhhse60606" w:date="2014-03-18T00:36:00Z">
              <w:rPr>
                <w:b/>
                <w:szCs w:val="24"/>
              </w:rPr>
            </w:rPrChange>
          </w:rPr>
          <w:tab/>
          <w:delText>Order tracking:</w:delText>
        </w:r>
      </w:del>
    </w:p>
    <w:p w:rsidR="00157E6F" w:rsidRPr="00C30991" w:rsidDel="00C30991" w:rsidRDefault="00157E6F">
      <w:pPr>
        <w:pStyle w:val="NoSpacing"/>
        <w:ind w:left="720" w:firstLine="720"/>
        <w:rPr>
          <w:del w:id="499" w:author="giangnhhse60606" w:date="2014-03-18T00:34:00Z"/>
          <w:b/>
          <w:rPrChange w:id="500" w:author="giangnhhse60606" w:date="2014-03-18T00:36:00Z">
            <w:rPr>
              <w:del w:id="501" w:author="giangnhhse60606" w:date="2014-03-18T00:34:00Z"/>
            </w:rPr>
          </w:rPrChange>
        </w:rPr>
        <w:pPrChange w:id="502" w:author="giangnhhse60606" w:date="2014-03-18T00:38:00Z">
          <w:pPr>
            <w:pStyle w:val="NoSpacing"/>
            <w:numPr>
              <w:numId w:val="25"/>
            </w:numPr>
            <w:ind w:left="2886" w:hanging="360"/>
          </w:pPr>
        </w:pPrChange>
      </w:pPr>
      <w:del w:id="503" w:author="giangnhhse60606" w:date="2014-03-18T00:34:00Z">
        <w:r w:rsidRPr="00C30991" w:rsidDel="00C30991">
          <w:rPr>
            <w:b/>
            <w:rPrChange w:id="504" w:author="giangnhhse60606" w:date="2014-03-18T00:36:00Z">
              <w:rPr/>
            </w:rPrChange>
          </w:rPr>
          <w:delText>View Order by status = In Hub</w:delText>
        </w:r>
      </w:del>
    </w:p>
    <w:p w:rsidR="00157E6F" w:rsidRPr="00C30991" w:rsidDel="00C30991" w:rsidRDefault="00157E6F">
      <w:pPr>
        <w:pStyle w:val="NoSpacing"/>
        <w:ind w:left="720" w:firstLine="720"/>
        <w:rPr>
          <w:del w:id="505" w:author="giangnhhse60606" w:date="2014-03-18T00:34:00Z"/>
          <w:b/>
          <w:rPrChange w:id="506" w:author="giangnhhse60606" w:date="2014-03-18T00:36:00Z">
            <w:rPr>
              <w:del w:id="507" w:author="giangnhhse60606" w:date="2014-03-18T00:34:00Z"/>
            </w:rPr>
          </w:rPrChange>
        </w:rPr>
        <w:pPrChange w:id="508" w:author="giangnhhse60606" w:date="2014-03-18T00:38:00Z">
          <w:pPr>
            <w:pStyle w:val="NoSpacing"/>
            <w:numPr>
              <w:numId w:val="25"/>
            </w:numPr>
            <w:ind w:left="2886" w:hanging="360"/>
          </w:pPr>
        </w:pPrChange>
      </w:pPr>
      <w:del w:id="509" w:author="giangnhhse60606" w:date="2014-03-18T00:34:00Z">
        <w:r w:rsidRPr="00C30991" w:rsidDel="00C30991">
          <w:rPr>
            <w:b/>
            <w:rPrChange w:id="510" w:author="giangnhhse60606" w:date="2014-03-18T00:36:00Z">
              <w:rPr/>
            </w:rPrChange>
          </w:rPr>
          <w:delText>View Order by status = Delivered</w:delText>
        </w:r>
      </w:del>
    </w:p>
    <w:p w:rsidR="00157E6F" w:rsidRPr="00C30991" w:rsidDel="00C30991" w:rsidRDefault="00157E6F">
      <w:pPr>
        <w:pStyle w:val="NoSpacing"/>
        <w:ind w:left="720" w:firstLine="720"/>
        <w:rPr>
          <w:del w:id="511" w:author="giangnhhse60606" w:date="2014-03-18T00:34:00Z"/>
          <w:b/>
          <w:rPrChange w:id="512" w:author="giangnhhse60606" w:date="2014-03-18T00:36:00Z">
            <w:rPr>
              <w:del w:id="513" w:author="giangnhhse60606" w:date="2014-03-18T00:34:00Z"/>
            </w:rPr>
          </w:rPrChange>
        </w:rPr>
        <w:pPrChange w:id="514" w:author="giangnhhse60606" w:date="2014-03-18T00:38:00Z">
          <w:pPr>
            <w:pStyle w:val="NoSpacing"/>
            <w:numPr>
              <w:numId w:val="25"/>
            </w:numPr>
            <w:ind w:left="2886" w:hanging="360"/>
          </w:pPr>
        </w:pPrChange>
      </w:pPr>
      <w:del w:id="515" w:author="giangnhhse60606" w:date="2014-03-18T00:34:00Z">
        <w:r w:rsidRPr="00C30991" w:rsidDel="00C30991">
          <w:rPr>
            <w:b/>
            <w:rPrChange w:id="516" w:author="giangnhhse60606" w:date="2014-03-18T00:36:00Z">
              <w:rPr/>
            </w:rPrChange>
          </w:rPr>
          <w:delText>View Order by status = Waiting for Return</w:delText>
        </w:r>
      </w:del>
    </w:p>
    <w:p w:rsidR="00157E6F" w:rsidRPr="00C30991" w:rsidDel="00C30991" w:rsidRDefault="00157E6F">
      <w:pPr>
        <w:pStyle w:val="NoSpacing"/>
        <w:ind w:left="720" w:firstLine="720"/>
        <w:rPr>
          <w:del w:id="517" w:author="giangnhhse60606" w:date="2014-03-18T00:34:00Z"/>
          <w:b/>
          <w:rPrChange w:id="518" w:author="giangnhhse60606" w:date="2014-03-18T00:36:00Z">
            <w:rPr>
              <w:del w:id="519" w:author="giangnhhse60606" w:date="2014-03-18T00:34:00Z"/>
            </w:rPr>
          </w:rPrChange>
        </w:rPr>
        <w:pPrChange w:id="520" w:author="giangnhhse60606" w:date="2014-03-18T00:38:00Z">
          <w:pPr>
            <w:pStyle w:val="NoSpacing"/>
            <w:numPr>
              <w:numId w:val="25"/>
            </w:numPr>
            <w:ind w:left="2886" w:hanging="360"/>
          </w:pPr>
        </w:pPrChange>
      </w:pPr>
      <w:del w:id="521" w:author="giangnhhse60606" w:date="2014-03-18T00:34:00Z">
        <w:r w:rsidRPr="00C30991" w:rsidDel="00C30991">
          <w:rPr>
            <w:b/>
            <w:rPrChange w:id="522" w:author="giangnhhse60606" w:date="2014-03-18T00:36:00Z">
              <w:rPr/>
            </w:rPrChange>
          </w:rPr>
          <w:delText>View Order by status = Returned</w:delText>
        </w:r>
      </w:del>
    </w:p>
    <w:p w:rsidR="00157E6F" w:rsidRPr="00C30991" w:rsidDel="00C30991" w:rsidRDefault="00157E6F">
      <w:pPr>
        <w:pStyle w:val="NoSpacing"/>
        <w:ind w:left="720" w:firstLine="720"/>
        <w:rPr>
          <w:del w:id="523" w:author="giangnhhse60606" w:date="2014-03-18T00:34:00Z"/>
          <w:b/>
          <w:rPrChange w:id="524" w:author="giangnhhse60606" w:date="2014-03-18T00:36:00Z">
            <w:rPr>
              <w:del w:id="525" w:author="giangnhhse60606" w:date="2014-03-18T00:34:00Z"/>
            </w:rPr>
          </w:rPrChange>
        </w:rPr>
        <w:pPrChange w:id="526" w:author="giangnhhse60606" w:date="2014-03-18T00:38:00Z">
          <w:pPr>
            <w:pStyle w:val="NoSpacing"/>
            <w:ind w:left="2886"/>
          </w:pPr>
        </w:pPrChange>
      </w:pPr>
    </w:p>
    <w:p w:rsidR="00157E6F" w:rsidRPr="00C30991" w:rsidDel="00C30991" w:rsidRDefault="00157E6F">
      <w:pPr>
        <w:pStyle w:val="NoSpacing"/>
        <w:ind w:left="720" w:firstLine="720"/>
        <w:rPr>
          <w:del w:id="527" w:author="giangnhhse60606" w:date="2014-03-18T00:34:00Z"/>
          <w:b/>
        </w:rPr>
      </w:pPr>
      <w:del w:id="528" w:author="giangnhhse60606" w:date="2014-03-18T00:34:00Z">
        <w:r w:rsidRPr="00C30991" w:rsidDel="00C30991">
          <w:rPr>
            <w:b/>
          </w:rPr>
          <w:delText>Delivery Order to Buyer:</w:delText>
        </w:r>
      </w:del>
    </w:p>
    <w:p w:rsidR="00157E6F" w:rsidRPr="00C30991" w:rsidDel="00C30991" w:rsidRDefault="00157E6F">
      <w:pPr>
        <w:pStyle w:val="NoSpacing"/>
        <w:ind w:left="720" w:firstLine="720"/>
        <w:rPr>
          <w:del w:id="529" w:author="giangnhhse60606" w:date="2014-03-18T00:34:00Z"/>
          <w:b/>
          <w:rPrChange w:id="530" w:author="giangnhhse60606" w:date="2014-03-18T00:36:00Z">
            <w:rPr>
              <w:del w:id="531" w:author="giangnhhse60606" w:date="2014-03-18T00:34:00Z"/>
            </w:rPr>
          </w:rPrChange>
        </w:rPr>
        <w:pPrChange w:id="532" w:author="giangnhhse60606" w:date="2014-03-18T00:38:00Z">
          <w:pPr>
            <w:pStyle w:val="NoSpacing"/>
            <w:numPr>
              <w:numId w:val="29"/>
            </w:numPr>
            <w:ind w:left="2886" w:hanging="360"/>
          </w:pPr>
        </w:pPrChange>
      </w:pPr>
      <w:del w:id="533" w:author="giangnhhse60606" w:date="2014-03-18T00:34:00Z">
        <w:r w:rsidRPr="00C30991" w:rsidDel="00C30991">
          <w:rPr>
            <w:b/>
            <w:rPrChange w:id="534" w:author="giangnhhse60606" w:date="2014-03-18T00:36:00Z">
              <w:rPr/>
            </w:rPrChange>
          </w:rPr>
          <w:delText>View receiver information</w:delText>
        </w:r>
      </w:del>
    </w:p>
    <w:p w:rsidR="00157E6F" w:rsidRPr="00C30991" w:rsidDel="00C30991" w:rsidRDefault="00157E6F">
      <w:pPr>
        <w:pStyle w:val="NoSpacing"/>
        <w:ind w:left="720" w:firstLine="720"/>
        <w:rPr>
          <w:del w:id="535" w:author="giangnhhse60606" w:date="2014-03-18T00:34:00Z"/>
          <w:b/>
          <w:rPrChange w:id="536" w:author="giangnhhse60606" w:date="2014-03-18T00:36:00Z">
            <w:rPr>
              <w:del w:id="537" w:author="giangnhhse60606" w:date="2014-03-18T00:34:00Z"/>
            </w:rPr>
          </w:rPrChange>
        </w:rPr>
        <w:pPrChange w:id="538" w:author="giangnhhse60606" w:date="2014-03-18T00:38:00Z">
          <w:pPr>
            <w:pStyle w:val="NoSpacing"/>
            <w:numPr>
              <w:numId w:val="29"/>
            </w:numPr>
            <w:ind w:left="2886" w:hanging="360"/>
          </w:pPr>
        </w:pPrChange>
      </w:pPr>
      <w:del w:id="539" w:author="giangnhhse60606" w:date="2014-03-18T00:34:00Z">
        <w:r w:rsidRPr="00C30991" w:rsidDel="00C30991">
          <w:rPr>
            <w:b/>
            <w:rPrChange w:id="540" w:author="giangnhhse60606" w:date="2014-03-18T00:36:00Z">
              <w:rPr/>
            </w:rPrChange>
          </w:rPr>
          <w:delText>Mark Order as finished</w:delText>
        </w:r>
      </w:del>
    </w:p>
    <w:p w:rsidR="00157E6F" w:rsidRPr="00C30991" w:rsidDel="00C30991" w:rsidRDefault="00157E6F">
      <w:pPr>
        <w:pStyle w:val="NoSpacing"/>
        <w:ind w:left="720" w:firstLine="720"/>
        <w:rPr>
          <w:del w:id="541" w:author="giangnhhse60606" w:date="2014-03-18T00:34:00Z"/>
          <w:b/>
          <w:rPrChange w:id="542" w:author="giangnhhse60606" w:date="2014-03-18T00:36:00Z">
            <w:rPr>
              <w:del w:id="543" w:author="giangnhhse60606" w:date="2014-03-18T00:34:00Z"/>
            </w:rPr>
          </w:rPrChange>
        </w:rPr>
        <w:pPrChange w:id="544" w:author="giangnhhse60606" w:date="2014-03-18T00:38:00Z">
          <w:pPr>
            <w:pStyle w:val="NoSpacing"/>
            <w:numPr>
              <w:numId w:val="29"/>
            </w:numPr>
            <w:ind w:left="2886" w:hanging="360"/>
          </w:pPr>
        </w:pPrChange>
      </w:pPr>
      <w:del w:id="545" w:author="giangnhhse60606" w:date="2014-03-18T00:34:00Z">
        <w:r w:rsidRPr="00C30991" w:rsidDel="00C30991">
          <w:rPr>
            <w:b/>
            <w:rPrChange w:id="546" w:author="giangnhhse60606" w:date="2014-03-18T00:36:00Z">
              <w:rPr/>
            </w:rPrChange>
          </w:rPr>
          <w:delText>Mark Order as Waiting for Return</w:delText>
        </w:r>
      </w:del>
    </w:p>
    <w:p w:rsidR="00157E6F" w:rsidRPr="00C30991" w:rsidRDefault="00157E6F">
      <w:pPr>
        <w:pStyle w:val="NoSpacing"/>
        <w:ind w:left="720" w:firstLine="720"/>
        <w:rPr>
          <w:b/>
          <w:rPrChange w:id="547" w:author="giangnhhse60606" w:date="2014-03-18T00:36:00Z">
            <w:rPr/>
          </w:rPrChange>
        </w:rPr>
        <w:pPrChange w:id="548" w:author="giangnhhse60606" w:date="2014-03-18T00:38:00Z">
          <w:pPr/>
        </w:pPrChange>
      </w:pPr>
    </w:p>
    <w:p w:rsidR="00157E6F" w:rsidDel="002840D1" w:rsidRDefault="00157E6F" w:rsidP="00157E6F">
      <w:pPr>
        <w:pStyle w:val="Heading4"/>
        <w:ind w:left="1260" w:hanging="540"/>
        <w:rPr>
          <w:del w:id="549" w:author="giangnhhse60606" w:date="2014-03-18T00:42:00Z"/>
          <w:rFonts w:asciiTheme="minorHAnsi" w:hAnsiTheme="minorHAnsi"/>
        </w:rPr>
      </w:pPr>
      <w:del w:id="550" w:author="giangnhhse60606" w:date="2014-03-18T00:42:00Z">
        <w:r w:rsidDel="002840D1">
          <w:rPr>
            <w:rFonts w:asciiTheme="minorHAnsi" w:hAnsiTheme="minorHAnsi"/>
          </w:rPr>
          <w:delText>Role ‘Buyer’</w:delText>
        </w:r>
      </w:del>
    </w:p>
    <w:p w:rsidR="00157E6F" w:rsidDel="002840D1" w:rsidRDefault="00157E6F" w:rsidP="00157E6F">
      <w:pPr>
        <w:pStyle w:val="NoSpacing"/>
        <w:ind w:firstLine="720"/>
        <w:rPr>
          <w:del w:id="551" w:author="giangnhhse60606" w:date="2014-03-18T00:42:00Z"/>
        </w:rPr>
      </w:pPr>
      <w:del w:id="552" w:author="giangnhhse60606" w:date="2014-03-18T00:42:00Z">
        <w:r w:rsidDel="002840D1">
          <w:delText>Test all functions of role ‘Buyer’ including:</w:delText>
        </w:r>
      </w:del>
    </w:p>
    <w:p w:rsidR="00157E6F" w:rsidDel="002840D1" w:rsidRDefault="00157E6F" w:rsidP="00157E6F">
      <w:pPr>
        <w:pStyle w:val="NoSpacing"/>
        <w:ind w:firstLine="720"/>
        <w:rPr>
          <w:del w:id="553" w:author="giangnhhse60606" w:date="2014-03-18T00:42:00Z"/>
        </w:rPr>
      </w:pPr>
    </w:p>
    <w:p w:rsidR="00157E6F" w:rsidRPr="00AE643B" w:rsidDel="002840D1" w:rsidRDefault="00157E6F" w:rsidP="00157E6F">
      <w:pPr>
        <w:pStyle w:val="NoSpacing"/>
        <w:tabs>
          <w:tab w:val="left" w:pos="720"/>
          <w:tab w:val="left" w:pos="1440"/>
          <w:tab w:val="left" w:pos="2160"/>
          <w:tab w:val="left" w:pos="3356"/>
        </w:tabs>
        <w:rPr>
          <w:del w:id="554" w:author="giangnhhse60606" w:date="2014-03-18T00:42:00Z"/>
          <w:b/>
        </w:rPr>
      </w:pPr>
      <w:del w:id="555" w:author="giangnhhse60606" w:date="2014-03-18T00:42:00Z">
        <w:r w:rsidDel="002840D1">
          <w:rPr>
            <w:b/>
            <w:sz w:val="24"/>
            <w:szCs w:val="24"/>
          </w:rPr>
          <w:tab/>
        </w:r>
        <w:r w:rsidDel="002840D1">
          <w:rPr>
            <w:b/>
            <w:sz w:val="24"/>
            <w:szCs w:val="24"/>
          </w:rPr>
          <w:tab/>
        </w:r>
        <w:r w:rsidRPr="00AE643B" w:rsidDel="002840D1">
          <w:rPr>
            <w:b/>
          </w:rPr>
          <w:delText>Order:</w:delText>
        </w:r>
        <w:r w:rsidDel="002840D1">
          <w:rPr>
            <w:b/>
          </w:rPr>
          <w:tab/>
        </w:r>
        <w:r w:rsidDel="002840D1">
          <w:rPr>
            <w:b/>
          </w:rPr>
          <w:tab/>
        </w:r>
      </w:del>
    </w:p>
    <w:p w:rsidR="00157E6F" w:rsidDel="002840D1" w:rsidRDefault="00157E6F" w:rsidP="00157E6F">
      <w:pPr>
        <w:pStyle w:val="NoSpacing"/>
        <w:numPr>
          <w:ilvl w:val="0"/>
          <w:numId w:val="27"/>
        </w:numPr>
        <w:rPr>
          <w:del w:id="556" w:author="giangnhhse60606" w:date="2014-03-18T00:42:00Z"/>
        </w:rPr>
      </w:pPr>
      <w:del w:id="557" w:author="giangnhhse60606" w:date="2014-03-18T00:42:00Z">
        <w:r w:rsidDel="002840D1">
          <w:delText>Make an Order</w:delText>
        </w:r>
        <w:r w:rsidRPr="00AE643B" w:rsidDel="002840D1">
          <w:delText xml:space="preserve"> </w:delText>
        </w:r>
      </w:del>
    </w:p>
    <w:p w:rsidR="00157E6F" w:rsidRPr="00AE643B" w:rsidDel="002840D1" w:rsidRDefault="00157E6F" w:rsidP="00157E6F">
      <w:pPr>
        <w:pStyle w:val="NoSpacing"/>
        <w:numPr>
          <w:ilvl w:val="0"/>
          <w:numId w:val="27"/>
        </w:numPr>
        <w:rPr>
          <w:del w:id="558" w:author="giangnhhse60606" w:date="2014-03-18T00:42:00Z"/>
        </w:rPr>
      </w:pPr>
      <w:del w:id="559" w:author="giangnhhse60606" w:date="2014-03-18T00:42:00Z">
        <w:r w:rsidDel="002840D1">
          <w:delText>Check Order info</w:delText>
        </w:r>
      </w:del>
    </w:p>
    <w:p w:rsidR="00157E6F" w:rsidRPr="00157E6F" w:rsidRDefault="00157E6F" w:rsidP="00157E6F"/>
    <w:p w:rsidR="00636AF9" w:rsidRDefault="00636AF9" w:rsidP="00157E6F">
      <w:pPr>
        <w:pStyle w:val="Heading3"/>
        <w:numPr>
          <w:ilvl w:val="2"/>
          <w:numId w:val="5"/>
        </w:numPr>
        <w:ind w:left="900" w:hanging="540"/>
        <w:rPr>
          <w:ins w:id="560" w:author="giangnhhse60606" w:date="2014-03-18T00:42:00Z"/>
          <w:rFonts w:asciiTheme="minorHAnsi" w:hAnsiTheme="minorHAnsi" w:cstheme="minorHAnsi"/>
          <w:i/>
        </w:rPr>
      </w:pPr>
      <w:bookmarkStart w:id="561" w:name="_Toc382897645"/>
      <w:r w:rsidRPr="00966D30">
        <w:rPr>
          <w:rFonts w:asciiTheme="minorHAnsi" w:hAnsiTheme="minorHAnsi" w:cstheme="minorHAnsi"/>
          <w:i/>
        </w:rPr>
        <w:t>Features not to be tested</w:t>
      </w:r>
      <w:bookmarkEnd w:id="561"/>
    </w:p>
    <w:p w:rsidR="002840D1" w:rsidRPr="002840D1" w:rsidRDefault="002840D1">
      <w:pPr>
        <w:ind w:left="180" w:firstLine="720"/>
        <w:rPr>
          <w:rPrChange w:id="562" w:author="giangnhhse60606" w:date="2014-03-18T00:42:00Z">
            <w:rPr>
              <w:rFonts w:asciiTheme="minorHAnsi" w:hAnsiTheme="minorHAnsi" w:cstheme="minorHAnsi"/>
            </w:rPr>
          </w:rPrChange>
        </w:rPr>
        <w:pPrChange w:id="563" w:author="giangnhhse60606" w:date="2014-03-18T00:43:00Z">
          <w:pPr>
            <w:pStyle w:val="Heading3"/>
            <w:numPr>
              <w:numId w:val="5"/>
            </w:numPr>
            <w:ind w:left="900" w:hanging="540"/>
          </w:pPr>
        </w:pPrChange>
      </w:pPr>
    </w:p>
    <w:p w:rsidR="00F84174" w:rsidRPr="00C80527" w:rsidRDefault="00F84174" w:rsidP="00157E6F">
      <w:pPr>
        <w:pStyle w:val="Heading4"/>
        <w:ind w:left="1260" w:hanging="540"/>
        <w:rPr>
          <w:rFonts w:asciiTheme="minorHAnsi" w:hAnsiTheme="minorHAnsi" w:cstheme="minorHAnsi"/>
        </w:rPr>
      </w:pPr>
      <w:bookmarkStart w:id="564" w:name="_Toc342466463"/>
      <w:bookmarkStart w:id="565" w:name="_Toc342466464"/>
      <w:bookmarkStart w:id="566" w:name="_Toc342466465"/>
      <w:bookmarkStart w:id="567" w:name="_Toc342466467"/>
      <w:bookmarkStart w:id="568" w:name="_Toc342466470"/>
      <w:bookmarkStart w:id="569" w:name="_Toc342466471"/>
      <w:bookmarkStart w:id="570" w:name="_Toc342466472"/>
      <w:bookmarkStart w:id="571" w:name="_Toc342466474"/>
      <w:bookmarkStart w:id="572" w:name="_Toc342466477"/>
      <w:bookmarkStart w:id="573" w:name="_Toc342466481"/>
      <w:bookmarkStart w:id="574" w:name="_Toc342466482"/>
      <w:bookmarkStart w:id="575" w:name="_Toc342466483"/>
      <w:bookmarkStart w:id="576" w:name="_Toc342466484"/>
      <w:bookmarkStart w:id="577" w:name="_Toc342466485"/>
      <w:bookmarkStart w:id="578" w:name="_Toc382897646"/>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r w:rsidRPr="00C80527">
        <w:rPr>
          <w:rFonts w:asciiTheme="minorHAnsi" w:hAnsiTheme="minorHAnsi" w:cstheme="minorHAnsi"/>
        </w:rPr>
        <w:t>Performance test</w:t>
      </w:r>
      <w:bookmarkEnd w:id="578"/>
    </w:p>
    <w:p w:rsidR="001E1D1E" w:rsidRPr="00C80527" w:rsidRDefault="001E1D1E" w:rsidP="005D6464">
      <w:pPr>
        <w:ind w:left="360"/>
        <w:rPr>
          <w:rFonts w:cstheme="minorHAnsi"/>
        </w:rPr>
      </w:pPr>
      <w:r w:rsidRPr="00C80527">
        <w:rPr>
          <w:rFonts w:cstheme="minorHAnsi"/>
        </w:rPr>
        <w:t xml:space="preserve">There was not enough time so we </w:t>
      </w:r>
      <w:r w:rsidR="00833C2A" w:rsidRPr="00C80527">
        <w:rPr>
          <w:rFonts w:cstheme="minorHAnsi"/>
        </w:rPr>
        <w:t>cannot</w:t>
      </w:r>
      <w:r w:rsidRPr="00C80527">
        <w:rPr>
          <w:rFonts w:cstheme="minorHAnsi"/>
        </w:rPr>
        <w:t xml:space="preserve"> optimize source code and improve performance. We can only ensure the system work well but not at its best performance.  </w:t>
      </w:r>
    </w:p>
    <w:p w:rsidR="002B5C21" w:rsidRPr="00C80527" w:rsidRDefault="003F544B" w:rsidP="00157E6F">
      <w:pPr>
        <w:pStyle w:val="Heading3"/>
        <w:ind w:left="900" w:hanging="540"/>
        <w:rPr>
          <w:rFonts w:asciiTheme="minorHAnsi" w:hAnsiTheme="minorHAnsi" w:cstheme="minorHAnsi"/>
        </w:rPr>
      </w:pPr>
      <w:bookmarkStart w:id="579" w:name="_Toc342466498"/>
      <w:bookmarkStart w:id="580" w:name="_Toc382897647"/>
      <w:bookmarkEnd w:id="579"/>
      <w:r w:rsidRPr="00C80527">
        <w:rPr>
          <w:rFonts w:asciiTheme="minorHAnsi" w:hAnsiTheme="minorHAnsi" w:cstheme="minorHAnsi"/>
        </w:rPr>
        <w:t>Testing Tools and Environment</w:t>
      </w:r>
      <w:bookmarkEnd w:id="580"/>
    </w:p>
    <w:p w:rsidR="00572495" w:rsidRPr="00C80527" w:rsidRDefault="00525B59" w:rsidP="00FB69EA">
      <w:pPr>
        <w:pStyle w:val="ListParagraph"/>
        <w:numPr>
          <w:ilvl w:val="0"/>
          <w:numId w:val="4"/>
        </w:numPr>
        <w:rPr>
          <w:rFonts w:cstheme="minorHAnsi"/>
        </w:rPr>
      </w:pPr>
      <w:r w:rsidRPr="00C80527">
        <w:rPr>
          <w:rFonts w:cstheme="minorHAnsi"/>
        </w:rPr>
        <w:t>Windows 7 operating system</w:t>
      </w:r>
    </w:p>
    <w:p w:rsidR="00572495" w:rsidRPr="00C80527" w:rsidRDefault="00572495" w:rsidP="00FB69EA">
      <w:pPr>
        <w:pStyle w:val="ListParagraph"/>
        <w:numPr>
          <w:ilvl w:val="0"/>
          <w:numId w:val="4"/>
        </w:numPr>
        <w:rPr>
          <w:rFonts w:cstheme="minorHAnsi"/>
        </w:rPr>
      </w:pPr>
      <w:r w:rsidRPr="00C80527">
        <w:rPr>
          <w:rFonts w:cstheme="minorHAnsi"/>
        </w:rPr>
        <w:t xml:space="preserve">Google Chrome </w:t>
      </w:r>
      <w:r w:rsidR="005D6464" w:rsidRPr="00C80527">
        <w:rPr>
          <w:rFonts w:cstheme="minorHAnsi"/>
        </w:rPr>
        <w:t>19</w:t>
      </w:r>
      <w:r w:rsidR="00525B59" w:rsidRPr="00C80527">
        <w:rPr>
          <w:rFonts w:cstheme="minorHAnsi"/>
        </w:rPr>
        <w:t xml:space="preserve"> or higher</w:t>
      </w:r>
    </w:p>
    <w:p w:rsidR="00453C72" w:rsidRPr="00C80527" w:rsidRDefault="00453C72" w:rsidP="00FB69EA">
      <w:pPr>
        <w:pStyle w:val="ListParagraph"/>
        <w:numPr>
          <w:ilvl w:val="0"/>
          <w:numId w:val="4"/>
        </w:numPr>
        <w:rPr>
          <w:rFonts w:cstheme="minorHAnsi"/>
        </w:rPr>
      </w:pPr>
      <w:r w:rsidRPr="00C80527">
        <w:rPr>
          <w:rFonts w:cstheme="minorHAnsi"/>
        </w:rPr>
        <w:t>Microsoft Visual Studio</w:t>
      </w:r>
      <w:r w:rsidR="00525B59" w:rsidRPr="00C80527">
        <w:rPr>
          <w:rFonts w:cstheme="minorHAnsi"/>
        </w:rPr>
        <w:t xml:space="preserve"> 201</w:t>
      </w:r>
      <w:ins w:id="581" w:author="giangnhhse60606" w:date="2014-03-18T10:39:00Z">
        <w:r w:rsidR="00F505A7">
          <w:rPr>
            <w:rFonts w:cstheme="minorHAnsi"/>
          </w:rPr>
          <w:t>2</w:t>
        </w:r>
      </w:ins>
      <w:del w:id="582" w:author="giangnhhse60606" w:date="2014-03-18T10:39:00Z">
        <w:r w:rsidR="00525B59" w:rsidRPr="00C80527" w:rsidDel="00F505A7">
          <w:rPr>
            <w:rFonts w:cstheme="minorHAnsi"/>
          </w:rPr>
          <w:delText>0</w:delText>
        </w:r>
        <w:r w:rsidR="00F26719" w:rsidRPr="00C80527" w:rsidDel="00F505A7">
          <w:rPr>
            <w:rFonts w:cstheme="minorHAnsi"/>
          </w:rPr>
          <w:delText xml:space="preserve"> SP1</w:delText>
        </w:r>
      </w:del>
    </w:p>
    <w:p w:rsidR="005A7A61" w:rsidRPr="00C80527" w:rsidRDefault="00525B59" w:rsidP="00FB69EA">
      <w:pPr>
        <w:pStyle w:val="ListParagraph"/>
        <w:numPr>
          <w:ilvl w:val="0"/>
          <w:numId w:val="4"/>
        </w:numPr>
        <w:rPr>
          <w:rFonts w:cstheme="minorHAnsi"/>
        </w:rPr>
      </w:pPr>
      <w:r w:rsidRPr="00C80527">
        <w:rPr>
          <w:rFonts w:cstheme="minorHAnsi"/>
        </w:rPr>
        <w:t>Microsoft SQL Server 2008</w:t>
      </w:r>
      <w:r w:rsidR="00F26719" w:rsidRPr="00C80527">
        <w:rPr>
          <w:rFonts w:cstheme="minorHAnsi"/>
        </w:rPr>
        <w:t xml:space="preserve"> R2</w:t>
      </w:r>
    </w:p>
    <w:bookmarkEnd w:id="284"/>
    <w:bookmarkEnd w:id="285"/>
    <w:p w:rsidR="00F505A7" w:rsidRDefault="00F505A7" w:rsidP="00F505A7">
      <w:pPr>
        <w:tabs>
          <w:tab w:val="left" w:pos="6507"/>
        </w:tabs>
        <w:rPr>
          <w:ins w:id="583" w:author="giangnhhse60606" w:date="2014-03-18T10:39:00Z"/>
          <w:rFonts w:cstheme="minorHAnsi"/>
        </w:rPr>
      </w:pPr>
    </w:p>
    <w:p w:rsidR="00F505A7" w:rsidRDefault="00F505A7">
      <w:pPr>
        <w:tabs>
          <w:tab w:val="left" w:pos="6507"/>
        </w:tabs>
        <w:rPr>
          <w:ins w:id="584" w:author="giangnhhse60606" w:date="2014-03-18T10:39:00Z"/>
          <w:rFonts w:cstheme="minorHAnsi"/>
        </w:rPr>
      </w:pPr>
      <w:ins w:id="585" w:author="giangnhhse60606" w:date="2014-03-18T10:39:00Z">
        <w:r>
          <w:rPr>
            <w:rFonts w:cstheme="minorHAnsi"/>
          </w:rPr>
          <w:tab/>
        </w:r>
      </w:ins>
    </w:p>
    <w:p w:rsidR="00EA797F" w:rsidRPr="00C80527" w:rsidDel="005D2C80" w:rsidRDefault="00EA797F">
      <w:pPr>
        <w:tabs>
          <w:tab w:val="left" w:pos="6507"/>
        </w:tabs>
        <w:rPr>
          <w:del w:id="586" w:author="giangnhhse60606" w:date="2014-03-18T10:39:00Z"/>
          <w:rFonts w:eastAsiaTheme="majorEastAsia" w:cstheme="minorHAnsi"/>
          <w:b/>
          <w:bCs/>
          <w:color w:val="4F81BD" w:themeColor="accent1"/>
          <w:sz w:val="26"/>
          <w:szCs w:val="26"/>
        </w:rPr>
        <w:pPrChange w:id="587" w:author="giangnhhse60606" w:date="2014-03-18T10:39:00Z">
          <w:pPr/>
        </w:pPrChange>
      </w:pPr>
      <w:r w:rsidRPr="00F505A7">
        <w:rPr>
          <w:rFonts w:cstheme="minorHAnsi"/>
        </w:rPr>
        <w:br w:type="page"/>
      </w:r>
    </w:p>
    <w:p w:rsidR="00221F74" w:rsidRPr="00C80527" w:rsidRDefault="00221F74">
      <w:pPr>
        <w:tabs>
          <w:tab w:val="left" w:pos="6507"/>
        </w:tabs>
        <w:rPr>
          <w:rFonts w:cstheme="minorHAnsi"/>
          <w:b/>
          <w:bCs/>
        </w:rPr>
        <w:sectPr w:rsidR="00221F74" w:rsidRPr="00C80527" w:rsidSect="00F16D7D">
          <w:pgSz w:w="11907" w:h="16839" w:code="9"/>
          <w:pgMar w:top="1418" w:right="1134" w:bottom="1418" w:left="1985" w:header="720" w:footer="720" w:gutter="0"/>
          <w:pgNumType w:start="0"/>
          <w:cols w:space="720"/>
          <w:titlePg/>
          <w:docGrid w:linePitch="360"/>
        </w:sectPr>
        <w:pPrChange w:id="588" w:author="giangnhhse60606" w:date="2014-03-18T10:39:00Z">
          <w:pPr>
            <w:pStyle w:val="Heading2"/>
          </w:pPr>
        </w:pPrChange>
      </w:pPr>
    </w:p>
    <w:p w:rsidR="00F40AF0" w:rsidRDefault="003F544B" w:rsidP="00157E6F">
      <w:pPr>
        <w:pStyle w:val="Heading2"/>
        <w:tabs>
          <w:tab w:val="left" w:pos="630"/>
        </w:tabs>
        <w:ind w:left="540" w:hanging="540"/>
        <w:rPr>
          <w:rFonts w:asciiTheme="minorHAnsi" w:hAnsiTheme="minorHAnsi" w:cstheme="minorHAnsi"/>
        </w:rPr>
      </w:pPr>
      <w:bookmarkStart w:id="589" w:name="_Toc382897648"/>
      <w:r w:rsidRPr="00C80527">
        <w:rPr>
          <w:rFonts w:asciiTheme="minorHAnsi" w:hAnsiTheme="minorHAnsi" w:cstheme="minorHAnsi"/>
        </w:rPr>
        <w:lastRenderedPageBreak/>
        <w:t>Test Cases</w:t>
      </w:r>
      <w:bookmarkEnd w:id="589"/>
    </w:p>
    <w:p w:rsidR="00584992" w:rsidRPr="00966D30" w:rsidDel="00B33470" w:rsidRDefault="00584992" w:rsidP="00157E6F">
      <w:pPr>
        <w:pStyle w:val="Heading3"/>
        <w:ind w:left="900" w:hanging="540"/>
        <w:rPr>
          <w:del w:id="590" w:author="giangnhhse60606" w:date="2014-03-14T20:45:00Z"/>
          <w:rFonts w:asciiTheme="minorHAnsi" w:hAnsiTheme="minorHAnsi"/>
          <w:i/>
          <w:szCs w:val="24"/>
        </w:rPr>
      </w:pPr>
      <w:bookmarkStart w:id="591" w:name="_Toc382897649"/>
      <w:r w:rsidRPr="00966D30">
        <w:rPr>
          <w:rFonts w:asciiTheme="minorHAnsi" w:hAnsiTheme="minorHAnsi"/>
          <w:i/>
          <w:szCs w:val="24"/>
        </w:rPr>
        <w:t>Funct</w:t>
      </w:r>
      <w:ins w:id="592" w:author="giangnhhse60606" w:date="2014-03-14T20:45:00Z">
        <w:r w:rsidR="00B33470">
          <w:rPr>
            <w:rFonts w:asciiTheme="minorHAnsi" w:hAnsiTheme="minorHAnsi"/>
            <w:i/>
            <w:szCs w:val="24"/>
          </w:rPr>
          <w:t>ion</w:t>
        </w:r>
      </w:ins>
      <w:bookmarkEnd w:id="591"/>
      <w:del w:id="593" w:author="giangnhhse60606" w:date="2014-03-14T20:45:00Z">
        <w:r w:rsidRPr="00966D30" w:rsidDel="00B33470">
          <w:rPr>
            <w:rFonts w:asciiTheme="minorHAnsi" w:hAnsiTheme="minorHAnsi"/>
            <w:i/>
            <w:szCs w:val="24"/>
          </w:rPr>
          <w:delText>ions</w:delText>
        </w:r>
      </w:del>
    </w:p>
    <w:p w:rsidR="00584992" w:rsidRPr="00B33470" w:rsidRDefault="00584992">
      <w:pPr>
        <w:pStyle w:val="Heading3"/>
        <w:ind w:left="900" w:hanging="540"/>
        <w:rPr>
          <w:rFonts w:asciiTheme="minorHAnsi" w:hAnsiTheme="minorHAnsi"/>
          <w:rPrChange w:id="594" w:author="giangnhhse60606" w:date="2014-03-14T20:45:00Z">
            <w:rPr/>
          </w:rPrChange>
        </w:rPr>
        <w:pPrChange w:id="595" w:author="giangnhhse60606" w:date="2014-03-14T20:45:00Z">
          <w:pPr>
            <w:pStyle w:val="Heading4"/>
            <w:ind w:left="1260" w:hanging="540"/>
          </w:pPr>
        </w:pPrChange>
      </w:pPr>
      <w:del w:id="596" w:author="giangnhhse60606" w:date="2014-03-14T20:45:00Z">
        <w:r w:rsidRPr="00B33470" w:rsidDel="00B33470">
          <w:rPr>
            <w:rFonts w:asciiTheme="minorHAnsi" w:hAnsiTheme="minorHAnsi"/>
            <w:rPrChange w:id="597" w:author="giangnhhse60606" w:date="2014-03-14T20:45:00Z">
              <w:rPr/>
            </w:rPrChange>
          </w:rPr>
          <w:delText>Login</w:delText>
        </w:r>
      </w:del>
      <w:bookmarkStart w:id="598" w:name="_Toc382897650"/>
      <w:bookmarkEnd w:id="598"/>
    </w:p>
    <w:p w:rsidR="00E73529" w:rsidRPr="00E73529" w:rsidRDefault="00E73529" w:rsidP="00E73529"/>
    <w:p w:rsidR="00584992" w:rsidDel="00046B5E" w:rsidRDefault="00584992">
      <w:pPr>
        <w:pStyle w:val="Heading4"/>
        <w:ind w:left="1080" w:hanging="450"/>
        <w:rPr>
          <w:del w:id="599" w:author="giangnhhse60606" w:date="2014-03-14T21:58:00Z"/>
          <w:rFonts w:asciiTheme="minorHAnsi" w:hAnsiTheme="minorHAnsi"/>
          <w:szCs w:val="24"/>
        </w:rPr>
        <w:pPrChange w:id="600" w:author="giangnhhse60606" w:date="2014-03-14T21:58:00Z">
          <w:pPr>
            <w:pStyle w:val="Heading4"/>
            <w:ind w:left="1260" w:hanging="540"/>
          </w:pPr>
        </w:pPrChange>
      </w:pPr>
      <w:bookmarkStart w:id="601" w:name="_Toc382897651"/>
      <w:r w:rsidRPr="003E02C0">
        <w:rPr>
          <w:rFonts w:asciiTheme="minorHAnsi" w:hAnsiTheme="minorHAnsi"/>
          <w:szCs w:val="24"/>
          <w:rPrChange w:id="602" w:author="giangnhhse60606" w:date="2014-03-14T23:23:00Z">
            <w:rPr>
              <w:szCs w:val="24"/>
            </w:rPr>
          </w:rPrChange>
        </w:rPr>
        <w:t>Role ‘</w:t>
      </w:r>
      <w:del w:id="603" w:author="giangnhhse60606" w:date="2014-03-14T20:46:00Z">
        <w:r w:rsidR="009D3210" w:rsidRPr="003E02C0" w:rsidDel="00970FC1">
          <w:rPr>
            <w:rFonts w:asciiTheme="minorHAnsi" w:hAnsiTheme="minorHAnsi"/>
            <w:szCs w:val="24"/>
            <w:rPrChange w:id="604" w:author="giangnhhse60606" w:date="2014-03-14T23:23:00Z">
              <w:rPr>
                <w:szCs w:val="24"/>
              </w:rPr>
            </w:rPrChange>
          </w:rPr>
          <w:delText>Customer’</w:delText>
        </w:r>
      </w:del>
      <w:ins w:id="605" w:author="giangnhhse60606" w:date="2014-03-14T20:46:00Z">
        <w:r w:rsidR="00970FC1" w:rsidRPr="003E02C0">
          <w:rPr>
            <w:rFonts w:asciiTheme="minorHAnsi" w:hAnsiTheme="minorHAnsi"/>
            <w:szCs w:val="24"/>
            <w:rPrChange w:id="606" w:author="giangnhhse60606" w:date="2014-03-14T23:23:00Z">
              <w:rPr>
                <w:szCs w:val="24"/>
              </w:rPr>
            </w:rPrChange>
          </w:rPr>
          <w:t>Website Master’</w:t>
        </w:r>
      </w:ins>
      <w:bookmarkEnd w:id="601"/>
    </w:p>
    <w:p w:rsidR="005E3EB3" w:rsidRPr="00046B5E" w:rsidRDefault="005E3EB3">
      <w:pPr>
        <w:pStyle w:val="Heading4"/>
        <w:ind w:left="1080" w:hanging="450"/>
        <w:rPr>
          <w:b w:val="0"/>
          <w:rPrChange w:id="607" w:author="giangnhhse60606" w:date="2014-03-14T21:58:00Z">
            <w:rPr>
              <w:b/>
            </w:rPr>
          </w:rPrChange>
        </w:rPr>
        <w:pPrChange w:id="608" w:author="giangnhhse60606" w:date="2014-03-14T21:58:00Z">
          <w:pPr>
            <w:pStyle w:val="ListParagraph"/>
            <w:ind w:left="1080"/>
          </w:pPr>
        </w:pPrChange>
      </w:pPr>
      <w:bookmarkStart w:id="609" w:name="_Toc382897652"/>
      <w:bookmarkEnd w:id="609"/>
    </w:p>
    <w:p w:rsidR="008C01EB" w:rsidRDefault="008C01EB" w:rsidP="008C01EB">
      <w:pPr>
        <w:pStyle w:val="Heading5"/>
        <w:numPr>
          <w:ilvl w:val="0"/>
          <w:numId w:val="34"/>
        </w:numPr>
        <w:tabs>
          <w:tab w:val="left" w:pos="2160"/>
          <w:tab w:val="left" w:pos="6570"/>
        </w:tabs>
        <w:ind w:left="1620" w:hanging="540"/>
        <w:rPr>
          <w:b/>
        </w:rPr>
      </w:pPr>
      <w:del w:id="610" w:author="giangnhhse60606" w:date="2014-03-14T20:46:00Z">
        <w:r w:rsidDel="008E38EB">
          <w:rPr>
            <w:b/>
          </w:rPr>
          <w:delText>Product Management</w:delText>
        </w:r>
      </w:del>
      <w:ins w:id="611" w:author="giangnhhse60606" w:date="2014-03-14T20:46:00Z">
        <w:r w:rsidR="008E38EB">
          <w:rPr>
            <w:b/>
          </w:rPr>
          <w:t>Stadium Managements</w:t>
        </w:r>
      </w:ins>
    </w:p>
    <w:p w:rsidR="008C01EB" w:rsidRPr="008C01EB" w:rsidRDefault="008C01EB" w:rsidP="008C01EB"/>
    <w:tbl>
      <w:tblPr>
        <w:tblW w:w="13474" w:type="dxa"/>
        <w:tblInd w:w="-342" w:type="dxa"/>
        <w:tblLook w:val="04A0" w:firstRow="1" w:lastRow="0" w:firstColumn="1" w:lastColumn="0" w:noHBand="0" w:noVBand="1"/>
        <w:tblPrChange w:id="612" w:author="giangnhhse60606" w:date="2014-03-14T20:56:00Z">
          <w:tblPr>
            <w:tblW w:w="13141" w:type="dxa"/>
            <w:tblInd w:w="-342" w:type="dxa"/>
            <w:tblLook w:val="04A0" w:firstRow="1" w:lastRow="0" w:firstColumn="1" w:lastColumn="0" w:noHBand="0" w:noVBand="1"/>
          </w:tblPr>
        </w:tblPrChange>
      </w:tblPr>
      <w:tblGrid>
        <w:gridCol w:w="990"/>
        <w:gridCol w:w="1872"/>
        <w:gridCol w:w="3951"/>
        <w:gridCol w:w="3510"/>
        <w:gridCol w:w="1710"/>
        <w:gridCol w:w="1441"/>
        <w:tblGridChange w:id="613">
          <w:tblGrid>
            <w:gridCol w:w="990"/>
            <w:gridCol w:w="1746"/>
            <w:gridCol w:w="126"/>
            <w:gridCol w:w="864"/>
            <w:gridCol w:w="1872"/>
            <w:gridCol w:w="1215"/>
            <w:gridCol w:w="2736"/>
            <w:gridCol w:w="774"/>
            <w:gridCol w:w="1710"/>
            <w:gridCol w:w="1026"/>
            <w:gridCol w:w="415"/>
            <w:gridCol w:w="1295"/>
            <w:gridCol w:w="1108"/>
            <w:gridCol w:w="333"/>
          </w:tblGrid>
        </w:tblGridChange>
      </w:tblGrid>
      <w:tr w:rsidR="00FF5420" w:rsidRPr="008C01EB" w:rsidTr="00DD5B11">
        <w:trPr>
          <w:trHeight w:val="300"/>
          <w:trPrChange w:id="614" w:author="giangnhhse60606" w:date="2014-03-14T20:56:00Z">
            <w:trPr>
              <w:gridBefore w:val="2"/>
              <w:trHeight w:val="300"/>
            </w:trPr>
          </w:trPrChange>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615" w:author="giangnhhse60606" w:date="2014-03-14T20:56:00Z">
              <w:tcPr>
                <w:tcW w:w="9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Change w:id="616" w:author="giangnhhse60606" w:date="2014-03-14T20:56:00Z">
              <w:tcPr>
                <w:tcW w:w="1539" w:type="dxa"/>
                <w:tcBorders>
                  <w:top w:val="single" w:sz="4" w:space="0" w:color="auto"/>
                  <w:left w:val="nil"/>
                  <w:bottom w:val="single" w:sz="4" w:space="0" w:color="auto"/>
                  <w:right w:val="single" w:sz="4" w:space="0" w:color="auto"/>
                </w:tcBorders>
                <w:shd w:val="clear" w:color="auto" w:fill="auto"/>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Change w:id="617" w:author="giangnhhse60606" w:date="2014-03-14T20:56:00Z">
              <w:tcPr>
                <w:tcW w:w="3951" w:type="dxa"/>
                <w:gridSpan w:val="2"/>
                <w:tcBorders>
                  <w:top w:val="single" w:sz="4" w:space="0" w:color="auto"/>
                  <w:left w:val="nil"/>
                  <w:bottom w:val="single" w:sz="4" w:space="0" w:color="auto"/>
                  <w:right w:val="single" w:sz="4" w:space="0" w:color="auto"/>
                </w:tcBorders>
                <w:shd w:val="clear" w:color="auto" w:fill="auto"/>
                <w:noWrap/>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Change w:id="618" w:author="giangnhhse60606" w:date="2014-03-14T20:56:00Z">
              <w:tcPr>
                <w:tcW w:w="3510" w:type="dxa"/>
                <w:gridSpan w:val="3"/>
                <w:tcBorders>
                  <w:top w:val="single" w:sz="4" w:space="0" w:color="auto"/>
                  <w:left w:val="nil"/>
                  <w:bottom w:val="single" w:sz="4" w:space="0" w:color="auto"/>
                  <w:right w:val="single" w:sz="4" w:space="0" w:color="auto"/>
                </w:tcBorders>
                <w:shd w:val="clear" w:color="auto" w:fill="auto"/>
                <w:noWrap/>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Change w:id="619" w:author="giangnhhse60606" w:date="2014-03-14T20:56:00Z">
              <w:tcPr>
                <w:tcW w:w="1710" w:type="dxa"/>
                <w:gridSpan w:val="2"/>
                <w:tcBorders>
                  <w:top w:val="single" w:sz="4" w:space="0" w:color="auto"/>
                  <w:left w:val="nil"/>
                  <w:bottom w:val="single" w:sz="4" w:space="0" w:color="auto"/>
                  <w:right w:val="single" w:sz="4" w:space="0" w:color="auto"/>
                </w:tcBorders>
                <w:shd w:val="clear" w:color="auto" w:fill="auto"/>
                <w:noWrap/>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Change w:id="620" w:author="giangnhhse60606" w:date="2014-03-14T20:56:00Z">
              <w:tcPr>
                <w:tcW w:w="1441" w:type="dxa"/>
                <w:gridSpan w:val="2"/>
                <w:tcBorders>
                  <w:top w:val="single" w:sz="4" w:space="0" w:color="auto"/>
                  <w:left w:val="nil"/>
                  <w:bottom w:val="single" w:sz="4" w:space="0" w:color="auto"/>
                  <w:right w:val="single" w:sz="4" w:space="0" w:color="auto"/>
                </w:tcBorders>
                <w:shd w:val="clear" w:color="auto" w:fill="auto"/>
                <w:noWrap/>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8C01EB" w:rsidRPr="008C01EB" w:rsidTr="00DD5B11">
        <w:tblPrEx>
          <w:tblPrExChange w:id="621" w:author="giangnhhse60606" w:date="2014-03-14T20:56:00Z">
            <w:tblPrEx>
              <w:tblW w:w="13135" w:type="dxa"/>
            </w:tblPrEx>
          </w:tblPrExChange>
        </w:tblPrEx>
        <w:trPr>
          <w:trHeight w:val="300"/>
          <w:trPrChange w:id="622" w:author="giangnhhse60606" w:date="2014-03-14T20:56:00Z">
            <w:trPr>
              <w:gridBefore w:val="2"/>
              <w:gridAfter w:val="0"/>
              <w:trHeight w:val="300"/>
            </w:trPr>
          </w:trPrChange>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Change w:id="623" w:author="giangnhhse60606" w:date="2014-03-14T20:56:00Z">
              <w:tcPr>
                <w:tcW w:w="13135" w:type="dxa"/>
                <w:gridSpan w:val="11"/>
                <w:tcBorders>
                  <w:top w:val="single" w:sz="4" w:space="0" w:color="auto"/>
                  <w:left w:val="single" w:sz="4" w:space="0" w:color="auto"/>
                  <w:bottom w:val="single" w:sz="4" w:space="0" w:color="auto"/>
                  <w:right w:val="single" w:sz="4" w:space="0" w:color="auto"/>
                </w:tcBorders>
                <w:shd w:val="clear" w:color="000000" w:fill="ACB9CA"/>
                <w:noWrap/>
                <w:vAlign w:val="center"/>
                <w:hideMark/>
              </w:tcPr>
            </w:tcPrChange>
          </w:tcPr>
          <w:p w:rsidR="008C01EB" w:rsidRPr="008C01EB" w:rsidRDefault="00E86B53" w:rsidP="008C01EB">
            <w:pPr>
              <w:spacing w:after="0" w:line="240" w:lineRule="auto"/>
              <w:jc w:val="center"/>
              <w:rPr>
                <w:rFonts w:ascii="Calibri" w:eastAsia="Times New Roman" w:hAnsi="Calibri" w:cs="Times New Roman"/>
                <w:b/>
                <w:bCs/>
                <w:color w:val="000000"/>
                <w:sz w:val="22"/>
                <w:lang w:eastAsia="ja-JP"/>
              </w:rPr>
            </w:pPr>
            <w:ins w:id="624" w:author="giangnhhse60606" w:date="2014-03-14T20:47:00Z">
              <w:r w:rsidRPr="00E86B53">
                <w:rPr>
                  <w:rFonts w:ascii="Calibri" w:eastAsia="Times New Roman" w:hAnsi="Calibri" w:cs="Times New Roman"/>
                  <w:b/>
                  <w:bCs/>
                  <w:color w:val="000000"/>
                  <w:sz w:val="22"/>
                  <w:lang w:eastAsia="ja-JP"/>
                </w:rPr>
                <w:t>View Stadium Management</w:t>
              </w:r>
            </w:ins>
            <w:del w:id="625" w:author="giangnhhse60606" w:date="2014-03-14T20:47:00Z">
              <w:r w:rsidR="008C01EB" w:rsidRPr="008C01EB" w:rsidDel="00E86B53">
                <w:rPr>
                  <w:rFonts w:ascii="Calibri" w:eastAsia="Times New Roman" w:hAnsi="Calibri" w:cs="Times New Roman"/>
                  <w:b/>
                  <w:bCs/>
                  <w:color w:val="000000"/>
                  <w:sz w:val="22"/>
                  <w:lang w:eastAsia="ja-JP"/>
                </w:rPr>
                <w:delText>Add new product</w:delText>
              </w:r>
            </w:del>
          </w:p>
        </w:tc>
      </w:tr>
      <w:tr w:rsidR="00FF5420" w:rsidRPr="008C01EB" w:rsidTr="00DD5B11">
        <w:trPr>
          <w:trHeight w:val="1500"/>
          <w:trPrChange w:id="626"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627"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p>
        </w:tc>
        <w:tc>
          <w:tcPr>
            <w:tcW w:w="1872" w:type="dxa"/>
            <w:tcBorders>
              <w:top w:val="nil"/>
              <w:left w:val="nil"/>
              <w:bottom w:val="single" w:sz="4" w:space="0" w:color="auto"/>
              <w:right w:val="single" w:sz="4" w:space="0" w:color="auto"/>
            </w:tcBorders>
            <w:shd w:val="clear" w:color="auto" w:fill="auto"/>
            <w:vAlign w:val="bottom"/>
            <w:hideMark/>
            <w:tcPrChange w:id="628"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E86B53" w:rsidP="008C01EB">
            <w:pPr>
              <w:spacing w:after="0" w:line="240" w:lineRule="auto"/>
              <w:rPr>
                <w:rFonts w:ascii="Calibri" w:eastAsia="Times New Roman" w:hAnsi="Calibri" w:cs="Times New Roman"/>
                <w:color w:val="000000"/>
                <w:sz w:val="22"/>
                <w:lang w:eastAsia="ja-JP"/>
              </w:rPr>
            </w:pPr>
            <w:ins w:id="629" w:author="giangnhhse60606" w:date="2014-03-14T20:47:00Z">
              <w:r w:rsidRPr="00E86B53">
                <w:rPr>
                  <w:rFonts w:ascii="Calibri" w:eastAsia="Times New Roman" w:hAnsi="Calibri" w:cs="Times New Roman"/>
                  <w:color w:val="000000"/>
                  <w:sz w:val="22"/>
                  <w:lang w:eastAsia="ja-JP"/>
                </w:rPr>
                <w:t>Test View Stadium List</w:t>
              </w:r>
            </w:ins>
            <w:del w:id="630" w:author="giangnhhse60606" w:date="2014-03-14T20:47:00Z">
              <w:r w:rsidR="008C01EB" w:rsidRPr="008C01EB" w:rsidDel="00E86B53">
                <w:rPr>
                  <w:rFonts w:ascii="Calibri" w:eastAsia="Times New Roman" w:hAnsi="Calibri" w:cs="Times New Roman"/>
                  <w:color w:val="000000"/>
                  <w:sz w:val="22"/>
                  <w:lang w:eastAsia="ja-JP"/>
                </w:rPr>
                <w:delText>Create product successful</w:delText>
              </w:r>
            </w:del>
          </w:p>
        </w:tc>
        <w:tc>
          <w:tcPr>
            <w:tcW w:w="3951" w:type="dxa"/>
            <w:tcBorders>
              <w:top w:val="nil"/>
              <w:left w:val="nil"/>
              <w:bottom w:val="single" w:sz="4" w:space="0" w:color="auto"/>
              <w:right w:val="single" w:sz="4" w:space="0" w:color="auto"/>
            </w:tcBorders>
            <w:shd w:val="clear" w:color="auto" w:fill="auto"/>
            <w:vAlign w:val="bottom"/>
            <w:hideMark/>
            <w:tcPrChange w:id="631"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5F0613" w:rsidP="008C01EB">
            <w:pPr>
              <w:spacing w:after="0" w:line="240" w:lineRule="auto"/>
              <w:rPr>
                <w:rFonts w:ascii="Calibri" w:eastAsia="Times New Roman" w:hAnsi="Calibri" w:cs="Times New Roman"/>
                <w:color w:val="000000"/>
                <w:sz w:val="22"/>
                <w:lang w:eastAsia="ja-JP"/>
              </w:rPr>
            </w:pPr>
            <w:ins w:id="632" w:author="giangnhhse60606" w:date="2014-03-14T20:47:00Z">
              <w:r w:rsidRPr="005F0613">
                <w:rPr>
                  <w:rFonts w:ascii="Calibri" w:eastAsia="Times New Roman" w:hAnsi="Calibri" w:cs="Times New Roman"/>
                  <w:color w:val="000000"/>
                  <w:sz w:val="22"/>
                  <w:lang w:eastAsia="ja-JP"/>
                </w:rPr>
                <w:t>1. Login the system with admin role.                                               2. Click "Sân Vận Động" page</w:t>
              </w:r>
            </w:ins>
            <w:del w:id="633" w:author="giangnhhse60606" w:date="2014-03-14T20:47:00Z">
              <w:r w:rsidR="008C01EB" w:rsidRPr="008C01EB" w:rsidDel="005F0613">
                <w:rPr>
                  <w:rFonts w:ascii="Calibri" w:eastAsia="Times New Roman" w:hAnsi="Calibri" w:cs="Times New Roman"/>
                  <w:color w:val="000000"/>
                  <w:sz w:val="22"/>
                  <w:lang w:eastAsia="ja-JP"/>
                </w:rPr>
                <w:delText>1, Open the main page of Product</w:delText>
              </w:r>
              <w:r w:rsidR="008C01EB" w:rsidRPr="008C01EB" w:rsidDel="005F0613">
                <w:rPr>
                  <w:rFonts w:ascii="Calibri" w:eastAsia="Times New Roman" w:hAnsi="Calibri" w:cs="Times New Roman"/>
                  <w:color w:val="000000"/>
                  <w:sz w:val="22"/>
                  <w:lang w:eastAsia="ja-JP"/>
                </w:rPr>
                <w:br/>
                <w:delText>2, click Add New button on the top page</w:delText>
              </w:r>
              <w:r w:rsidR="008C01EB" w:rsidRPr="008C01EB" w:rsidDel="005F0613">
                <w:rPr>
                  <w:rFonts w:ascii="Calibri" w:eastAsia="Times New Roman" w:hAnsi="Calibri" w:cs="Times New Roman"/>
                  <w:color w:val="000000"/>
                  <w:sz w:val="22"/>
                  <w:lang w:eastAsia="ja-JP"/>
                </w:rPr>
                <w:br/>
                <w:delText>3, Input new product info</w:delText>
              </w:r>
              <w:r w:rsidR="008C01EB" w:rsidRPr="008C01EB" w:rsidDel="005F0613">
                <w:rPr>
                  <w:rFonts w:ascii="Calibri" w:eastAsia="Times New Roman" w:hAnsi="Calibri" w:cs="Times New Roman"/>
                  <w:color w:val="000000"/>
                  <w:sz w:val="22"/>
                  <w:lang w:eastAsia="ja-JP"/>
                </w:rPr>
                <w:br/>
                <w:delText>4, Click Create button</w:delText>
              </w:r>
            </w:del>
          </w:p>
        </w:tc>
        <w:tc>
          <w:tcPr>
            <w:tcW w:w="3510" w:type="dxa"/>
            <w:tcBorders>
              <w:top w:val="nil"/>
              <w:left w:val="nil"/>
              <w:bottom w:val="single" w:sz="4" w:space="0" w:color="auto"/>
              <w:right w:val="single" w:sz="4" w:space="0" w:color="auto"/>
            </w:tcBorders>
            <w:shd w:val="clear" w:color="auto" w:fill="auto"/>
            <w:vAlign w:val="bottom"/>
            <w:hideMark/>
            <w:tcPrChange w:id="634"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5C698A" w:rsidP="009D3665">
            <w:pPr>
              <w:spacing w:after="0" w:line="240" w:lineRule="auto"/>
              <w:rPr>
                <w:rFonts w:ascii="Calibri" w:eastAsia="Times New Roman" w:hAnsi="Calibri" w:cs="Times New Roman"/>
                <w:color w:val="000000"/>
                <w:sz w:val="22"/>
                <w:lang w:eastAsia="ja-JP"/>
              </w:rPr>
            </w:pPr>
            <w:ins w:id="635" w:author="giangnhhse60606" w:date="2014-03-14T20:48:00Z">
              <w:r w:rsidRPr="005C698A">
                <w:rPr>
                  <w:rFonts w:ascii="Calibri" w:eastAsia="Times New Roman" w:hAnsi="Calibri" w:cs="Times New Roman"/>
                  <w:color w:val="000000"/>
                  <w:sz w:val="22"/>
                  <w:lang w:eastAsia="ja-JP"/>
                </w:rPr>
                <w:t>The Stadium view form is displayed with the following informations:                                                                      - Tên sân bóng                                           - Địa chỉ                                                          - Số điện thoại                                           - Trạng thái</w:t>
              </w:r>
            </w:ins>
            <w:del w:id="636" w:author="giangnhhse60606" w:date="2014-03-14T20:48:00Z">
              <w:r w:rsidR="008C01EB" w:rsidRPr="008C01EB" w:rsidDel="005C698A">
                <w:rPr>
                  <w:rFonts w:ascii="Calibri" w:eastAsia="Times New Roman" w:hAnsi="Calibri" w:cs="Times New Roman"/>
                  <w:color w:val="000000"/>
                  <w:sz w:val="22"/>
                  <w:lang w:eastAsia="ja-JP"/>
                </w:rPr>
                <w:delText>4.Redirect to the main page of Product</w:delText>
              </w:r>
              <w:r w:rsidR="008C01EB" w:rsidRPr="008C01EB" w:rsidDel="005C698A">
                <w:rPr>
                  <w:rFonts w:ascii="Calibri" w:eastAsia="Times New Roman" w:hAnsi="Calibri" w:cs="Times New Roman"/>
                  <w:color w:val="000000"/>
                  <w:sz w:val="22"/>
                  <w:lang w:eastAsia="ja-JP"/>
                </w:rPr>
                <w:br/>
                <w:delText xml:space="preserve">      - The new product is shown in data table and save to database</w:delText>
              </w:r>
            </w:del>
          </w:p>
        </w:tc>
        <w:tc>
          <w:tcPr>
            <w:tcW w:w="1710" w:type="dxa"/>
            <w:tcBorders>
              <w:top w:val="nil"/>
              <w:left w:val="nil"/>
              <w:bottom w:val="single" w:sz="4" w:space="0" w:color="auto"/>
              <w:right w:val="single" w:sz="4" w:space="0" w:color="auto"/>
            </w:tcBorders>
            <w:shd w:val="clear" w:color="auto" w:fill="auto"/>
            <w:noWrap/>
            <w:vAlign w:val="bottom"/>
            <w:hideMark/>
            <w:tcPrChange w:id="637" w:author="giangnhhse60606" w:date="2014-03-14T20:56:00Z">
              <w:tcPr>
                <w:tcW w:w="1710"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del w:id="638" w:author="giangnhhse60606" w:date="2014-03-14T20:48:00Z">
              <w:r w:rsidRPr="008C01EB" w:rsidDel="005C698A">
                <w:rPr>
                  <w:rFonts w:ascii="Calibri" w:eastAsia="Times New Roman" w:hAnsi="Calibri" w:cs="Times New Roman"/>
                  <w:color w:val="000000"/>
                  <w:sz w:val="22"/>
                  <w:lang w:eastAsia="ja-JP"/>
                </w:rPr>
                <w:delText>Passed</w:delText>
              </w:r>
            </w:del>
            <w:ins w:id="639" w:author="giangnhhse60606" w:date="2014-03-14T20:48:00Z">
              <w:r w:rsidR="005C698A">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Change w:id="640"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DD5B11">
        <w:tblPrEx>
          <w:tblPrExChange w:id="641" w:author="giangnhhse60606" w:date="2014-03-14T20:56:00Z">
            <w:tblPrEx>
              <w:tblW w:w="13135" w:type="dxa"/>
            </w:tblPrEx>
          </w:tblPrExChange>
        </w:tblPrEx>
        <w:trPr>
          <w:trHeight w:val="300"/>
          <w:trPrChange w:id="642" w:author="giangnhhse60606" w:date="2014-03-14T20:56:00Z">
            <w:trPr>
              <w:gridBefore w:val="2"/>
              <w:gridAfter w:val="0"/>
              <w:trHeight w:val="300"/>
            </w:trPr>
          </w:trPrChange>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Change w:id="643" w:author="giangnhhse60606" w:date="2014-03-14T20:56:00Z">
              <w:tcPr>
                <w:tcW w:w="13135" w:type="dxa"/>
                <w:gridSpan w:val="11"/>
                <w:tcBorders>
                  <w:top w:val="single" w:sz="4" w:space="0" w:color="auto"/>
                  <w:left w:val="single" w:sz="4" w:space="0" w:color="auto"/>
                  <w:bottom w:val="single" w:sz="4" w:space="0" w:color="auto"/>
                  <w:right w:val="single" w:sz="4" w:space="0" w:color="000000"/>
                </w:tcBorders>
                <w:shd w:val="clear" w:color="000000" w:fill="ACB9CA"/>
                <w:noWrap/>
                <w:vAlign w:val="bottom"/>
                <w:hideMark/>
              </w:tcPr>
            </w:tcPrChange>
          </w:tcPr>
          <w:p w:rsidR="008C01EB" w:rsidRPr="008C01EB" w:rsidRDefault="001B67C1" w:rsidP="009D3665">
            <w:pPr>
              <w:spacing w:after="0" w:line="240" w:lineRule="auto"/>
              <w:jc w:val="center"/>
              <w:rPr>
                <w:rFonts w:ascii="Calibri" w:eastAsia="Times New Roman" w:hAnsi="Calibri" w:cs="Times New Roman"/>
                <w:b/>
                <w:bCs/>
                <w:color w:val="000000"/>
                <w:sz w:val="22"/>
                <w:lang w:eastAsia="ja-JP"/>
              </w:rPr>
            </w:pPr>
            <w:ins w:id="644" w:author="giangnhhse60606" w:date="2014-03-14T20:49:00Z">
              <w:r w:rsidRPr="001B67C1">
                <w:rPr>
                  <w:rFonts w:ascii="Calibri" w:eastAsia="Times New Roman" w:hAnsi="Calibri" w:cs="Times New Roman"/>
                  <w:b/>
                  <w:bCs/>
                  <w:color w:val="000000"/>
                  <w:sz w:val="22"/>
                  <w:lang w:eastAsia="ja-JP"/>
                </w:rPr>
                <w:t>Create Stadium</w:t>
              </w:r>
            </w:ins>
            <w:del w:id="645" w:author="giangnhhse60606" w:date="2014-03-14T20:49:00Z">
              <w:r w:rsidR="008C01EB" w:rsidRPr="008C01EB" w:rsidDel="001B67C1">
                <w:rPr>
                  <w:rFonts w:ascii="Calibri" w:eastAsia="Times New Roman" w:hAnsi="Calibri" w:cs="Times New Roman"/>
                  <w:b/>
                  <w:bCs/>
                  <w:color w:val="000000"/>
                  <w:sz w:val="22"/>
                  <w:lang w:eastAsia="ja-JP"/>
                </w:rPr>
                <w:delText>Edit existed product</w:delText>
              </w:r>
            </w:del>
          </w:p>
        </w:tc>
      </w:tr>
      <w:tr w:rsidR="00FF5420" w:rsidRPr="008C01EB" w:rsidTr="00DD5B11">
        <w:trPr>
          <w:trHeight w:val="1500"/>
          <w:trPrChange w:id="646"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647"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9D3665">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del w:id="648" w:author="giangnhhse60606" w:date="2014-03-14T20:49:00Z">
              <w:r w:rsidRPr="008C01EB" w:rsidDel="001B67C1">
                <w:rPr>
                  <w:rFonts w:ascii="Calibri" w:eastAsia="Times New Roman" w:hAnsi="Calibri" w:cs="Times New Roman"/>
                  <w:color w:val="000000"/>
                  <w:sz w:val="22"/>
                  <w:lang w:eastAsia="ja-JP"/>
                </w:rPr>
                <w:delText>7</w:delText>
              </w:r>
            </w:del>
            <w:ins w:id="649" w:author="giangnhhse60606" w:date="2014-03-14T20:49:00Z">
              <w:r w:rsidR="001B67C1">
                <w:rPr>
                  <w:rFonts w:ascii="Calibri" w:eastAsia="Times New Roman" w:hAnsi="Calibri" w:cs="Times New Roman"/>
                  <w:color w:val="000000"/>
                  <w:sz w:val="22"/>
                  <w:lang w:eastAsia="ja-JP"/>
                </w:rPr>
                <w:t>2</w:t>
              </w:r>
            </w:ins>
          </w:p>
        </w:tc>
        <w:tc>
          <w:tcPr>
            <w:tcW w:w="1872" w:type="dxa"/>
            <w:tcBorders>
              <w:top w:val="nil"/>
              <w:left w:val="nil"/>
              <w:bottom w:val="single" w:sz="4" w:space="0" w:color="auto"/>
              <w:right w:val="single" w:sz="4" w:space="0" w:color="auto"/>
            </w:tcBorders>
            <w:shd w:val="clear" w:color="auto" w:fill="auto"/>
            <w:vAlign w:val="bottom"/>
            <w:hideMark/>
            <w:tcPrChange w:id="650"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FF5420" w:rsidP="008C01EB">
            <w:pPr>
              <w:spacing w:after="0" w:line="240" w:lineRule="auto"/>
              <w:rPr>
                <w:rFonts w:ascii="Calibri" w:eastAsia="Times New Roman" w:hAnsi="Calibri" w:cs="Times New Roman"/>
                <w:color w:val="000000"/>
                <w:sz w:val="22"/>
                <w:lang w:eastAsia="ja-JP"/>
              </w:rPr>
            </w:pPr>
            <w:ins w:id="651" w:author="giangnhhse60606" w:date="2014-03-14T20:49:00Z">
              <w:r w:rsidRPr="00FF5420">
                <w:rPr>
                  <w:rFonts w:ascii="Calibri" w:eastAsia="Times New Roman" w:hAnsi="Calibri" w:cs="Times New Roman"/>
                  <w:color w:val="000000"/>
                  <w:sz w:val="22"/>
                  <w:lang w:eastAsia="ja-JP"/>
                </w:rPr>
                <w:t>Test View Create Stadium Form</w:t>
              </w:r>
            </w:ins>
            <w:del w:id="652" w:author="giangnhhse60606" w:date="2014-03-14T20:49:00Z">
              <w:r w:rsidR="008C01EB" w:rsidRPr="008C01EB" w:rsidDel="00FF5420">
                <w:rPr>
                  <w:rFonts w:ascii="Calibri" w:eastAsia="Times New Roman" w:hAnsi="Calibri" w:cs="Times New Roman"/>
                  <w:color w:val="000000"/>
                  <w:sz w:val="22"/>
                  <w:lang w:eastAsia="ja-JP"/>
                </w:rPr>
                <w:delText>Edit existed product with no change</w:delText>
              </w:r>
            </w:del>
          </w:p>
        </w:tc>
        <w:tc>
          <w:tcPr>
            <w:tcW w:w="3951" w:type="dxa"/>
            <w:tcBorders>
              <w:top w:val="nil"/>
              <w:left w:val="nil"/>
              <w:bottom w:val="single" w:sz="4" w:space="0" w:color="auto"/>
              <w:right w:val="single" w:sz="4" w:space="0" w:color="auto"/>
            </w:tcBorders>
            <w:shd w:val="clear" w:color="auto" w:fill="auto"/>
            <w:vAlign w:val="bottom"/>
            <w:hideMark/>
            <w:tcPrChange w:id="653"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FF5420" w:rsidP="008C01EB">
            <w:pPr>
              <w:spacing w:after="0" w:line="240" w:lineRule="auto"/>
              <w:rPr>
                <w:rFonts w:ascii="Calibri" w:eastAsia="Times New Roman" w:hAnsi="Calibri" w:cs="Times New Roman"/>
                <w:color w:val="000000"/>
                <w:sz w:val="22"/>
                <w:lang w:eastAsia="ja-JP"/>
              </w:rPr>
            </w:pPr>
            <w:ins w:id="654" w:author="giangnhhse60606" w:date="2014-03-14T20:50:00Z">
              <w:r w:rsidRPr="00FF5420">
                <w:rPr>
                  <w:rFonts w:ascii="Calibri" w:eastAsia="Times New Roman" w:hAnsi="Calibri" w:cs="Times New Roman"/>
                  <w:color w:val="000000"/>
                  <w:sz w:val="22"/>
                  <w:lang w:eastAsia="ja-JP"/>
                </w:rPr>
                <w:t>1. Login the system with admin role.                                               2. Click "Sân Vận Động" page                   3.Click "Tạo Sân Vận Động" button</w:t>
              </w:r>
            </w:ins>
            <w:del w:id="655" w:author="giangnhhse60606" w:date="2014-03-14T20:50:00Z">
              <w:r w:rsidR="008C01EB" w:rsidRPr="008C01EB" w:rsidDel="00FF5420">
                <w:rPr>
                  <w:rFonts w:ascii="Calibri" w:eastAsia="Times New Roman" w:hAnsi="Calibri" w:cs="Times New Roman"/>
                  <w:color w:val="000000"/>
                  <w:sz w:val="22"/>
                  <w:lang w:eastAsia="ja-JP"/>
                </w:rPr>
                <w:delText>1, Open the main page of Product</w:delText>
              </w:r>
              <w:r w:rsidR="008C01EB" w:rsidRPr="008C01EB" w:rsidDel="00FF5420">
                <w:rPr>
                  <w:rFonts w:ascii="Calibri" w:eastAsia="Times New Roman" w:hAnsi="Calibri" w:cs="Times New Roman"/>
                  <w:color w:val="000000"/>
                  <w:sz w:val="22"/>
                  <w:lang w:eastAsia="ja-JP"/>
                </w:rPr>
                <w:br/>
                <w:delText>2, Click Edit icon on the record user want to modify</w:delText>
              </w:r>
              <w:r w:rsidR="008C01EB" w:rsidRPr="008C01EB" w:rsidDel="00FF5420">
                <w:rPr>
                  <w:rFonts w:ascii="Calibri" w:eastAsia="Times New Roman" w:hAnsi="Calibri" w:cs="Times New Roman"/>
                  <w:color w:val="000000"/>
                  <w:sz w:val="22"/>
                  <w:lang w:eastAsia="ja-JP"/>
                </w:rPr>
                <w:br/>
                <w:delText xml:space="preserve">3, Don't change </w:delText>
              </w:r>
              <w:r w:rsidR="008C01EB" w:rsidRPr="008C01EB" w:rsidDel="00FF5420">
                <w:rPr>
                  <w:rFonts w:ascii="Calibri" w:eastAsia="Times New Roman" w:hAnsi="Calibri" w:cs="Times New Roman"/>
                  <w:color w:val="000000"/>
                  <w:sz w:val="22"/>
                  <w:lang w:eastAsia="ja-JP"/>
                </w:rPr>
                <w:br/>
                <w:delText>4, Click Save button</w:delText>
              </w:r>
            </w:del>
          </w:p>
        </w:tc>
        <w:tc>
          <w:tcPr>
            <w:tcW w:w="3510" w:type="dxa"/>
            <w:tcBorders>
              <w:top w:val="nil"/>
              <w:left w:val="nil"/>
              <w:bottom w:val="single" w:sz="4" w:space="0" w:color="auto"/>
              <w:right w:val="single" w:sz="4" w:space="0" w:color="auto"/>
            </w:tcBorders>
            <w:shd w:val="clear" w:color="auto" w:fill="auto"/>
            <w:vAlign w:val="bottom"/>
            <w:hideMark/>
            <w:tcPrChange w:id="656"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ins w:id="657" w:author="giangnhhse60606" w:date="2014-03-14T20:50:00Z">
              <w:r w:rsidR="00FF5420" w:rsidRPr="00FF5420">
                <w:rPr>
                  <w:rFonts w:ascii="Calibri" w:eastAsia="Times New Roman" w:hAnsi="Calibri" w:cs="Times New Roman"/>
                  <w:color w:val="000000"/>
                  <w:sz w:val="22"/>
                  <w:lang w:eastAsia="ja-JP"/>
                </w:rPr>
                <w:t>The Create Stadium form is displayed with the following field:                                    - Tên sân bóng                                              - Chủ sân                                                  - Số điện thoại                                                  - Quận                                                       - Đường                                                                                            - Phường                                                 - Hình ảnh sân</w:t>
              </w:r>
            </w:ins>
            <w:del w:id="658" w:author="giangnhhse60606" w:date="2014-03-14T20:50:00Z">
              <w:r w:rsidRPr="008C01EB" w:rsidDel="00FF5420">
                <w:rPr>
                  <w:rFonts w:ascii="Calibri" w:eastAsia="Times New Roman" w:hAnsi="Calibri" w:cs="Times New Roman"/>
                  <w:color w:val="000000"/>
                  <w:sz w:val="22"/>
                  <w:lang w:eastAsia="ja-JP"/>
                </w:rPr>
                <w:delText>4. Redirect to the main page of Product</w:delText>
              </w:r>
              <w:r w:rsidRPr="008C01EB" w:rsidDel="00FF5420">
                <w:rPr>
                  <w:rFonts w:ascii="Calibri" w:eastAsia="Times New Roman" w:hAnsi="Calibri" w:cs="Times New Roman"/>
                  <w:color w:val="000000"/>
                  <w:sz w:val="22"/>
                  <w:lang w:eastAsia="ja-JP"/>
                </w:rPr>
                <w:br/>
                <w:delText xml:space="preserve">       - Nothing is changed</w:delText>
              </w:r>
            </w:del>
          </w:p>
        </w:tc>
        <w:tc>
          <w:tcPr>
            <w:tcW w:w="1710" w:type="dxa"/>
            <w:tcBorders>
              <w:top w:val="nil"/>
              <w:left w:val="nil"/>
              <w:bottom w:val="single" w:sz="4" w:space="0" w:color="auto"/>
              <w:right w:val="single" w:sz="4" w:space="0" w:color="auto"/>
            </w:tcBorders>
            <w:shd w:val="clear" w:color="auto" w:fill="auto"/>
            <w:vAlign w:val="bottom"/>
            <w:hideMark/>
            <w:tcPrChange w:id="659"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FF5420" w:rsidP="008C01EB">
            <w:pPr>
              <w:spacing w:after="0" w:line="240" w:lineRule="auto"/>
              <w:rPr>
                <w:rFonts w:ascii="Calibri" w:eastAsia="Times New Roman" w:hAnsi="Calibri" w:cs="Times New Roman"/>
                <w:color w:val="000000"/>
                <w:sz w:val="22"/>
                <w:lang w:eastAsia="ja-JP"/>
              </w:rPr>
            </w:pPr>
            <w:ins w:id="660" w:author="giangnhhse60606" w:date="2014-03-14T20:50:00Z">
              <w:r>
                <w:rPr>
                  <w:rFonts w:ascii="Calibri" w:eastAsia="Times New Roman" w:hAnsi="Calibri" w:cs="Times New Roman"/>
                  <w:color w:val="000000"/>
                  <w:sz w:val="22"/>
                  <w:lang w:eastAsia="ja-JP"/>
                </w:rPr>
                <w:t>Untested</w:t>
              </w:r>
            </w:ins>
            <w:del w:id="661" w:author="giangnhhse60606" w:date="2014-03-14T20:50:00Z">
              <w:r w:rsidR="008C01EB" w:rsidRPr="008C01EB" w:rsidDel="00FF5420">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noWrap/>
            <w:vAlign w:val="bottom"/>
            <w:hideMark/>
            <w:tcPrChange w:id="662"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FF5420" w:rsidRPr="008C01EB" w:rsidTr="00DD5B11">
        <w:trPr>
          <w:trHeight w:val="1500"/>
          <w:trPrChange w:id="663"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664"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9D3665">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ins w:id="665" w:author="giangnhhse60606" w:date="2014-03-14T20:49:00Z">
              <w:r w:rsidR="001B67C1">
                <w:rPr>
                  <w:rFonts w:ascii="Calibri" w:eastAsia="Times New Roman" w:hAnsi="Calibri" w:cs="Times New Roman"/>
                  <w:color w:val="000000"/>
                  <w:sz w:val="22"/>
                  <w:lang w:eastAsia="ja-JP"/>
                </w:rPr>
                <w:t>3</w:t>
              </w:r>
            </w:ins>
            <w:del w:id="666" w:author="giangnhhse60606" w:date="2014-03-14T20:49:00Z">
              <w:r w:rsidRPr="008C01EB" w:rsidDel="001B67C1">
                <w:rPr>
                  <w:rFonts w:ascii="Calibri" w:eastAsia="Times New Roman" w:hAnsi="Calibri" w:cs="Times New Roman"/>
                  <w:color w:val="000000"/>
                  <w:sz w:val="22"/>
                  <w:lang w:eastAsia="ja-JP"/>
                </w:rPr>
                <w:delText>8</w:delText>
              </w:r>
            </w:del>
          </w:p>
        </w:tc>
        <w:tc>
          <w:tcPr>
            <w:tcW w:w="1872" w:type="dxa"/>
            <w:tcBorders>
              <w:top w:val="nil"/>
              <w:left w:val="nil"/>
              <w:bottom w:val="single" w:sz="4" w:space="0" w:color="auto"/>
              <w:right w:val="single" w:sz="4" w:space="0" w:color="auto"/>
            </w:tcBorders>
            <w:shd w:val="clear" w:color="auto" w:fill="auto"/>
            <w:vAlign w:val="bottom"/>
            <w:hideMark/>
            <w:tcPrChange w:id="667"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514EF6" w:rsidP="008C01EB">
            <w:pPr>
              <w:spacing w:after="0" w:line="240" w:lineRule="auto"/>
              <w:rPr>
                <w:rFonts w:ascii="Calibri" w:eastAsia="Times New Roman" w:hAnsi="Calibri" w:cs="Times New Roman"/>
                <w:color w:val="000000"/>
                <w:sz w:val="22"/>
                <w:lang w:eastAsia="ja-JP"/>
              </w:rPr>
            </w:pPr>
            <w:ins w:id="668" w:author="giangnhhse60606" w:date="2014-03-14T20:50:00Z">
              <w:r w:rsidRPr="00514EF6">
                <w:rPr>
                  <w:rFonts w:ascii="Calibri" w:eastAsia="Times New Roman" w:hAnsi="Calibri" w:cs="Times New Roman"/>
                  <w:color w:val="000000"/>
                  <w:sz w:val="22"/>
                  <w:lang w:eastAsia="ja-JP"/>
                </w:rPr>
                <w:t>Test Create Stadium Successfully</w:t>
              </w:r>
            </w:ins>
            <w:del w:id="669" w:author="giangnhhse60606" w:date="2014-03-14T20:50:00Z">
              <w:r w:rsidR="008C01EB" w:rsidRPr="008C01EB" w:rsidDel="00514EF6">
                <w:rPr>
                  <w:rFonts w:ascii="Calibri" w:eastAsia="Times New Roman" w:hAnsi="Calibri" w:cs="Times New Roman"/>
                  <w:color w:val="000000"/>
                  <w:sz w:val="22"/>
                  <w:lang w:eastAsia="ja-JP"/>
                </w:rPr>
                <w:delText>Edit existed product with valid value</w:delText>
              </w:r>
            </w:del>
          </w:p>
        </w:tc>
        <w:tc>
          <w:tcPr>
            <w:tcW w:w="3951" w:type="dxa"/>
            <w:tcBorders>
              <w:top w:val="nil"/>
              <w:left w:val="nil"/>
              <w:bottom w:val="single" w:sz="4" w:space="0" w:color="auto"/>
              <w:right w:val="single" w:sz="4" w:space="0" w:color="auto"/>
            </w:tcBorders>
            <w:shd w:val="clear" w:color="auto" w:fill="auto"/>
            <w:vAlign w:val="bottom"/>
            <w:hideMark/>
            <w:tcPrChange w:id="670"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514EF6" w:rsidP="009D3665">
            <w:pPr>
              <w:spacing w:after="0" w:line="240" w:lineRule="auto"/>
              <w:rPr>
                <w:rFonts w:ascii="Calibri" w:eastAsia="Times New Roman" w:hAnsi="Calibri" w:cs="Times New Roman"/>
                <w:color w:val="000000"/>
                <w:sz w:val="22"/>
                <w:lang w:eastAsia="ja-JP"/>
              </w:rPr>
            </w:pPr>
            <w:ins w:id="671" w:author="giangnhhse60606" w:date="2014-03-14T20:51:00Z">
              <w:r w:rsidRPr="00514EF6">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2. Click "Tạo" button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3. Click "OK" button</w:t>
              </w:r>
            </w:ins>
            <w:del w:id="672" w:author="giangnhhse60606" w:date="2014-03-14T20:51:00Z">
              <w:r w:rsidR="008C01EB" w:rsidRPr="008C01EB" w:rsidDel="00514EF6">
                <w:rPr>
                  <w:rFonts w:ascii="Calibri" w:eastAsia="Times New Roman" w:hAnsi="Calibri" w:cs="Times New Roman"/>
                  <w:color w:val="000000"/>
                  <w:sz w:val="22"/>
                  <w:lang w:eastAsia="ja-JP"/>
                </w:rPr>
                <w:delText>1, Open the main page of Product</w:delText>
              </w:r>
              <w:r w:rsidR="008C01EB" w:rsidRPr="008C01EB" w:rsidDel="00514EF6">
                <w:rPr>
                  <w:rFonts w:ascii="Calibri" w:eastAsia="Times New Roman" w:hAnsi="Calibri" w:cs="Times New Roman"/>
                  <w:color w:val="000000"/>
                  <w:sz w:val="22"/>
                  <w:lang w:eastAsia="ja-JP"/>
                </w:rPr>
                <w:br/>
                <w:delText>2, Click Edit icon on the record user want to modify</w:delText>
              </w:r>
              <w:r w:rsidR="008C01EB" w:rsidRPr="008C01EB" w:rsidDel="00514EF6">
                <w:rPr>
                  <w:rFonts w:ascii="Calibri" w:eastAsia="Times New Roman" w:hAnsi="Calibri" w:cs="Times New Roman"/>
                  <w:color w:val="000000"/>
                  <w:sz w:val="22"/>
                  <w:lang w:eastAsia="ja-JP"/>
                </w:rPr>
                <w:br/>
                <w:delText>3,  Change some valid values</w:delText>
              </w:r>
              <w:r w:rsidR="008C01EB" w:rsidRPr="008C01EB" w:rsidDel="00514EF6">
                <w:rPr>
                  <w:rFonts w:ascii="Calibri" w:eastAsia="Times New Roman" w:hAnsi="Calibri" w:cs="Times New Roman"/>
                  <w:color w:val="000000"/>
                  <w:sz w:val="22"/>
                  <w:lang w:eastAsia="ja-JP"/>
                </w:rPr>
                <w:br/>
                <w:delText>4, Click Save button</w:delText>
              </w:r>
            </w:del>
          </w:p>
        </w:tc>
        <w:tc>
          <w:tcPr>
            <w:tcW w:w="3510" w:type="dxa"/>
            <w:tcBorders>
              <w:top w:val="nil"/>
              <w:left w:val="nil"/>
              <w:bottom w:val="single" w:sz="4" w:space="0" w:color="auto"/>
              <w:right w:val="single" w:sz="4" w:space="0" w:color="auto"/>
            </w:tcBorders>
            <w:shd w:val="clear" w:color="auto" w:fill="auto"/>
            <w:vAlign w:val="bottom"/>
            <w:hideMark/>
            <w:tcPrChange w:id="673"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ins w:id="674" w:author="giangnhhse60606" w:date="2014-03-14T20:51:00Z">
              <w:r w:rsidR="00061B23" w:rsidRPr="00061B23">
                <w:rPr>
                  <w:rFonts w:ascii="Calibri" w:eastAsia="Times New Roman" w:hAnsi="Calibri" w:cs="Times New Roman"/>
                  <w:color w:val="000000"/>
                  <w:sz w:val="22"/>
                  <w:lang w:eastAsia="ja-JP"/>
                </w:rPr>
                <w:t>Display success message                     Redirect to Stadium Management page</w:t>
              </w:r>
            </w:ins>
            <w:del w:id="675" w:author="giangnhhse60606" w:date="2014-03-14T20:51:00Z">
              <w:r w:rsidRPr="008C01EB" w:rsidDel="00061B23">
                <w:rPr>
                  <w:rFonts w:ascii="Calibri" w:eastAsia="Times New Roman" w:hAnsi="Calibri" w:cs="Times New Roman"/>
                  <w:color w:val="000000"/>
                  <w:sz w:val="22"/>
                  <w:lang w:eastAsia="ja-JP"/>
                </w:rPr>
                <w:delText>4. Redirect to the main page of Product</w:delText>
              </w:r>
              <w:r w:rsidRPr="008C01EB" w:rsidDel="00061B23">
                <w:rPr>
                  <w:rFonts w:ascii="Calibri" w:eastAsia="Times New Roman" w:hAnsi="Calibri" w:cs="Times New Roman"/>
                  <w:color w:val="000000"/>
                  <w:sz w:val="22"/>
                  <w:lang w:eastAsia="ja-JP"/>
                </w:rPr>
                <w:br/>
                <w:delText>- The product is updated in the data table and save to database</w:delText>
              </w:r>
            </w:del>
          </w:p>
        </w:tc>
        <w:tc>
          <w:tcPr>
            <w:tcW w:w="1710" w:type="dxa"/>
            <w:tcBorders>
              <w:top w:val="nil"/>
              <w:left w:val="nil"/>
              <w:bottom w:val="single" w:sz="4" w:space="0" w:color="auto"/>
              <w:right w:val="single" w:sz="4" w:space="0" w:color="auto"/>
            </w:tcBorders>
            <w:shd w:val="clear" w:color="auto" w:fill="auto"/>
            <w:vAlign w:val="bottom"/>
            <w:hideMark/>
            <w:tcPrChange w:id="676"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061B23" w:rsidP="008C01EB">
            <w:pPr>
              <w:spacing w:after="0" w:line="240" w:lineRule="auto"/>
              <w:rPr>
                <w:rFonts w:ascii="Calibri" w:eastAsia="Times New Roman" w:hAnsi="Calibri" w:cs="Times New Roman"/>
                <w:color w:val="000000"/>
                <w:sz w:val="22"/>
                <w:lang w:eastAsia="ja-JP"/>
              </w:rPr>
            </w:pPr>
            <w:ins w:id="677" w:author="giangnhhse60606" w:date="2014-03-14T20:52:00Z">
              <w:r>
                <w:rPr>
                  <w:rFonts w:ascii="Calibri" w:eastAsia="Times New Roman" w:hAnsi="Calibri" w:cs="Times New Roman"/>
                  <w:color w:val="000000"/>
                  <w:sz w:val="22"/>
                  <w:lang w:eastAsia="ja-JP"/>
                </w:rPr>
                <w:t>Untested</w:t>
              </w:r>
            </w:ins>
            <w:del w:id="678" w:author="giangnhhse60606" w:date="2014-03-14T20:52:00Z">
              <w:r w:rsidR="008C01EB" w:rsidRPr="008C01EB" w:rsidDel="00061B23">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noWrap/>
            <w:vAlign w:val="bottom"/>
            <w:hideMark/>
            <w:tcPrChange w:id="679"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FF5420" w:rsidRPr="008C01EB" w:rsidTr="00DD5B11">
        <w:trPr>
          <w:trHeight w:val="1500"/>
          <w:trPrChange w:id="680"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681"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9D3665">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del w:id="682" w:author="giangnhhse60606" w:date="2014-03-14T20:49:00Z">
              <w:r w:rsidRPr="008C01EB" w:rsidDel="001B67C1">
                <w:rPr>
                  <w:rFonts w:ascii="Calibri" w:eastAsia="Times New Roman" w:hAnsi="Calibri" w:cs="Times New Roman"/>
                  <w:color w:val="000000"/>
                  <w:sz w:val="22"/>
                  <w:lang w:eastAsia="ja-JP"/>
                </w:rPr>
                <w:delText>9</w:delText>
              </w:r>
            </w:del>
            <w:ins w:id="683" w:author="giangnhhse60606" w:date="2014-03-14T20:49:00Z">
              <w:r w:rsidR="001B67C1">
                <w:rPr>
                  <w:rFonts w:ascii="Calibri" w:eastAsia="Times New Roman" w:hAnsi="Calibri" w:cs="Times New Roman"/>
                  <w:color w:val="000000"/>
                  <w:sz w:val="22"/>
                  <w:lang w:eastAsia="ja-JP"/>
                </w:rPr>
                <w:t>4</w:t>
              </w:r>
            </w:ins>
          </w:p>
        </w:tc>
        <w:tc>
          <w:tcPr>
            <w:tcW w:w="1872" w:type="dxa"/>
            <w:tcBorders>
              <w:top w:val="nil"/>
              <w:left w:val="nil"/>
              <w:bottom w:val="single" w:sz="4" w:space="0" w:color="auto"/>
              <w:right w:val="single" w:sz="4" w:space="0" w:color="auto"/>
            </w:tcBorders>
            <w:shd w:val="clear" w:color="auto" w:fill="auto"/>
            <w:vAlign w:val="bottom"/>
            <w:hideMark/>
            <w:tcPrChange w:id="684"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061B23" w:rsidP="008C01EB">
            <w:pPr>
              <w:spacing w:after="0" w:line="240" w:lineRule="auto"/>
              <w:rPr>
                <w:rFonts w:ascii="Calibri" w:eastAsia="Times New Roman" w:hAnsi="Calibri" w:cs="Times New Roman"/>
                <w:color w:val="000000"/>
                <w:sz w:val="22"/>
                <w:lang w:eastAsia="ja-JP"/>
              </w:rPr>
            </w:pPr>
            <w:ins w:id="685" w:author="giangnhhse60606" w:date="2014-03-14T20:52:00Z">
              <w:r w:rsidRPr="00061B23">
                <w:rPr>
                  <w:rFonts w:ascii="Calibri" w:eastAsia="Times New Roman" w:hAnsi="Calibri" w:cs="Times New Roman"/>
                  <w:color w:val="000000"/>
                  <w:sz w:val="22"/>
                  <w:lang w:eastAsia="ja-JP"/>
                </w:rPr>
                <w:t>Test Create Stadium With Blank Field</w:t>
              </w:r>
            </w:ins>
            <w:del w:id="686" w:author="giangnhhse60606" w:date="2014-03-14T20:52:00Z">
              <w:r w:rsidR="008C01EB" w:rsidRPr="008C01EB" w:rsidDel="00061B23">
                <w:rPr>
                  <w:rFonts w:ascii="Calibri" w:eastAsia="Times New Roman" w:hAnsi="Calibri" w:cs="Times New Roman"/>
                  <w:color w:val="000000"/>
                  <w:sz w:val="22"/>
                  <w:lang w:eastAsia="ja-JP"/>
                </w:rPr>
                <w:delText>Edit existed product with invalid value</w:delText>
              </w:r>
            </w:del>
          </w:p>
        </w:tc>
        <w:tc>
          <w:tcPr>
            <w:tcW w:w="3951" w:type="dxa"/>
            <w:tcBorders>
              <w:top w:val="nil"/>
              <w:left w:val="nil"/>
              <w:bottom w:val="single" w:sz="4" w:space="0" w:color="auto"/>
              <w:right w:val="single" w:sz="4" w:space="0" w:color="auto"/>
            </w:tcBorders>
            <w:shd w:val="clear" w:color="auto" w:fill="auto"/>
            <w:vAlign w:val="bottom"/>
            <w:hideMark/>
            <w:tcPrChange w:id="687"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061B23" w:rsidP="008C01EB">
            <w:pPr>
              <w:spacing w:after="0" w:line="240" w:lineRule="auto"/>
              <w:rPr>
                <w:rFonts w:ascii="Calibri" w:eastAsia="Times New Roman" w:hAnsi="Calibri" w:cs="Times New Roman"/>
                <w:color w:val="000000"/>
                <w:sz w:val="22"/>
                <w:lang w:eastAsia="ja-JP"/>
              </w:rPr>
            </w:pPr>
            <w:ins w:id="688" w:author="giangnhhse60606" w:date="2014-03-14T20:52:00Z">
              <w:r w:rsidRPr="00061B23">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2. Leave empty some fields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3. Click "Tạo" button</w:t>
              </w:r>
            </w:ins>
            <w:del w:id="689" w:author="giangnhhse60606" w:date="2014-03-14T20:52:00Z">
              <w:r w:rsidR="008C01EB" w:rsidRPr="008C01EB" w:rsidDel="00061B23">
                <w:rPr>
                  <w:rFonts w:ascii="Calibri" w:eastAsia="Times New Roman" w:hAnsi="Calibri" w:cs="Times New Roman"/>
                  <w:color w:val="000000"/>
                  <w:sz w:val="22"/>
                  <w:lang w:eastAsia="ja-JP"/>
                </w:rPr>
                <w:delText>1, Open the main page of Product</w:delText>
              </w:r>
              <w:r w:rsidR="008C01EB" w:rsidRPr="008C01EB" w:rsidDel="00061B23">
                <w:rPr>
                  <w:rFonts w:ascii="Calibri" w:eastAsia="Times New Roman" w:hAnsi="Calibri" w:cs="Times New Roman"/>
                  <w:color w:val="000000"/>
                  <w:sz w:val="22"/>
                  <w:lang w:eastAsia="ja-JP"/>
                </w:rPr>
                <w:br/>
                <w:delText>2, Click Edit icon on the record user want to modify</w:delText>
              </w:r>
              <w:r w:rsidR="008C01EB" w:rsidRPr="008C01EB" w:rsidDel="00061B23">
                <w:rPr>
                  <w:rFonts w:ascii="Calibri" w:eastAsia="Times New Roman" w:hAnsi="Calibri" w:cs="Times New Roman"/>
                  <w:color w:val="000000"/>
                  <w:sz w:val="22"/>
                  <w:lang w:eastAsia="ja-JP"/>
                </w:rPr>
                <w:br/>
                <w:delText>3,  Change some invalid values</w:delText>
              </w:r>
              <w:r w:rsidR="008C01EB" w:rsidRPr="008C01EB" w:rsidDel="00061B23">
                <w:rPr>
                  <w:rFonts w:ascii="Calibri" w:eastAsia="Times New Roman" w:hAnsi="Calibri" w:cs="Times New Roman"/>
                  <w:color w:val="000000"/>
                  <w:sz w:val="22"/>
                  <w:lang w:eastAsia="ja-JP"/>
                </w:rPr>
                <w:br/>
                <w:delText>4, Click Save button</w:delText>
              </w:r>
            </w:del>
          </w:p>
        </w:tc>
        <w:tc>
          <w:tcPr>
            <w:tcW w:w="3510" w:type="dxa"/>
            <w:tcBorders>
              <w:top w:val="nil"/>
              <w:left w:val="nil"/>
              <w:bottom w:val="single" w:sz="4" w:space="0" w:color="auto"/>
              <w:right w:val="single" w:sz="4" w:space="0" w:color="auto"/>
            </w:tcBorders>
            <w:shd w:val="clear" w:color="auto" w:fill="auto"/>
            <w:vAlign w:val="bottom"/>
            <w:hideMark/>
            <w:tcPrChange w:id="690"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ins w:id="691" w:author="giangnhhse60606" w:date="2014-03-14T20:52:00Z">
              <w:r w:rsidR="00147121" w:rsidRPr="00147121">
                <w:rPr>
                  <w:rFonts w:ascii="Calibri" w:eastAsia="Times New Roman" w:hAnsi="Calibri" w:cs="Times New Roman"/>
                  <w:color w:val="000000"/>
                  <w:sz w:val="22"/>
                  <w:lang w:eastAsia="ja-JP"/>
                </w:rPr>
                <w:t>Request insert full stadium's information</w:t>
              </w:r>
            </w:ins>
            <w:del w:id="692" w:author="giangnhhse60606" w:date="2014-03-14T20:52:00Z">
              <w:r w:rsidRPr="008C01EB" w:rsidDel="00147121">
                <w:rPr>
                  <w:rFonts w:ascii="Calibri" w:eastAsia="Times New Roman" w:hAnsi="Calibri" w:cs="Times New Roman"/>
                  <w:color w:val="000000"/>
                  <w:sz w:val="22"/>
                  <w:lang w:eastAsia="ja-JP"/>
                </w:rPr>
                <w:delText>4. Show message: Value is invalid and ask user to input value again</w:delText>
              </w:r>
            </w:del>
          </w:p>
        </w:tc>
        <w:tc>
          <w:tcPr>
            <w:tcW w:w="1710" w:type="dxa"/>
            <w:tcBorders>
              <w:top w:val="nil"/>
              <w:left w:val="nil"/>
              <w:bottom w:val="single" w:sz="4" w:space="0" w:color="auto"/>
              <w:right w:val="single" w:sz="4" w:space="0" w:color="auto"/>
            </w:tcBorders>
            <w:shd w:val="clear" w:color="auto" w:fill="auto"/>
            <w:vAlign w:val="bottom"/>
            <w:hideMark/>
            <w:tcPrChange w:id="693"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147121" w:rsidP="008C01EB">
            <w:pPr>
              <w:spacing w:after="0" w:line="240" w:lineRule="auto"/>
              <w:rPr>
                <w:rFonts w:ascii="Calibri" w:eastAsia="Times New Roman" w:hAnsi="Calibri" w:cs="Times New Roman"/>
                <w:color w:val="000000"/>
                <w:sz w:val="22"/>
                <w:lang w:eastAsia="ja-JP"/>
              </w:rPr>
            </w:pPr>
            <w:ins w:id="694" w:author="giangnhhse60606" w:date="2014-03-14T20:52:00Z">
              <w:r>
                <w:rPr>
                  <w:rFonts w:ascii="Calibri" w:eastAsia="Times New Roman" w:hAnsi="Calibri" w:cs="Times New Roman"/>
                  <w:color w:val="000000"/>
                  <w:sz w:val="22"/>
                  <w:lang w:eastAsia="ja-JP"/>
                </w:rPr>
                <w:t>Untested</w:t>
              </w:r>
            </w:ins>
            <w:del w:id="695" w:author="giangnhhse60606" w:date="2014-03-14T20:52:00Z">
              <w:r w:rsidR="008C01EB" w:rsidRPr="008C01EB" w:rsidDel="00147121">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noWrap/>
            <w:vAlign w:val="bottom"/>
            <w:hideMark/>
            <w:tcPrChange w:id="696"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FF5420" w:rsidRPr="008C01EB" w:rsidTr="00DD5B11">
        <w:trPr>
          <w:trHeight w:val="1500"/>
          <w:trPrChange w:id="697"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698"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9D3665">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del w:id="699" w:author="giangnhhse60606" w:date="2014-03-14T20:49:00Z">
              <w:r w:rsidRPr="008C01EB" w:rsidDel="001B67C1">
                <w:rPr>
                  <w:rFonts w:ascii="Calibri" w:eastAsia="Times New Roman" w:hAnsi="Calibri" w:cs="Times New Roman"/>
                  <w:color w:val="000000"/>
                  <w:sz w:val="22"/>
                  <w:lang w:eastAsia="ja-JP"/>
                </w:rPr>
                <w:delText>10</w:delText>
              </w:r>
            </w:del>
            <w:ins w:id="700" w:author="giangnhhse60606" w:date="2014-03-14T20:49:00Z">
              <w:r w:rsidR="001B67C1">
                <w:rPr>
                  <w:rFonts w:ascii="Calibri" w:eastAsia="Times New Roman" w:hAnsi="Calibri" w:cs="Times New Roman"/>
                  <w:color w:val="000000"/>
                  <w:sz w:val="22"/>
                  <w:lang w:eastAsia="ja-JP"/>
                </w:rPr>
                <w:t>5</w:t>
              </w:r>
            </w:ins>
          </w:p>
        </w:tc>
        <w:tc>
          <w:tcPr>
            <w:tcW w:w="1872" w:type="dxa"/>
            <w:tcBorders>
              <w:top w:val="nil"/>
              <w:left w:val="nil"/>
              <w:bottom w:val="single" w:sz="4" w:space="0" w:color="auto"/>
              <w:right w:val="single" w:sz="4" w:space="0" w:color="auto"/>
            </w:tcBorders>
            <w:shd w:val="clear" w:color="auto" w:fill="auto"/>
            <w:vAlign w:val="bottom"/>
            <w:hideMark/>
            <w:tcPrChange w:id="701"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147121" w:rsidP="008C01EB">
            <w:pPr>
              <w:spacing w:after="0" w:line="240" w:lineRule="auto"/>
              <w:rPr>
                <w:rFonts w:ascii="Calibri" w:eastAsia="Times New Roman" w:hAnsi="Calibri" w:cs="Times New Roman"/>
                <w:color w:val="000000"/>
                <w:sz w:val="22"/>
                <w:lang w:eastAsia="ja-JP"/>
              </w:rPr>
            </w:pPr>
            <w:ins w:id="702" w:author="giangnhhse60606" w:date="2014-03-14T20:52:00Z">
              <w:r w:rsidRPr="00147121">
                <w:rPr>
                  <w:rFonts w:ascii="Calibri" w:eastAsia="Times New Roman" w:hAnsi="Calibri" w:cs="Times New Roman"/>
                  <w:color w:val="000000"/>
                  <w:sz w:val="22"/>
                  <w:lang w:eastAsia="ja-JP"/>
                </w:rPr>
                <w:t>Test Cancel Create Stadium</w:t>
              </w:r>
            </w:ins>
            <w:del w:id="703" w:author="giangnhhse60606" w:date="2014-03-14T20:52:00Z">
              <w:r w:rsidR="008C01EB" w:rsidRPr="008C01EB" w:rsidDel="00147121">
                <w:rPr>
                  <w:rFonts w:ascii="Calibri" w:eastAsia="Times New Roman" w:hAnsi="Calibri" w:cs="Times New Roman"/>
                  <w:color w:val="000000"/>
                  <w:sz w:val="22"/>
                  <w:lang w:eastAsia="ja-JP"/>
                </w:rPr>
                <w:delText>Edit existed product with Cancel button</w:delText>
              </w:r>
            </w:del>
          </w:p>
        </w:tc>
        <w:tc>
          <w:tcPr>
            <w:tcW w:w="3951" w:type="dxa"/>
            <w:tcBorders>
              <w:top w:val="nil"/>
              <w:left w:val="nil"/>
              <w:bottom w:val="single" w:sz="4" w:space="0" w:color="auto"/>
              <w:right w:val="single" w:sz="4" w:space="0" w:color="auto"/>
            </w:tcBorders>
            <w:shd w:val="clear" w:color="auto" w:fill="auto"/>
            <w:vAlign w:val="bottom"/>
            <w:hideMark/>
            <w:tcPrChange w:id="704"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147121" w:rsidP="008C01EB">
            <w:pPr>
              <w:spacing w:after="0" w:line="240" w:lineRule="auto"/>
              <w:rPr>
                <w:rFonts w:ascii="Calibri" w:eastAsia="Times New Roman" w:hAnsi="Calibri" w:cs="Times New Roman"/>
                <w:color w:val="000000"/>
                <w:sz w:val="22"/>
                <w:lang w:eastAsia="ja-JP"/>
              </w:rPr>
            </w:pPr>
            <w:ins w:id="705" w:author="giangnhhse60606" w:date="2014-03-14T20:52:00Z">
              <w:r w:rsidRPr="00147121">
                <w:rPr>
                  <w:rFonts w:ascii="Calibri" w:eastAsia="Times New Roman" w:hAnsi="Calibri" w:cs="Times New Roman"/>
                  <w:color w:val="000000"/>
                  <w:sz w:val="22"/>
                  <w:lang w:eastAsia="ja-JP"/>
                </w:rPr>
                <w:t xml:space="preserve">1. Insert stadium's information   </w:t>
              </w:r>
            </w:ins>
            <w:ins w:id="706" w:author="giangnhhse60606" w:date="2014-03-14T20:53:00Z">
              <w:r>
                <w:rPr>
                  <w:rFonts w:ascii="Calibri" w:eastAsia="Times New Roman" w:hAnsi="Calibri" w:cs="Times New Roman"/>
                  <w:color w:val="000000"/>
                  <w:sz w:val="22"/>
                  <w:lang w:eastAsia="ja-JP"/>
                </w:rPr>
                <w:t xml:space="preserve">          </w:t>
              </w:r>
            </w:ins>
            <w:ins w:id="707" w:author="giangnhhse60606" w:date="2014-03-14T20:52:00Z">
              <w:r w:rsidRPr="00147121">
                <w:rPr>
                  <w:rFonts w:ascii="Calibri" w:eastAsia="Times New Roman" w:hAnsi="Calibri" w:cs="Times New Roman"/>
                  <w:color w:val="000000"/>
                  <w:sz w:val="22"/>
                  <w:lang w:eastAsia="ja-JP"/>
                </w:rPr>
                <w:t xml:space="preserve">    2. Click "Hủy" button                    </w:t>
              </w:r>
            </w:ins>
            <w:ins w:id="708" w:author="giangnhhse60606" w:date="2014-03-14T20:53:00Z">
              <w:r>
                <w:rPr>
                  <w:rFonts w:ascii="Calibri" w:eastAsia="Times New Roman" w:hAnsi="Calibri" w:cs="Times New Roman"/>
                  <w:color w:val="000000"/>
                  <w:sz w:val="22"/>
                  <w:lang w:eastAsia="ja-JP"/>
                </w:rPr>
                <w:t xml:space="preserve">               </w:t>
              </w:r>
            </w:ins>
            <w:ins w:id="709" w:author="giangnhhse60606" w:date="2014-03-14T20:52:00Z">
              <w:r w:rsidRPr="00147121">
                <w:rPr>
                  <w:rFonts w:ascii="Calibri" w:eastAsia="Times New Roman" w:hAnsi="Calibri" w:cs="Times New Roman"/>
                  <w:color w:val="000000"/>
                  <w:sz w:val="22"/>
                  <w:lang w:eastAsia="ja-JP"/>
                </w:rPr>
                <w:t xml:space="preserve"> 3. Click "OK" button</w:t>
              </w:r>
            </w:ins>
            <w:del w:id="710" w:author="giangnhhse60606" w:date="2014-03-14T20:52:00Z">
              <w:r w:rsidR="008C01EB" w:rsidRPr="008C01EB" w:rsidDel="00147121">
                <w:rPr>
                  <w:rFonts w:ascii="Calibri" w:eastAsia="Times New Roman" w:hAnsi="Calibri" w:cs="Times New Roman"/>
                  <w:color w:val="000000"/>
                  <w:sz w:val="22"/>
                  <w:lang w:eastAsia="ja-JP"/>
                </w:rPr>
                <w:delText>1, Open the main page of Product</w:delText>
              </w:r>
              <w:r w:rsidR="008C01EB" w:rsidRPr="008C01EB" w:rsidDel="00147121">
                <w:rPr>
                  <w:rFonts w:ascii="Calibri" w:eastAsia="Times New Roman" w:hAnsi="Calibri" w:cs="Times New Roman"/>
                  <w:color w:val="000000"/>
                  <w:sz w:val="22"/>
                  <w:lang w:eastAsia="ja-JP"/>
                </w:rPr>
                <w:br/>
                <w:delText>2, click Edit icon on the record user want to modify</w:delText>
              </w:r>
              <w:r w:rsidR="008C01EB" w:rsidRPr="008C01EB" w:rsidDel="00147121">
                <w:rPr>
                  <w:rFonts w:ascii="Calibri" w:eastAsia="Times New Roman" w:hAnsi="Calibri" w:cs="Times New Roman"/>
                  <w:color w:val="000000"/>
                  <w:sz w:val="22"/>
                  <w:lang w:eastAsia="ja-JP"/>
                </w:rPr>
                <w:br/>
                <w:delText>3, Input the values</w:delText>
              </w:r>
              <w:r w:rsidR="008C01EB" w:rsidRPr="008C01EB" w:rsidDel="00147121">
                <w:rPr>
                  <w:rFonts w:ascii="Calibri" w:eastAsia="Times New Roman" w:hAnsi="Calibri" w:cs="Times New Roman"/>
                  <w:color w:val="000000"/>
                  <w:sz w:val="22"/>
                  <w:lang w:eastAsia="ja-JP"/>
                </w:rPr>
                <w:br/>
                <w:delText>4, Click Cancel button</w:delText>
              </w:r>
            </w:del>
          </w:p>
        </w:tc>
        <w:tc>
          <w:tcPr>
            <w:tcW w:w="3510" w:type="dxa"/>
            <w:tcBorders>
              <w:top w:val="nil"/>
              <w:left w:val="nil"/>
              <w:bottom w:val="single" w:sz="4" w:space="0" w:color="auto"/>
              <w:right w:val="single" w:sz="4" w:space="0" w:color="auto"/>
            </w:tcBorders>
            <w:shd w:val="clear" w:color="auto" w:fill="auto"/>
            <w:vAlign w:val="bottom"/>
            <w:hideMark/>
            <w:tcPrChange w:id="711"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147121" w:rsidP="008C01EB">
            <w:pPr>
              <w:spacing w:after="0" w:line="240" w:lineRule="auto"/>
              <w:rPr>
                <w:rFonts w:ascii="Calibri" w:eastAsia="Times New Roman" w:hAnsi="Calibri" w:cs="Times New Roman"/>
                <w:color w:val="000000"/>
                <w:sz w:val="22"/>
                <w:lang w:eastAsia="ja-JP"/>
              </w:rPr>
            </w:pPr>
            <w:ins w:id="712" w:author="giangnhhse60606" w:date="2014-03-14T20:53:00Z">
              <w:r w:rsidRPr="00147121">
                <w:rPr>
                  <w:rFonts w:ascii="Calibri" w:eastAsia="Times New Roman" w:hAnsi="Calibri" w:cs="Times New Roman"/>
                  <w:color w:val="000000"/>
                  <w:sz w:val="22"/>
                  <w:lang w:eastAsia="ja-JP"/>
                </w:rPr>
                <w:t>Confirm discard all recent activity is displayed                                               Redirect to Stadium Management page</w:t>
              </w:r>
            </w:ins>
            <w:del w:id="713" w:author="giangnhhse60606" w:date="2014-03-14T20:53:00Z">
              <w:r w:rsidR="008C01EB" w:rsidRPr="008C01EB" w:rsidDel="00147121">
                <w:rPr>
                  <w:rFonts w:ascii="Calibri" w:eastAsia="Times New Roman" w:hAnsi="Calibri" w:cs="Times New Roman"/>
                  <w:color w:val="000000"/>
                  <w:sz w:val="22"/>
                  <w:lang w:eastAsia="ja-JP"/>
                </w:rPr>
                <w:delText>Redirect to the main page of Product</w:delText>
              </w:r>
              <w:r w:rsidR="008C01EB" w:rsidRPr="008C01EB" w:rsidDel="00147121">
                <w:rPr>
                  <w:rFonts w:ascii="Calibri" w:eastAsia="Times New Roman" w:hAnsi="Calibri" w:cs="Times New Roman"/>
                  <w:color w:val="000000"/>
                  <w:sz w:val="22"/>
                  <w:lang w:eastAsia="ja-JP"/>
                </w:rPr>
                <w:br/>
                <w:delText>- Nothing is changed</w:delText>
              </w:r>
            </w:del>
          </w:p>
        </w:tc>
        <w:tc>
          <w:tcPr>
            <w:tcW w:w="1710" w:type="dxa"/>
            <w:tcBorders>
              <w:top w:val="nil"/>
              <w:left w:val="nil"/>
              <w:bottom w:val="single" w:sz="4" w:space="0" w:color="auto"/>
              <w:right w:val="single" w:sz="4" w:space="0" w:color="auto"/>
            </w:tcBorders>
            <w:shd w:val="clear" w:color="auto" w:fill="auto"/>
            <w:vAlign w:val="bottom"/>
            <w:hideMark/>
            <w:tcPrChange w:id="714"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147121" w:rsidP="008C01EB">
            <w:pPr>
              <w:spacing w:after="0" w:line="240" w:lineRule="auto"/>
              <w:rPr>
                <w:rFonts w:ascii="Calibri" w:eastAsia="Times New Roman" w:hAnsi="Calibri" w:cs="Times New Roman"/>
                <w:color w:val="000000"/>
                <w:sz w:val="22"/>
                <w:lang w:eastAsia="ja-JP"/>
              </w:rPr>
            </w:pPr>
            <w:ins w:id="715" w:author="giangnhhse60606" w:date="2014-03-14T20:53:00Z">
              <w:r>
                <w:rPr>
                  <w:rFonts w:ascii="Calibri" w:eastAsia="Times New Roman" w:hAnsi="Calibri" w:cs="Times New Roman"/>
                  <w:color w:val="000000"/>
                  <w:sz w:val="22"/>
                  <w:lang w:eastAsia="ja-JP"/>
                </w:rPr>
                <w:t>Untested</w:t>
              </w:r>
            </w:ins>
            <w:del w:id="716" w:author="giangnhhse60606" w:date="2014-03-14T20:53:00Z">
              <w:r w:rsidR="008C01EB" w:rsidRPr="008C01EB" w:rsidDel="00147121">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noWrap/>
            <w:vAlign w:val="bottom"/>
            <w:hideMark/>
            <w:tcPrChange w:id="717"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DD5B11">
        <w:tblPrEx>
          <w:tblPrExChange w:id="718" w:author="giangnhhse60606" w:date="2014-03-14T20:56:00Z">
            <w:tblPrEx>
              <w:tblW w:w="13135" w:type="dxa"/>
            </w:tblPrEx>
          </w:tblPrExChange>
        </w:tblPrEx>
        <w:trPr>
          <w:trHeight w:val="300"/>
          <w:trPrChange w:id="719" w:author="giangnhhse60606" w:date="2014-03-14T20:56:00Z">
            <w:trPr>
              <w:gridBefore w:val="2"/>
              <w:gridAfter w:val="0"/>
              <w:trHeight w:val="300"/>
            </w:trPr>
          </w:trPrChange>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Change w:id="720" w:author="giangnhhse60606" w:date="2014-03-14T20:56:00Z">
              <w:tcPr>
                <w:tcW w:w="13135" w:type="dxa"/>
                <w:gridSpan w:val="11"/>
                <w:tcBorders>
                  <w:top w:val="single" w:sz="4" w:space="0" w:color="auto"/>
                  <w:left w:val="single" w:sz="4" w:space="0" w:color="auto"/>
                  <w:bottom w:val="single" w:sz="4" w:space="0" w:color="auto"/>
                  <w:right w:val="single" w:sz="4" w:space="0" w:color="000000"/>
                </w:tcBorders>
                <w:shd w:val="clear" w:color="000000" w:fill="ACB9CA"/>
                <w:noWrap/>
                <w:vAlign w:val="bottom"/>
                <w:hideMark/>
              </w:tcPr>
            </w:tcPrChange>
          </w:tcPr>
          <w:p w:rsidR="008C01EB" w:rsidRPr="008C01EB" w:rsidRDefault="007A1CD2" w:rsidP="008C01EB">
            <w:pPr>
              <w:spacing w:after="0" w:line="240" w:lineRule="auto"/>
              <w:jc w:val="center"/>
              <w:rPr>
                <w:rFonts w:ascii="Calibri" w:eastAsia="Times New Roman" w:hAnsi="Calibri" w:cs="Times New Roman"/>
                <w:b/>
                <w:bCs/>
                <w:color w:val="000000"/>
                <w:sz w:val="22"/>
                <w:lang w:eastAsia="ja-JP"/>
              </w:rPr>
            </w:pPr>
            <w:ins w:id="721" w:author="giangnhhse60606" w:date="2014-03-14T20:53:00Z">
              <w:r w:rsidRPr="007A1CD2">
                <w:rPr>
                  <w:rFonts w:ascii="Calibri" w:eastAsia="Times New Roman" w:hAnsi="Calibri" w:cs="Times New Roman"/>
                  <w:b/>
                  <w:bCs/>
                  <w:color w:val="000000"/>
                  <w:sz w:val="22"/>
                  <w:lang w:eastAsia="ja-JP"/>
                </w:rPr>
                <w:t>Edit Stadium</w:t>
              </w:r>
            </w:ins>
            <w:del w:id="722" w:author="giangnhhse60606" w:date="2014-03-14T20:53:00Z">
              <w:r w:rsidR="008C01EB" w:rsidRPr="008C01EB" w:rsidDel="007A1CD2">
                <w:rPr>
                  <w:rFonts w:ascii="Calibri" w:eastAsia="Times New Roman" w:hAnsi="Calibri" w:cs="Times New Roman"/>
                  <w:b/>
                  <w:bCs/>
                  <w:color w:val="000000"/>
                  <w:sz w:val="22"/>
                  <w:lang w:eastAsia="ja-JP"/>
                </w:rPr>
                <w:delText>Delete existed product</w:delText>
              </w:r>
            </w:del>
          </w:p>
        </w:tc>
      </w:tr>
      <w:tr w:rsidR="00FF5420" w:rsidRPr="008C01EB" w:rsidTr="00DD5B11">
        <w:trPr>
          <w:trHeight w:val="1500"/>
          <w:trPrChange w:id="723"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724"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9D3665">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del w:id="725" w:author="giangnhhse60606" w:date="2014-03-14T20:53:00Z">
              <w:r w:rsidRPr="008C01EB" w:rsidDel="009F7A42">
                <w:rPr>
                  <w:rFonts w:ascii="Calibri" w:eastAsia="Times New Roman" w:hAnsi="Calibri" w:cs="Times New Roman"/>
                  <w:color w:val="000000"/>
                  <w:sz w:val="22"/>
                  <w:lang w:eastAsia="ja-JP"/>
                </w:rPr>
                <w:delText>11</w:delText>
              </w:r>
            </w:del>
            <w:ins w:id="726" w:author="giangnhhse60606" w:date="2014-03-14T20:53:00Z">
              <w:r w:rsidR="009F7A42">
                <w:rPr>
                  <w:rFonts w:ascii="Calibri" w:eastAsia="Times New Roman" w:hAnsi="Calibri" w:cs="Times New Roman"/>
                  <w:color w:val="000000"/>
                  <w:sz w:val="22"/>
                  <w:lang w:eastAsia="ja-JP"/>
                </w:rPr>
                <w:t>6</w:t>
              </w:r>
            </w:ins>
          </w:p>
        </w:tc>
        <w:tc>
          <w:tcPr>
            <w:tcW w:w="1872" w:type="dxa"/>
            <w:tcBorders>
              <w:top w:val="nil"/>
              <w:left w:val="nil"/>
              <w:bottom w:val="single" w:sz="4" w:space="0" w:color="auto"/>
              <w:right w:val="single" w:sz="4" w:space="0" w:color="auto"/>
            </w:tcBorders>
            <w:shd w:val="clear" w:color="auto" w:fill="auto"/>
            <w:vAlign w:val="bottom"/>
            <w:hideMark/>
            <w:tcPrChange w:id="727"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C2290D" w:rsidP="008C01EB">
            <w:pPr>
              <w:spacing w:after="0" w:line="240" w:lineRule="auto"/>
              <w:rPr>
                <w:rFonts w:ascii="Calibri" w:eastAsia="Times New Roman" w:hAnsi="Calibri" w:cs="Times New Roman"/>
                <w:color w:val="000000"/>
                <w:sz w:val="22"/>
                <w:lang w:eastAsia="ja-JP"/>
              </w:rPr>
            </w:pPr>
            <w:ins w:id="728" w:author="giangnhhse60606" w:date="2014-03-14T20:53:00Z">
              <w:r w:rsidRPr="00C2290D">
                <w:rPr>
                  <w:rFonts w:ascii="Calibri" w:eastAsia="Times New Roman" w:hAnsi="Calibri" w:cs="Times New Roman"/>
                  <w:color w:val="000000"/>
                  <w:sz w:val="22"/>
                  <w:lang w:eastAsia="ja-JP"/>
                </w:rPr>
                <w:t>Test View Edit Stadium Form</w:t>
              </w:r>
            </w:ins>
            <w:del w:id="729" w:author="giangnhhse60606" w:date="2014-03-14T20:53:00Z">
              <w:r w:rsidR="008C01EB" w:rsidRPr="008C01EB" w:rsidDel="00C2290D">
                <w:rPr>
                  <w:rFonts w:ascii="Calibri" w:eastAsia="Times New Roman" w:hAnsi="Calibri" w:cs="Times New Roman"/>
                  <w:color w:val="000000"/>
                  <w:sz w:val="22"/>
                  <w:lang w:eastAsia="ja-JP"/>
                </w:rPr>
                <w:delText>Delete existed product with Cancel button</w:delText>
              </w:r>
            </w:del>
          </w:p>
        </w:tc>
        <w:tc>
          <w:tcPr>
            <w:tcW w:w="3951" w:type="dxa"/>
            <w:tcBorders>
              <w:top w:val="nil"/>
              <w:left w:val="nil"/>
              <w:bottom w:val="single" w:sz="4" w:space="0" w:color="auto"/>
              <w:right w:val="single" w:sz="4" w:space="0" w:color="auto"/>
            </w:tcBorders>
            <w:shd w:val="clear" w:color="auto" w:fill="auto"/>
            <w:vAlign w:val="bottom"/>
            <w:hideMark/>
            <w:tcPrChange w:id="730"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C2290D" w:rsidP="008C01EB">
            <w:pPr>
              <w:spacing w:after="0" w:line="240" w:lineRule="auto"/>
              <w:rPr>
                <w:rFonts w:ascii="Calibri" w:eastAsia="Times New Roman" w:hAnsi="Calibri" w:cs="Times New Roman"/>
                <w:color w:val="000000"/>
                <w:sz w:val="22"/>
                <w:lang w:eastAsia="ja-JP"/>
              </w:rPr>
            </w:pPr>
            <w:ins w:id="731" w:author="giangnhhse60606" w:date="2014-03-14T20:53:00Z">
              <w:r w:rsidRPr="00C2290D">
                <w:rPr>
                  <w:rFonts w:ascii="Calibri" w:eastAsia="Times New Roman" w:hAnsi="Calibri" w:cs="Times New Roman"/>
                  <w:color w:val="000000"/>
                  <w:sz w:val="22"/>
                  <w:lang w:eastAsia="ja-JP"/>
                </w:rPr>
                <w:t>1. Login the system with admin role.                                               2. Click "Sân Vận Động" page                   3.Click "Sửa Sân Vận Động" button</w:t>
              </w:r>
            </w:ins>
            <w:del w:id="732" w:author="giangnhhse60606" w:date="2014-03-14T20:53:00Z">
              <w:r w:rsidR="008C01EB" w:rsidRPr="008C01EB" w:rsidDel="00C2290D">
                <w:rPr>
                  <w:rFonts w:ascii="Calibri" w:eastAsia="Times New Roman" w:hAnsi="Calibri" w:cs="Times New Roman"/>
                  <w:color w:val="000000"/>
                  <w:sz w:val="22"/>
                  <w:lang w:eastAsia="ja-JP"/>
                </w:rPr>
                <w:delText>1, Open the main page of Product</w:delText>
              </w:r>
              <w:r w:rsidR="008C01EB" w:rsidRPr="008C01EB" w:rsidDel="00C2290D">
                <w:rPr>
                  <w:rFonts w:ascii="Calibri" w:eastAsia="Times New Roman" w:hAnsi="Calibri" w:cs="Times New Roman"/>
                  <w:color w:val="000000"/>
                  <w:sz w:val="22"/>
                  <w:lang w:eastAsia="ja-JP"/>
                </w:rPr>
                <w:br/>
                <w:delText>2, Click Delete icon on the record user want to delete</w:delText>
              </w:r>
              <w:r w:rsidR="008C01EB" w:rsidRPr="008C01EB" w:rsidDel="00C2290D">
                <w:rPr>
                  <w:rFonts w:ascii="Calibri" w:eastAsia="Times New Roman" w:hAnsi="Calibri" w:cs="Times New Roman"/>
                  <w:color w:val="000000"/>
                  <w:sz w:val="22"/>
                  <w:lang w:eastAsia="ja-JP"/>
                </w:rPr>
                <w:br/>
                <w:delText>3, Click Cancel button</w:delText>
              </w:r>
            </w:del>
          </w:p>
        </w:tc>
        <w:tc>
          <w:tcPr>
            <w:tcW w:w="3510" w:type="dxa"/>
            <w:tcBorders>
              <w:top w:val="nil"/>
              <w:left w:val="nil"/>
              <w:bottom w:val="single" w:sz="4" w:space="0" w:color="auto"/>
              <w:right w:val="single" w:sz="4" w:space="0" w:color="auto"/>
            </w:tcBorders>
            <w:shd w:val="clear" w:color="auto" w:fill="auto"/>
            <w:vAlign w:val="bottom"/>
            <w:hideMark/>
            <w:tcPrChange w:id="733"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C2290D" w:rsidP="008C01EB">
            <w:pPr>
              <w:spacing w:after="0" w:line="240" w:lineRule="auto"/>
              <w:rPr>
                <w:rFonts w:ascii="Calibri" w:eastAsia="Times New Roman" w:hAnsi="Calibri" w:cs="Times New Roman"/>
                <w:color w:val="000000"/>
                <w:sz w:val="22"/>
                <w:lang w:eastAsia="ja-JP"/>
              </w:rPr>
            </w:pPr>
            <w:ins w:id="734" w:author="giangnhhse60606" w:date="2014-03-14T20:53:00Z">
              <w:r w:rsidRPr="00C2290D">
                <w:rPr>
                  <w:rFonts w:ascii="Calibri" w:eastAsia="Times New Roman" w:hAnsi="Calibri" w:cs="Times New Roman"/>
                  <w:color w:val="000000"/>
                  <w:sz w:val="22"/>
                  <w:lang w:eastAsia="ja-JP"/>
                </w:rPr>
                <w:t>The Edit Stadium form is displayed with the following field:                                    - Tên sân bóng                                              - Chủ sân                                                  - Số điện thoại                                                  - Quận                                                       - Đường                                                                                            - Phường                                                 - Hình ảnh sân</w:t>
              </w:r>
            </w:ins>
            <w:del w:id="735" w:author="giangnhhse60606" w:date="2014-03-14T20:53:00Z">
              <w:r w:rsidR="008C01EB" w:rsidRPr="008C01EB" w:rsidDel="00C2290D">
                <w:rPr>
                  <w:rFonts w:ascii="Calibri" w:eastAsia="Times New Roman" w:hAnsi="Calibri" w:cs="Times New Roman"/>
                  <w:color w:val="000000"/>
                  <w:sz w:val="22"/>
                  <w:lang w:eastAsia="ja-JP"/>
                </w:rPr>
                <w:delText xml:space="preserve">2. Show confirm message </w:delText>
              </w:r>
              <w:r w:rsidR="008C01EB" w:rsidRPr="008C01EB" w:rsidDel="00C2290D">
                <w:rPr>
                  <w:rFonts w:ascii="Calibri" w:eastAsia="Times New Roman" w:hAnsi="Calibri" w:cs="Times New Roman"/>
                  <w:color w:val="000000"/>
                  <w:sz w:val="22"/>
                  <w:lang w:eastAsia="ja-JP"/>
                </w:rPr>
                <w:br/>
                <w:delText xml:space="preserve">3. </w:delText>
              </w:r>
              <w:r w:rsidR="008C01EB" w:rsidRPr="008C01EB" w:rsidDel="00C2290D">
                <w:rPr>
                  <w:rFonts w:ascii="Calibri" w:eastAsia="Times New Roman" w:hAnsi="Calibri" w:cs="Times New Roman"/>
                  <w:color w:val="000000"/>
                  <w:sz w:val="22"/>
                  <w:lang w:eastAsia="ja-JP"/>
                </w:rPr>
                <w:br/>
                <w:delText>Redirect to the main page of Product</w:delText>
              </w:r>
              <w:r w:rsidR="008C01EB" w:rsidRPr="008C01EB" w:rsidDel="00C2290D">
                <w:rPr>
                  <w:rFonts w:ascii="Calibri" w:eastAsia="Times New Roman" w:hAnsi="Calibri" w:cs="Times New Roman"/>
                  <w:color w:val="000000"/>
                  <w:sz w:val="22"/>
                  <w:lang w:eastAsia="ja-JP"/>
                </w:rPr>
                <w:br/>
                <w:delText>- Nothing is changed</w:delText>
              </w:r>
            </w:del>
          </w:p>
        </w:tc>
        <w:tc>
          <w:tcPr>
            <w:tcW w:w="1710" w:type="dxa"/>
            <w:tcBorders>
              <w:top w:val="nil"/>
              <w:left w:val="nil"/>
              <w:bottom w:val="single" w:sz="4" w:space="0" w:color="auto"/>
              <w:right w:val="single" w:sz="4" w:space="0" w:color="auto"/>
            </w:tcBorders>
            <w:shd w:val="clear" w:color="auto" w:fill="auto"/>
            <w:vAlign w:val="bottom"/>
            <w:hideMark/>
            <w:tcPrChange w:id="736"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9F7A42" w:rsidP="008C01EB">
            <w:pPr>
              <w:spacing w:after="0" w:line="240" w:lineRule="auto"/>
              <w:rPr>
                <w:rFonts w:ascii="Calibri" w:eastAsia="Times New Roman" w:hAnsi="Calibri" w:cs="Times New Roman"/>
                <w:color w:val="000000"/>
                <w:sz w:val="22"/>
                <w:lang w:eastAsia="ja-JP"/>
              </w:rPr>
            </w:pPr>
            <w:ins w:id="737" w:author="giangnhhse60606" w:date="2014-03-14T20:53:00Z">
              <w:r>
                <w:rPr>
                  <w:rFonts w:ascii="Calibri" w:eastAsia="Times New Roman" w:hAnsi="Calibri" w:cs="Times New Roman"/>
                  <w:color w:val="000000"/>
                  <w:sz w:val="22"/>
                  <w:lang w:eastAsia="ja-JP"/>
                </w:rPr>
                <w:t>Untested</w:t>
              </w:r>
            </w:ins>
            <w:del w:id="738" w:author="giangnhhse60606" w:date="2014-03-14T20:53:00Z">
              <w:r w:rsidR="008C01EB" w:rsidRPr="008C01EB" w:rsidDel="009F7A42">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noWrap/>
            <w:vAlign w:val="bottom"/>
            <w:hideMark/>
            <w:tcPrChange w:id="739"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D5B11" w:rsidRPr="008C01EB" w:rsidTr="00DD5B11">
        <w:trPr>
          <w:trHeight w:val="1800"/>
          <w:ins w:id="740" w:author="giangnhhse60606" w:date="2014-03-14T20:5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D5B11" w:rsidRPr="008C01EB" w:rsidRDefault="008745F7" w:rsidP="009D3665">
            <w:pPr>
              <w:spacing w:after="0" w:line="240" w:lineRule="auto"/>
              <w:rPr>
                <w:ins w:id="741" w:author="giangnhhse60606" w:date="2014-03-14T20:57:00Z"/>
                <w:rFonts w:ascii="Calibri" w:eastAsia="Times New Roman" w:hAnsi="Calibri" w:cs="Times New Roman"/>
                <w:color w:val="000000"/>
                <w:sz w:val="22"/>
                <w:lang w:eastAsia="ja-JP"/>
              </w:rPr>
            </w:pPr>
            <w:ins w:id="742" w:author="giangnhhse60606" w:date="2014-03-14T20:57:00Z">
              <w:r>
                <w:rPr>
                  <w:rFonts w:ascii="Calibri" w:eastAsia="Times New Roman" w:hAnsi="Calibri" w:cs="Times New Roman"/>
                  <w:color w:val="000000"/>
                  <w:sz w:val="22"/>
                  <w:lang w:eastAsia="ja-JP"/>
                </w:rPr>
                <w:t>TC_7</w:t>
              </w:r>
            </w:ins>
          </w:p>
        </w:tc>
        <w:tc>
          <w:tcPr>
            <w:tcW w:w="1872" w:type="dxa"/>
            <w:tcBorders>
              <w:top w:val="nil"/>
              <w:left w:val="nil"/>
              <w:bottom w:val="single" w:sz="4" w:space="0" w:color="auto"/>
              <w:right w:val="single" w:sz="4" w:space="0" w:color="auto"/>
            </w:tcBorders>
            <w:shd w:val="clear" w:color="auto" w:fill="auto"/>
            <w:vAlign w:val="bottom"/>
            <w:hideMark/>
          </w:tcPr>
          <w:p w:rsidR="00DD5B11" w:rsidRPr="008C01EB" w:rsidRDefault="00DD5B11" w:rsidP="005A4A99">
            <w:pPr>
              <w:spacing w:after="0" w:line="240" w:lineRule="auto"/>
              <w:rPr>
                <w:ins w:id="743" w:author="giangnhhse60606" w:date="2014-03-14T20:57:00Z"/>
                <w:rFonts w:ascii="Calibri" w:eastAsia="Times New Roman" w:hAnsi="Calibri" w:cs="Times New Roman"/>
                <w:color w:val="000000"/>
                <w:sz w:val="22"/>
                <w:lang w:eastAsia="ja-JP"/>
              </w:rPr>
            </w:pPr>
            <w:ins w:id="744" w:author="giangnhhse60606" w:date="2014-03-14T20:57:00Z">
              <w:r w:rsidRPr="00A02092">
                <w:rPr>
                  <w:rFonts w:ascii="Calibri" w:eastAsia="Times New Roman" w:hAnsi="Calibri" w:cs="Times New Roman"/>
                  <w:color w:val="000000"/>
                  <w:sz w:val="22"/>
                  <w:lang w:eastAsia="ja-JP"/>
                </w:rPr>
                <w:t>Test Edit Stadium Successfully</w:t>
              </w:r>
            </w:ins>
          </w:p>
        </w:tc>
        <w:tc>
          <w:tcPr>
            <w:tcW w:w="3951" w:type="dxa"/>
            <w:tcBorders>
              <w:top w:val="nil"/>
              <w:left w:val="nil"/>
              <w:bottom w:val="single" w:sz="4" w:space="0" w:color="auto"/>
              <w:right w:val="single" w:sz="4" w:space="0" w:color="auto"/>
            </w:tcBorders>
            <w:shd w:val="clear" w:color="auto" w:fill="auto"/>
            <w:vAlign w:val="bottom"/>
            <w:hideMark/>
          </w:tcPr>
          <w:p w:rsidR="00DD5B11" w:rsidRDefault="00DD5B11" w:rsidP="005A4A99">
            <w:pPr>
              <w:spacing w:after="0" w:line="240" w:lineRule="auto"/>
              <w:rPr>
                <w:ins w:id="745" w:author="giangnhhse60606" w:date="2014-03-14T20:57:00Z"/>
                <w:rFonts w:ascii="Calibri" w:eastAsia="Times New Roman" w:hAnsi="Calibri" w:cs="Times New Roman"/>
                <w:color w:val="000000"/>
                <w:sz w:val="22"/>
                <w:lang w:eastAsia="ja-JP"/>
              </w:rPr>
            </w:pPr>
            <w:ins w:id="746" w:author="giangnhhse60606" w:date="2014-03-14T20:57:00Z">
              <w:r w:rsidRPr="00A02092">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A02092">
                <w:rPr>
                  <w:rFonts w:ascii="Calibri" w:eastAsia="Times New Roman" w:hAnsi="Calibri" w:cs="Times New Roman"/>
                  <w:color w:val="000000"/>
                  <w:sz w:val="22"/>
                  <w:lang w:eastAsia="ja-JP"/>
                </w:rPr>
                <w:t xml:space="preserve">   2. Click "Cập nhật" button                     </w:t>
              </w:r>
            </w:ins>
          </w:p>
          <w:p w:rsidR="00DD5B11" w:rsidRPr="008C01EB" w:rsidRDefault="00DD5B11" w:rsidP="005A4A99">
            <w:pPr>
              <w:spacing w:after="0" w:line="240" w:lineRule="auto"/>
              <w:rPr>
                <w:ins w:id="747" w:author="giangnhhse60606" w:date="2014-03-14T20:57:00Z"/>
                <w:rFonts w:ascii="Calibri" w:eastAsia="Times New Roman" w:hAnsi="Calibri" w:cs="Times New Roman"/>
                <w:color w:val="000000"/>
                <w:sz w:val="22"/>
                <w:lang w:eastAsia="ja-JP"/>
              </w:rPr>
            </w:pPr>
            <w:ins w:id="748" w:author="giangnhhse60606" w:date="2014-03-14T20:57:00Z">
              <w:r w:rsidRPr="00A02092">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DD5B11" w:rsidRPr="008C01EB" w:rsidRDefault="005F49B0" w:rsidP="005A4A99">
            <w:pPr>
              <w:spacing w:after="0" w:line="240" w:lineRule="auto"/>
              <w:rPr>
                <w:ins w:id="749" w:author="giangnhhse60606" w:date="2014-03-14T20:57:00Z"/>
                <w:rFonts w:ascii="Calibri" w:eastAsia="Times New Roman" w:hAnsi="Calibri" w:cs="Times New Roman"/>
                <w:color w:val="000000"/>
                <w:sz w:val="22"/>
                <w:lang w:eastAsia="ja-JP"/>
              </w:rPr>
            </w:pPr>
            <w:ins w:id="750" w:author="giangnhhse60606" w:date="2014-03-14T20:57:00Z">
              <w:r w:rsidRPr="005F49B0">
                <w:rPr>
                  <w:rFonts w:ascii="Calibri" w:eastAsia="Times New Roman" w:hAnsi="Calibri" w:cs="Times New Roman"/>
                  <w:color w:val="000000"/>
                  <w:sz w:val="22"/>
                  <w:lang w:eastAsia="ja-JP"/>
                </w:rPr>
                <w:t>Display success message                     Redirect to Stadium Management page</w:t>
              </w:r>
            </w:ins>
          </w:p>
        </w:tc>
        <w:tc>
          <w:tcPr>
            <w:tcW w:w="1710" w:type="dxa"/>
            <w:tcBorders>
              <w:top w:val="nil"/>
              <w:left w:val="nil"/>
              <w:bottom w:val="single" w:sz="4" w:space="0" w:color="auto"/>
              <w:right w:val="single" w:sz="4" w:space="0" w:color="auto"/>
            </w:tcBorders>
            <w:shd w:val="clear" w:color="auto" w:fill="auto"/>
            <w:vAlign w:val="bottom"/>
            <w:hideMark/>
          </w:tcPr>
          <w:p w:rsidR="00DD5B11" w:rsidRPr="008C01EB" w:rsidRDefault="00DD5B11" w:rsidP="005A4A99">
            <w:pPr>
              <w:spacing w:after="0" w:line="240" w:lineRule="auto"/>
              <w:rPr>
                <w:ins w:id="751" w:author="giangnhhse60606" w:date="2014-03-14T20:57:00Z"/>
                <w:rFonts w:ascii="Calibri" w:eastAsia="Times New Roman" w:hAnsi="Calibri" w:cs="Times New Roman"/>
                <w:color w:val="000000"/>
                <w:sz w:val="22"/>
                <w:lang w:eastAsia="ja-JP"/>
              </w:rPr>
            </w:pPr>
            <w:ins w:id="752" w:author="giangnhhse60606" w:date="2014-03-14T20:5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vAlign w:val="bottom"/>
            <w:hideMark/>
          </w:tcPr>
          <w:p w:rsidR="00DD5B11" w:rsidRPr="008C01EB" w:rsidRDefault="00DD5B11" w:rsidP="005A4A99">
            <w:pPr>
              <w:spacing w:after="0" w:line="240" w:lineRule="auto"/>
              <w:rPr>
                <w:ins w:id="753" w:author="giangnhhse60606" w:date="2014-03-14T20:57:00Z"/>
                <w:rFonts w:ascii="Calibri" w:eastAsia="Times New Roman" w:hAnsi="Calibri" w:cs="Times New Roman"/>
                <w:color w:val="000000"/>
                <w:sz w:val="22"/>
                <w:lang w:eastAsia="ja-JP"/>
              </w:rPr>
            </w:pPr>
            <w:ins w:id="754" w:author="giangnhhse60606" w:date="2014-03-14T20:57:00Z">
              <w:r w:rsidRPr="008C01EB">
                <w:rPr>
                  <w:rFonts w:ascii="Calibri" w:eastAsia="Times New Roman" w:hAnsi="Calibri" w:cs="Times New Roman"/>
                  <w:color w:val="000000"/>
                  <w:sz w:val="22"/>
                  <w:lang w:eastAsia="ja-JP"/>
                </w:rPr>
                <w:t> </w:t>
              </w:r>
            </w:ins>
          </w:p>
        </w:tc>
      </w:tr>
      <w:tr w:rsidR="00DD5B11" w:rsidRPr="008C01EB" w:rsidTr="00DD5B11">
        <w:trPr>
          <w:trHeight w:val="1500"/>
          <w:ins w:id="755" w:author="giangnhhse60606" w:date="2014-03-14T20:56:00Z"/>
          <w:trPrChange w:id="756"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tcPrChange w:id="757"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tcPr>
            </w:tcPrChange>
          </w:tcPr>
          <w:p w:rsidR="00DD5B11" w:rsidRPr="008C01EB" w:rsidRDefault="008745F7" w:rsidP="009D3665">
            <w:pPr>
              <w:spacing w:after="0" w:line="240" w:lineRule="auto"/>
              <w:rPr>
                <w:ins w:id="758" w:author="giangnhhse60606" w:date="2014-03-14T20:56:00Z"/>
                <w:rFonts w:ascii="Calibri" w:eastAsia="Times New Roman" w:hAnsi="Calibri" w:cs="Times New Roman"/>
                <w:color w:val="000000"/>
                <w:sz w:val="22"/>
                <w:lang w:eastAsia="ja-JP"/>
              </w:rPr>
            </w:pPr>
            <w:ins w:id="759" w:author="giangnhhse60606" w:date="2014-03-14T20:58:00Z">
              <w:r>
                <w:rPr>
                  <w:rFonts w:ascii="Calibri" w:eastAsia="Times New Roman" w:hAnsi="Calibri" w:cs="Times New Roman"/>
                  <w:color w:val="000000"/>
                  <w:sz w:val="22"/>
                  <w:lang w:eastAsia="ja-JP"/>
                </w:rPr>
                <w:t>TC_8</w:t>
              </w:r>
            </w:ins>
          </w:p>
        </w:tc>
        <w:tc>
          <w:tcPr>
            <w:tcW w:w="1872" w:type="dxa"/>
            <w:tcBorders>
              <w:top w:val="nil"/>
              <w:left w:val="nil"/>
              <w:bottom w:val="single" w:sz="4" w:space="0" w:color="auto"/>
              <w:right w:val="single" w:sz="4" w:space="0" w:color="auto"/>
            </w:tcBorders>
            <w:shd w:val="clear" w:color="auto" w:fill="auto"/>
            <w:vAlign w:val="bottom"/>
            <w:tcPrChange w:id="760" w:author="giangnhhse60606" w:date="2014-03-14T20:56:00Z">
              <w:tcPr>
                <w:tcW w:w="1539" w:type="dxa"/>
                <w:tcBorders>
                  <w:top w:val="nil"/>
                  <w:left w:val="nil"/>
                  <w:bottom w:val="single" w:sz="4" w:space="0" w:color="auto"/>
                  <w:right w:val="single" w:sz="4" w:space="0" w:color="auto"/>
                </w:tcBorders>
                <w:shd w:val="clear" w:color="auto" w:fill="auto"/>
                <w:vAlign w:val="bottom"/>
              </w:tcPr>
            </w:tcPrChange>
          </w:tcPr>
          <w:p w:rsidR="00DD5B11" w:rsidRPr="00C2290D" w:rsidRDefault="00A9219F" w:rsidP="008C01EB">
            <w:pPr>
              <w:spacing w:after="0" w:line="240" w:lineRule="auto"/>
              <w:rPr>
                <w:ins w:id="761" w:author="giangnhhse60606" w:date="2014-03-14T20:56:00Z"/>
                <w:rFonts w:ascii="Calibri" w:eastAsia="Times New Roman" w:hAnsi="Calibri" w:cs="Times New Roman"/>
                <w:color w:val="000000"/>
                <w:sz w:val="22"/>
                <w:lang w:eastAsia="ja-JP"/>
              </w:rPr>
            </w:pPr>
            <w:ins w:id="762" w:author="giangnhhse60606" w:date="2014-03-14T20:58:00Z">
              <w:r w:rsidRPr="00A9219F">
                <w:rPr>
                  <w:rFonts w:ascii="Calibri" w:eastAsia="Times New Roman" w:hAnsi="Calibri" w:cs="Times New Roman"/>
                  <w:color w:val="000000"/>
                  <w:sz w:val="22"/>
                  <w:lang w:eastAsia="ja-JP"/>
                </w:rPr>
                <w:t>Test Edit Stadium With Blank Field</w:t>
              </w:r>
            </w:ins>
          </w:p>
        </w:tc>
        <w:tc>
          <w:tcPr>
            <w:tcW w:w="3951" w:type="dxa"/>
            <w:tcBorders>
              <w:top w:val="nil"/>
              <w:left w:val="nil"/>
              <w:bottom w:val="single" w:sz="4" w:space="0" w:color="auto"/>
              <w:right w:val="single" w:sz="4" w:space="0" w:color="auto"/>
            </w:tcBorders>
            <w:shd w:val="clear" w:color="auto" w:fill="auto"/>
            <w:vAlign w:val="bottom"/>
            <w:tcPrChange w:id="763" w:author="giangnhhse60606" w:date="2014-03-14T20:56:00Z">
              <w:tcPr>
                <w:tcW w:w="3951" w:type="dxa"/>
                <w:gridSpan w:val="2"/>
                <w:tcBorders>
                  <w:top w:val="nil"/>
                  <w:left w:val="nil"/>
                  <w:bottom w:val="single" w:sz="4" w:space="0" w:color="auto"/>
                  <w:right w:val="single" w:sz="4" w:space="0" w:color="auto"/>
                </w:tcBorders>
                <w:shd w:val="clear" w:color="auto" w:fill="auto"/>
                <w:vAlign w:val="bottom"/>
              </w:tcPr>
            </w:tcPrChange>
          </w:tcPr>
          <w:p w:rsidR="00A9219F" w:rsidRDefault="00A9219F" w:rsidP="008C01EB">
            <w:pPr>
              <w:spacing w:after="0" w:line="240" w:lineRule="auto"/>
              <w:rPr>
                <w:ins w:id="764" w:author="giangnhhse60606" w:date="2014-03-14T20:58:00Z"/>
                <w:rFonts w:ascii="Calibri" w:eastAsia="Times New Roman" w:hAnsi="Calibri" w:cs="Times New Roman"/>
                <w:color w:val="000000"/>
                <w:sz w:val="22"/>
                <w:lang w:eastAsia="ja-JP"/>
              </w:rPr>
            </w:pPr>
            <w:ins w:id="765" w:author="giangnhhse60606" w:date="2014-03-14T20:58:00Z">
              <w:r w:rsidRPr="00A9219F">
                <w:rPr>
                  <w:rFonts w:ascii="Calibri" w:eastAsia="Times New Roman" w:hAnsi="Calibri" w:cs="Times New Roman"/>
                  <w:color w:val="000000"/>
                  <w:sz w:val="22"/>
                  <w:lang w:eastAsia="ja-JP"/>
                </w:rPr>
                <w:t xml:space="preserve">1. Insert stadium's information        </w:t>
              </w:r>
            </w:ins>
          </w:p>
          <w:p w:rsidR="00A9219F" w:rsidRDefault="00A9219F" w:rsidP="008C01EB">
            <w:pPr>
              <w:spacing w:after="0" w:line="240" w:lineRule="auto"/>
              <w:rPr>
                <w:ins w:id="766" w:author="giangnhhse60606" w:date="2014-03-14T20:58:00Z"/>
                <w:rFonts w:ascii="Calibri" w:eastAsia="Times New Roman" w:hAnsi="Calibri" w:cs="Times New Roman"/>
                <w:color w:val="000000"/>
                <w:sz w:val="22"/>
                <w:lang w:eastAsia="ja-JP"/>
              </w:rPr>
            </w:pPr>
            <w:ins w:id="767" w:author="giangnhhse60606" w:date="2014-03-14T20:58:00Z">
              <w:r w:rsidRPr="00A9219F">
                <w:rPr>
                  <w:rFonts w:ascii="Calibri" w:eastAsia="Times New Roman" w:hAnsi="Calibri" w:cs="Times New Roman"/>
                  <w:color w:val="000000"/>
                  <w:sz w:val="22"/>
                  <w:lang w:eastAsia="ja-JP"/>
                </w:rPr>
                <w:t xml:space="preserve">2. Leave empty some fields          </w:t>
              </w:r>
            </w:ins>
          </w:p>
          <w:p w:rsidR="00DD5B11" w:rsidRPr="00C2290D" w:rsidRDefault="00A9219F" w:rsidP="008C01EB">
            <w:pPr>
              <w:spacing w:after="0" w:line="240" w:lineRule="auto"/>
              <w:rPr>
                <w:ins w:id="768" w:author="giangnhhse60606" w:date="2014-03-14T20:56:00Z"/>
                <w:rFonts w:ascii="Calibri" w:eastAsia="Times New Roman" w:hAnsi="Calibri" w:cs="Times New Roman"/>
                <w:color w:val="000000"/>
                <w:sz w:val="22"/>
                <w:lang w:eastAsia="ja-JP"/>
              </w:rPr>
            </w:pPr>
            <w:ins w:id="769" w:author="giangnhhse60606" w:date="2014-03-14T20:58:00Z">
              <w:r w:rsidRPr="00A9219F">
                <w:rPr>
                  <w:rFonts w:ascii="Calibri" w:eastAsia="Times New Roman" w:hAnsi="Calibri" w:cs="Times New Roman"/>
                  <w:color w:val="000000"/>
                  <w:sz w:val="22"/>
                  <w:lang w:eastAsia="ja-JP"/>
                </w:rPr>
                <w:t>3. Click "Tạo" button</w:t>
              </w:r>
            </w:ins>
          </w:p>
        </w:tc>
        <w:tc>
          <w:tcPr>
            <w:tcW w:w="3510" w:type="dxa"/>
            <w:tcBorders>
              <w:top w:val="nil"/>
              <w:left w:val="nil"/>
              <w:bottom w:val="single" w:sz="4" w:space="0" w:color="auto"/>
              <w:right w:val="single" w:sz="4" w:space="0" w:color="auto"/>
            </w:tcBorders>
            <w:shd w:val="clear" w:color="auto" w:fill="auto"/>
            <w:vAlign w:val="bottom"/>
            <w:tcPrChange w:id="770" w:author="giangnhhse60606" w:date="2014-03-14T20:56:00Z">
              <w:tcPr>
                <w:tcW w:w="3510" w:type="dxa"/>
                <w:gridSpan w:val="3"/>
                <w:tcBorders>
                  <w:top w:val="nil"/>
                  <w:left w:val="nil"/>
                  <w:bottom w:val="single" w:sz="4" w:space="0" w:color="auto"/>
                  <w:right w:val="single" w:sz="4" w:space="0" w:color="auto"/>
                </w:tcBorders>
                <w:shd w:val="clear" w:color="auto" w:fill="auto"/>
                <w:vAlign w:val="bottom"/>
              </w:tcPr>
            </w:tcPrChange>
          </w:tcPr>
          <w:p w:rsidR="00DD5B11" w:rsidRPr="00C2290D" w:rsidRDefault="00A9219F" w:rsidP="009D3665">
            <w:pPr>
              <w:spacing w:after="0" w:line="240" w:lineRule="auto"/>
              <w:rPr>
                <w:ins w:id="771" w:author="giangnhhse60606" w:date="2014-03-14T20:56:00Z"/>
                <w:rFonts w:ascii="Calibri" w:eastAsia="Times New Roman" w:hAnsi="Calibri" w:cs="Times New Roman"/>
                <w:color w:val="000000"/>
                <w:sz w:val="22"/>
                <w:lang w:eastAsia="ja-JP"/>
              </w:rPr>
            </w:pPr>
            <w:ins w:id="772" w:author="giangnhhse60606" w:date="2014-03-14T20:58:00Z">
              <w:r>
                <w:rPr>
                  <w:rFonts w:ascii="Calibri" w:eastAsia="Times New Roman" w:hAnsi="Calibri" w:cs="Times New Roman"/>
                  <w:color w:val="000000"/>
                  <w:sz w:val="22"/>
                  <w:lang w:eastAsia="ja-JP"/>
                </w:rPr>
                <w:t>Show r</w:t>
              </w:r>
              <w:r w:rsidRPr="00A9219F">
                <w:rPr>
                  <w:rFonts w:ascii="Calibri" w:eastAsia="Times New Roman" w:hAnsi="Calibri" w:cs="Times New Roman"/>
                  <w:color w:val="000000"/>
                  <w:sz w:val="22"/>
                  <w:lang w:eastAsia="ja-JP"/>
                </w:rPr>
                <w:t>equest insert full stadium's information</w:t>
              </w:r>
              <w:r>
                <w:rPr>
                  <w:rFonts w:ascii="Calibri" w:eastAsia="Times New Roman" w:hAnsi="Calibri" w:cs="Times New Roman"/>
                  <w:color w:val="000000"/>
                  <w:sz w:val="22"/>
                  <w:lang w:eastAsia="ja-JP"/>
                </w:rPr>
                <w:t xml:space="preserve"> message</w:t>
              </w:r>
            </w:ins>
          </w:p>
        </w:tc>
        <w:tc>
          <w:tcPr>
            <w:tcW w:w="1710" w:type="dxa"/>
            <w:tcBorders>
              <w:top w:val="nil"/>
              <w:left w:val="nil"/>
              <w:bottom w:val="single" w:sz="4" w:space="0" w:color="auto"/>
              <w:right w:val="single" w:sz="4" w:space="0" w:color="auto"/>
            </w:tcBorders>
            <w:shd w:val="clear" w:color="auto" w:fill="auto"/>
            <w:vAlign w:val="bottom"/>
            <w:tcPrChange w:id="773" w:author="giangnhhse60606" w:date="2014-03-14T20:56:00Z">
              <w:tcPr>
                <w:tcW w:w="1710" w:type="dxa"/>
                <w:gridSpan w:val="2"/>
                <w:tcBorders>
                  <w:top w:val="nil"/>
                  <w:left w:val="nil"/>
                  <w:bottom w:val="single" w:sz="4" w:space="0" w:color="auto"/>
                  <w:right w:val="single" w:sz="4" w:space="0" w:color="auto"/>
                </w:tcBorders>
                <w:shd w:val="clear" w:color="auto" w:fill="auto"/>
                <w:vAlign w:val="bottom"/>
              </w:tcPr>
            </w:tcPrChange>
          </w:tcPr>
          <w:p w:rsidR="00DD5B11" w:rsidRDefault="00202B4C" w:rsidP="008C01EB">
            <w:pPr>
              <w:spacing w:after="0" w:line="240" w:lineRule="auto"/>
              <w:rPr>
                <w:ins w:id="774" w:author="giangnhhse60606" w:date="2014-03-14T20:56:00Z"/>
                <w:rFonts w:ascii="Calibri" w:eastAsia="Times New Roman" w:hAnsi="Calibri" w:cs="Times New Roman"/>
                <w:color w:val="000000"/>
                <w:sz w:val="22"/>
                <w:lang w:eastAsia="ja-JP"/>
              </w:rPr>
            </w:pPr>
            <w:ins w:id="775" w:author="giangnhhse60606" w:date="2014-03-14T20: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Change w:id="776"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tcPr>
            </w:tcPrChange>
          </w:tcPr>
          <w:p w:rsidR="00DD5B11" w:rsidRPr="008C01EB" w:rsidRDefault="00DD5B11" w:rsidP="008C01EB">
            <w:pPr>
              <w:spacing w:after="0" w:line="240" w:lineRule="auto"/>
              <w:rPr>
                <w:ins w:id="777" w:author="giangnhhse60606" w:date="2014-03-14T20:56:00Z"/>
                <w:rFonts w:ascii="Calibri" w:eastAsia="Times New Roman" w:hAnsi="Calibri" w:cs="Times New Roman"/>
                <w:color w:val="000000"/>
                <w:sz w:val="22"/>
                <w:lang w:eastAsia="ja-JP"/>
              </w:rPr>
            </w:pPr>
          </w:p>
        </w:tc>
      </w:tr>
      <w:tr w:rsidR="00DD5B11" w:rsidRPr="008C01EB" w:rsidTr="00DD5B11">
        <w:trPr>
          <w:trHeight w:val="1500"/>
          <w:ins w:id="778" w:author="giangnhhse60606" w:date="2014-03-14T20:5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DD5B11" w:rsidRPr="008C01EB" w:rsidRDefault="00202B4C" w:rsidP="009F7A42">
            <w:pPr>
              <w:spacing w:after="0" w:line="240" w:lineRule="auto"/>
              <w:rPr>
                <w:ins w:id="779" w:author="giangnhhse60606" w:date="2014-03-14T20:57:00Z"/>
                <w:rFonts w:ascii="Calibri" w:eastAsia="Times New Roman" w:hAnsi="Calibri" w:cs="Times New Roman"/>
                <w:color w:val="000000"/>
                <w:sz w:val="22"/>
                <w:lang w:eastAsia="ja-JP"/>
              </w:rPr>
            </w:pPr>
            <w:ins w:id="780" w:author="giangnhhse60606" w:date="2014-03-14T20:59:00Z">
              <w:r>
                <w:rPr>
                  <w:rFonts w:ascii="Calibri" w:eastAsia="Times New Roman" w:hAnsi="Calibri" w:cs="Times New Roman"/>
                  <w:color w:val="000000"/>
                  <w:sz w:val="22"/>
                  <w:lang w:eastAsia="ja-JP"/>
                </w:rPr>
                <w:t>TC_9</w:t>
              </w:r>
            </w:ins>
          </w:p>
        </w:tc>
        <w:tc>
          <w:tcPr>
            <w:tcW w:w="1872" w:type="dxa"/>
            <w:tcBorders>
              <w:top w:val="nil"/>
              <w:left w:val="nil"/>
              <w:bottom w:val="single" w:sz="4" w:space="0" w:color="auto"/>
              <w:right w:val="single" w:sz="4" w:space="0" w:color="auto"/>
            </w:tcBorders>
            <w:shd w:val="clear" w:color="auto" w:fill="auto"/>
            <w:vAlign w:val="bottom"/>
          </w:tcPr>
          <w:p w:rsidR="00DD5B11" w:rsidRPr="00C2290D" w:rsidRDefault="00202B4C" w:rsidP="008C01EB">
            <w:pPr>
              <w:spacing w:after="0" w:line="240" w:lineRule="auto"/>
              <w:rPr>
                <w:ins w:id="781" w:author="giangnhhse60606" w:date="2014-03-14T20:57:00Z"/>
                <w:rFonts w:ascii="Calibri" w:eastAsia="Times New Roman" w:hAnsi="Calibri" w:cs="Times New Roman"/>
                <w:color w:val="000000"/>
                <w:sz w:val="22"/>
                <w:lang w:eastAsia="ja-JP"/>
              </w:rPr>
            </w:pPr>
            <w:ins w:id="782" w:author="giangnhhse60606" w:date="2014-03-14T20:59:00Z">
              <w:r w:rsidRPr="00202B4C">
                <w:rPr>
                  <w:rFonts w:ascii="Calibri" w:eastAsia="Times New Roman" w:hAnsi="Calibri" w:cs="Times New Roman"/>
                  <w:color w:val="000000"/>
                  <w:sz w:val="22"/>
                  <w:lang w:eastAsia="ja-JP"/>
                </w:rPr>
                <w:t>Test Cancel Edit Stadium</w:t>
              </w:r>
            </w:ins>
          </w:p>
        </w:tc>
        <w:tc>
          <w:tcPr>
            <w:tcW w:w="3951" w:type="dxa"/>
            <w:tcBorders>
              <w:top w:val="nil"/>
              <w:left w:val="nil"/>
              <w:bottom w:val="single" w:sz="4" w:space="0" w:color="auto"/>
              <w:right w:val="single" w:sz="4" w:space="0" w:color="auto"/>
            </w:tcBorders>
            <w:shd w:val="clear" w:color="auto" w:fill="auto"/>
            <w:vAlign w:val="bottom"/>
          </w:tcPr>
          <w:p w:rsidR="00824060" w:rsidRDefault="00824060" w:rsidP="008C01EB">
            <w:pPr>
              <w:spacing w:after="0" w:line="240" w:lineRule="auto"/>
              <w:rPr>
                <w:ins w:id="783" w:author="giangnhhse60606" w:date="2014-03-14T20:59:00Z"/>
                <w:rFonts w:ascii="Calibri" w:eastAsia="Times New Roman" w:hAnsi="Calibri" w:cs="Times New Roman"/>
                <w:color w:val="000000"/>
                <w:sz w:val="22"/>
                <w:lang w:eastAsia="ja-JP"/>
              </w:rPr>
            </w:pPr>
            <w:ins w:id="784" w:author="giangnhhse60606" w:date="2014-03-14T20:59:00Z">
              <w:r w:rsidRPr="00824060">
                <w:rPr>
                  <w:rFonts w:ascii="Calibri" w:eastAsia="Times New Roman" w:hAnsi="Calibri" w:cs="Times New Roman"/>
                  <w:color w:val="000000"/>
                  <w:sz w:val="22"/>
                  <w:lang w:eastAsia="ja-JP"/>
                </w:rPr>
                <w:t xml:space="preserve">1. Insert stadium's information       </w:t>
              </w:r>
            </w:ins>
          </w:p>
          <w:p w:rsidR="00824060" w:rsidRDefault="00824060" w:rsidP="008C01EB">
            <w:pPr>
              <w:spacing w:after="0" w:line="240" w:lineRule="auto"/>
              <w:rPr>
                <w:ins w:id="785" w:author="giangnhhse60606" w:date="2014-03-14T20:59:00Z"/>
                <w:rFonts w:ascii="Calibri" w:eastAsia="Times New Roman" w:hAnsi="Calibri" w:cs="Times New Roman"/>
                <w:color w:val="000000"/>
                <w:sz w:val="22"/>
                <w:lang w:eastAsia="ja-JP"/>
              </w:rPr>
            </w:pPr>
            <w:ins w:id="786" w:author="giangnhhse60606" w:date="2014-03-14T20:59:00Z">
              <w:r w:rsidRPr="00824060">
                <w:rPr>
                  <w:rFonts w:ascii="Calibri" w:eastAsia="Times New Roman" w:hAnsi="Calibri" w:cs="Times New Roman"/>
                  <w:color w:val="000000"/>
                  <w:sz w:val="22"/>
                  <w:lang w:eastAsia="ja-JP"/>
                </w:rPr>
                <w:t xml:space="preserve">2. Click "Hủy" button                     </w:t>
              </w:r>
            </w:ins>
          </w:p>
          <w:p w:rsidR="00DD5B11" w:rsidRPr="00C2290D" w:rsidRDefault="00824060" w:rsidP="008C01EB">
            <w:pPr>
              <w:spacing w:after="0" w:line="240" w:lineRule="auto"/>
              <w:rPr>
                <w:ins w:id="787" w:author="giangnhhse60606" w:date="2014-03-14T20:57:00Z"/>
                <w:rFonts w:ascii="Calibri" w:eastAsia="Times New Roman" w:hAnsi="Calibri" w:cs="Times New Roman"/>
                <w:color w:val="000000"/>
                <w:sz w:val="22"/>
                <w:lang w:eastAsia="ja-JP"/>
              </w:rPr>
            </w:pPr>
            <w:ins w:id="788" w:author="giangnhhse60606" w:date="2014-03-14T20:59:00Z">
              <w:r w:rsidRPr="00824060">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tcPr>
          <w:p w:rsidR="00DD5B11" w:rsidRPr="00C2290D" w:rsidRDefault="00DD5B11" w:rsidP="008C01EB">
            <w:pPr>
              <w:spacing w:after="0" w:line="240" w:lineRule="auto"/>
              <w:rPr>
                <w:ins w:id="789" w:author="giangnhhse60606" w:date="2014-03-14T20:57:00Z"/>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DD5B11" w:rsidRDefault="00CE3379" w:rsidP="008C01EB">
            <w:pPr>
              <w:spacing w:after="0" w:line="240" w:lineRule="auto"/>
              <w:rPr>
                <w:ins w:id="790" w:author="giangnhhse60606" w:date="2014-03-14T20:57:00Z"/>
                <w:rFonts w:ascii="Calibri" w:eastAsia="Times New Roman" w:hAnsi="Calibri" w:cs="Times New Roman"/>
                <w:color w:val="000000"/>
                <w:sz w:val="22"/>
                <w:lang w:eastAsia="ja-JP"/>
              </w:rPr>
            </w:pPr>
            <w:ins w:id="791" w:author="giangnhhse60606" w:date="2014-03-14T21:14: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DD5B11" w:rsidRPr="008C01EB" w:rsidRDefault="00DD5B11" w:rsidP="008C01EB">
            <w:pPr>
              <w:spacing w:after="0" w:line="240" w:lineRule="auto"/>
              <w:rPr>
                <w:ins w:id="792" w:author="giangnhhse60606" w:date="2014-03-14T20:57:00Z"/>
                <w:rFonts w:ascii="Calibri" w:eastAsia="Times New Roman" w:hAnsi="Calibri" w:cs="Times New Roman"/>
                <w:color w:val="000000"/>
                <w:sz w:val="22"/>
                <w:lang w:eastAsia="ja-JP"/>
              </w:rPr>
            </w:pPr>
          </w:p>
        </w:tc>
      </w:tr>
      <w:tr w:rsidR="008F21F7" w:rsidRPr="008C01EB" w:rsidTr="008F21F7">
        <w:tblPrEx>
          <w:tblPrExChange w:id="793" w:author="giangnhhse60606" w:date="2014-03-14T21:13:00Z">
            <w:tblPrEx>
              <w:tblW w:w="13474" w:type="dxa"/>
            </w:tblPrEx>
          </w:tblPrExChange>
        </w:tblPrEx>
        <w:trPr>
          <w:trHeight w:val="399"/>
          <w:ins w:id="794" w:author="giangnhhse60606" w:date="2014-03-14T21:10:00Z"/>
          <w:trPrChange w:id="795" w:author="giangnhhse60606" w:date="2014-03-14T21:13:00Z">
            <w:trPr>
              <w:gridBefore w:val="2"/>
              <w:trHeight w:val="1500"/>
            </w:trPr>
          </w:trPrChange>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Change w:id="796" w:author="giangnhhse60606" w:date="2014-03-14T21:13:00Z">
              <w:tcPr>
                <w:tcW w:w="13474" w:type="dxa"/>
                <w:gridSpan w:val="12"/>
                <w:tcBorders>
                  <w:top w:val="nil"/>
                  <w:left w:val="single" w:sz="4" w:space="0" w:color="auto"/>
                  <w:bottom w:val="single" w:sz="4" w:space="0" w:color="auto"/>
                  <w:right w:val="single" w:sz="4" w:space="0" w:color="auto"/>
                </w:tcBorders>
                <w:shd w:val="clear" w:color="auto" w:fill="auto"/>
                <w:noWrap/>
                <w:vAlign w:val="bottom"/>
              </w:tcPr>
            </w:tcPrChange>
          </w:tcPr>
          <w:p w:rsidR="008F21F7" w:rsidRPr="008F21F7" w:rsidRDefault="008F21F7">
            <w:pPr>
              <w:spacing w:after="0" w:line="240" w:lineRule="auto"/>
              <w:jc w:val="center"/>
              <w:rPr>
                <w:ins w:id="797" w:author="giangnhhse60606" w:date="2014-03-14T21:10:00Z"/>
                <w:rFonts w:ascii="Calibri" w:eastAsia="Times New Roman" w:hAnsi="Calibri" w:cs="Times New Roman"/>
                <w:b/>
                <w:bCs/>
                <w:color w:val="000000"/>
                <w:sz w:val="22"/>
                <w:lang w:eastAsia="ja-JP"/>
                <w:rPrChange w:id="798" w:author="giangnhhse60606" w:date="2014-03-14T21:11:00Z">
                  <w:rPr>
                    <w:ins w:id="799" w:author="giangnhhse60606" w:date="2014-03-14T21:10:00Z"/>
                    <w:rFonts w:ascii="Calibri" w:eastAsia="Times New Roman" w:hAnsi="Calibri" w:cs="Times New Roman"/>
                    <w:color w:val="000000"/>
                    <w:sz w:val="22"/>
                    <w:lang w:eastAsia="ja-JP"/>
                  </w:rPr>
                </w:rPrChange>
              </w:rPr>
              <w:pPrChange w:id="800" w:author="giangnhhse60606" w:date="2014-03-14T21:11:00Z">
                <w:pPr>
                  <w:spacing w:after="0" w:line="240" w:lineRule="auto"/>
                </w:pPr>
              </w:pPrChange>
            </w:pPr>
            <w:ins w:id="801" w:author="giangnhhse60606" w:date="2014-03-14T21:13:00Z">
              <w:r w:rsidRPr="008F21F7">
                <w:rPr>
                  <w:rFonts w:ascii="Calibri" w:eastAsia="Times New Roman" w:hAnsi="Calibri" w:cs="Times New Roman"/>
                  <w:b/>
                  <w:bCs/>
                  <w:color w:val="000000"/>
                  <w:sz w:val="22"/>
                  <w:lang w:eastAsia="ja-JP"/>
                </w:rPr>
                <w:t>Update Stadium Status</w:t>
              </w:r>
            </w:ins>
          </w:p>
        </w:tc>
      </w:tr>
      <w:tr w:rsidR="008F21F7" w:rsidRPr="008C01EB" w:rsidTr="00DD5B11">
        <w:trPr>
          <w:trHeight w:val="1500"/>
          <w:ins w:id="802" w:author="giangnhhse60606" w:date="2014-03-14T21:11: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8F21F7" w:rsidRDefault="008F21F7" w:rsidP="009F7A42">
            <w:pPr>
              <w:spacing w:after="0" w:line="240" w:lineRule="auto"/>
              <w:rPr>
                <w:ins w:id="803" w:author="giangnhhse60606" w:date="2014-03-14T21:11:00Z"/>
                <w:rFonts w:ascii="Calibri" w:eastAsia="Times New Roman" w:hAnsi="Calibri" w:cs="Times New Roman"/>
                <w:color w:val="000000"/>
                <w:sz w:val="22"/>
                <w:lang w:eastAsia="ja-JP"/>
              </w:rPr>
            </w:pPr>
            <w:ins w:id="804" w:author="giangnhhse60606" w:date="2014-03-14T21:13:00Z">
              <w:r>
                <w:rPr>
                  <w:rFonts w:ascii="Calibri" w:eastAsia="Times New Roman" w:hAnsi="Calibri" w:cs="Times New Roman"/>
                  <w:color w:val="000000"/>
                  <w:sz w:val="22"/>
                  <w:lang w:eastAsia="ja-JP"/>
                </w:rPr>
                <w:t>TC_10</w:t>
              </w:r>
            </w:ins>
          </w:p>
        </w:tc>
        <w:tc>
          <w:tcPr>
            <w:tcW w:w="1872" w:type="dxa"/>
            <w:tcBorders>
              <w:top w:val="nil"/>
              <w:left w:val="nil"/>
              <w:bottom w:val="single" w:sz="4" w:space="0" w:color="auto"/>
              <w:right w:val="single" w:sz="4" w:space="0" w:color="auto"/>
            </w:tcBorders>
            <w:shd w:val="clear" w:color="auto" w:fill="auto"/>
            <w:vAlign w:val="bottom"/>
          </w:tcPr>
          <w:p w:rsidR="008F21F7" w:rsidRPr="00202B4C" w:rsidRDefault="00CE3379" w:rsidP="008C01EB">
            <w:pPr>
              <w:spacing w:after="0" w:line="240" w:lineRule="auto"/>
              <w:rPr>
                <w:ins w:id="805" w:author="giangnhhse60606" w:date="2014-03-14T21:11:00Z"/>
                <w:rFonts w:ascii="Calibri" w:eastAsia="Times New Roman" w:hAnsi="Calibri" w:cs="Times New Roman"/>
                <w:color w:val="000000"/>
                <w:sz w:val="22"/>
                <w:lang w:eastAsia="ja-JP"/>
              </w:rPr>
            </w:pPr>
            <w:ins w:id="806" w:author="giangnhhse60606" w:date="2014-03-14T21:13:00Z">
              <w:r w:rsidRPr="00CE3379">
                <w:rPr>
                  <w:rFonts w:ascii="Calibri" w:eastAsia="Times New Roman" w:hAnsi="Calibri" w:cs="Times New Roman"/>
                  <w:color w:val="000000"/>
                  <w:sz w:val="22"/>
                  <w:lang w:eastAsia="ja-JP"/>
                </w:rPr>
                <w:t>Test Active Stadium</w:t>
              </w:r>
            </w:ins>
          </w:p>
        </w:tc>
        <w:tc>
          <w:tcPr>
            <w:tcW w:w="3951" w:type="dxa"/>
            <w:tcBorders>
              <w:top w:val="nil"/>
              <w:left w:val="nil"/>
              <w:bottom w:val="single" w:sz="4" w:space="0" w:color="auto"/>
              <w:right w:val="single" w:sz="4" w:space="0" w:color="auto"/>
            </w:tcBorders>
            <w:shd w:val="clear" w:color="auto" w:fill="auto"/>
            <w:vAlign w:val="bottom"/>
          </w:tcPr>
          <w:p w:rsidR="008F21F7" w:rsidRPr="00824060" w:rsidRDefault="00CE3379" w:rsidP="008C01EB">
            <w:pPr>
              <w:spacing w:after="0" w:line="240" w:lineRule="auto"/>
              <w:rPr>
                <w:ins w:id="807" w:author="giangnhhse60606" w:date="2014-03-14T21:11:00Z"/>
                <w:rFonts w:ascii="Calibri" w:eastAsia="Times New Roman" w:hAnsi="Calibri" w:cs="Times New Roman"/>
                <w:color w:val="000000"/>
                <w:sz w:val="22"/>
                <w:lang w:eastAsia="ja-JP"/>
              </w:rPr>
            </w:pPr>
            <w:ins w:id="808" w:author="giangnhhse60606" w:date="2014-03-14T21:13:00Z">
              <w:r w:rsidRPr="00CE3379">
                <w:rPr>
                  <w:rFonts w:ascii="Calibri" w:eastAsia="Times New Roman" w:hAnsi="Calibri" w:cs="Times New Roman"/>
                  <w:color w:val="000000"/>
                  <w:sz w:val="22"/>
                  <w:lang w:eastAsia="ja-JP"/>
                </w:rPr>
                <w:t>1. Login the system with admin role.                                               2. Click "Sân Vận Động" page                   3.Click Active button of the stadium which will be active</w:t>
              </w:r>
            </w:ins>
          </w:p>
        </w:tc>
        <w:tc>
          <w:tcPr>
            <w:tcW w:w="3510" w:type="dxa"/>
            <w:tcBorders>
              <w:top w:val="nil"/>
              <w:left w:val="nil"/>
              <w:bottom w:val="single" w:sz="4" w:space="0" w:color="auto"/>
              <w:right w:val="single" w:sz="4" w:space="0" w:color="auto"/>
            </w:tcBorders>
            <w:shd w:val="clear" w:color="auto" w:fill="auto"/>
            <w:vAlign w:val="bottom"/>
          </w:tcPr>
          <w:p w:rsidR="008F21F7" w:rsidRPr="00C2290D" w:rsidRDefault="00CE3379" w:rsidP="008C01EB">
            <w:pPr>
              <w:spacing w:after="0" w:line="240" w:lineRule="auto"/>
              <w:rPr>
                <w:ins w:id="809" w:author="giangnhhse60606" w:date="2014-03-14T21:11:00Z"/>
                <w:rFonts w:ascii="Calibri" w:eastAsia="Times New Roman" w:hAnsi="Calibri" w:cs="Times New Roman"/>
                <w:color w:val="000000"/>
                <w:sz w:val="22"/>
                <w:lang w:eastAsia="ja-JP"/>
              </w:rPr>
            </w:pPr>
            <w:ins w:id="810" w:author="giangnhhse60606" w:date="2014-03-14T21:14:00Z">
              <w:r w:rsidRPr="00CE3379">
                <w:rPr>
                  <w:rFonts w:ascii="Calibri" w:eastAsia="Times New Roman" w:hAnsi="Calibri" w:cs="Times New Roman"/>
                  <w:color w:val="000000"/>
                  <w:sz w:val="22"/>
                  <w:lang w:eastAsia="ja-JP"/>
                </w:rPr>
                <w:t>Confirm active messsage will be displayed                                            The button changes from active to deactive</w:t>
              </w:r>
            </w:ins>
          </w:p>
        </w:tc>
        <w:tc>
          <w:tcPr>
            <w:tcW w:w="1710" w:type="dxa"/>
            <w:tcBorders>
              <w:top w:val="nil"/>
              <w:left w:val="nil"/>
              <w:bottom w:val="single" w:sz="4" w:space="0" w:color="auto"/>
              <w:right w:val="single" w:sz="4" w:space="0" w:color="auto"/>
            </w:tcBorders>
            <w:shd w:val="clear" w:color="auto" w:fill="auto"/>
            <w:vAlign w:val="bottom"/>
          </w:tcPr>
          <w:p w:rsidR="008F21F7" w:rsidRDefault="00CE3379" w:rsidP="008C01EB">
            <w:pPr>
              <w:spacing w:after="0" w:line="240" w:lineRule="auto"/>
              <w:rPr>
                <w:ins w:id="811" w:author="giangnhhse60606" w:date="2014-03-14T21:11:00Z"/>
                <w:rFonts w:ascii="Calibri" w:eastAsia="Times New Roman" w:hAnsi="Calibri" w:cs="Times New Roman"/>
                <w:color w:val="000000"/>
                <w:sz w:val="22"/>
                <w:lang w:eastAsia="ja-JP"/>
              </w:rPr>
            </w:pPr>
            <w:ins w:id="812" w:author="giangnhhse60606" w:date="2014-03-14T21:14: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8F21F7" w:rsidRPr="008C01EB" w:rsidRDefault="008F21F7" w:rsidP="008C01EB">
            <w:pPr>
              <w:spacing w:after="0" w:line="240" w:lineRule="auto"/>
              <w:rPr>
                <w:ins w:id="813" w:author="giangnhhse60606" w:date="2014-03-14T21:11:00Z"/>
                <w:rFonts w:ascii="Calibri" w:eastAsia="Times New Roman" w:hAnsi="Calibri" w:cs="Times New Roman"/>
                <w:color w:val="000000"/>
                <w:sz w:val="22"/>
                <w:lang w:eastAsia="ja-JP"/>
              </w:rPr>
            </w:pPr>
          </w:p>
        </w:tc>
      </w:tr>
      <w:tr w:rsidR="008F21F7" w:rsidRPr="008C01EB" w:rsidTr="00DD5B11">
        <w:trPr>
          <w:trHeight w:val="1500"/>
          <w:ins w:id="814" w:author="giangnhhse60606" w:date="2014-03-14T21:11: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8F21F7" w:rsidRDefault="00CE3379" w:rsidP="009F7A42">
            <w:pPr>
              <w:spacing w:after="0" w:line="240" w:lineRule="auto"/>
              <w:rPr>
                <w:ins w:id="815" w:author="giangnhhse60606" w:date="2014-03-14T21:11:00Z"/>
                <w:rFonts w:ascii="Calibri" w:eastAsia="Times New Roman" w:hAnsi="Calibri" w:cs="Times New Roman"/>
                <w:color w:val="000000"/>
                <w:sz w:val="22"/>
                <w:lang w:eastAsia="ja-JP"/>
              </w:rPr>
            </w:pPr>
            <w:ins w:id="816" w:author="giangnhhse60606" w:date="2014-03-14T21:14:00Z">
              <w:r>
                <w:rPr>
                  <w:rFonts w:ascii="Calibri" w:eastAsia="Times New Roman" w:hAnsi="Calibri" w:cs="Times New Roman"/>
                  <w:color w:val="000000"/>
                  <w:sz w:val="22"/>
                  <w:lang w:eastAsia="ja-JP"/>
                </w:rPr>
                <w:t>TC_11</w:t>
              </w:r>
            </w:ins>
          </w:p>
        </w:tc>
        <w:tc>
          <w:tcPr>
            <w:tcW w:w="1872" w:type="dxa"/>
            <w:tcBorders>
              <w:top w:val="nil"/>
              <w:left w:val="nil"/>
              <w:bottom w:val="single" w:sz="4" w:space="0" w:color="auto"/>
              <w:right w:val="single" w:sz="4" w:space="0" w:color="auto"/>
            </w:tcBorders>
            <w:shd w:val="clear" w:color="auto" w:fill="auto"/>
            <w:vAlign w:val="bottom"/>
          </w:tcPr>
          <w:p w:rsidR="008F21F7" w:rsidRPr="00202B4C" w:rsidRDefault="00CE3379" w:rsidP="008C01EB">
            <w:pPr>
              <w:spacing w:after="0" w:line="240" w:lineRule="auto"/>
              <w:rPr>
                <w:ins w:id="817" w:author="giangnhhse60606" w:date="2014-03-14T21:11:00Z"/>
                <w:rFonts w:ascii="Calibri" w:eastAsia="Times New Roman" w:hAnsi="Calibri" w:cs="Times New Roman"/>
                <w:color w:val="000000"/>
                <w:sz w:val="22"/>
                <w:lang w:eastAsia="ja-JP"/>
              </w:rPr>
            </w:pPr>
            <w:ins w:id="818" w:author="giangnhhse60606" w:date="2014-03-14T21:14:00Z">
              <w:r w:rsidRPr="00CE3379">
                <w:rPr>
                  <w:rFonts w:ascii="Calibri" w:eastAsia="Times New Roman" w:hAnsi="Calibri" w:cs="Times New Roman"/>
                  <w:color w:val="000000"/>
                  <w:sz w:val="22"/>
                  <w:lang w:eastAsia="ja-JP"/>
                </w:rPr>
                <w:t>Test Deactive Stadium</w:t>
              </w:r>
            </w:ins>
          </w:p>
        </w:tc>
        <w:tc>
          <w:tcPr>
            <w:tcW w:w="3951" w:type="dxa"/>
            <w:tcBorders>
              <w:top w:val="nil"/>
              <w:left w:val="nil"/>
              <w:bottom w:val="single" w:sz="4" w:space="0" w:color="auto"/>
              <w:right w:val="single" w:sz="4" w:space="0" w:color="auto"/>
            </w:tcBorders>
            <w:shd w:val="clear" w:color="auto" w:fill="auto"/>
            <w:vAlign w:val="bottom"/>
          </w:tcPr>
          <w:p w:rsidR="008F21F7" w:rsidRPr="00824060" w:rsidRDefault="00305B4C" w:rsidP="008C01EB">
            <w:pPr>
              <w:spacing w:after="0" w:line="240" w:lineRule="auto"/>
              <w:rPr>
                <w:ins w:id="819" w:author="giangnhhse60606" w:date="2014-03-14T21:11:00Z"/>
                <w:rFonts w:ascii="Calibri" w:eastAsia="Times New Roman" w:hAnsi="Calibri" w:cs="Times New Roman"/>
                <w:color w:val="000000"/>
                <w:sz w:val="22"/>
                <w:lang w:eastAsia="ja-JP"/>
              </w:rPr>
            </w:pPr>
            <w:ins w:id="820" w:author="giangnhhse60606" w:date="2014-03-14T21:14:00Z">
              <w:r w:rsidRPr="00305B4C">
                <w:rPr>
                  <w:rFonts w:ascii="Calibri" w:eastAsia="Times New Roman" w:hAnsi="Calibri" w:cs="Times New Roman"/>
                  <w:color w:val="000000"/>
                  <w:sz w:val="22"/>
                  <w:lang w:eastAsia="ja-JP"/>
                </w:rPr>
                <w:t>1. Login the system with admin role.                                               2. Click "Sân Vận Động" page                   3.Click Deactived button of the stadium which will be active</w:t>
              </w:r>
            </w:ins>
          </w:p>
        </w:tc>
        <w:tc>
          <w:tcPr>
            <w:tcW w:w="3510" w:type="dxa"/>
            <w:tcBorders>
              <w:top w:val="nil"/>
              <w:left w:val="nil"/>
              <w:bottom w:val="single" w:sz="4" w:space="0" w:color="auto"/>
              <w:right w:val="single" w:sz="4" w:space="0" w:color="auto"/>
            </w:tcBorders>
            <w:shd w:val="clear" w:color="auto" w:fill="auto"/>
            <w:vAlign w:val="bottom"/>
          </w:tcPr>
          <w:p w:rsidR="008F21F7" w:rsidRPr="00C2290D" w:rsidRDefault="00305B4C" w:rsidP="008C01EB">
            <w:pPr>
              <w:spacing w:after="0" w:line="240" w:lineRule="auto"/>
              <w:rPr>
                <w:ins w:id="821" w:author="giangnhhse60606" w:date="2014-03-14T21:11:00Z"/>
                <w:rFonts w:ascii="Calibri" w:eastAsia="Times New Roman" w:hAnsi="Calibri" w:cs="Times New Roman"/>
                <w:color w:val="000000"/>
                <w:sz w:val="22"/>
                <w:lang w:eastAsia="ja-JP"/>
              </w:rPr>
            </w:pPr>
            <w:ins w:id="822" w:author="giangnhhse60606" w:date="2014-03-14T21:14:00Z">
              <w:r w:rsidRPr="00305B4C">
                <w:rPr>
                  <w:rFonts w:ascii="Calibri" w:eastAsia="Times New Roman" w:hAnsi="Calibri" w:cs="Times New Roman"/>
                  <w:color w:val="000000"/>
                  <w:sz w:val="22"/>
                  <w:lang w:eastAsia="ja-JP"/>
                </w:rPr>
                <w:t>Confirm active messsage will be displayed                                            The button changes from deactive to active</w:t>
              </w:r>
            </w:ins>
          </w:p>
        </w:tc>
        <w:tc>
          <w:tcPr>
            <w:tcW w:w="1710" w:type="dxa"/>
            <w:tcBorders>
              <w:top w:val="nil"/>
              <w:left w:val="nil"/>
              <w:bottom w:val="single" w:sz="4" w:space="0" w:color="auto"/>
              <w:right w:val="single" w:sz="4" w:space="0" w:color="auto"/>
            </w:tcBorders>
            <w:shd w:val="clear" w:color="auto" w:fill="auto"/>
            <w:vAlign w:val="bottom"/>
          </w:tcPr>
          <w:p w:rsidR="008F21F7" w:rsidRDefault="00305B4C" w:rsidP="008C01EB">
            <w:pPr>
              <w:spacing w:after="0" w:line="240" w:lineRule="auto"/>
              <w:rPr>
                <w:ins w:id="823" w:author="giangnhhse60606" w:date="2014-03-14T21:11:00Z"/>
                <w:rFonts w:ascii="Calibri" w:eastAsia="Times New Roman" w:hAnsi="Calibri" w:cs="Times New Roman"/>
                <w:color w:val="000000"/>
                <w:sz w:val="22"/>
                <w:lang w:eastAsia="ja-JP"/>
              </w:rPr>
            </w:pPr>
            <w:ins w:id="824" w:author="giangnhhse60606" w:date="2014-03-14T21:14: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8F21F7" w:rsidRPr="008C01EB" w:rsidRDefault="008F21F7" w:rsidP="008C01EB">
            <w:pPr>
              <w:spacing w:after="0" w:line="240" w:lineRule="auto"/>
              <w:rPr>
                <w:ins w:id="825" w:author="giangnhhse60606" w:date="2014-03-14T21:11:00Z"/>
                <w:rFonts w:ascii="Calibri" w:eastAsia="Times New Roman" w:hAnsi="Calibri" w:cs="Times New Roman"/>
                <w:color w:val="000000"/>
                <w:sz w:val="22"/>
                <w:lang w:eastAsia="ja-JP"/>
              </w:rPr>
            </w:pPr>
          </w:p>
        </w:tc>
      </w:tr>
      <w:tr w:rsidR="00FF5420" w:rsidRPr="008C01EB" w:rsidDel="00DD5B11" w:rsidTr="00DD5B11">
        <w:trPr>
          <w:trHeight w:val="1800"/>
          <w:del w:id="826" w:author="giangnhhse60606" w:date="2014-03-14T20:56:00Z"/>
          <w:trPrChange w:id="827" w:author="giangnhhse60606" w:date="2014-03-14T20:56:00Z">
            <w:trPr>
              <w:gridBefore w:val="2"/>
              <w:trHeight w:val="18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828"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Del="00DD5B11" w:rsidRDefault="008C01EB" w:rsidP="008C01EB">
            <w:pPr>
              <w:spacing w:after="0" w:line="240" w:lineRule="auto"/>
              <w:rPr>
                <w:del w:id="829" w:author="giangnhhse60606" w:date="2014-03-14T20:56:00Z"/>
                <w:rFonts w:ascii="Calibri" w:eastAsia="Times New Roman" w:hAnsi="Calibri" w:cs="Times New Roman"/>
                <w:color w:val="000000"/>
                <w:sz w:val="22"/>
                <w:lang w:eastAsia="ja-JP"/>
              </w:rPr>
            </w:pPr>
            <w:del w:id="830" w:author="giangnhhse60606" w:date="2014-03-14T20:56:00Z">
              <w:r w:rsidRPr="008C01EB" w:rsidDel="00DD5B11">
                <w:rPr>
                  <w:rFonts w:ascii="Calibri" w:eastAsia="Times New Roman" w:hAnsi="Calibri" w:cs="Times New Roman"/>
                  <w:color w:val="000000"/>
                  <w:sz w:val="22"/>
                  <w:lang w:eastAsia="ja-JP"/>
                </w:rPr>
                <w:delText>TC_12</w:delText>
              </w:r>
            </w:del>
          </w:p>
        </w:tc>
        <w:tc>
          <w:tcPr>
            <w:tcW w:w="1872" w:type="dxa"/>
            <w:tcBorders>
              <w:top w:val="nil"/>
              <w:left w:val="nil"/>
              <w:bottom w:val="single" w:sz="4" w:space="0" w:color="auto"/>
              <w:right w:val="single" w:sz="4" w:space="0" w:color="auto"/>
            </w:tcBorders>
            <w:shd w:val="clear" w:color="auto" w:fill="auto"/>
            <w:vAlign w:val="bottom"/>
            <w:hideMark/>
            <w:tcPrChange w:id="831"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Del="00DD5B11" w:rsidRDefault="008C01EB" w:rsidP="008C01EB">
            <w:pPr>
              <w:spacing w:after="0" w:line="240" w:lineRule="auto"/>
              <w:rPr>
                <w:del w:id="832" w:author="giangnhhse60606" w:date="2014-03-14T20:56:00Z"/>
                <w:rFonts w:ascii="Calibri" w:eastAsia="Times New Roman" w:hAnsi="Calibri" w:cs="Times New Roman"/>
                <w:color w:val="000000"/>
                <w:sz w:val="22"/>
                <w:lang w:eastAsia="ja-JP"/>
              </w:rPr>
            </w:pPr>
            <w:del w:id="833" w:author="giangnhhse60606" w:date="2014-03-14T20:54:00Z">
              <w:r w:rsidRPr="008C01EB" w:rsidDel="00A02092">
                <w:rPr>
                  <w:rFonts w:ascii="Calibri" w:eastAsia="Times New Roman" w:hAnsi="Calibri" w:cs="Times New Roman"/>
                  <w:color w:val="000000"/>
                  <w:sz w:val="22"/>
                  <w:lang w:eastAsia="ja-JP"/>
                </w:rPr>
                <w:delText>Delete existed product successfully</w:delText>
              </w:r>
            </w:del>
          </w:p>
        </w:tc>
        <w:tc>
          <w:tcPr>
            <w:tcW w:w="3951" w:type="dxa"/>
            <w:tcBorders>
              <w:top w:val="nil"/>
              <w:left w:val="nil"/>
              <w:bottom w:val="single" w:sz="4" w:space="0" w:color="auto"/>
              <w:right w:val="single" w:sz="4" w:space="0" w:color="auto"/>
            </w:tcBorders>
            <w:shd w:val="clear" w:color="auto" w:fill="auto"/>
            <w:vAlign w:val="bottom"/>
            <w:hideMark/>
            <w:tcPrChange w:id="834"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Del="00DD5B11" w:rsidRDefault="008C01EB" w:rsidP="008C01EB">
            <w:pPr>
              <w:spacing w:after="0" w:line="240" w:lineRule="auto"/>
              <w:rPr>
                <w:del w:id="835" w:author="giangnhhse60606" w:date="2014-03-14T20:56:00Z"/>
                <w:rFonts w:ascii="Calibri" w:eastAsia="Times New Roman" w:hAnsi="Calibri" w:cs="Times New Roman"/>
                <w:color w:val="000000"/>
                <w:sz w:val="22"/>
                <w:lang w:eastAsia="ja-JP"/>
              </w:rPr>
            </w:pPr>
            <w:del w:id="836" w:author="giangnhhse60606" w:date="2014-03-14T20:54:00Z">
              <w:r w:rsidRPr="008C01EB" w:rsidDel="00A02092">
                <w:rPr>
                  <w:rFonts w:ascii="Calibri" w:eastAsia="Times New Roman" w:hAnsi="Calibri" w:cs="Times New Roman"/>
                  <w:color w:val="000000"/>
                  <w:sz w:val="22"/>
                  <w:lang w:eastAsia="ja-JP"/>
                </w:rPr>
                <w:delText>1, Open the main page of Product</w:delText>
              </w:r>
              <w:r w:rsidRPr="008C01EB" w:rsidDel="00A02092">
                <w:rPr>
                  <w:rFonts w:ascii="Calibri" w:eastAsia="Times New Roman" w:hAnsi="Calibri" w:cs="Times New Roman"/>
                  <w:color w:val="000000"/>
                  <w:sz w:val="22"/>
                  <w:lang w:eastAsia="ja-JP"/>
                </w:rPr>
                <w:br/>
                <w:delText>2, click Delete icon on the record user wants to delete</w:delText>
              </w:r>
              <w:r w:rsidRPr="008C01EB" w:rsidDel="00A02092">
                <w:rPr>
                  <w:rFonts w:ascii="Calibri" w:eastAsia="Times New Roman" w:hAnsi="Calibri" w:cs="Times New Roman"/>
                  <w:color w:val="000000"/>
                  <w:sz w:val="22"/>
                  <w:lang w:eastAsia="ja-JP"/>
                </w:rPr>
                <w:br/>
                <w:delText>3, Click OK button</w:delText>
              </w:r>
            </w:del>
          </w:p>
        </w:tc>
        <w:tc>
          <w:tcPr>
            <w:tcW w:w="3510" w:type="dxa"/>
            <w:tcBorders>
              <w:top w:val="nil"/>
              <w:left w:val="nil"/>
              <w:bottom w:val="single" w:sz="4" w:space="0" w:color="auto"/>
              <w:right w:val="single" w:sz="4" w:space="0" w:color="auto"/>
            </w:tcBorders>
            <w:shd w:val="clear" w:color="auto" w:fill="auto"/>
            <w:vAlign w:val="bottom"/>
            <w:hideMark/>
            <w:tcPrChange w:id="837"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Del="00DD5B11" w:rsidRDefault="008C01EB" w:rsidP="008C01EB">
            <w:pPr>
              <w:spacing w:after="0" w:line="240" w:lineRule="auto"/>
              <w:rPr>
                <w:del w:id="838" w:author="giangnhhse60606" w:date="2014-03-14T20:56:00Z"/>
                <w:rFonts w:ascii="Calibri" w:eastAsia="Times New Roman" w:hAnsi="Calibri" w:cs="Times New Roman"/>
                <w:color w:val="000000"/>
                <w:sz w:val="22"/>
                <w:lang w:eastAsia="ja-JP"/>
              </w:rPr>
            </w:pPr>
            <w:del w:id="839" w:author="giangnhhse60606" w:date="2014-03-14T20:56:00Z">
              <w:r w:rsidRPr="008C01EB" w:rsidDel="00DD5B11">
                <w:rPr>
                  <w:rFonts w:ascii="Calibri" w:eastAsia="Times New Roman" w:hAnsi="Calibri" w:cs="Times New Roman"/>
                  <w:color w:val="000000"/>
                  <w:sz w:val="22"/>
                  <w:lang w:eastAsia="ja-JP"/>
                </w:rPr>
                <w:delText xml:space="preserve">2. Show confirm message </w:delText>
              </w:r>
              <w:r w:rsidRPr="008C01EB" w:rsidDel="00DD5B11">
                <w:rPr>
                  <w:rFonts w:ascii="Calibri" w:eastAsia="Times New Roman" w:hAnsi="Calibri" w:cs="Times New Roman"/>
                  <w:color w:val="000000"/>
                  <w:sz w:val="22"/>
                  <w:lang w:eastAsia="ja-JP"/>
                </w:rPr>
                <w:br/>
                <w:delText>3. Redirect to the main page of Product</w:delText>
              </w:r>
              <w:r w:rsidRPr="008C01EB" w:rsidDel="00DD5B11">
                <w:rPr>
                  <w:rFonts w:ascii="Calibri" w:eastAsia="Times New Roman" w:hAnsi="Calibri" w:cs="Times New Roman"/>
                  <w:color w:val="000000"/>
                  <w:sz w:val="22"/>
                  <w:lang w:eastAsia="ja-JP"/>
                </w:rPr>
                <w:br/>
                <w:delText>- The order is removed from the data table. Database is updated</w:delText>
              </w:r>
            </w:del>
          </w:p>
        </w:tc>
        <w:tc>
          <w:tcPr>
            <w:tcW w:w="1710" w:type="dxa"/>
            <w:tcBorders>
              <w:top w:val="nil"/>
              <w:left w:val="nil"/>
              <w:bottom w:val="single" w:sz="4" w:space="0" w:color="auto"/>
              <w:right w:val="single" w:sz="4" w:space="0" w:color="auto"/>
            </w:tcBorders>
            <w:shd w:val="clear" w:color="auto" w:fill="auto"/>
            <w:vAlign w:val="bottom"/>
            <w:hideMark/>
            <w:tcPrChange w:id="840"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Del="00DD5B11" w:rsidRDefault="008C01EB" w:rsidP="008C01EB">
            <w:pPr>
              <w:spacing w:after="0" w:line="240" w:lineRule="auto"/>
              <w:rPr>
                <w:del w:id="841" w:author="giangnhhse60606" w:date="2014-03-14T20:56:00Z"/>
                <w:rFonts w:ascii="Calibri" w:eastAsia="Times New Roman" w:hAnsi="Calibri" w:cs="Times New Roman"/>
                <w:color w:val="000000"/>
                <w:sz w:val="22"/>
                <w:lang w:eastAsia="ja-JP"/>
              </w:rPr>
            </w:pPr>
            <w:del w:id="842" w:author="giangnhhse60606" w:date="2014-03-14T20:56:00Z">
              <w:r w:rsidRPr="008C01EB" w:rsidDel="00DD5B11">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vAlign w:val="bottom"/>
            <w:hideMark/>
            <w:tcPrChange w:id="843" w:author="giangnhhse60606" w:date="2014-03-14T20:56:00Z">
              <w:tcPr>
                <w:tcW w:w="144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Del="00DD5B11" w:rsidRDefault="008C01EB" w:rsidP="008C01EB">
            <w:pPr>
              <w:spacing w:after="0" w:line="240" w:lineRule="auto"/>
              <w:rPr>
                <w:del w:id="844" w:author="giangnhhse60606" w:date="2014-03-14T20:56:00Z"/>
                <w:rFonts w:ascii="Calibri" w:eastAsia="Times New Roman" w:hAnsi="Calibri" w:cs="Times New Roman"/>
                <w:color w:val="000000"/>
                <w:sz w:val="22"/>
                <w:lang w:eastAsia="ja-JP"/>
              </w:rPr>
            </w:pPr>
            <w:del w:id="845" w:author="giangnhhse60606" w:date="2014-03-14T20:56:00Z">
              <w:r w:rsidRPr="008C01EB" w:rsidDel="00DD5B11">
                <w:rPr>
                  <w:rFonts w:ascii="Calibri" w:eastAsia="Times New Roman" w:hAnsi="Calibri" w:cs="Times New Roman"/>
                  <w:color w:val="000000"/>
                  <w:sz w:val="22"/>
                  <w:lang w:eastAsia="ja-JP"/>
                </w:rPr>
                <w:delText> </w:delText>
              </w:r>
            </w:del>
          </w:p>
        </w:tc>
      </w:tr>
    </w:tbl>
    <w:p w:rsidR="008C01EB" w:rsidRPr="008C01EB" w:rsidRDefault="008C01EB" w:rsidP="008C01EB"/>
    <w:p w:rsidR="00182A08" w:rsidRPr="00A129A9" w:rsidRDefault="008C01EB">
      <w:pPr>
        <w:pStyle w:val="Heading5"/>
        <w:numPr>
          <w:ilvl w:val="0"/>
          <w:numId w:val="34"/>
        </w:numPr>
        <w:tabs>
          <w:tab w:val="left" w:pos="2160"/>
          <w:tab w:val="left" w:pos="6570"/>
        </w:tabs>
        <w:ind w:left="1620" w:hanging="540"/>
        <w:rPr>
          <w:ins w:id="846" w:author="giangnhhse60606" w:date="2014-03-14T21:15:00Z"/>
          <w:b/>
          <w:rPrChange w:id="847" w:author="giangnhhse60606" w:date="2014-03-14T21:46:00Z">
            <w:rPr>
              <w:ins w:id="848" w:author="giangnhhse60606" w:date="2014-03-14T21:15:00Z"/>
            </w:rPr>
          </w:rPrChange>
        </w:rPr>
        <w:pPrChange w:id="849" w:author="giangnhhse60606" w:date="2014-03-14T21:46:00Z">
          <w:pPr>
            <w:pStyle w:val="Heading5"/>
            <w:numPr>
              <w:numId w:val="34"/>
            </w:numPr>
            <w:ind w:left="4230" w:hanging="360"/>
          </w:pPr>
        </w:pPrChange>
      </w:pPr>
      <w:del w:id="850" w:author="giangnhhse60606" w:date="2014-03-14T21:15:00Z">
        <w:r w:rsidRPr="00182A08" w:rsidDel="00410319">
          <w:rPr>
            <w:b/>
            <w:rPrChange w:id="851" w:author="giangnhhse60606" w:date="2014-03-14T21:17:00Z">
              <w:rPr/>
            </w:rPrChange>
          </w:rPr>
          <w:delText xml:space="preserve">Order </w:delText>
        </w:r>
      </w:del>
      <w:ins w:id="852" w:author="giangnhhse60606" w:date="2014-03-14T21:15:00Z">
        <w:r w:rsidR="00410319" w:rsidRPr="00182A08">
          <w:rPr>
            <w:b/>
            <w:rPrChange w:id="853" w:author="giangnhhse60606" w:date="2014-03-14T21:17:00Z">
              <w:rPr/>
            </w:rPrChange>
          </w:rPr>
          <w:t xml:space="preserve">User  </w:t>
        </w:r>
      </w:ins>
      <w:r w:rsidRPr="00182A08">
        <w:rPr>
          <w:b/>
          <w:rPrChange w:id="854" w:author="giangnhhse60606" w:date="2014-03-14T21:17:00Z">
            <w:rPr/>
          </w:rPrChange>
        </w:rPr>
        <w:t>Management</w:t>
      </w:r>
      <w:ins w:id="855" w:author="giangnhhse60606" w:date="2014-03-14T21:24:00Z">
        <w:r w:rsidR="00F80A7D">
          <w:rPr>
            <w:b/>
          </w:rPr>
          <w:t>s</w:t>
        </w:r>
      </w:ins>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410319" w:rsidRPr="008C01EB" w:rsidTr="005A4A99">
        <w:trPr>
          <w:trHeight w:val="300"/>
          <w:ins w:id="856" w:author="giangnhhse60606" w:date="2014-03-14T21:1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0319" w:rsidRPr="008C01EB" w:rsidRDefault="00410319" w:rsidP="005A4A99">
            <w:pPr>
              <w:spacing w:after="0" w:line="240" w:lineRule="auto"/>
              <w:jc w:val="center"/>
              <w:rPr>
                <w:ins w:id="857" w:author="giangnhhse60606" w:date="2014-03-14T21:15:00Z"/>
                <w:rFonts w:ascii="Calibri" w:eastAsia="Times New Roman" w:hAnsi="Calibri" w:cs="Times New Roman"/>
                <w:b/>
                <w:bCs/>
                <w:color w:val="000000"/>
                <w:sz w:val="22"/>
                <w:lang w:eastAsia="ja-JP"/>
              </w:rPr>
            </w:pPr>
            <w:ins w:id="858" w:author="giangnhhse60606" w:date="2014-03-14T21:15: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10319" w:rsidRPr="008C01EB" w:rsidRDefault="00410319" w:rsidP="005A4A99">
            <w:pPr>
              <w:spacing w:after="0" w:line="240" w:lineRule="auto"/>
              <w:jc w:val="center"/>
              <w:rPr>
                <w:ins w:id="859" w:author="giangnhhse60606" w:date="2014-03-14T21:15:00Z"/>
                <w:rFonts w:ascii="Calibri" w:eastAsia="Times New Roman" w:hAnsi="Calibri" w:cs="Times New Roman"/>
                <w:b/>
                <w:bCs/>
                <w:color w:val="000000"/>
                <w:sz w:val="22"/>
                <w:lang w:eastAsia="ja-JP"/>
              </w:rPr>
            </w:pPr>
            <w:ins w:id="860" w:author="giangnhhse60606" w:date="2014-03-14T21:15: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10319" w:rsidRPr="008C01EB" w:rsidRDefault="00410319" w:rsidP="005A4A99">
            <w:pPr>
              <w:spacing w:after="0" w:line="240" w:lineRule="auto"/>
              <w:jc w:val="center"/>
              <w:rPr>
                <w:ins w:id="861" w:author="giangnhhse60606" w:date="2014-03-14T21:15:00Z"/>
                <w:rFonts w:ascii="Calibri" w:eastAsia="Times New Roman" w:hAnsi="Calibri" w:cs="Times New Roman"/>
                <w:b/>
                <w:bCs/>
                <w:color w:val="000000"/>
                <w:sz w:val="22"/>
                <w:lang w:eastAsia="ja-JP"/>
              </w:rPr>
            </w:pPr>
            <w:ins w:id="862" w:author="giangnhhse60606" w:date="2014-03-14T21:15: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10319" w:rsidRPr="008C01EB" w:rsidRDefault="00410319" w:rsidP="005A4A99">
            <w:pPr>
              <w:spacing w:after="0" w:line="240" w:lineRule="auto"/>
              <w:jc w:val="center"/>
              <w:rPr>
                <w:ins w:id="863" w:author="giangnhhse60606" w:date="2014-03-14T21:15:00Z"/>
                <w:rFonts w:ascii="Calibri" w:eastAsia="Times New Roman" w:hAnsi="Calibri" w:cs="Times New Roman"/>
                <w:b/>
                <w:bCs/>
                <w:color w:val="000000"/>
                <w:sz w:val="22"/>
                <w:lang w:eastAsia="ja-JP"/>
              </w:rPr>
            </w:pPr>
            <w:ins w:id="864" w:author="giangnhhse60606" w:date="2014-03-14T21:15: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10319" w:rsidRPr="008C01EB" w:rsidRDefault="00410319" w:rsidP="005A4A99">
            <w:pPr>
              <w:spacing w:after="0" w:line="240" w:lineRule="auto"/>
              <w:jc w:val="center"/>
              <w:rPr>
                <w:ins w:id="865" w:author="giangnhhse60606" w:date="2014-03-14T21:15:00Z"/>
                <w:rFonts w:ascii="Calibri" w:eastAsia="Times New Roman" w:hAnsi="Calibri" w:cs="Times New Roman"/>
                <w:b/>
                <w:bCs/>
                <w:color w:val="000000"/>
                <w:sz w:val="22"/>
                <w:lang w:eastAsia="ja-JP"/>
              </w:rPr>
            </w:pPr>
            <w:ins w:id="866" w:author="giangnhhse60606" w:date="2014-03-14T21:15: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10319" w:rsidRPr="008C01EB" w:rsidRDefault="00410319" w:rsidP="005A4A99">
            <w:pPr>
              <w:spacing w:after="0" w:line="240" w:lineRule="auto"/>
              <w:jc w:val="center"/>
              <w:rPr>
                <w:ins w:id="867" w:author="giangnhhse60606" w:date="2014-03-14T21:15:00Z"/>
                <w:rFonts w:ascii="Calibri" w:eastAsia="Times New Roman" w:hAnsi="Calibri" w:cs="Times New Roman"/>
                <w:b/>
                <w:bCs/>
                <w:color w:val="000000"/>
                <w:sz w:val="22"/>
                <w:lang w:eastAsia="ja-JP"/>
              </w:rPr>
            </w:pPr>
            <w:ins w:id="868" w:author="giangnhhse60606" w:date="2014-03-14T21:15:00Z">
              <w:r w:rsidRPr="008C01EB">
                <w:rPr>
                  <w:rFonts w:ascii="Calibri" w:eastAsia="Times New Roman" w:hAnsi="Calibri" w:cs="Times New Roman"/>
                  <w:b/>
                  <w:bCs/>
                  <w:color w:val="000000"/>
                  <w:sz w:val="22"/>
                  <w:lang w:eastAsia="ja-JP"/>
                </w:rPr>
                <w:t>Note</w:t>
              </w:r>
            </w:ins>
          </w:p>
        </w:tc>
      </w:tr>
      <w:tr w:rsidR="00410319" w:rsidRPr="008C01EB" w:rsidTr="005A4A99">
        <w:trPr>
          <w:trHeight w:val="300"/>
          <w:ins w:id="869" w:author="giangnhhse60606" w:date="2014-03-14T21:15:00Z"/>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10319" w:rsidRPr="008C01EB" w:rsidRDefault="004C57FE" w:rsidP="005A4A99">
            <w:pPr>
              <w:spacing w:after="0" w:line="240" w:lineRule="auto"/>
              <w:jc w:val="center"/>
              <w:rPr>
                <w:ins w:id="870" w:author="giangnhhse60606" w:date="2014-03-14T21:15:00Z"/>
                <w:rFonts w:ascii="Calibri" w:eastAsia="Times New Roman" w:hAnsi="Calibri" w:cs="Times New Roman"/>
                <w:b/>
                <w:bCs/>
                <w:color w:val="000000"/>
                <w:sz w:val="22"/>
                <w:lang w:eastAsia="ja-JP"/>
              </w:rPr>
            </w:pPr>
            <w:ins w:id="871" w:author="giangnhhse60606" w:date="2014-03-14T21:18:00Z">
              <w:r w:rsidRPr="004C57FE">
                <w:rPr>
                  <w:rFonts w:ascii="Calibri" w:eastAsia="Times New Roman" w:hAnsi="Calibri" w:cs="Times New Roman"/>
                  <w:b/>
                  <w:bCs/>
                  <w:color w:val="000000"/>
                  <w:sz w:val="22"/>
                  <w:lang w:eastAsia="ja-JP"/>
                </w:rPr>
                <w:t>View User Management</w:t>
              </w:r>
            </w:ins>
          </w:p>
        </w:tc>
      </w:tr>
      <w:tr w:rsidR="00410319" w:rsidRPr="008C01EB" w:rsidTr="005A4A99">
        <w:trPr>
          <w:trHeight w:val="1500"/>
          <w:ins w:id="872"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873" w:author="giangnhhse60606" w:date="2014-03-14T21:15:00Z"/>
                <w:rFonts w:ascii="Calibri" w:eastAsia="Times New Roman" w:hAnsi="Calibri" w:cs="Times New Roman"/>
                <w:color w:val="000000"/>
                <w:sz w:val="22"/>
                <w:lang w:eastAsia="ja-JP"/>
              </w:rPr>
            </w:pPr>
            <w:ins w:id="874" w:author="giangnhhse60606" w:date="2014-03-14T21:15:00Z">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2</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97408B" w:rsidP="005A4A99">
            <w:pPr>
              <w:spacing w:after="0" w:line="240" w:lineRule="auto"/>
              <w:rPr>
                <w:ins w:id="875" w:author="giangnhhse60606" w:date="2014-03-14T21:15:00Z"/>
                <w:rFonts w:ascii="Calibri" w:eastAsia="Times New Roman" w:hAnsi="Calibri" w:cs="Times New Roman"/>
                <w:color w:val="000000"/>
                <w:sz w:val="22"/>
                <w:lang w:eastAsia="ja-JP"/>
              </w:rPr>
            </w:pPr>
            <w:ins w:id="876" w:author="giangnhhse60606" w:date="2014-03-14T21:18:00Z">
              <w:r w:rsidRPr="0097408B">
                <w:rPr>
                  <w:rFonts w:ascii="Calibri" w:eastAsia="Times New Roman" w:hAnsi="Calibri" w:cs="Times New Roman"/>
                  <w:color w:val="000000"/>
                  <w:sz w:val="22"/>
                  <w:lang w:eastAsia="ja-JP"/>
                </w:rPr>
                <w:t>Test View User List</w:t>
              </w:r>
            </w:ins>
          </w:p>
        </w:tc>
        <w:tc>
          <w:tcPr>
            <w:tcW w:w="3951" w:type="dxa"/>
            <w:tcBorders>
              <w:top w:val="nil"/>
              <w:left w:val="nil"/>
              <w:bottom w:val="single" w:sz="4" w:space="0" w:color="auto"/>
              <w:right w:val="single" w:sz="4" w:space="0" w:color="auto"/>
            </w:tcBorders>
            <w:shd w:val="clear" w:color="auto" w:fill="auto"/>
            <w:vAlign w:val="bottom"/>
            <w:hideMark/>
          </w:tcPr>
          <w:p w:rsidR="00410319" w:rsidRPr="008C01EB" w:rsidRDefault="00B222A6" w:rsidP="005A4A99">
            <w:pPr>
              <w:spacing w:after="0" w:line="240" w:lineRule="auto"/>
              <w:rPr>
                <w:ins w:id="877" w:author="giangnhhse60606" w:date="2014-03-14T21:15:00Z"/>
                <w:rFonts w:ascii="Calibri" w:eastAsia="Times New Roman" w:hAnsi="Calibri" w:cs="Times New Roman"/>
                <w:color w:val="000000"/>
                <w:sz w:val="22"/>
                <w:lang w:eastAsia="ja-JP"/>
              </w:rPr>
            </w:pPr>
            <w:ins w:id="878" w:author="giangnhhse60606" w:date="2014-03-14T21:18:00Z">
              <w:r w:rsidRPr="00B222A6">
                <w:rPr>
                  <w:rFonts w:ascii="Calibri" w:eastAsia="Times New Roman" w:hAnsi="Calibri" w:cs="Times New Roman"/>
                  <w:color w:val="000000"/>
                  <w:sz w:val="22"/>
                  <w:lang w:eastAsia="ja-JP"/>
                </w:rPr>
                <w:t>1. Login the system with admin role.                                               2. Click "Thành Viên" page</w:t>
              </w:r>
            </w:ins>
          </w:p>
        </w:tc>
        <w:tc>
          <w:tcPr>
            <w:tcW w:w="3510" w:type="dxa"/>
            <w:tcBorders>
              <w:top w:val="nil"/>
              <w:left w:val="nil"/>
              <w:bottom w:val="single" w:sz="4" w:space="0" w:color="auto"/>
              <w:right w:val="single" w:sz="4" w:space="0" w:color="auto"/>
            </w:tcBorders>
            <w:shd w:val="clear" w:color="auto" w:fill="auto"/>
            <w:vAlign w:val="bottom"/>
            <w:hideMark/>
          </w:tcPr>
          <w:p w:rsidR="00E8745D" w:rsidRDefault="00F82C68" w:rsidP="005A4A99">
            <w:pPr>
              <w:spacing w:after="0" w:line="240" w:lineRule="auto"/>
              <w:rPr>
                <w:ins w:id="879" w:author="giangnhhse60606" w:date="2014-03-18T09:17:00Z"/>
                <w:rFonts w:ascii="Calibri" w:eastAsia="Times New Roman" w:hAnsi="Calibri" w:cs="Times New Roman"/>
                <w:color w:val="000000"/>
                <w:sz w:val="22"/>
                <w:lang w:eastAsia="ja-JP"/>
              </w:rPr>
            </w:pPr>
            <w:ins w:id="880" w:author="giangnhhse60606" w:date="2014-03-14T21:18:00Z">
              <w:r w:rsidRPr="00F82C68">
                <w:rPr>
                  <w:rFonts w:ascii="Calibri" w:eastAsia="Times New Roman" w:hAnsi="Calibri" w:cs="Times New Roman"/>
                  <w:color w:val="000000"/>
                  <w:sz w:val="22"/>
                  <w:lang w:eastAsia="ja-JP"/>
                </w:rPr>
                <w:t xml:space="preserve">The User view form is displayed with the following informations:                                                             - Tên tài khoản                                          - Tên đầy đủ                                             - Địa chỉ                                                </w:t>
              </w:r>
            </w:ins>
          </w:p>
          <w:p w:rsidR="00E8745D" w:rsidRDefault="00F82C68" w:rsidP="005A4A99">
            <w:pPr>
              <w:spacing w:after="0" w:line="240" w:lineRule="auto"/>
              <w:rPr>
                <w:ins w:id="881" w:author="giangnhhse60606" w:date="2014-03-18T09:17:00Z"/>
                <w:rFonts w:ascii="Calibri" w:eastAsia="Times New Roman" w:hAnsi="Calibri" w:cs="Times New Roman"/>
                <w:color w:val="000000"/>
                <w:sz w:val="22"/>
                <w:lang w:eastAsia="ja-JP"/>
              </w:rPr>
            </w:pPr>
            <w:ins w:id="882" w:author="giangnhhse60606" w:date="2014-03-14T21:18:00Z">
              <w:r w:rsidRPr="00F82C68">
                <w:rPr>
                  <w:rFonts w:ascii="Calibri" w:eastAsia="Times New Roman" w:hAnsi="Calibri" w:cs="Times New Roman"/>
                  <w:color w:val="000000"/>
                  <w:sz w:val="22"/>
                  <w:lang w:eastAsia="ja-JP"/>
                </w:rPr>
                <w:t xml:space="preserve">- Số điện thoại                                               - Email                                                  </w:t>
              </w:r>
            </w:ins>
          </w:p>
          <w:p w:rsidR="00E8745D" w:rsidRDefault="00F82C68" w:rsidP="005A4A99">
            <w:pPr>
              <w:spacing w:after="0" w:line="240" w:lineRule="auto"/>
              <w:rPr>
                <w:ins w:id="883" w:author="giangnhhse60606" w:date="2014-03-18T09:17:00Z"/>
                <w:rFonts w:ascii="Calibri" w:eastAsia="Times New Roman" w:hAnsi="Calibri" w:cs="Times New Roman"/>
                <w:color w:val="000000"/>
                <w:sz w:val="22"/>
                <w:lang w:eastAsia="ja-JP"/>
              </w:rPr>
            </w:pPr>
            <w:ins w:id="884" w:author="giangnhhse60606" w:date="2014-03-14T21:18:00Z">
              <w:r w:rsidRPr="00F82C68">
                <w:rPr>
                  <w:rFonts w:ascii="Calibri" w:eastAsia="Times New Roman" w:hAnsi="Calibri" w:cs="Times New Roman"/>
                  <w:color w:val="000000"/>
                  <w:sz w:val="22"/>
                  <w:lang w:eastAsia="ja-JP"/>
                </w:rPr>
                <w:t xml:space="preserve">- Điểm                                                  </w:t>
              </w:r>
            </w:ins>
          </w:p>
          <w:p w:rsidR="00E8745D" w:rsidRDefault="00F82C68" w:rsidP="005A4A99">
            <w:pPr>
              <w:spacing w:after="0" w:line="240" w:lineRule="auto"/>
              <w:rPr>
                <w:ins w:id="885" w:author="giangnhhse60606" w:date="2014-03-18T09:17:00Z"/>
                <w:rFonts w:ascii="Calibri" w:eastAsia="Times New Roman" w:hAnsi="Calibri" w:cs="Times New Roman"/>
                <w:color w:val="000000"/>
                <w:sz w:val="22"/>
                <w:lang w:eastAsia="ja-JP"/>
              </w:rPr>
            </w:pPr>
            <w:ins w:id="886" w:author="giangnhhse60606" w:date="2014-03-14T21:18:00Z">
              <w:r w:rsidRPr="00F82C68">
                <w:rPr>
                  <w:rFonts w:ascii="Calibri" w:eastAsia="Times New Roman" w:hAnsi="Calibri" w:cs="Times New Roman"/>
                  <w:color w:val="000000"/>
                  <w:sz w:val="22"/>
                  <w:lang w:eastAsia="ja-JP"/>
                </w:rPr>
                <w:t xml:space="preserve">- Ngày tham gia                                      - Cấp độ                                                </w:t>
              </w:r>
            </w:ins>
          </w:p>
          <w:p w:rsidR="00E8745D" w:rsidRDefault="00F82C68" w:rsidP="005A4A99">
            <w:pPr>
              <w:spacing w:after="0" w:line="240" w:lineRule="auto"/>
              <w:rPr>
                <w:ins w:id="887" w:author="giangnhhse60606" w:date="2014-03-18T09:17:00Z"/>
                <w:rFonts w:ascii="Calibri" w:eastAsia="Times New Roman" w:hAnsi="Calibri" w:cs="Times New Roman"/>
                <w:color w:val="000000"/>
                <w:sz w:val="22"/>
                <w:lang w:eastAsia="ja-JP"/>
              </w:rPr>
            </w:pPr>
            <w:ins w:id="888" w:author="giangnhhse60606" w:date="2014-03-14T21:18:00Z">
              <w:r w:rsidRPr="00F82C68">
                <w:rPr>
                  <w:rFonts w:ascii="Calibri" w:eastAsia="Times New Roman" w:hAnsi="Calibri" w:cs="Times New Roman"/>
                  <w:color w:val="000000"/>
                  <w:sz w:val="22"/>
                  <w:lang w:eastAsia="ja-JP"/>
                </w:rPr>
                <w:t xml:space="preserve">- Vai trò                                                  </w:t>
              </w:r>
            </w:ins>
          </w:p>
          <w:p w:rsidR="00410319" w:rsidRPr="008C01EB" w:rsidRDefault="00F82C68" w:rsidP="005A4A99">
            <w:pPr>
              <w:spacing w:after="0" w:line="240" w:lineRule="auto"/>
              <w:rPr>
                <w:ins w:id="889" w:author="giangnhhse60606" w:date="2014-03-14T21:15:00Z"/>
                <w:rFonts w:ascii="Calibri" w:eastAsia="Times New Roman" w:hAnsi="Calibri" w:cs="Times New Roman"/>
                <w:color w:val="000000"/>
                <w:sz w:val="22"/>
                <w:lang w:eastAsia="ja-JP"/>
              </w:rPr>
            </w:pPr>
            <w:ins w:id="890" w:author="giangnhhse60606" w:date="2014-03-14T21:18:00Z">
              <w:r w:rsidRPr="00F82C68">
                <w:rPr>
                  <w:rFonts w:ascii="Calibri" w:eastAsia="Times New Roman" w:hAnsi="Calibri" w:cs="Times New Roman"/>
                  <w:color w:val="000000"/>
                  <w:sz w:val="22"/>
                  <w:lang w:eastAsia="ja-JP"/>
                </w:rPr>
                <w:t>- Tình trạng</w:t>
              </w:r>
            </w:ins>
          </w:p>
        </w:tc>
        <w:tc>
          <w:tcPr>
            <w:tcW w:w="1710"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891" w:author="giangnhhse60606" w:date="2014-03-14T21:15:00Z"/>
                <w:rFonts w:ascii="Calibri" w:eastAsia="Times New Roman" w:hAnsi="Calibri" w:cs="Times New Roman"/>
                <w:color w:val="000000"/>
                <w:sz w:val="22"/>
                <w:lang w:eastAsia="ja-JP"/>
              </w:rPr>
            </w:pPr>
            <w:ins w:id="892"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893" w:author="giangnhhse60606" w:date="2014-03-14T21:15:00Z"/>
                <w:rFonts w:ascii="Calibri" w:eastAsia="Times New Roman" w:hAnsi="Calibri" w:cs="Times New Roman"/>
                <w:color w:val="000000"/>
                <w:sz w:val="22"/>
                <w:lang w:eastAsia="ja-JP"/>
              </w:rPr>
            </w:pPr>
            <w:ins w:id="894"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300"/>
          <w:ins w:id="895" w:author="giangnhhse60606" w:date="2014-03-14T21:15: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10319" w:rsidRPr="008C01EB" w:rsidRDefault="00C672DE" w:rsidP="005A4A99">
            <w:pPr>
              <w:spacing w:after="0" w:line="240" w:lineRule="auto"/>
              <w:jc w:val="center"/>
              <w:rPr>
                <w:ins w:id="896" w:author="giangnhhse60606" w:date="2014-03-14T21:15:00Z"/>
                <w:rFonts w:ascii="Calibri" w:eastAsia="Times New Roman" w:hAnsi="Calibri" w:cs="Times New Roman"/>
                <w:b/>
                <w:bCs/>
                <w:color w:val="000000"/>
                <w:sz w:val="22"/>
                <w:lang w:eastAsia="ja-JP"/>
              </w:rPr>
            </w:pPr>
            <w:ins w:id="897" w:author="giangnhhse60606" w:date="2014-03-14T21:19:00Z">
              <w:r w:rsidRPr="00C672DE">
                <w:rPr>
                  <w:rFonts w:ascii="Calibri" w:eastAsia="Times New Roman" w:hAnsi="Calibri" w:cs="Times New Roman"/>
                  <w:b/>
                  <w:bCs/>
                  <w:color w:val="000000"/>
                  <w:sz w:val="22"/>
                  <w:lang w:eastAsia="ja-JP"/>
                </w:rPr>
                <w:t>Update User's Profile</w:t>
              </w:r>
            </w:ins>
          </w:p>
        </w:tc>
      </w:tr>
      <w:tr w:rsidR="00410319" w:rsidRPr="008C01EB" w:rsidTr="005A4A99">
        <w:trPr>
          <w:trHeight w:val="1500"/>
          <w:ins w:id="898"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899" w:author="giangnhhse60606" w:date="2014-03-14T21:15:00Z"/>
                <w:rFonts w:ascii="Calibri" w:eastAsia="Times New Roman" w:hAnsi="Calibri" w:cs="Times New Roman"/>
                <w:color w:val="000000"/>
                <w:sz w:val="22"/>
                <w:lang w:eastAsia="ja-JP"/>
              </w:rPr>
            </w:pPr>
            <w:ins w:id="900" w:author="giangnhhse60606" w:date="2014-03-14T21:15:00Z">
              <w:r w:rsidRPr="008C01EB">
                <w:rPr>
                  <w:rFonts w:ascii="Calibri" w:eastAsia="Times New Roman" w:hAnsi="Calibri" w:cs="Times New Roman"/>
                  <w:color w:val="000000"/>
                  <w:sz w:val="22"/>
                  <w:lang w:eastAsia="ja-JP"/>
                </w:rPr>
                <w:t>TC_</w:t>
              </w:r>
            </w:ins>
            <w:ins w:id="901" w:author="giangnhhse60606" w:date="2014-03-14T21:19:00Z">
              <w:r w:rsidR="00362FBE">
                <w:rPr>
                  <w:rFonts w:ascii="Calibri" w:eastAsia="Times New Roman" w:hAnsi="Calibri" w:cs="Times New Roman"/>
                  <w:color w:val="000000"/>
                  <w:sz w:val="22"/>
                  <w:lang w:eastAsia="ja-JP"/>
                </w:rPr>
                <w:t>13</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362FBE" w:rsidP="005A4A99">
            <w:pPr>
              <w:spacing w:after="0" w:line="240" w:lineRule="auto"/>
              <w:rPr>
                <w:ins w:id="902" w:author="giangnhhse60606" w:date="2014-03-14T21:15:00Z"/>
                <w:rFonts w:ascii="Calibri" w:eastAsia="Times New Roman" w:hAnsi="Calibri" w:cs="Times New Roman"/>
                <w:color w:val="000000"/>
                <w:sz w:val="22"/>
                <w:lang w:eastAsia="ja-JP"/>
              </w:rPr>
            </w:pPr>
            <w:ins w:id="903" w:author="giangnhhse60606" w:date="2014-03-14T21:19:00Z">
              <w:r w:rsidRPr="00362FBE">
                <w:rPr>
                  <w:rFonts w:ascii="Calibri" w:eastAsia="Times New Roman" w:hAnsi="Calibri" w:cs="Times New Roman"/>
                  <w:color w:val="000000"/>
                  <w:sz w:val="22"/>
                  <w:lang w:eastAsia="ja-JP"/>
                </w:rPr>
                <w:t>Test View Update User's Profile Form</w:t>
              </w:r>
            </w:ins>
          </w:p>
        </w:tc>
        <w:tc>
          <w:tcPr>
            <w:tcW w:w="3951" w:type="dxa"/>
            <w:tcBorders>
              <w:top w:val="nil"/>
              <w:left w:val="nil"/>
              <w:bottom w:val="single" w:sz="4" w:space="0" w:color="auto"/>
              <w:right w:val="single" w:sz="4" w:space="0" w:color="auto"/>
            </w:tcBorders>
            <w:shd w:val="clear" w:color="auto" w:fill="auto"/>
            <w:vAlign w:val="bottom"/>
            <w:hideMark/>
          </w:tcPr>
          <w:p w:rsidR="003319B4" w:rsidRDefault="00B041E8" w:rsidP="005A4A99">
            <w:pPr>
              <w:spacing w:after="0" w:line="240" w:lineRule="auto"/>
              <w:rPr>
                <w:ins w:id="904" w:author="giangnhhse60606" w:date="2014-03-14T21:19:00Z"/>
                <w:rFonts w:ascii="Calibri" w:eastAsia="Times New Roman" w:hAnsi="Calibri" w:cs="Times New Roman"/>
                <w:color w:val="000000"/>
                <w:sz w:val="22"/>
                <w:lang w:eastAsia="ja-JP"/>
              </w:rPr>
            </w:pPr>
            <w:ins w:id="905" w:author="giangnhhse60606" w:date="2014-03-14T21:19:00Z">
              <w:r w:rsidRPr="00B041E8">
                <w:rPr>
                  <w:rFonts w:ascii="Calibri" w:eastAsia="Times New Roman" w:hAnsi="Calibri" w:cs="Times New Roman"/>
                  <w:color w:val="000000"/>
                  <w:sz w:val="22"/>
                  <w:lang w:eastAsia="ja-JP"/>
                </w:rPr>
                <w:t xml:space="preserve">1. Login the system with admin role.                                            2. Click "Thành Viên" page             </w:t>
              </w:r>
            </w:ins>
          </w:p>
          <w:p w:rsidR="00410319" w:rsidRPr="008C01EB" w:rsidRDefault="00B041E8" w:rsidP="005A4A99">
            <w:pPr>
              <w:spacing w:after="0" w:line="240" w:lineRule="auto"/>
              <w:rPr>
                <w:ins w:id="906" w:author="giangnhhse60606" w:date="2014-03-14T21:15:00Z"/>
                <w:rFonts w:ascii="Calibri" w:eastAsia="Times New Roman" w:hAnsi="Calibri" w:cs="Times New Roman"/>
                <w:color w:val="000000"/>
                <w:sz w:val="22"/>
                <w:lang w:eastAsia="ja-JP"/>
              </w:rPr>
            </w:pPr>
            <w:ins w:id="907" w:author="giangnhhse60606" w:date="2014-03-14T21:19:00Z">
              <w:r w:rsidRPr="00B041E8">
                <w:rPr>
                  <w:rFonts w:ascii="Calibri" w:eastAsia="Times New Roman" w:hAnsi="Calibri" w:cs="Times New Roman"/>
                  <w:color w:val="000000"/>
                  <w:sz w:val="22"/>
                  <w:lang w:eastAsia="ja-JP"/>
                </w:rPr>
                <w:t>3. Click on the Edit icon of the user which will be edited</w:t>
              </w:r>
            </w:ins>
          </w:p>
        </w:tc>
        <w:tc>
          <w:tcPr>
            <w:tcW w:w="3510" w:type="dxa"/>
            <w:tcBorders>
              <w:top w:val="nil"/>
              <w:left w:val="nil"/>
              <w:bottom w:val="single" w:sz="4" w:space="0" w:color="auto"/>
              <w:right w:val="single" w:sz="4" w:space="0" w:color="auto"/>
            </w:tcBorders>
            <w:shd w:val="clear" w:color="auto" w:fill="auto"/>
            <w:vAlign w:val="bottom"/>
            <w:hideMark/>
          </w:tcPr>
          <w:p w:rsidR="00310880" w:rsidRDefault="00310880" w:rsidP="005A4A99">
            <w:pPr>
              <w:spacing w:after="0" w:line="240" w:lineRule="auto"/>
              <w:rPr>
                <w:ins w:id="908" w:author="giangnhhse60606" w:date="2014-03-14T21:20:00Z"/>
                <w:rFonts w:ascii="Calibri" w:eastAsia="Times New Roman" w:hAnsi="Calibri" w:cs="Times New Roman"/>
                <w:color w:val="000000"/>
                <w:sz w:val="22"/>
                <w:lang w:eastAsia="ja-JP"/>
              </w:rPr>
            </w:pPr>
            <w:ins w:id="909" w:author="giangnhhse60606" w:date="2014-03-14T21:19:00Z">
              <w:r w:rsidRPr="00310880">
                <w:rPr>
                  <w:rFonts w:ascii="Calibri" w:eastAsia="Times New Roman" w:hAnsi="Calibri" w:cs="Times New Roman"/>
                  <w:color w:val="000000"/>
                  <w:sz w:val="22"/>
                  <w:lang w:eastAsia="ja-JP"/>
                </w:rPr>
                <w:t xml:space="preserve">The User edit form is displayed with the following informations:                                                             - Tên tài khoản (Fixed)                                          - Tên đầy đủ                                         </w:t>
              </w:r>
            </w:ins>
          </w:p>
          <w:p w:rsidR="00310880" w:rsidRDefault="00310880" w:rsidP="005A4A99">
            <w:pPr>
              <w:spacing w:after="0" w:line="240" w:lineRule="auto"/>
              <w:rPr>
                <w:ins w:id="910" w:author="giangnhhse60606" w:date="2014-03-14T21:20:00Z"/>
                <w:rFonts w:ascii="Calibri" w:eastAsia="Times New Roman" w:hAnsi="Calibri" w:cs="Times New Roman"/>
                <w:color w:val="000000"/>
                <w:sz w:val="22"/>
                <w:lang w:eastAsia="ja-JP"/>
              </w:rPr>
            </w:pPr>
            <w:ins w:id="911" w:author="giangnhhse60606" w:date="2014-03-14T21:19:00Z">
              <w:r w:rsidRPr="00310880">
                <w:rPr>
                  <w:rFonts w:ascii="Calibri" w:eastAsia="Times New Roman" w:hAnsi="Calibri" w:cs="Times New Roman"/>
                  <w:color w:val="000000"/>
                  <w:sz w:val="22"/>
                  <w:lang w:eastAsia="ja-JP"/>
                </w:rPr>
                <w:t xml:space="preserve">- Địa chỉ                                               </w:t>
              </w:r>
            </w:ins>
          </w:p>
          <w:p w:rsidR="00310880" w:rsidRDefault="00310880" w:rsidP="005A4A99">
            <w:pPr>
              <w:spacing w:after="0" w:line="240" w:lineRule="auto"/>
              <w:rPr>
                <w:ins w:id="912" w:author="giangnhhse60606" w:date="2014-03-14T21:20:00Z"/>
                <w:rFonts w:ascii="Calibri" w:eastAsia="Times New Roman" w:hAnsi="Calibri" w:cs="Times New Roman"/>
                <w:color w:val="000000"/>
                <w:sz w:val="22"/>
                <w:lang w:eastAsia="ja-JP"/>
              </w:rPr>
            </w:pPr>
            <w:ins w:id="913" w:author="giangnhhse60606" w:date="2014-03-14T21:19:00Z">
              <w:r w:rsidRPr="00310880">
                <w:rPr>
                  <w:rFonts w:ascii="Calibri" w:eastAsia="Times New Roman" w:hAnsi="Calibri" w:cs="Times New Roman"/>
                  <w:color w:val="000000"/>
                  <w:sz w:val="22"/>
                  <w:lang w:eastAsia="ja-JP"/>
                </w:rPr>
                <w:t xml:space="preserve">- Số điện thoại                                          - Email                                                  </w:t>
              </w:r>
            </w:ins>
          </w:p>
          <w:p w:rsidR="00310880" w:rsidRDefault="00310880" w:rsidP="005A4A99">
            <w:pPr>
              <w:spacing w:after="0" w:line="240" w:lineRule="auto"/>
              <w:rPr>
                <w:ins w:id="914" w:author="giangnhhse60606" w:date="2014-03-14T21:20:00Z"/>
                <w:rFonts w:ascii="Calibri" w:eastAsia="Times New Roman" w:hAnsi="Calibri" w:cs="Times New Roman"/>
                <w:color w:val="000000"/>
                <w:sz w:val="22"/>
                <w:lang w:eastAsia="ja-JP"/>
              </w:rPr>
            </w:pPr>
            <w:ins w:id="915" w:author="giangnhhse60606" w:date="2014-03-14T21:19:00Z">
              <w:r w:rsidRPr="00310880">
                <w:rPr>
                  <w:rFonts w:ascii="Calibri" w:eastAsia="Times New Roman" w:hAnsi="Calibri" w:cs="Times New Roman"/>
                  <w:color w:val="000000"/>
                  <w:sz w:val="22"/>
                  <w:lang w:eastAsia="ja-JP"/>
                </w:rPr>
                <w:t xml:space="preserve">- Điểm                                                  </w:t>
              </w:r>
            </w:ins>
          </w:p>
          <w:p w:rsidR="00310880" w:rsidRDefault="00310880" w:rsidP="005A4A99">
            <w:pPr>
              <w:spacing w:after="0" w:line="240" w:lineRule="auto"/>
              <w:rPr>
                <w:ins w:id="916" w:author="giangnhhse60606" w:date="2014-03-14T21:20:00Z"/>
                <w:rFonts w:ascii="Calibri" w:eastAsia="Times New Roman" w:hAnsi="Calibri" w:cs="Times New Roman"/>
                <w:color w:val="000000"/>
                <w:sz w:val="22"/>
                <w:lang w:eastAsia="ja-JP"/>
              </w:rPr>
            </w:pPr>
            <w:ins w:id="917" w:author="giangnhhse60606" w:date="2014-03-14T21:19:00Z">
              <w:r w:rsidRPr="00310880">
                <w:rPr>
                  <w:rFonts w:ascii="Calibri" w:eastAsia="Times New Roman" w:hAnsi="Calibri" w:cs="Times New Roman"/>
                  <w:color w:val="000000"/>
                  <w:sz w:val="22"/>
                  <w:lang w:eastAsia="ja-JP"/>
                </w:rPr>
                <w:t xml:space="preserve">- Ngày tham gia (Fixed)                                    - Cấp độ                                                 </w:t>
              </w:r>
            </w:ins>
          </w:p>
          <w:p w:rsidR="00310880" w:rsidRDefault="00310880" w:rsidP="005A4A99">
            <w:pPr>
              <w:spacing w:after="0" w:line="240" w:lineRule="auto"/>
              <w:rPr>
                <w:ins w:id="918" w:author="giangnhhse60606" w:date="2014-03-14T21:20:00Z"/>
                <w:rFonts w:ascii="Calibri" w:eastAsia="Times New Roman" w:hAnsi="Calibri" w:cs="Times New Roman"/>
                <w:color w:val="000000"/>
                <w:sz w:val="22"/>
                <w:lang w:eastAsia="ja-JP"/>
              </w:rPr>
            </w:pPr>
            <w:ins w:id="919" w:author="giangnhhse60606" w:date="2014-03-14T21:19:00Z">
              <w:r w:rsidRPr="00310880">
                <w:rPr>
                  <w:rFonts w:ascii="Calibri" w:eastAsia="Times New Roman" w:hAnsi="Calibri" w:cs="Times New Roman"/>
                  <w:color w:val="000000"/>
                  <w:sz w:val="22"/>
                  <w:lang w:eastAsia="ja-JP"/>
                </w:rPr>
                <w:t xml:space="preserve">- Vai trò                                                </w:t>
              </w:r>
            </w:ins>
          </w:p>
          <w:p w:rsidR="00410319" w:rsidRPr="008C01EB" w:rsidRDefault="00310880" w:rsidP="005A4A99">
            <w:pPr>
              <w:spacing w:after="0" w:line="240" w:lineRule="auto"/>
              <w:rPr>
                <w:ins w:id="920" w:author="giangnhhse60606" w:date="2014-03-14T21:15:00Z"/>
                <w:rFonts w:ascii="Calibri" w:eastAsia="Times New Roman" w:hAnsi="Calibri" w:cs="Times New Roman"/>
                <w:color w:val="000000"/>
                <w:sz w:val="22"/>
                <w:lang w:eastAsia="ja-JP"/>
              </w:rPr>
            </w:pPr>
            <w:ins w:id="921" w:author="giangnhhse60606" w:date="2014-03-14T21:19:00Z">
              <w:r w:rsidRPr="00310880">
                <w:rPr>
                  <w:rFonts w:ascii="Calibri" w:eastAsia="Times New Roman" w:hAnsi="Calibri" w:cs="Times New Roman"/>
                  <w:color w:val="000000"/>
                  <w:sz w:val="22"/>
                  <w:lang w:eastAsia="ja-JP"/>
                </w:rPr>
                <w:t>- Tình trạng</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922" w:author="giangnhhse60606" w:date="2014-03-14T21:15:00Z"/>
                <w:rFonts w:ascii="Calibri" w:eastAsia="Times New Roman" w:hAnsi="Calibri" w:cs="Times New Roman"/>
                <w:color w:val="000000"/>
                <w:sz w:val="22"/>
                <w:lang w:eastAsia="ja-JP"/>
              </w:rPr>
            </w:pPr>
            <w:ins w:id="923"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924" w:author="giangnhhse60606" w:date="2014-03-14T21:15:00Z"/>
                <w:rFonts w:ascii="Calibri" w:eastAsia="Times New Roman" w:hAnsi="Calibri" w:cs="Times New Roman"/>
                <w:color w:val="000000"/>
                <w:sz w:val="22"/>
                <w:lang w:eastAsia="ja-JP"/>
              </w:rPr>
            </w:pPr>
            <w:ins w:id="925"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1500"/>
          <w:ins w:id="926"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927" w:author="giangnhhse60606" w:date="2014-03-14T21:15:00Z"/>
                <w:rFonts w:ascii="Calibri" w:eastAsia="Times New Roman" w:hAnsi="Calibri" w:cs="Times New Roman"/>
                <w:color w:val="000000"/>
                <w:sz w:val="22"/>
                <w:lang w:eastAsia="ja-JP"/>
              </w:rPr>
            </w:pPr>
            <w:ins w:id="928" w:author="giangnhhse60606" w:date="2014-03-14T21:15:00Z">
              <w:r w:rsidRPr="008C01EB">
                <w:rPr>
                  <w:rFonts w:ascii="Calibri" w:eastAsia="Times New Roman" w:hAnsi="Calibri" w:cs="Times New Roman"/>
                  <w:color w:val="000000"/>
                  <w:sz w:val="22"/>
                  <w:lang w:eastAsia="ja-JP"/>
                </w:rPr>
                <w:t>TC_</w:t>
              </w:r>
            </w:ins>
            <w:ins w:id="929" w:author="giangnhhse60606" w:date="2014-03-14T21:20:00Z">
              <w:r w:rsidR="00740B1F">
                <w:rPr>
                  <w:rFonts w:ascii="Calibri" w:eastAsia="Times New Roman" w:hAnsi="Calibri" w:cs="Times New Roman"/>
                  <w:color w:val="000000"/>
                  <w:sz w:val="22"/>
                  <w:lang w:eastAsia="ja-JP"/>
                </w:rPr>
                <w:t>14</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292BB9" w:rsidP="005A4A99">
            <w:pPr>
              <w:spacing w:after="0" w:line="240" w:lineRule="auto"/>
              <w:rPr>
                <w:ins w:id="930" w:author="giangnhhse60606" w:date="2014-03-14T21:15:00Z"/>
                <w:rFonts w:ascii="Calibri" w:eastAsia="Times New Roman" w:hAnsi="Calibri" w:cs="Times New Roman"/>
                <w:color w:val="000000"/>
                <w:sz w:val="22"/>
                <w:lang w:eastAsia="ja-JP"/>
              </w:rPr>
            </w:pPr>
            <w:ins w:id="931" w:author="giangnhhse60606" w:date="2014-03-14T21:20:00Z">
              <w:r w:rsidRPr="00292BB9">
                <w:rPr>
                  <w:rFonts w:ascii="Calibri" w:eastAsia="Times New Roman" w:hAnsi="Calibri" w:cs="Times New Roman"/>
                  <w:color w:val="000000"/>
                  <w:sz w:val="22"/>
                  <w:lang w:eastAsia="ja-JP"/>
                </w:rPr>
                <w:t>Test Update User's Profile Successfully</w:t>
              </w:r>
            </w:ins>
          </w:p>
        </w:tc>
        <w:tc>
          <w:tcPr>
            <w:tcW w:w="3951" w:type="dxa"/>
            <w:tcBorders>
              <w:top w:val="nil"/>
              <w:left w:val="nil"/>
              <w:bottom w:val="single" w:sz="4" w:space="0" w:color="auto"/>
              <w:right w:val="single" w:sz="4" w:space="0" w:color="auto"/>
            </w:tcBorders>
            <w:shd w:val="clear" w:color="auto" w:fill="auto"/>
            <w:vAlign w:val="bottom"/>
            <w:hideMark/>
          </w:tcPr>
          <w:p w:rsidR="00292BB9" w:rsidRDefault="00292BB9">
            <w:pPr>
              <w:spacing w:after="0" w:line="240" w:lineRule="auto"/>
              <w:rPr>
                <w:ins w:id="932" w:author="giangnhhse60606" w:date="2014-03-14T21:20:00Z"/>
                <w:rFonts w:ascii="Calibri" w:eastAsia="Times New Roman" w:hAnsi="Calibri" w:cs="Times New Roman"/>
                <w:color w:val="000000"/>
                <w:sz w:val="22"/>
                <w:lang w:eastAsia="ja-JP"/>
              </w:rPr>
            </w:pPr>
            <w:ins w:id="933" w:author="giangnhhse60606" w:date="2014-03-14T21:20:00Z">
              <w:r w:rsidRPr="00292BB9">
                <w:rPr>
                  <w:rFonts w:ascii="Calibri" w:eastAsia="Times New Roman" w:hAnsi="Calibri" w:cs="Times New Roman"/>
                  <w:color w:val="000000"/>
                  <w:sz w:val="22"/>
                  <w:lang w:eastAsia="ja-JP"/>
                </w:rPr>
                <w:t xml:space="preserve">1. Insert new User's information                                   2. Click "Lưu" button                    </w:t>
              </w:r>
            </w:ins>
          </w:p>
          <w:p w:rsidR="00410319" w:rsidRPr="008C01EB" w:rsidRDefault="00292BB9">
            <w:pPr>
              <w:spacing w:after="0" w:line="240" w:lineRule="auto"/>
              <w:rPr>
                <w:ins w:id="934" w:author="giangnhhse60606" w:date="2014-03-14T21:15:00Z"/>
                <w:rFonts w:ascii="Calibri" w:eastAsia="Times New Roman" w:hAnsi="Calibri" w:cs="Times New Roman"/>
                <w:color w:val="000000"/>
                <w:sz w:val="22"/>
                <w:lang w:eastAsia="ja-JP"/>
              </w:rPr>
            </w:pPr>
            <w:ins w:id="935" w:author="giangnhhse60606" w:date="2014-03-14T21:20:00Z">
              <w:r w:rsidRPr="00292BB9">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410319" w:rsidRPr="008C01EB" w:rsidRDefault="00292BB9" w:rsidP="005A4A99">
            <w:pPr>
              <w:spacing w:after="0" w:line="240" w:lineRule="auto"/>
              <w:rPr>
                <w:ins w:id="936" w:author="giangnhhse60606" w:date="2014-03-14T21:15:00Z"/>
                <w:rFonts w:ascii="Calibri" w:eastAsia="Times New Roman" w:hAnsi="Calibri" w:cs="Times New Roman"/>
                <w:color w:val="000000"/>
                <w:sz w:val="22"/>
                <w:lang w:eastAsia="ja-JP"/>
              </w:rPr>
            </w:pPr>
            <w:ins w:id="937" w:author="giangnhhse60606" w:date="2014-03-14T21:20:00Z">
              <w:r w:rsidRPr="00292BB9">
                <w:rPr>
                  <w:rFonts w:ascii="Calibri" w:eastAsia="Times New Roman" w:hAnsi="Calibri" w:cs="Times New Roman"/>
                  <w:color w:val="000000"/>
                  <w:sz w:val="22"/>
                  <w:lang w:eastAsia="ja-JP"/>
                </w:rPr>
                <w:t>Display success message                     Redirect to User Manage page</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938" w:author="giangnhhse60606" w:date="2014-03-14T21:15:00Z"/>
                <w:rFonts w:ascii="Calibri" w:eastAsia="Times New Roman" w:hAnsi="Calibri" w:cs="Times New Roman"/>
                <w:color w:val="000000"/>
                <w:sz w:val="22"/>
                <w:lang w:eastAsia="ja-JP"/>
              </w:rPr>
            </w:pPr>
            <w:ins w:id="939"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940" w:author="giangnhhse60606" w:date="2014-03-14T21:15:00Z"/>
                <w:rFonts w:ascii="Calibri" w:eastAsia="Times New Roman" w:hAnsi="Calibri" w:cs="Times New Roman"/>
                <w:color w:val="000000"/>
                <w:sz w:val="22"/>
                <w:lang w:eastAsia="ja-JP"/>
              </w:rPr>
            </w:pPr>
            <w:ins w:id="941"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1500"/>
          <w:ins w:id="942"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943" w:author="giangnhhse60606" w:date="2014-03-14T21:15:00Z"/>
                <w:rFonts w:ascii="Calibri" w:eastAsia="Times New Roman" w:hAnsi="Calibri" w:cs="Times New Roman"/>
                <w:color w:val="000000"/>
                <w:sz w:val="22"/>
                <w:lang w:eastAsia="ja-JP"/>
              </w:rPr>
            </w:pPr>
            <w:ins w:id="944" w:author="giangnhhse60606" w:date="2014-03-14T21:15:00Z">
              <w:r w:rsidRPr="008C01EB">
                <w:rPr>
                  <w:rFonts w:ascii="Calibri" w:eastAsia="Times New Roman" w:hAnsi="Calibri" w:cs="Times New Roman"/>
                  <w:color w:val="000000"/>
                  <w:sz w:val="22"/>
                  <w:lang w:eastAsia="ja-JP"/>
                </w:rPr>
                <w:t>TC_</w:t>
              </w:r>
            </w:ins>
            <w:ins w:id="945" w:author="giangnhhse60606" w:date="2014-03-14T21:21:00Z">
              <w:r w:rsidR="0028024D">
                <w:rPr>
                  <w:rFonts w:ascii="Calibri" w:eastAsia="Times New Roman" w:hAnsi="Calibri" w:cs="Times New Roman"/>
                  <w:color w:val="000000"/>
                  <w:sz w:val="22"/>
                  <w:lang w:eastAsia="ja-JP"/>
                </w:rPr>
                <w:t>15</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28024D" w:rsidP="005A4A99">
            <w:pPr>
              <w:spacing w:after="0" w:line="240" w:lineRule="auto"/>
              <w:rPr>
                <w:ins w:id="946" w:author="giangnhhse60606" w:date="2014-03-14T21:15:00Z"/>
                <w:rFonts w:ascii="Calibri" w:eastAsia="Times New Roman" w:hAnsi="Calibri" w:cs="Times New Roman"/>
                <w:color w:val="000000"/>
                <w:sz w:val="22"/>
                <w:lang w:eastAsia="ja-JP"/>
              </w:rPr>
            </w:pPr>
            <w:ins w:id="947" w:author="giangnhhse60606" w:date="2014-03-14T21:20:00Z">
              <w:r w:rsidRPr="0028024D">
                <w:rPr>
                  <w:rFonts w:ascii="Calibri" w:eastAsia="Times New Roman" w:hAnsi="Calibri" w:cs="Times New Roman"/>
                  <w:color w:val="000000"/>
                  <w:sz w:val="22"/>
                  <w:lang w:eastAsia="ja-JP"/>
                </w:rPr>
                <w:t>Test Update User's Profile With Blank Field</w:t>
              </w:r>
            </w:ins>
          </w:p>
        </w:tc>
        <w:tc>
          <w:tcPr>
            <w:tcW w:w="3951" w:type="dxa"/>
            <w:tcBorders>
              <w:top w:val="nil"/>
              <w:left w:val="nil"/>
              <w:bottom w:val="single" w:sz="4" w:space="0" w:color="auto"/>
              <w:right w:val="single" w:sz="4" w:space="0" w:color="auto"/>
            </w:tcBorders>
            <w:shd w:val="clear" w:color="auto" w:fill="auto"/>
            <w:vAlign w:val="bottom"/>
            <w:hideMark/>
          </w:tcPr>
          <w:p w:rsidR="0051092A" w:rsidRDefault="0051092A">
            <w:pPr>
              <w:spacing w:after="0" w:line="240" w:lineRule="auto"/>
              <w:rPr>
                <w:ins w:id="948" w:author="giangnhhse60606" w:date="2014-03-14T21:21:00Z"/>
                <w:rFonts w:ascii="Calibri" w:eastAsia="Times New Roman" w:hAnsi="Calibri" w:cs="Times New Roman"/>
                <w:color w:val="000000"/>
                <w:sz w:val="22"/>
                <w:lang w:eastAsia="ja-JP"/>
              </w:rPr>
            </w:pPr>
            <w:ins w:id="949" w:author="giangnhhse60606" w:date="2014-03-14T21:21:00Z">
              <w:r w:rsidRPr="0051092A">
                <w:rPr>
                  <w:rFonts w:ascii="Calibri" w:eastAsia="Times New Roman" w:hAnsi="Calibri" w:cs="Times New Roman"/>
                  <w:color w:val="000000"/>
                  <w:sz w:val="22"/>
                  <w:lang w:eastAsia="ja-JP"/>
                </w:rPr>
                <w:t xml:space="preserve">1. Insert new User's information    </w:t>
              </w:r>
            </w:ins>
          </w:p>
          <w:p w:rsidR="0051092A" w:rsidRDefault="0051092A">
            <w:pPr>
              <w:spacing w:after="0" w:line="240" w:lineRule="auto"/>
              <w:rPr>
                <w:ins w:id="950" w:author="giangnhhse60606" w:date="2014-03-14T21:21:00Z"/>
                <w:rFonts w:ascii="Calibri" w:eastAsia="Times New Roman" w:hAnsi="Calibri" w:cs="Times New Roman"/>
                <w:color w:val="000000"/>
                <w:sz w:val="22"/>
                <w:lang w:eastAsia="ja-JP"/>
              </w:rPr>
            </w:pPr>
            <w:ins w:id="951" w:author="giangnhhse60606" w:date="2014-03-14T21:21:00Z">
              <w:r w:rsidRPr="0051092A">
                <w:rPr>
                  <w:rFonts w:ascii="Calibri" w:eastAsia="Times New Roman" w:hAnsi="Calibri" w:cs="Times New Roman"/>
                  <w:color w:val="000000"/>
                  <w:sz w:val="22"/>
                  <w:lang w:eastAsia="ja-JP"/>
                </w:rPr>
                <w:t xml:space="preserve">2. Leave empty some fields                                3. Click "Lưu" button                     </w:t>
              </w:r>
            </w:ins>
          </w:p>
          <w:p w:rsidR="00410319" w:rsidRPr="008C01EB" w:rsidRDefault="0051092A">
            <w:pPr>
              <w:spacing w:after="0" w:line="240" w:lineRule="auto"/>
              <w:rPr>
                <w:ins w:id="952" w:author="giangnhhse60606" w:date="2014-03-14T21:15:00Z"/>
                <w:rFonts w:ascii="Calibri" w:eastAsia="Times New Roman" w:hAnsi="Calibri" w:cs="Times New Roman"/>
                <w:color w:val="000000"/>
                <w:sz w:val="22"/>
                <w:lang w:eastAsia="ja-JP"/>
              </w:rPr>
            </w:pPr>
            <w:ins w:id="953" w:author="giangnhhse60606" w:date="2014-03-14T21:21:00Z">
              <w:r w:rsidRPr="0051092A">
                <w:rPr>
                  <w:rFonts w:ascii="Calibri" w:eastAsia="Times New Roman" w:hAnsi="Calibri" w:cs="Times New Roman"/>
                  <w:color w:val="000000"/>
                  <w:sz w:val="22"/>
                  <w:lang w:eastAsia="ja-JP"/>
                </w:rPr>
                <w:t>4.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410319" w:rsidRPr="008C01EB" w:rsidRDefault="00410319">
            <w:pPr>
              <w:spacing w:after="0" w:line="240" w:lineRule="auto"/>
              <w:rPr>
                <w:ins w:id="954" w:author="giangnhhse60606" w:date="2014-03-14T21:15:00Z"/>
                <w:rFonts w:ascii="Calibri" w:eastAsia="Times New Roman" w:hAnsi="Calibri" w:cs="Times New Roman"/>
                <w:color w:val="000000"/>
                <w:sz w:val="22"/>
                <w:lang w:eastAsia="ja-JP"/>
              </w:rPr>
            </w:pPr>
            <w:ins w:id="955" w:author="giangnhhse60606" w:date="2014-03-14T21:15:00Z">
              <w:r w:rsidRPr="008C01EB">
                <w:rPr>
                  <w:rFonts w:ascii="Calibri" w:eastAsia="Times New Roman" w:hAnsi="Calibri" w:cs="Times New Roman"/>
                  <w:color w:val="000000"/>
                  <w:sz w:val="22"/>
                  <w:lang w:eastAsia="ja-JP"/>
                </w:rPr>
                <w:t xml:space="preserve"> </w:t>
              </w:r>
            </w:ins>
            <w:ins w:id="956" w:author="giangnhhse60606" w:date="2014-03-14T21:21:00Z">
              <w:r w:rsidR="0051092A">
                <w:rPr>
                  <w:rFonts w:ascii="Calibri" w:eastAsia="Times New Roman" w:hAnsi="Calibri" w:cs="Times New Roman"/>
                  <w:color w:val="000000"/>
                  <w:sz w:val="22"/>
                  <w:lang w:eastAsia="ja-JP"/>
                </w:rPr>
                <w:t xml:space="preserve">Show </w:t>
              </w:r>
              <w:r w:rsidR="005C344D">
                <w:rPr>
                  <w:rFonts w:ascii="Calibri" w:eastAsia="Times New Roman" w:hAnsi="Calibri" w:cs="Times New Roman"/>
                  <w:color w:val="000000"/>
                  <w:sz w:val="22"/>
                  <w:lang w:eastAsia="ja-JP"/>
                </w:rPr>
                <w:t>r</w:t>
              </w:r>
              <w:r w:rsidR="0051092A" w:rsidRPr="0051092A">
                <w:rPr>
                  <w:rFonts w:ascii="Calibri" w:eastAsia="Times New Roman" w:hAnsi="Calibri" w:cs="Times New Roman"/>
                  <w:color w:val="000000"/>
                  <w:sz w:val="22"/>
                  <w:lang w:eastAsia="ja-JP"/>
                </w:rPr>
                <w:t>equest insert full user's information</w:t>
              </w:r>
              <w:r w:rsidR="0051092A">
                <w:rPr>
                  <w:rFonts w:ascii="Calibri" w:eastAsia="Times New Roman" w:hAnsi="Calibri" w:cs="Times New Roman"/>
                  <w:color w:val="000000"/>
                  <w:sz w:val="22"/>
                  <w:lang w:eastAsia="ja-JP"/>
                </w:rPr>
                <w:t xml:space="preserve"> message</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957" w:author="giangnhhse60606" w:date="2014-03-14T21:15:00Z"/>
                <w:rFonts w:ascii="Calibri" w:eastAsia="Times New Roman" w:hAnsi="Calibri" w:cs="Times New Roman"/>
                <w:color w:val="000000"/>
                <w:sz w:val="22"/>
                <w:lang w:eastAsia="ja-JP"/>
              </w:rPr>
            </w:pPr>
            <w:ins w:id="958"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959" w:author="giangnhhse60606" w:date="2014-03-14T21:15:00Z"/>
                <w:rFonts w:ascii="Calibri" w:eastAsia="Times New Roman" w:hAnsi="Calibri" w:cs="Times New Roman"/>
                <w:color w:val="000000"/>
                <w:sz w:val="22"/>
                <w:lang w:eastAsia="ja-JP"/>
              </w:rPr>
            </w:pPr>
            <w:ins w:id="960"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1500"/>
          <w:ins w:id="961"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962" w:author="giangnhhse60606" w:date="2014-03-14T21:15:00Z"/>
                <w:rFonts w:ascii="Calibri" w:eastAsia="Times New Roman" w:hAnsi="Calibri" w:cs="Times New Roman"/>
                <w:color w:val="000000"/>
                <w:sz w:val="22"/>
                <w:lang w:eastAsia="ja-JP"/>
              </w:rPr>
            </w:pPr>
            <w:ins w:id="963" w:author="giangnhhse60606" w:date="2014-03-14T21:15:00Z">
              <w:r w:rsidRPr="008C01EB">
                <w:rPr>
                  <w:rFonts w:ascii="Calibri" w:eastAsia="Times New Roman" w:hAnsi="Calibri" w:cs="Times New Roman"/>
                  <w:color w:val="000000"/>
                  <w:sz w:val="22"/>
                  <w:lang w:eastAsia="ja-JP"/>
                </w:rPr>
                <w:t>TC_</w:t>
              </w:r>
            </w:ins>
            <w:ins w:id="964" w:author="giangnhhse60606" w:date="2014-03-14T21:22:00Z">
              <w:r w:rsidR="007F1D45">
                <w:rPr>
                  <w:rFonts w:ascii="Calibri" w:eastAsia="Times New Roman" w:hAnsi="Calibri" w:cs="Times New Roman"/>
                  <w:color w:val="000000"/>
                  <w:sz w:val="22"/>
                  <w:lang w:eastAsia="ja-JP"/>
                </w:rPr>
                <w:t>16</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AD651A" w:rsidP="005A4A99">
            <w:pPr>
              <w:spacing w:after="0" w:line="240" w:lineRule="auto"/>
              <w:rPr>
                <w:ins w:id="965" w:author="giangnhhse60606" w:date="2014-03-14T21:15:00Z"/>
                <w:rFonts w:ascii="Calibri" w:eastAsia="Times New Roman" w:hAnsi="Calibri" w:cs="Times New Roman"/>
                <w:color w:val="000000"/>
                <w:sz w:val="22"/>
                <w:lang w:eastAsia="ja-JP"/>
              </w:rPr>
            </w:pPr>
            <w:ins w:id="966" w:author="giangnhhse60606" w:date="2014-03-14T21:21:00Z">
              <w:r w:rsidRPr="00AD651A">
                <w:rPr>
                  <w:rFonts w:ascii="Calibri" w:eastAsia="Times New Roman" w:hAnsi="Calibri" w:cs="Times New Roman"/>
                  <w:color w:val="000000"/>
                  <w:sz w:val="22"/>
                  <w:lang w:eastAsia="ja-JP"/>
                </w:rPr>
                <w:t>Test Cancel Update User's Profile</w:t>
              </w:r>
            </w:ins>
          </w:p>
        </w:tc>
        <w:tc>
          <w:tcPr>
            <w:tcW w:w="3951" w:type="dxa"/>
            <w:tcBorders>
              <w:top w:val="nil"/>
              <w:left w:val="nil"/>
              <w:bottom w:val="single" w:sz="4" w:space="0" w:color="auto"/>
              <w:right w:val="single" w:sz="4" w:space="0" w:color="auto"/>
            </w:tcBorders>
            <w:shd w:val="clear" w:color="auto" w:fill="auto"/>
            <w:vAlign w:val="bottom"/>
            <w:hideMark/>
          </w:tcPr>
          <w:p w:rsidR="00B938D0" w:rsidRDefault="00B938D0" w:rsidP="005A4A99">
            <w:pPr>
              <w:spacing w:after="0" w:line="240" w:lineRule="auto"/>
              <w:rPr>
                <w:ins w:id="967" w:author="giangnhhse60606" w:date="2014-03-14T21:21:00Z"/>
                <w:rFonts w:ascii="Calibri" w:eastAsia="Times New Roman" w:hAnsi="Calibri" w:cs="Times New Roman"/>
                <w:color w:val="000000"/>
                <w:sz w:val="22"/>
                <w:lang w:eastAsia="ja-JP"/>
              </w:rPr>
            </w:pPr>
            <w:ins w:id="968" w:author="giangnhhse60606" w:date="2014-03-14T21:21:00Z">
              <w:r w:rsidRPr="00B938D0">
                <w:rPr>
                  <w:rFonts w:ascii="Calibri" w:eastAsia="Times New Roman" w:hAnsi="Calibri" w:cs="Times New Roman"/>
                  <w:color w:val="000000"/>
                  <w:sz w:val="22"/>
                  <w:lang w:eastAsia="ja-JP"/>
                </w:rPr>
                <w:t xml:space="preserve">1. Insert new User's information                                   2. Click "Hủy" button                     </w:t>
              </w:r>
            </w:ins>
          </w:p>
          <w:p w:rsidR="00410319" w:rsidRPr="008C01EB" w:rsidRDefault="00B938D0" w:rsidP="005A4A99">
            <w:pPr>
              <w:spacing w:after="0" w:line="240" w:lineRule="auto"/>
              <w:rPr>
                <w:ins w:id="969" w:author="giangnhhse60606" w:date="2014-03-14T21:15:00Z"/>
                <w:rFonts w:ascii="Calibri" w:eastAsia="Times New Roman" w:hAnsi="Calibri" w:cs="Times New Roman"/>
                <w:color w:val="000000"/>
                <w:sz w:val="22"/>
                <w:lang w:eastAsia="ja-JP"/>
              </w:rPr>
            </w:pPr>
            <w:ins w:id="970" w:author="giangnhhse60606" w:date="2014-03-14T21:21:00Z">
              <w:r w:rsidRPr="00B938D0">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410319" w:rsidRPr="008C01EB" w:rsidRDefault="00B938D0" w:rsidP="005A4A99">
            <w:pPr>
              <w:spacing w:after="0" w:line="240" w:lineRule="auto"/>
              <w:rPr>
                <w:ins w:id="971" w:author="giangnhhse60606" w:date="2014-03-14T21:15:00Z"/>
                <w:rFonts w:ascii="Calibri" w:eastAsia="Times New Roman" w:hAnsi="Calibri" w:cs="Times New Roman"/>
                <w:color w:val="000000"/>
                <w:sz w:val="22"/>
                <w:lang w:eastAsia="ja-JP"/>
              </w:rPr>
            </w:pPr>
            <w:ins w:id="972" w:author="giangnhhse60606" w:date="2014-03-14T21:22:00Z">
              <w:r w:rsidRPr="00B938D0">
                <w:rPr>
                  <w:rFonts w:ascii="Calibri" w:eastAsia="Times New Roman" w:hAnsi="Calibri" w:cs="Times New Roman"/>
                  <w:color w:val="000000"/>
                  <w:sz w:val="22"/>
                  <w:lang w:eastAsia="ja-JP"/>
                </w:rPr>
                <w:t>Confirm discard all recent activity is displayed                                               Redirect to User Management page</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973" w:author="giangnhhse60606" w:date="2014-03-14T21:15:00Z"/>
                <w:rFonts w:ascii="Calibri" w:eastAsia="Times New Roman" w:hAnsi="Calibri" w:cs="Times New Roman"/>
                <w:color w:val="000000"/>
                <w:sz w:val="22"/>
                <w:lang w:eastAsia="ja-JP"/>
              </w:rPr>
            </w:pPr>
            <w:ins w:id="974"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975" w:author="giangnhhse60606" w:date="2014-03-14T21:15:00Z"/>
                <w:rFonts w:ascii="Calibri" w:eastAsia="Times New Roman" w:hAnsi="Calibri" w:cs="Times New Roman"/>
                <w:color w:val="000000"/>
                <w:sz w:val="22"/>
                <w:lang w:eastAsia="ja-JP"/>
              </w:rPr>
            </w:pPr>
            <w:ins w:id="976"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300"/>
          <w:ins w:id="977" w:author="giangnhhse60606" w:date="2014-03-14T21:15: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10319" w:rsidRPr="008C01EB" w:rsidRDefault="00A31927" w:rsidP="005A4A99">
            <w:pPr>
              <w:spacing w:after="0" w:line="240" w:lineRule="auto"/>
              <w:jc w:val="center"/>
              <w:rPr>
                <w:ins w:id="978" w:author="giangnhhse60606" w:date="2014-03-14T21:15:00Z"/>
                <w:rFonts w:ascii="Calibri" w:eastAsia="Times New Roman" w:hAnsi="Calibri" w:cs="Times New Roman"/>
                <w:b/>
                <w:bCs/>
                <w:color w:val="000000"/>
                <w:sz w:val="22"/>
                <w:lang w:eastAsia="ja-JP"/>
              </w:rPr>
            </w:pPr>
            <w:ins w:id="979" w:author="giangnhhse60606" w:date="2014-03-14T21:22:00Z">
              <w:r w:rsidRPr="00A31927">
                <w:rPr>
                  <w:rFonts w:ascii="Calibri" w:eastAsia="Times New Roman" w:hAnsi="Calibri" w:cs="Times New Roman"/>
                  <w:b/>
                  <w:bCs/>
                  <w:color w:val="000000"/>
                  <w:sz w:val="22"/>
                  <w:lang w:eastAsia="ja-JP"/>
                </w:rPr>
                <w:t>Update User's Status</w:t>
              </w:r>
            </w:ins>
          </w:p>
        </w:tc>
      </w:tr>
      <w:tr w:rsidR="00410319" w:rsidRPr="008C01EB" w:rsidTr="005A4A99">
        <w:trPr>
          <w:trHeight w:val="1500"/>
          <w:ins w:id="980"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981" w:author="giangnhhse60606" w:date="2014-03-14T21:15:00Z"/>
                <w:rFonts w:ascii="Calibri" w:eastAsia="Times New Roman" w:hAnsi="Calibri" w:cs="Times New Roman"/>
                <w:color w:val="000000"/>
                <w:sz w:val="22"/>
                <w:lang w:eastAsia="ja-JP"/>
              </w:rPr>
            </w:pPr>
            <w:ins w:id="982" w:author="giangnhhse60606" w:date="2014-03-14T21:15:00Z">
              <w:r w:rsidRPr="008C01EB">
                <w:rPr>
                  <w:rFonts w:ascii="Calibri" w:eastAsia="Times New Roman" w:hAnsi="Calibri" w:cs="Times New Roman"/>
                  <w:color w:val="000000"/>
                  <w:sz w:val="22"/>
                  <w:lang w:eastAsia="ja-JP"/>
                </w:rPr>
                <w:t>TC_</w:t>
              </w:r>
            </w:ins>
            <w:ins w:id="983" w:author="giangnhhse60606" w:date="2014-03-14T21:22:00Z">
              <w:r w:rsidR="007F1D45">
                <w:rPr>
                  <w:rFonts w:ascii="Calibri" w:eastAsia="Times New Roman" w:hAnsi="Calibri" w:cs="Times New Roman"/>
                  <w:color w:val="000000"/>
                  <w:sz w:val="22"/>
                  <w:lang w:eastAsia="ja-JP"/>
                </w:rPr>
                <w:t>17</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D674EB" w:rsidP="005A4A99">
            <w:pPr>
              <w:spacing w:after="0" w:line="240" w:lineRule="auto"/>
              <w:rPr>
                <w:ins w:id="984" w:author="giangnhhse60606" w:date="2014-03-14T21:15:00Z"/>
                <w:rFonts w:ascii="Calibri" w:eastAsia="Times New Roman" w:hAnsi="Calibri" w:cs="Times New Roman"/>
                <w:color w:val="000000"/>
                <w:sz w:val="22"/>
                <w:lang w:eastAsia="ja-JP"/>
              </w:rPr>
            </w:pPr>
            <w:ins w:id="985" w:author="giangnhhse60606" w:date="2014-03-14T21:22:00Z">
              <w:r w:rsidRPr="00D674EB">
                <w:rPr>
                  <w:rFonts w:ascii="Calibri" w:eastAsia="Times New Roman" w:hAnsi="Calibri" w:cs="Times New Roman"/>
                  <w:color w:val="000000"/>
                  <w:sz w:val="22"/>
                  <w:lang w:eastAsia="ja-JP"/>
                </w:rPr>
                <w:t>Test Active User</w:t>
              </w:r>
            </w:ins>
          </w:p>
        </w:tc>
        <w:tc>
          <w:tcPr>
            <w:tcW w:w="3951" w:type="dxa"/>
            <w:tcBorders>
              <w:top w:val="nil"/>
              <w:left w:val="nil"/>
              <w:bottom w:val="single" w:sz="4" w:space="0" w:color="auto"/>
              <w:right w:val="single" w:sz="4" w:space="0" w:color="auto"/>
            </w:tcBorders>
            <w:shd w:val="clear" w:color="auto" w:fill="auto"/>
            <w:vAlign w:val="bottom"/>
            <w:hideMark/>
          </w:tcPr>
          <w:p w:rsidR="00410319" w:rsidRPr="008C01EB" w:rsidRDefault="00D674EB" w:rsidP="005A4A99">
            <w:pPr>
              <w:spacing w:after="0" w:line="240" w:lineRule="auto"/>
              <w:rPr>
                <w:ins w:id="986" w:author="giangnhhse60606" w:date="2014-03-14T21:15:00Z"/>
                <w:rFonts w:ascii="Calibri" w:eastAsia="Times New Roman" w:hAnsi="Calibri" w:cs="Times New Roman"/>
                <w:color w:val="000000"/>
                <w:sz w:val="22"/>
                <w:lang w:eastAsia="ja-JP"/>
              </w:rPr>
            </w:pPr>
            <w:ins w:id="987" w:author="giangnhhse60606" w:date="2014-03-14T21:22:00Z">
              <w:r w:rsidRPr="00D674EB">
                <w:rPr>
                  <w:rFonts w:ascii="Calibri" w:eastAsia="Times New Roman" w:hAnsi="Calibri" w:cs="Times New Roman"/>
                  <w:color w:val="000000"/>
                  <w:sz w:val="22"/>
                  <w:lang w:eastAsia="ja-JP"/>
                </w:rPr>
                <w:t>1. Login the system with admin role.                                               2. Click "Thành Viên" page                   3.Click Active button of the user which will be active</w:t>
              </w:r>
            </w:ins>
          </w:p>
        </w:tc>
        <w:tc>
          <w:tcPr>
            <w:tcW w:w="3510" w:type="dxa"/>
            <w:tcBorders>
              <w:top w:val="nil"/>
              <w:left w:val="nil"/>
              <w:bottom w:val="single" w:sz="4" w:space="0" w:color="auto"/>
              <w:right w:val="single" w:sz="4" w:space="0" w:color="auto"/>
            </w:tcBorders>
            <w:shd w:val="clear" w:color="auto" w:fill="auto"/>
            <w:vAlign w:val="bottom"/>
            <w:hideMark/>
          </w:tcPr>
          <w:p w:rsidR="00410319" w:rsidRPr="008C01EB" w:rsidRDefault="00082AEB" w:rsidP="005A4A99">
            <w:pPr>
              <w:spacing w:after="0" w:line="240" w:lineRule="auto"/>
              <w:rPr>
                <w:ins w:id="988" w:author="giangnhhse60606" w:date="2014-03-14T21:15:00Z"/>
                <w:rFonts w:ascii="Calibri" w:eastAsia="Times New Roman" w:hAnsi="Calibri" w:cs="Times New Roman"/>
                <w:color w:val="000000"/>
                <w:sz w:val="22"/>
                <w:lang w:eastAsia="ja-JP"/>
              </w:rPr>
            </w:pPr>
            <w:ins w:id="989" w:author="giangnhhse60606" w:date="2014-03-14T21:22:00Z">
              <w:r w:rsidRPr="00082AEB">
                <w:rPr>
                  <w:rFonts w:ascii="Calibri" w:eastAsia="Times New Roman" w:hAnsi="Calibri" w:cs="Times New Roman"/>
                  <w:color w:val="000000"/>
                  <w:sz w:val="22"/>
                  <w:lang w:eastAsia="ja-JP"/>
                </w:rPr>
                <w:t>Confirm active messsage will be displayed                                            The button changes from active to deactive</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990" w:author="giangnhhse60606" w:date="2014-03-14T21:15:00Z"/>
                <w:rFonts w:ascii="Calibri" w:eastAsia="Times New Roman" w:hAnsi="Calibri" w:cs="Times New Roman"/>
                <w:color w:val="000000"/>
                <w:sz w:val="22"/>
                <w:lang w:eastAsia="ja-JP"/>
              </w:rPr>
            </w:pPr>
            <w:ins w:id="991"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992" w:author="giangnhhse60606" w:date="2014-03-14T21:15:00Z"/>
                <w:rFonts w:ascii="Calibri" w:eastAsia="Times New Roman" w:hAnsi="Calibri" w:cs="Times New Roman"/>
                <w:color w:val="000000"/>
                <w:sz w:val="22"/>
                <w:lang w:eastAsia="ja-JP"/>
              </w:rPr>
            </w:pPr>
            <w:ins w:id="993"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1800"/>
          <w:ins w:id="994"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995" w:author="giangnhhse60606" w:date="2014-03-14T21:15:00Z"/>
                <w:rFonts w:ascii="Calibri" w:eastAsia="Times New Roman" w:hAnsi="Calibri" w:cs="Times New Roman"/>
                <w:color w:val="000000"/>
                <w:sz w:val="22"/>
                <w:lang w:eastAsia="ja-JP"/>
              </w:rPr>
            </w:pPr>
            <w:ins w:id="996" w:author="giangnhhse60606" w:date="2014-03-14T21:15:00Z">
              <w:r>
                <w:rPr>
                  <w:rFonts w:ascii="Calibri" w:eastAsia="Times New Roman" w:hAnsi="Calibri" w:cs="Times New Roman"/>
                  <w:color w:val="000000"/>
                  <w:sz w:val="22"/>
                  <w:lang w:eastAsia="ja-JP"/>
                </w:rPr>
                <w:t>TC_</w:t>
              </w:r>
            </w:ins>
            <w:ins w:id="997" w:author="giangnhhse60606" w:date="2014-03-14T21:23:00Z">
              <w:r w:rsidR="006E2E40">
                <w:rPr>
                  <w:rFonts w:ascii="Calibri" w:eastAsia="Times New Roman" w:hAnsi="Calibri" w:cs="Times New Roman"/>
                  <w:color w:val="000000"/>
                  <w:sz w:val="22"/>
                  <w:lang w:eastAsia="ja-JP"/>
                </w:rPr>
                <w:t>18</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6E2E40" w:rsidP="005A4A99">
            <w:pPr>
              <w:spacing w:after="0" w:line="240" w:lineRule="auto"/>
              <w:rPr>
                <w:ins w:id="998" w:author="giangnhhse60606" w:date="2014-03-14T21:15:00Z"/>
                <w:rFonts w:ascii="Calibri" w:eastAsia="Times New Roman" w:hAnsi="Calibri" w:cs="Times New Roman"/>
                <w:color w:val="000000"/>
                <w:sz w:val="22"/>
                <w:lang w:eastAsia="ja-JP"/>
              </w:rPr>
            </w:pPr>
            <w:ins w:id="999" w:author="giangnhhse60606" w:date="2014-03-14T21:23:00Z">
              <w:r w:rsidRPr="006E2E40">
                <w:rPr>
                  <w:rFonts w:ascii="Calibri" w:eastAsia="Times New Roman" w:hAnsi="Calibri" w:cs="Times New Roman"/>
                  <w:color w:val="000000"/>
                  <w:sz w:val="22"/>
                  <w:lang w:eastAsia="ja-JP"/>
                </w:rPr>
                <w:t>Test Deactive User</w:t>
              </w:r>
            </w:ins>
          </w:p>
        </w:tc>
        <w:tc>
          <w:tcPr>
            <w:tcW w:w="3951" w:type="dxa"/>
            <w:tcBorders>
              <w:top w:val="nil"/>
              <w:left w:val="nil"/>
              <w:bottom w:val="single" w:sz="4" w:space="0" w:color="auto"/>
              <w:right w:val="single" w:sz="4" w:space="0" w:color="auto"/>
            </w:tcBorders>
            <w:shd w:val="clear" w:color="auto" w:fill="auto"/>
            <w:vAlign w:val="bottom"/>
            <w:hideMark/>
          </w:tcPr>
          <w:p w:rsidR="00410319" w:rsidRPr="008C01EB" w:rsidRDefault="00BD5549" w:rsidP="005A4A99">
            <w:pPr>
              <w:spacing w:after="0" w:line="240" w:lineRule="auto"/>
              <w:rPr>
                <w:ins w:id="1000" w:author="giangnhhse60606" w:date="2014-03-14T21:15:00Z"/>
                <w:rFonts w:ascii="Calibri" w:eastAsia="Times New Roman" w:hAnsi="Calibri" w:cs="Times New Roman"/>
                <w:color w:val="000000"/>
                <w:sz w:val="22"/>
                <w:lang w:eastAsia="ja-JP"/>
              </w:rPr>
            </w:pPr>
            <w:ins w:id="1001" w:author="giangnhhse60606" w:date="2014-03-14T21:23:00Z">
              <w:r w:rsidRPr="00BD5549">
                <w:rPr>
                  <w:rFonts w:ascii="Calibri" w:eastAsia="Times New Roman" w:hAnsi="Calibri" w:cs="Times New Roman"/>
                  <w:color w:val="000000"/>
                  <w:sz w:val="22"/>
                  <w:lang w:eastAsia="ja-JP"/>
                </w:rPr>
                <w:t>1. Login the system with admin role.                                               2. Click "Thành Viên" page                   3.Click Active button of the user which will be deactive</w:t>
              </w:r>
            </w:ins>
          </w:p>
        </w:tc>
        <w:tc>
          <w:tcPr>
            <w:tcW w:w="3510" w:type="dxa"/>
            <w:tcBorders>
              <w:top w:val="nil"/>
              <w:left w:val="nil"/>
              <w:bottom w:val="single" w:sz="4" w:space="0" w:color="auto"/>
              <w:right w:val="single" w:sz="4" w:space="0" w:color="auto"/>
            </w:tcBorders>
            <w:shd w:val="clear" w:color="auto" w:fill="auto"/>
            <w:vAlign w:val="bottom"/>
            <w:hideMark/>
          </w:tcPr>
          <w:p w:rsidR="00410319" w:rsidRPr="008C01EB" w:rsidRDefault="00BD5549" w:rsidP="005A4A99">
            <w:pPr>
              <w:spacing w:after="0" w:line="240" w:lineRule="auto"/>
              <w:rPr>
                <w:ins w:id="1002" w:author="giangnhhse60606" w:date="2014-03-14T21:15:00Z"/>
                <w:rFonts w:ascii="Calibri" w:eastAsia="Times New Roman" w:hAnsi="Calibri" w:cs="Times New Roman"/>
                <w:color w:val="000000"/>
                <w:sz w:val="22"/>
                <w:lang w:eastAsia="ja-JP"/>
              </w:rPr>
            </w:pPr>
            <w:ins w:id="1003" w:author="giangnhhse60606" w:date="2014-03-14T21:23:00Z">
              <w:r w:rsidRPr="00BD5549">
                <w:rPr>
                  <w:rFonts w:ascii="Calibri" w:eastAsia="Times New Roman" w:hAnsi="Calibri" w:cs="Times New Roman"/>
                  <w:color w:val="000000"/>
                  <w:sz w:val="22"/>
                  <w:lang w:eastAsia="ja-JP"/>
                </w:rPr>
                <w:t>Confirm active messsage will be displayed                                            The button changes fromde active to active</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1004" w:author="giangnhhse60606" w:date="2014-03-14T21:15:00Z"/>
                <w:rFonts w:ascii="Calibri" w:eastAsia="Times New Roman" w:hAnsi="Calibri" w:cs="Times New Roman"/>
                <w:color w:val="000000"/>
                <w:sz w:val="22"/>
                <w:lang w:eastAsia="ja-JP"/>
              </w:rPr>
            </w:pPr>
            <w:ins w:id="1005"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1006" w:author="giangnhhse60606" w:date="2014-03-14T21:15:00Z"/>
                <w:rFonts w:ascii="Calibri" w:eastAsia="Times New Roman" w:hAnsi="Calibri" w:cs="Times New Roman"/>
                <w:color w:val="000000"/>
                <w:sz w:val="22"/>
                <w:lang w:eastAsia="ja-JP"/>
              </w:rPr>
            </w:pPr>
            <w:ins w:id="1007" w:author="giangnhhse60606" w:date="2014-03-14T21:15:00Z">
              <w:r w:rsidRPr="008C01EB">
                <w:rPr>
                  <w:rFonts w:ascii="Calibri" w:eastAsia="Times New Roman" w:hAnsi="Calibri" w:cs="Times New Roman"/>
                  <w:color w:val="000000"/>
                  <w:sz w:val="22"/>
                  <w:lang w:eastAsia="ja-JP"/>
                </w:rPr>
                <w:t> </w:t>
              </w:r>
            </w:ins>
          </w:p>
        </w:tc>
      </w:tr>
    </w:tbl>
    <w:p w:rsidR="00410319" w:rsidRDefault="00410319">
      <w:pPr>
        <w:rPr>
          <w:ins w:id="1008" w:author="giangnhhse60606" w:date="2014-03-14T21:24:00Z"/>
        </w:rPr>
        <w:pPrChange w:id="1009" w:author="giangnhhse60606" w:date="2014-03-14T21:15:00Z">
          <w:pPr>
            <w:pStyle w:val="Heading5"/>
            <w:numPr>
              <w:numId w:val="34"/>
            </w:numPr>
            <w:ind w:left="4230" w:hanging="360"/>
          </w:pPr>
        </w:pPrChange>
      </w:pPr>
    </w:p>
    <w:p w:rsidR="00F80A7D" w:rsidRDefault="00F80A7D">
      <w:pPr>
        <w:rPr>
          <w:ins w:id="1010" w:author="giangnhhse60606" w:date="2014-03-14T21:24:00Z"/>
        </w:rPr>
        <w:pPrChange w:id="1011" w:author="giangnhhse60606" w:date="2014-03-14T21:15:00Z">
          <w:pPr>
            <w:pStyle w:val="Heading5"/>
            <w:numPr>
              <w:numId w:val="34"/>
            </w:numPr>
            <w:ind w:left="4230" w:hanging="360"/>
          </w:pPr>
        </w:pPrChange>
      </w:pPr>
    </w:p>
    <w:p w:rsidR="00F80A7D" w:rsidRPr="00A129A9" w:rsidRDefault="00F80A7D">
      <w:pPr>
        <w:pStyle w:val="Heading5"/>
        <w:numPr>
          <w:ilvl w:val="0"/>
          <w:numId w:val="34"/>
        </w:numPr>
        <w:tabs>
          <w:tab w:val="left" w:pos="2160"/>
          <w:tab w:val="left" w:pos="6570"/>
        </w:tabs>
        <w:ind w:left="1620" w:hanging="540"/>
        <w:rPr>
          <w:ins w:id="1012" w:author="giangnhhse60606" w:date="2014-03-14T21:24:00Z"/>
          <w:b/>
          <w:rPrChange w:id="1013" w:author="giangnhhse60606" w:date="2014-03-14T21:46:00Z">
            <w:rPr>
              <w:ins w:id="1014" w:author="giangnhhse60606" w:date="2014-03-14T21:24:00Z"/>
            </w:rPr>
          </w:rPrChange>
        </w:rPr>
        <w:pPrChange w:id="1015" w:author="giangnhhse60606" w:date="2014-03-14T21:46:00Z">
          <w:pPr>
            <w:pStyle w:val="Heading5"/>
            <w:numPr>
              <w:numId w:val="35"/>
            </w:numPr>
            <w:ind w:left="720" w:hanging="360"/>
          </w:pPr>
        </w:pPrChange>
      </w:pPr>
      <w:ins w:id="1016" w:author="giangnhhse60606" w:date="2014-03-14T21:25:00Z">
        <w:r>
          <w:rPr>
            <w:b/>
          </w:rPr>
          <w:t>Rank</w:t>
        </w:r>
      </w:ins>
      <w:ins w:id="1017" w:author="giangnhhse60606" w:date="2014-03-14T21:24:00Z">
        <w:r w:rsidRPr="00483D21">
          <w:rPr>
            <w:b/>
          </w:rPr>
          <w:t xml:space="preserve">  Management</w:t>
        </w:r>
        <w:r>
          <w:rPr>
            <w:b/>
          </w:rPr>
          <w:t>s</w:t>
        </w:r>
      </w:ins>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B91DEE" w:rsidRPr="008C01EB" w:rsidTr="005A4A99">
        <w:trPr>
          <w:trHeight w:val="300"/>
          <w:ins w:id="1018" w:author="giangnhhse60606" w:date="2014-03-14T21: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1DEE" w:rsidRPr="008C01EB" w:rsidRDefault="00B91DEE" w:rsidP="005A4A99">
            <w:pPr>
              <w:spacing w:after="0" w:line="240" w:lineRule="auto"/>
              <w:jc w:val="center"/>
              <w:rPr>
                <w:ins w:id="1019" w:author="giangnhhse60606" w:date="2014-03-14T21:25:00Z"/>
                <w:rFonts w:ascii="Calibri" w:eastAsia="Times New Roman" w:hAnsi="Calibri" w:cs="Times New Roman"/>
                <w:b/>
                <w:bCs/>
                <w:color w:val="000000"/>
                <w:sz w:val="22"/>
                <w:lang w:eastAsia="ja-JP"/>
              </w:rPr>
            </w:pPr>
            <w:ins w:id="1020" w:author="giangnhhse60606" w:date="2014-03-14T21:25: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B91DEE" w:rsidRPr="008C01EB" w:rsidRDefault="00B91DEE" w:rsidP="005A4A99">
            <w:pPr>
              <w:spacing w:after="0" w:line="240" w:lineRule="auto"/>
              <w:jc w:val="center"/>
              <w:rPr>
                <w:ins w:id="1021" w:author="giangnhhse60606" w:date="2014-03-14T21:25:00Z"/>
                <w:rFonts w:ascii="Calibri" w:eastAsia="Times New Roman" w:hAnsi="Calibri" w:cs="Times New Roman"/>
                <w:b/>
                <w:bCs/>
                <w:color w:val="000000"/>
                <w:sz w:val="22"/>
                <w:lang w:eastAsia="ja-JP"/>
              </w:rPr>
            </w:pPr>
            <w:ins w:id="1022" w:author="giangnhhse60606" w:date="2014-03-14T21:25: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B91DEE" w:rsidRPr="008C01EB" w:rsidRDefault="00B91DEE" w:rsidP="005A4A99">
            <w:pPr>
              <w:spacing w:after="0" w:line="240" w:lineRule="auto"/>
              <w:jc w:val="center"/>
              <w:rPr>
                <w:ins w:id="1023" w:author="giangnhhse60606" w:date="2014-03-14T21:25:00Z"/>
                <w:rFonts w:ascii="Calibri" w:eastAsia="Times New Roman" w:hAnsi="Calibri" w:cs="Times New Roman"/>
                <w:b/>
                <w:bCs/>
                <w:color w:val="000000"/>
                <w:sz w:val="22"/>
                <w:lang w:eastAsia="ja-JP"/>
              </w:rPr>
            </w:pPr>
            <w:ins w:id="1024" w:author="giangnhhse60606" w:date="2014-03-14T21:25: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B91DEE" w:rsidRPr="008C01EB" w:rsidRDefault="00B91DEE" w:rsidP="005A4A99">
            <w:pPr>
              <w:spacing w:after="0" w:line="240" w:lineRule="auto"/>
              <w:jc w:val="center"/>
              <w:rPr>
                <w:ins w:id="1025" w:author="giangnhhse60606" w:date="2014-03-14T21:25:00Z"/>
                <w:rFonts w:ascii="Calibri" w:eastAsia="Times New Roman" w:hAnsi="Calibri" w:cs="Times New Roman"/>
                <w:b/>
                <w:bCs/>
                <w:color w:val="000000"/>
                <w:sz w:val="22"/>
                <w:lang w:eastAsia="ja-JP"/>
              </w:rPr>
            </w:pPr>
            <w:ins w:id="1026" w:author="giangnhhse60606" w:date="2014-03-14T21:25: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B91DEE" w:rsidRPr="008C01EB" w:rsidRDefault="00B91DEE" w:rsidP="005A4A99">
            <w:pPr>
              <w:spacing w:after="0" w:line="240" w:lineRule="auto"/>
              <w:jc w:val="center"/>
              <w:rPr>
                <w:ins w:id="1027" w:author="giangnhhse60606" w:date="2014-03-14T21:25:00Z"/>
                <w:rFonts w:ascii="Calibri" w:eastAsia="Times New Roman" w:hAnsi="Calibri" w:cs="Times New Roman"/>
                <w:b/>
                <w:bCs/>
                <w:color w:val="000000"/>
                <w:sz w:val="22"/>
                <w:lang w:eastAsia="ja-JP"/>
              </w:rPr>
            </w:pPr>
            <w:ins w:id="1028" w:author="giangnhhse60606" w:date="2014-03-14T21:25: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B91DEE" w:rsidRPr="008C01EB" w:rsidRDefault="00B91DEE" w:rsidP="005A4A99">
            <w:pPr>
              <w:spacing w:after="0" w:line="240" w:lineRule="auto"/>
              <w:jc w:val="center"/>
              <w:rPr>
                <w:ins w:id="1029" w:author="giangnhhse60606" w:date="2014-03-14T21:25:00Z"/>
                <w:rFonts w:ascii="Calibri" w:eastAsia="Times New Roman" w:hAnsi="Calibri" w:cs="Times New Roman"/>
                <w:b/>
                <w:bCs/>
                <w:color w:val="000000"/>
                <w:sz w:val="22"/>
                <w:lang w:eastAsia="ja-JP"/>
              </w:rPr>
            </w:pPr>
            <w:ins w:id="1030" w:author="giangnhhse60606" w:date="2014-03-14T21:25:00Z">
              <w:r w:rsidRPr="008C01EB">
                <w:rPr>
                  <w:rFonts w:ascii="Calibri" w:eastAsia="Times New Roman" w:hAnsi="Calibri" w:cs="Times New Roman"/>
                  <w:b/>
                  <w:bCs/>
                  <w:color w:val="000000"/>
                  <w:sz w:val="22"/>
                  <w:lang w:eastAsia="ja-JP"/>
                </w:rPr>
                <w:t>Note</w:t>
              </w:r>
            </w:ins>
          </w:p>
        </w:tc>
      </w:tr>
      <w:tr w:rsidR="00B91DEE" w:rsidRPr="008C01EB" w:rsidTr="005A4A99">
        <w:trPr>
          <w:trHeight w:val="300"/>
          <w:ins w:id="1031" w:author="giangnhhse60606" w:date="2014-03-14T21:25:00Z"/>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B91DEE" w:rsidRPr="008C01EB" w:rsidRDefault="00A86516" w:rsidP="005A4A99">
            <w:pPr>
              <w:spacing w:after="0" w:line="240" w:lineRule="auto"/>
              <w:jc w:val="center"/>
              <w:rPr>
                <w:ins w:id="1032" w:author="giangnhhse60606" w:date="2014-03-14T21:25:00Z"/>
                <w:rFonts w:ascii="Calibri" w:eastAsia="Times New Roman" w:hAnsi="Calibri" w:cs="Times New Roman"/>
                <w:b/>
                <w:bCs/>
                <w:color w:val="000000"/>
                <w:sz w:val="22"/>
                <w:lang w:eastAsia="ja-JP"/>
              </w:rPr>
            </w:pPr>
            <w:ins w:id="1033" w:author="giangnhhse60606" w:date="2014-03-14T21:33:00Z">
              <w:r w:rsidRPr="00A86516">
                <w:rPr>
                  <w:rFonts w:ascii="Calibri" w:eastAsia="Times New Roman" w:hAnsi="Calibri" w:cs="Times New Roman"/>
                  <w:b/>
                  <w:bCs/>
                  <w:color w:val="000000"/>
                  <w:sz w:val="22"/>
                  <w:lang w:eastAsia="ja-JP"/>
                </w:rPr>
                <w:t>View Rank Management</w:t>
              </w:r>
            </w:ins>
          </w:p>
        </w:tc>
      </w:tr>
      <w:tr w:rsidR="00B91DEE" w:rsidRPr="008C01EB" w:rsidTr="005A4A99">
        <w:trPr>
          <w:trHeight w:val="1500"/>
          <w:ins w:id="1034"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35" w:author="giangnhhse60606" w:date="2014-03-14T21:25:00Z"/>
                <w:rFonts w:ascii="Calibri" w:eastAsia="Times New Roman" w:hAnsi="Calibri" w:cs="Times New Roman"/>
                <w:color w:val="000000"/>
                <w:sz w:val="22"/>
                <w:lang w:eastAsia="ja-JP"/>
              </w:rPr>
            </w:pPr>
            <w:ins w:id="1036" w:author="giangnhhse60606" w:date="2014-03-14T21:25:00Z">
              <w:r w:rsidRPr="008C01EB">
                <w:rPr>
                  <w:rFonts w:ascii="Calibri" w:eastAsia="Times New Roman" w:hAnsi="Calibri" w:cs="Times New Roman"/>
                  <w:color w:val="000000"/>
                  <w:sz w:val="22"/>
                  <w:lang w:eastAsia="ja-JP"/>
                </w:rPr>
                <w:t>TC_1</w:t>
              </w:r>
            </w:ins>
            <w:ins w:id="1037" w:author="giangnhhse60606" w:date="2014-03-14T21:36:00Z">
              <w:r w:rsidR="007602FA">
                <w:rPr>
                  <w:rFonts w:ascii="Calibri" w:eastAsia="Times New Roman" w:hAnsi="Calibri" w:cs="Times New Roman"/>
                  <w:color w:val="000000"/>
                  <w:sz w:val="22"/>
                  <w:lang w:eastAsia="ja-JP"/>
                </w:rPr>
                <w:t>9</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7F3CF5" w:rsidP="005A4A99">
            <w:pPr>
              <w:spacing w:after="0" w:line="240" w:lineRule="auto"/>
              <w:rPr>
                <w:ins w:id="1038" w:author="giangnhhse60606" w:date="2014-03-14T21:25:00Z"/>
                <w:rFonts w:ascii="Calibri" w:eastAsia="Times New Roman" w:hAnsi="Calibri" w:cs="Times New Roman"/>
                <w:color w:val="000000"/>
                <w:sz w:val="22"/>
                <w:lang w:eastAsia="ja-JP"/>
              </w:rPr>
            </w:pPr>
            <w:ins w:id="1039" w:author="giangnhhse60606" w:date="2014-03-14T21:35:00Z">
              <w:r w:rsidRPr="007F3CF5">
                <w:rPr>
                  <w:rFonts w:ascii="Calibri" w:eastAsia="Times New Roman" w:hAnsi="Calibri" w:cs="Times New Roman"/>
                  <w:color w:val="000000"/>
                  <w:sz w:val="22"/>
                  <w:lang w:eastAsia="ja-JP"/>
                </w:rPr>
                <w:t>Test View Rank List</w:t>
              </w:r>
            </w:ins>
          </w:p>
        </w:tc>
        <w:tc>
          <w:tcPr>
            <w:tcW w:w="3951" w:type="dxa"/>
            <w:tcBorders>
              <w:top w:val="nil"/>
              <w:left w:val="nil"/>
              <w:bottom w:val="single" w:sz="4" w:space="0" w:color="auto"/>
              <w:right w:val="single" w:sz="4" w:space="0" w:color="auto"/>
            </w:tcBorders>
            <w:shd w:val="clear" w:color="auto" w:fill="auto"/>
            <w:vAlign w:val="bottom"/>
            <w:hideMark/>
          </w:tcPr>
          <w:p w:rsidR="00B91DEE" w:rsidRPr="008C01EB" w:rsidRDefault="007F3CF5" w:rsidP="005A4A99">
            <w:pPr>
              <w:spacing w:after="0" w:line="240" w:lineRule="auto"/>
              <w:rPr>
                <w:ins w:id="1040" w:author="giangnhhse60606" w:date="2014-03-14T21:25:00Z"/>
                <w:rFonts w:ascii="Calibri" w:eastAsia="Times New Roman" w:hAnsi="Calibri" w:cs="Times New Roman"/>
                <w:color w:val="000000"/>
                <w:sz w:val="22"/>
                <w:lang w:eastAsia="ja-JP"/>
              </w:rPr>
            </w:pPr>
            <w:ins w:id="1041" w:author="giangnhhse60606" w:date="2014-03-14T21:35:00Z">
              <w:r w:rsidRPr="007F3CF5">
                <w:rPr>
                  <w:rFonts w:ascii="Calibri" w:eastAsia="Times New Roman" w:hAnsi="Calibri" w:cs="Times New Roman"/>
                  <w:color w:val="000000"/>
                  <w:sz w:val="22"/>
                  <w:lang w:eastAsia="ja-JP"/>
                </w:rPr>
                <w:t>1. Login the system with admin role.                                               2. Click "Cấp Độ Thành Viên" page</w:t>
              </w:r>
            </w:ins>
          </w:p>
        </w:tc>
        <w:tc>
          <w:tcPr>
            <w:tcW w:w="3510" w:type="dxa"/>
            <w:tcBorders>
              <w:top w:val="nil"/>
              <w:left w:val="nil"/>
              <w:bottom w:val="single" w:sz="4" w:space="0" w:color="auto"/>
              <w:right w:val="single" w:sz="4" w:space="0" w:color="auto"/>
            </w:tcBorders>
            <w:shd w:val="clear" w:color="auto" w:fill="auto"/>
            <w:vAlign w:val="bottom"/>
            <w:hideMark/>
          </w:tcPr>
          <w:p w:rsidR="00B0103E" w:rsidRDefault="002C2E28" w:rsidP="005A4A99">
            <w:pPr>
              <w:spacing w:after="0" w:line="240" w:lineRule="auto"/>
              <w:rPr>
                <w:ins w:id="1042" w:author="giangnhhse60606" w:date="2014-03-14T21:35:00Z"/>
                <w:rFonts w:ascii="Calibri" w:eastAsia="Times New Roman" w:hAnsi="Calibri" w:cs="Times New Roman"/>
                <w:color w:val="000000"/>
                <w:sz w:val="22"/>
                <w:lang w:eastAsia="ja-JP"/>
              </w:rPr>
            </w:pPr>
            <w:ins w:id="1043" w:author="giangnhhse60606" w:date="2014-03-14T21:35:00Z">
              <w:r w:rsidRPr="002C2E28">
                <w:rPr>
                  <w:rFonts w:ascii="Calibri" w:eastAsia="Times New Roman" w:hAnsi="Calibri" w:cs="Times New Roman"/>
                  <w:color w:val="000000"/>
                  <w:sz w:val="22"/>
                  <w:lang w:eastAsia="ja-JP"/>
                </w:rPr>
                <w:t xml:space="preserve">The Rank view form is displayed with the following informations:                                                                      - Cấp độ                                                 </w:t>
              </w:r>
            </w:ins>
          </w:p>
          <w:p w:rsidR="00B91DEE" w:rsidRPr="008C01EB" w:rsidRDefault="002C2E28" w:rsidP="005A4A99">
            <w:pPr>
              <w:spacing w:after="0" w:line="240" w:lineRule="auto"/>
              <w:rPr>
                <w:ins w:id="1044" w:author="giangnhhse60606" w:date="2014-03-14T21:25:00Z"/>
                <w:rFonts w:ascii="Calibri" w:eastAsia="Times New Roman" w:hAnsi="Calibri" w:cs="Times New Roman"/>
                <w:color w:val="000000"/>
                <w:sz w:val="22"/>
                <w:lang w:eastAsia="ja-JP"/>
              </w:rPr>
            </w:pPr>
            <w:ins w:id="1045" w:author="giangnhhse60606" w:date="2014-03-14T21:35:00Z">
              <w:r w:rsidRPr="002C2E28">
                <w:rPr>
                  <w:rFonts w:ascii="Calibri" w:eastAsia="Times New Roman" w:hAnsi="Calibri" w:cs="Times New Roman"/>
                  <w:color w:val="000000"/>
                  <w:sz w:val="22"/>
                  <w:lang w:eastAsia="ja-JP"/>
                </w:rPr>
                <w:t xml:space="preserve">- Điểm số  </w:t>
              </w:r>
            </w:ins>
          </w:p>
        </w:tc>
        <w:tc>
          <w:tcPr>
            <w:tcW w:w="1710"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46" w:author="giangnhhse60606" w:date="2014-03-14T21:25:00Z"/>
                <w:rFonts w:ascii="Calibri" w:eastAsia="Times New Roman" w:hAnsi="Calibri" w:cs="Times New Roman"/>
                <w:color w:val="000000"/>
                <w:sz w:val="22"/>
                <w:lang w:eastAsia="ja-JP"/>
              </w:rPr>
            </w:pPr>
            <w:ins w:id="1047"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48" w:author="giangnhhse60606" w:date="2014-03-14T21:25:00Z"/>
                <w:rFonts w:ascii="Calibri" w:eastAsia="Times New Roman" w:hAnsi="Calibri" w:cs="Times New Roman"/>
                <w:color w:val="000000"/>
                <w:sz w:val="22"/>
                <w:lang w:eastAsia="ja-JP"/>
              </w:rPr>
            </w:pPr>
            <w:ins w:id="1049"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300"/>
          <w:ins w:id="1050" w:author="giangnhhse60606" w:date="2014-03-14T21:25: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B91DEE" w:rsidRPr="008C01EB" w:rsidRDefault="00A8610C" w:rsidP="005A4A99">
            <w:pPr>
              <w:spacing w:after="0" w:line="240" w:lineRule="auto"/>
              <w:jc w:val="center"/>
              <w:rPr>
                <w:ins w:id="1051" w:author="giangnhhse60606" w:date="2014-03-14T21:25:00Z"/>
                <w:rFonts w:ascii="Calibri" w:eastAsia="Times New Roman" w:hAnsi="Calibri" w:cs="Times New Roman"/>
                <w:b/>
                <w:bCs/>
                <w:color w:val="000000"/>
                <w:sz w:val="22"/>
                <w:lang w:eastAsia="ja-JP"/>
              </w:rPr>
            </w:pPr>
            <w:ins w:id="1052" w:author="giangnhhse60606" w:date="2014-03-14T21:36:00Z">
              <w:r w:rsidRPr="00A8610C">
                <w:rPr>
                  <w:rFonts w:ascii="Calibri" w:eastAsia="Times New Roman" w:hAnsi="Calibri" w:cs="Times New Roman"/>
                  <w:b/>
                  <w:bCs/>
                  <w:color w:val="000000"/>
                  <w:sz w:val="22"/>
                  <w:lang w:eastAsia="ja-JP"/>
                </w:rPr>
                <w:t>Create Rank</w:t>
              </w:r>
            </w:ins>
          </w:p>
        </w:tc>
      </w:tr>
      <w:tr w:rsidR="00B91DEE" w:rsidRPr="008C01EB" w:rsidTr="005A4A99">
        <w:trPr>
          <w:trHeight w:val="1500"/>
          <w:ins w:id="1053"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54" w:author="giangnhhse60606" w:date="2014-03-14T21:25:00Z"/>
                <w:rFonts w:ascii="Calibri" w:eastAsia="Times New Roman" w:hAnsi="Calibri" w:cs="Times New Roman"/>
                <w:color w:val="000000"/>
                <w:sz w:val="22"/>
                <w:lang w:eastAsia="ja-JP"/>
              </w:rPr>
            </w:pPr>
            <w:ins w:id="1055" w:author="giangnhhse60606" w:date="2014-03-14T21:25:00Z">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w:t>
              </w:r>
            </w:ins>
            <w:ins w:id="1056" w:author="giangnhhse60606" w:date="2014-03-14T21:36:00Z">
              <w:r w:rsidR="007602FA">
                <w:rPr>
                  <w:rFonts w:ascii="Calibri" w:eastAsia="Times New Roman" w:hAnsi="Calibri" w:cs="Times New Roman"/>
                  <w:color w:val="000000"/>
                  <w:sz w:val="22"/>
                  <w:lang w:eastAsia="ja-JP"/>
                </w:rPr>
                <w:t>0</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D93946" w:rsidP="005A4A99">
            <w:pPr>
              <w:spacing w:after="0" w:line="240" w:lineRule="auto"/>
              <w:rPr>
                <w:ins w:id="1057" w:author="giangnhhse60606" w:date="2014-03-14T21:25:00Z"/>
                <w:rFonts w:ascii="Calibri" w:eastAsia="Times New Roman" w:hAnsi="Calibri" w:cs="Times New Roman"/>
                <w:color w:val="000000"/>
                <w:sz w:val="22"/>
                <w:lang w:eastAsia="ja-JP"/>
              </w:rPr>
            </w:pPr>
            <w:ins w:id="1058" w:author="giangnhhse60606" w:date="2014-03-14T21:36:00Z">
              <w:r w:rsidRPr="00D93946">
                <w:rPr>
                  <w:rFonts w:ascii="Calibri" w:eastAsia="Times New Roman" w:hAnsi="Calibri" w:cs="Times New Roman"/>
                  <w:color w:val="000000"/>
                  <w:sz w:val="22"/>
                  <w:lang w:eastAsia="ja-JP"/>
                </w:rPr>
                <w:t>Test View Create Rank Form</w:t>
              </w:r>
            </w:ins>
          </w:p>
        </w:tc>
        <w:tc>
          <w:tcPr>
            <w:tcW w:w="3951" w:type="dxa"/>
            <w:tcBorders>
              <w:top w:val="nil"/>
              <w:left w:val="nil"/>
              <w:bottom w:val="single" w:sz="4" w:space="0" w:color="auto"/>
              <w:right w:val="single" w:sz="4" w:space="0" w:color="auto"/>
            </w:tcBorders>
            <w:shd w:val="clear" w:color="auto" w:fill="auto"/>
            <w:vAlign w:val="bottom"/>
            <w:hideMark/>
          </w:tcPr>
          <w:p w:rsidR="00B91DEE" w:rsidRPr="008C01EB" w:rsidRDefault="00D93946" w:rsidP="005A4A99">
            <w:pPr>
              <w:spacing w:after="0" w:line="240" w:lineRule="auto"/>
              <w:rPr>
                <w:ins w:id="1059" w:author="giangnhhse60606" w:date="2014-03-14T21:25:00Z"/>
                <w:rFonts w:ascii="Calibri" w:eastAsia="Times New Roman" w:hAnsi="Calibri" w:cs="Times New Roman"/>
                <w:color w:val="000000"/>
                <w:sz w:val="22"/>
                <w:lang w:eastAsia="ja-JP"/>
              </w:rPr>
            </w:pPr>
            <w:ins w:id="1060" w:author="giangnhhse60606" w:date="2014-03-14T21:36:00Z">
              <w:r w:rsidRPr="00D93946">
                <w:rPr>
                  <w:rFonts w:ascii="Calibri" w:eastAsia="Times New Roman" w:hAnsi="Calibri" w:cs="Times New Roman"/>
                  <w:color w:val="000000"/>
                  <w:sz w:val="22"/>
                  <w:lang w:eastAsia="ja-JP"/>
                </w:rPr>
                <w:t>1. Login the system with admin role.                                               2. Click "Cấp Độ Thành Viên" page                   3.Click "Tạo Cấp Độ" button</w:t>
              </w:r>
            </w:ins>
          </w:p>
        </w:tc>
        <w:tc>
          <w:tcPr>
            <w:tcW w:w="3510" w:type="dxa"/>
            <w:tcBorders>
              <w:top w:val="nil"/>
              <w:left w:val="nil"/>
              <w:bottom w:val="single" w:sz="4" w:space="0" w:color="auto"/>
              <w:right w:val="single" w:sz="4" w:space="0" w:color="auto"/>
            </w:tcBorders>
            <w:shd w:val="clear" w:color="auto" w:fill="auto"/>
            <w:vAlign w:val="bottom"/>
            <w:hideMark/>
          </w:tcPr>
          <w:p w:rsidR="00787E6C" w:rsidRDefault="00B91DEE" w:rsidP="005A4A99">
            <w:pPr>
              <w:spacing w:after="0" w:line="240" w:lineRule="auto"/>
              <w:rPr>
                <w:ins w:id="1061" w:author="giangnhhse60606" w:date="2014-03-14T21:37:00Z"/>
                <w:rFonts w:ascii="Calibri" w:eastAsia="Times New Roman" w:hAnsi="Calibri" w:cs="Times New Roman"/>
                <w:color w:val="000000"/>
                <w:sz w:val="22"/>
                <w:lang w:eastAsia="ja-JP"/>
              </w:rPr>
            </w:pPr>
            <w:ins w:id="1062" w:author="giangnhhse60606" w:date="2014-03-14T21:25:00Z">
              <w:r w:rsidRPr="008C01EB">
                <w:rPr>
                  <w:rFonts w:ascii="Calibri" w:eastAsia="Times New Roman" w:hAnsi="Calibri" w:cs="Times New Roman"/>
                  <w:color w:val="000000"/>
                  <w:sz w:val="22"/>
                  <w:lang w:eastAsia="ja-JP"/>
                </w:rPr>
                <w:t xml:space="preserve"> </w:t>
              </w:r>
            </w:ins>
            <w:ins w:id="1063" w:author="giangnhhse60606" w:date="2014-03-14T21:37:00Z">
              <w:r w:rsidR="00D5528F" w:rsidRPr="00D5528F">
                <w:rPr>
                  <w:rFonts w:ascii="Calibri" w:eastAsia="Times New Roman" w:hAnsi="Calibri" w:cs="Times New Roman"/>
                  <w:color w:val="000000"/>
                  <w:sz w:val="22"/>
                  <w:lang w:eastAsia="ja-JP"/>
                </w:rPr>
                <w:t xml:space="preserve">The Create Stadium form is displayed with the following field:                                    - Cấp độ                                                </w:t>
              </w:r>
            </w:ins>
          </w:p>
          <w:p w:rsidR="00B91DEE" w:rsidRPr="008C01EB" w:rsidRDefault="00D5528F" w:rsidP="005A4A99">
            <w:pPr>
              <w:spacing w:after="0" w:line="240" w:lineRule="auto"/>
              <w:rPr>
                <w:ins w:id="1064" w:author="giangnhhse60606" w:date="2014-03-14T21:25:00Z"/>
                <w:rFonts w:ascii="Calibri" w:eastAsia="Times New Roman" w:hAnsi="Calibri" w:cs="Times New Roman"/>
                <w:color w:val="000000"/>
                <w:sz w:val="22"/>
                <w:lang w:eastAsia="ja-JP"/>
              </w:rPr>
            </w:pPr>
            <w:ins w:id="1065" w:author="giangnhhse60606" w:date="2014-03-14T21:37:00Z">
              <w:r w:rsidRPr="00D5528F">
                <w:rPr>
                  <w:rFonts w:ascii="Calibri" w:eastAsia="Times New Roman" w:hAnsi="Calibri" w:cs="Times New Roman"/>
                  <w:color w:val="000000"/>
                  <w:sz w:val="22"/>
                  <w:lang w:eastAsia="ja-JP"/>
                </w:rPr>
                <w:t xml:space="preserve">- Điểm tối thiểu   </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066" w:author="giangnhhse60606" w:date="2014-03-14T21:25:00Z"/>
                <w:rFonts w:ascii="Calibri" w:eastAsia="Times New Roman" w:hAnsi="Calibri" w:cs="Times New Roman"/>
                <w:color w:val="000000"/>
                <w:sz w:val="22"/>
                <w:lang w:eastAsia="ja-JP"/>
              </w:rPr>
            </w:pPr>
            <w:ins w:id="1067"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68" w:author="giangnhhse60606" w:date="2014-03-14T21:25:00Z"/>
                <w:rFonts w:ascii="Calibri" w:eastAsia="Times New Roman" w:hAnsi="Calibri" w:cs="Times New Roman"/>
                <w:color w:val="000000"/>
                <w:sz w:val="22"/>
                <w:lang w:eastAsia="ja-JP"/>
              </w:rPr>
            </w:pPr>
            <w:ins w:id="1069"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1500"/>
          <w:ins w:id="1070"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pPr>
              <w:spacing w:after="0" w:line="240" w:lineRule="auto"/>
              <w:rPr>
                <w:ins w:id="1071" w:author="giangnhhse60606" w:date="2014-03-14T21:25:00Z"/>
                <w:rFonts w:ascii="Calibri" w:eastAsia="Times New Roman" w:hAnsi="Calibri" w:cs="Times New Roman"/>
                <w:color w:val="000000"/>
                <w:sz w:val="22"/>
                <w:lang w:eastAsia="ja-JP"/>
              </w:rPr>
            </w:pPr>
            <w:ins w:id="1072" w:author="giangnhhse60606" w:date="2014-03-14T21:25:00Z">
              <w:r w:rsidRPr="008C01EB">
                <w:rPr>
                  <w:rFonts w:ascii="Calibri" w:eastAsia="Times New Roman" w:hAnsi="Calibri" w:cs="Times New Roman"/>
                  <w:color w:val="000000"/>
                  <w:sz w:val="22"/>
                  <w:lang w:eastAsia="ja-JP"/>
                </w:rPr>
                <w:t>TC_</w:t>
              </w:r>
            </w:ins>
            <w:ins w:id="1073" w:author="giangnhhse60606" w:date="2014-03-14T21:37:00Z">
              <w:r w:rsidR="00E84A14">
                <w:rPr>
                  <w:rFonts w:ascii="Calibri" w:eastAsia="Times New Roman" w:hAnsi="Calibri" w:cs="Times New Roman"/>
                  <w:color w:val="000000"/>
                  <w:sz w:val="22"/>
                  <w:lang w:eastAsia="ja-JP"/>
                </w:rPr>
                <w:t>21</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E84A14" w:rsidP="005A4A99">
            <w:pPr>
              <w:spacing w:after="0" w:line="240" w:lineRule="auto"/>
              <w:rPr>
                <w:ins w:id="1074" w:author="giangnhhse60606" w:date="2014-03-14T21:25:00Z"/>
                <w:rFonts w:ascii="Calibri" w:eastAsia="Times New Roman" w:hAnsi="Calibri" w:cs="Times New Roman"/>
                <w:color w:val="000000"/>
                <w:sz w:val="22"/>
                <w:lang w:eastAsia="ja-JP"/>
              </w:rPr>
            </w:pPr>
            <w:ins w:id="1075" w:author="giangnhhse60606" w:date="2014-03-14T21:37:00Z">
              <w:r w:rsidRPr="00E84A14">
                <w:rPr>
                  <w:rFonts w:ascii="Calibri" w:eastAsia="Times New Roman" w:hAnsi="Calibri" w:cs="Times New Roman"/>
                  <w:color w:val="000000"/>
                  <w:sz w:val="22"/>
                  <w:lang w:eastAsia="ja-JP"/>
                </w:rPr>
                <w:t>Test Create Rank Successfully</w:t>
              </w:r>
            </w:ins>
          </w:p>
        </w:tc>
        <w:tc>
          <w:tcPr>
            <w:tcW w:w="3951" w:type="dxa"/>
            <w:tcBorders>
              <w:top w:val="nil"/>
              <w:left w:val="nil"/>
              <w:bottom w:val="single" w:sz="4" w:space="0" w:color="auto"/>
              <w:right w:val="single" w:sz="4" w:space="0" w:color="auto"/>
            </w:tcBorders>
            <w:shd w:val="clear" w:color="auto" w:fill="auto"/>
            <w:vAlign w:val="bottom"/>
            <w:hideMark/>
          </w:tcPr>
          <w:p w:rsidR="003B5249" w:rsidRDefault="003B5249" w:rsidP="005A4A99">
            <w:pPr>
              <w:spacing w:after="0" w:line="240" w:lineRule="auto"/>
              <w:rPr>
                <w:ins w:id="1076" w:author="giangnhhse60606" w:date="2014-03-14T21:37:00Z"/>
                <w:rFonts w:ascii="Calibri" w:eastAsia="Times New Roman" w:hAnsi="Calibri" w:cs="Times New Roman"/>
                <w:color w:val="000000"/>
                <w:sz w:val="22"/>
                <w:lang w:eastAsia="ja-JP"/>
              </w:rPr>
            </w:pPr>
            <w:ins w:id="1077" w:author="giangnhhse60606" w:date="2014-03-14T21:37:00Z">
              <w:r w:rsidRPr="003B5249">
                <w:rPr>
                  <w:rFonts w:ascii="Calibri" w:eastAsia="Times New Roman" w:hAnsi="Calibri" w:cs="Times New Roman"/>
                  <w:color w:val="000000"/>
                  <w:sz w:val="22"/>
                  <w:lang w:eastAsia="ja-JP"/>
                </w:rPr>
                <w:t xml:space="preserve">1. Insert rank's information          </w:t>
              </w:r>
            </w:ins>
          </w:p>
          <w:p w:rsidR="003B5249" w:rsidRDefault="003B5249" w:rsidP="005A4A99">
            <w:pPr>
              <w:spacing w:after="0" w:line="240" w:lineRule="auto"/>
              <w:rPr>
                <w:ins w:id="1078" w:author="giangnhhse60606" w:date="2014-03-14T21:37:00Z"/>
                <w:rFonts w:ascii="Calibri" w:eastAsia="Times New Roman" w:hAnsi="Calibri" w:cs="Times New Roman"/>
                <w:color w:val="000000"/>
                <w:sz w:val="22"/>
                <w:lang w:eastAsia="ja-JP"/>
              </w:rPr>
            </w:pPr>
            <w:ins w:id="1079" w:author="giangnhhse60606" w:date="2014-03-14T21:37:00Z">
              <w:r w:rsidRPr="003B5249">
                <w:rPr>
                  <w:rFonts w:ascii="Calibri" w:eastAsia="Times New Roman" w:hAnsi="Calibri" w:cs="Times New Roman"/>
                  <w:color w:val="000000"/>
                  <w:sz w:val="22"/>
                  <w:lang w:eastAsia="ja-JP"/>
                </w:rPr>
                <w:t xml:space="preserve">2. Click "Tạo" button                     </w:t>
              </w:r>
            </w:ins>
          </w:p>
          <w:p w:rsidR="00B91DEE" w:rsidRPr="008C01EB" w:rsidRDefault="003B5249" w:rsidP="005A4A99">
            <w:pPr>
              <w:spacing w:after="0" w:line="240" w:lineRule="auto"/>
              <w:rPr>
                <w:ins w:id="1080" w:author="giangnhhse60606" w:date="2014-03-14T21:25:00Z"/>
                <w:rFonts w:ascii="Calibri" w:eastAsia="Times New Roman" w:hAnsi="Calibri" w:cs="Times New Roman"/>
                <w:color w:val="000000"/>
                <w:sz w:val="22"/>
                <w:lang w:eastAsia="ja-JP"/>
              </w:rPr>
            </w:pPr>
            <w:ins w:id="1081" w:author="giangnhhse60606" w:date="2014-03-14T21:37:00Z">
              <w:r w:rsidRPr="003B5249">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B91DEE" w:rsidRPr="008C01EB" w:rsidRDefault="003A7E8C" w:rsidP="005A4A99">
            <w:pPr>
              <w:spacing w:after="0" w:line="240" w:lineRule="auto"/>
              <w:rPr>
                <w:ins w:id="1082" w:author="giangnhhse60606" w:date="2014-03-14T21:25:00Z"/>
                <w:rFonts w:ascii="Calibri" w:eastAsia="Times New Roman" w:hAnsi="Calibri" w:cs="Times New Roman"/>
                <w:color w:val="000000"/>
                <w:sz w:val="22"/>
                <w:lang w:eastAsia="ja-JP"/>
              </w:rPr>
            </w:pPr>
            <w:ins w:id="1083" w:author="giangnhhse60606" w:date="2014-03-14T21:37:00Z">
              <w:r w:rsidRPr="003A7E8C">
                <w:rPr>
                  <w:rFonts w:ascii="Calibri" w:eastAsia="Times New Roman" w:hAnsi="Calibri" w:cs="Times New Roman"/>
                  <w:color w:val="000000"/>
                  <w:sz w:val="22"/>
                  <w:lang w:eastAsia="ja-JP"/>
                </w:rPr>
                <w:t>Display success message                     Redirect to Stadium Manage page</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084" w:author="giangnhhse60606" w:date="2014-03-14T21:25:00Z"/>
                <w:rFonts w:ascii="Calibri" w:eastAsia="Times New Roman" w:hAnsi="Calibri" w:cs="Times New Roman"/>
                <w:color w:val="000000"/>
                <w:sz w:val="22"/>
                <w:lang w:eastAsia="ja-JP"/>
              </w:rPr>
            </w:pPr>
            <w:ins w:id="1085"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86" w:author="giangnhhse60606" w:date="2014-03-14T21:25:00Z"/>
                <w:rFonts w:ascii="Calibri" w:eastAsia="Times New Roman" w:hAnsi="Calibri" w:cs="Times New Roman"/>
                <w:color w:val="000000"/>
                <w:sz w:val="22"/>
                <w:lang w:eastAsia="ja-JP"/>
              </w:rPr>
            </w:pPr>
            <w:ins w:id="1087"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1500"/>
          <w:ins w:id="1088"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pPr>
              <w:spacing w:after="0" w:line="240" w:lineRule="auto"/>
              <w:rPr>
                <w:ins w:id="1089" w:author="giangnhhse60606" w:date="2014-03-14T21:25:00Z"/>
                <w:rFonts w:ascii="Calibri" w:eastAsia="Times New Roman" w:hAnsi="Calibri" w:cs="Times New Roman"/>
                <w:color w:val="000000"/>
                <w:sz w:val="22"/>
                <w:lang w:eastAsia="ja-JP"/>
              </w:rPr>
            </w:pPr>
            <w:ins w:id="1090" w:author="giangnhhse60606" w:date="2014-03-14T21:25:00Z">
              <w:r w:rsidRPr="008C01EB">
                <w:rPr>
                  <w:rFonts w:ascii="Calibri" w:eastAsia="Times New Roman" w:hAnsi="Calibri" w:cs="Times New Roman"/>
                  <w:color w:val="000000"/>
                  <w:sz w:val="22"/>
                  <w:lang w:eastAsia="ja-JP"/>
                </w:rPr>
                <w:t>TC_</w:t>
              </w:r>
            </w:ins>
            <w:ins w:id="1091" w:author="giangnhhse60606" w:date="2014-03-14T21:37:00Z">
              <w:r w:rsidR="00515D7D">
                <w:rPr>
                  <w:rFonts w:ascii="Calibri" w:eastAsia="Times New Roman" w:hAnsi="Calibri" w:cs="Times New Roman"/>
                  <w:color w:val="000000"/>
                  <w:sz w:val="22"/>
                  <w:lang w:eastAsia="ja-JP"/>
                </w:rPr>
                <w:t>22</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515D7D" w:rsidP="005A4A99">
            <w:pPr>
              <w:spacing w:after="0" w:line="240" w:lineRule="auto"/>
              <w:rPr>
                <w:ins w:id="1092" w:author="giangnhhse60606" w:date="2014-03-14T21:25:00Z"/>
                <w:rFonts w:ascii="Calibri" w:eastAsia="Times New Roman" w:hAnsi="Calibri" w:cs="Times New Roman"/>
                <w:color w:val="000000"/>
                <w:sz w:val="22"/>
                <w:lang w:eastAsia="ja-JP"/>
              </w:rPr>
            </w:pPr>
            <w:ins w:id="1093" w:author="giangnhhse60606" w:date="2014-03-14T21:37:00Z">
              <w:r w:rsidRPr="00515D7D">
                <w:rPr>
                  <w:rFonts w:ascii="Calibri" w:eastAsia="Times New Roman" w:hAnsi="Calibri" w:cs="Times New Roman"/>
                  <w:color w:val="000000"/>
                  <w:sz w:val="22"/>
                  <w:lang w:eastAsia="ja-JP"/>
                </w:rPr>
                <w:t>Test Create Rank With Blank Field</w:t>
              </w:r>
            </w:ins>
          </w:p>
        </w:tc>
        <w:tc>
          <w:tcPr>
            <w:tcW w:w="3951" w:type="dxa"/>
            <w:tcBorders>
              <w:top w:val="nil"/>
              <w:left w:val="nil"/>
              <w:bottom w:val="single" w:sz="4" w:space="0" w:color="auto"/>
              <w:right w:val="single" w:sz="4" w:space="0" w:color="auto"/>
            </w:tcBorders>
            <w:shd w:val="clear" w:color="auto" w:fill="auto"/>
            <w:vAlign w:val="bottom"/>
            <w:hideMark/>
          </w:tcPr>
          <w:p w:rsidR="00C84662" w:rsidRDefault="00C84662" w:rsidP="005A4A99">
            <w:pPr>
              <w:spacing w:after="0" w:line="240" w:lineRule="auto"/>
              <w:rPr>
                <w:ins w:id="1094" w:author="giangnhhse60606" w:date="2014-03-14T21:37:00Z"/>
                <w:rFonts w:ascii="Calibri" w:eastAsia="Times New Roman" w:hAnsi="Calibri" w:cs="Times New Roman"/>
                <w:color w:val="000000"/>
                <w:sz w:val="22"/>
                <w:lang w:eastAsia="ja-JP"/>
              </w:rPr>
            </w:pPr>
            <w:ins w:id="1095" w:author="giangnhhse60606" w:date="2014-03-14T21:37:00Z">
              <w:r w:rsidRPr="00C84662">
                <w:rPr>
                  <w:rFonts w:ascii="Calibri" w:eastAsia="Times New Roman" w:hAnsi="Calibri" w:cs="Times New Roman"/>
                  <w:color w:val="000000"/>
                  <w:sz w:val="22"/>
                  <w:lang w:eastAsia="ja-JP"/>
                </w:rPr>
                <w:t xml:space="preserve">1. Insert rank's information           </w:t>
              </w:r>
            </w:ins>
          </w:p>
          <w:p w:rsidR="00C84662" w:rsidRDefault="00C84662" w:rsidP="005A4A99">
            <w:pPr>
              <w:spacing w:after="0" w:line="240" w:lineRule="auto"/>
              <w:rPr>
                <w:ins w:id="1096" w:author="giangnhhse60606" w:date="2014-03-14T21:37:00Z"/>
                <w:rFonts w:ascii="Calibri" w:eastAsia="Times New Roman" w:hAnsi="Calibri" w:cs="Times New Roman"/>
                <w:color w:val="000000"/>
                <w:sz w:val="22"/>
                <w:lang w:eastAsia="ja-JP"/>
              </w:rPr>
            </w:pPr>
            <w:ins w:id="1097" w:author="giangnhhse60606" w:date="2014-03-14T21:37:00Z">
              <w:r w:rsidRPr="00C84662">
                <w:rPr>
                  <w:rFonts w:ascii="Calibri" w:eastAsia="Times New Roman" w:hAnsi="Calibri" w:cs="Times New Roman"/>
                  <w:color w:val="000000"/>
                  <w:sz w:val="22"/>
                  <w:lang w:eastAsia="ja-JP"/>
                </w:rPr>
                <w:t xml:space="preserve">2. Leave empty some fields          </w:t>
              </w:r>
            </w:ins>
          </w:p>
          <w:p w:rsidR="00B91DEE" w:rsidRPr="008C01EB" w:rsidRDefault="00C84662" w:rsidP="005A4A99">
            <w:pPr>
              <w:spacing w:after="0" w:line="240" w:lineRule="auto"/>
              <w:rPr>
                <w:ins w:id="1098" w:author="giangnhhse60606" w:date="2014-03-14T21:25:00Z"/>
                <w:rFonts w:ascii="Calibri" w:eastAsia="Times New Roman" w:hAnsi="Calibri" w:cs="Times New Roman"/>
                <w:color w:val="000000"/>
                <w:sz w:val="22"/>
                <w:lang w:eastAsia="ja-JP"/>
              </w:rPr>
            </w:pPr>
            <w:ins w:id="1099" w:author="giangnhhse60606" w:date="2014-03-14T21:37:00Z">
              <w:r w:rsidRPr="00C84662">
                <w:rPr>
                  <w:rFonts w:ascii="Calibri" w:eastAsia="Times New Roman" w:hAnsi="Calibri" w:cs="Times New Roman"/>
                  <w:color w:val="000000"/>
                  <w:sz w:val="22"/>
                  <w:lang w:eastAsia="ja-JP"/>
                </w:rPr>
                <w:t>3. Click "Tạo" button</w:t>
              </w:r>
            </w:ins>
          </w:p>
        </w:tc>
        <w:tc>
          <w:tcPr>
            <w:tcW w:w="3510" w:type="dxa"/>
            <w:tcBorders>
              <w:top w:val="nil"/>
              <w:left w:val="nil"/>
              <w:bottom w:val="single" w:sz="4" w:space="0" w:color="auto"/>
              <w:right w:val="single" w:sz="4" w:space="0" w:color="auto"/>
            </w:tcBorders>
            <w:shd w:val="clear" w:color="auto" w:fill="auto"/>
            <w:vAlign w:val="bottom"/>
            <w:hideMark/>
          </w:tcPr>
          <w:p w:rsidR="00B91DEE" w:rsidRPr="008C01EB" w:rsidRDefault="007A2FD4" w:rsidP="005A4A99">
            <w:pPr>
              <w:spacing w:after="0" w:line="240" w:lineRule="auto"/>
              <w:rPr>
                <w:ins w:id="1100" w:author="giangnhhse60606" w:date="2014-03-14T21:25:00Z"/>
                <w:rFonts w:ascii="Calibri" w:eastAsia="Times New Roman" w:hAnsi="Calibri" w:cs="Times New Roman"/>
                <w:color w:val="000000"/>
                <w:sz w:val="22"/>
                <w:lang w:eastAsia="ja-JP"/>
              </w:rPr>
            </w:pPr>
            <w:ins w:id="1101" w:author="giangnhhse60606" w:date="2014-03-14T21:38:00Z">
              <w:r w:rsidRPr="007A2FD4">
                <w:rPr>
                  <w:rFonts w:ascii="Calibri" w:eastAsia="Times New Roman" w:hAnsi="Calibri" w:cs="Times New Roman"/>
                  <w:color w:val="000000"/>
                  <w:sz w:val="22"/>
                  <w:lang w:eastAsia="ja-JP"/>
                </w:rPr>
                <w:t>Request insert full rank's information</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102" w:author="giangnhhse60606" w:date="2014-03-14T21:25:00Z"/>
                <w:rFonts w:ascii="Calibri" w:eastAsia="Times New Roman" w:hAnsi="Calibri" w:cs="Times New Roman"/>
                <w:color w:val="000000"/>
                <w:sz w:val="22"/>
                <w:lang w:eastAsia="ja-JP"/>
              </w:rPr>
            </w:pPr>
            <w:ins w:id="1103"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104" w:author="giangnhhse60606" w:date="2014-03-14T21:25:00Z"/>
                <w:rFonts w:ascii="Calibri" w:eastAsia="Times New Roman" w:hAnsi="Calibri" w:cs="Times New Roman"/>
                <w:color w:val="000000"/>
                <w:sz w:val="22"/>
                <w:lang w:eastAsia="ja-JP"/>
              </w:rPr>
            </w:pPr>
            <w:ins w:id="1105" w:author="giangnhhse60606" w:date="2014-03-14T21:25:00Z">
              <w:r w:rsidRPr="008C01EB">
                <w:rPr>
                  <w:rFonts w:ascii="Calibri" w:eastAsia="Times New Roman" w:hAnsi="Calibri" w:cs="Times New Roman"/>
                  <w:color w:val="000000"/>
                  <w:sz w:val="22"/>
                  <w:lang w:eastAsia="ja-JP"/>
                </w:rPr>
                <w:t> </w:t>
              </w:r>
            </w:ins>
          </w:p>
        </w:tc>
      </w:tr>
      <w:tr w:rsidR="00E91166" w:rsidRPr="008C01EB" w:rsidTr="005A4A99">
        <w:trPr>
          <w:trHeight w:val="1500"/>
          <w:ins w:id="1106" w:author="giangnhhse60606" w:date="2014-03-14T21:38: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91166" w:rsidRPr="008C01EB" w:rsidRDefault="00E91166">
            <w:pPr>
              <w:spacing w:after="0" w:line="240" w:lineRule="auto"/>
              <w:rPr>
                <w:ins w:id="1107" w:author="giangnhhse60606" w:date="2014-03-14T21:38:00Z"/>
                <w:rFonts w:ascii="Calibri" w:eastAsia="Times New Roman" w:hAnsi="Calibri" w:cs="Times New Roman"/>
                <w:color w:val="000000"/>
                <w:sz w:val="22"/>
                <w:lang w:eastAsia="ja-JP"/>
              </w:rPr>
            </w:pPr>
            <w:ins w:id="1108" w:author="giangnhhse60606" w:date="2014-03-14T21:38:00Z">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23</w:t>
              </w:r>
            </w:ins>
          </w:p>
        </w:tc>
        <w:tc>
          <w:tcPr>
            <w:tcW w:w="1872" w:type="dxa"/>
            <w:tcBorders>
              <w:top w:val="nil"/>
              <w:left w:val="nil"/>
              <w:bottom w:val="single" w:sz="4" w:space="0" w:color="auto"/>
              <w:right w:val="single" w:sz="4" w:space="0" w:color="auto"/>
            </w:tcBorders>
            <w:shd w:val="clear" w:color="auto" w:fill="auto"/>
            <w:vAlign w:val="bottom"/>
          </w:tcPr>
          <w:p w:rsidR="00E91166" w:rsidRPr="00515D7D" w:rsidRDefault="00E91166" w:rsidP="005A4A99">
            <w:pPr>
              <w:spacing w:after="0" w:line="240" w:lineRule="auto"/>
              <w:rPr>
                <w:ins w:id="1109" w:author="giangnhhse60606" w:date="2014-03-14T21:38:00Z"/>
                <w:rFonts w:ascii="Calibri" w:eastAsia="Times New Roman" w:hAnsi="Calibri" w:cs="Times New Roman"/>
                <w:color w:val="000000"/>
                <w:sz w:val="22"/>
                <w:lang w:eastAsia="ja-JP"/>
              </w:rPr>
            </w:pPr>
            <w:ins w:id="1110" w:author="giangnhhse60606" w:date="2014-03-14T21:38:00Z">
              <w:r w:rsidRPr="00E91166">
                <w:rPr>
                  <w:rFonts w:ascii="Calibri" w:eastAsia="Times New Roman" w:hAnsi="Calibri" w:cs="Times New Roman"/>
                  <w:color w:val="000000"/>
                  <w:sz w:val="22"/>
                  <w:lang w:eastAsia="ja-JP"/>
                </w:rPr>
                <w:t>Test Create Duplicate Rank</w:t>
              </w:r>
            </w:ins>
          </w:p>
        </w:tc>
        <w:tc>
          <w:tcPr>
            <w:tcW w:w="3951" w:type="dxa"/>
            <w:tcBorders>
              <w:top w:val="nil"/>
              <w:left w:val="nil"/>
              <w:bottom w:val="single" w:sz="4" w:space="0" w:color="auto"/>
              <w:right w:val="single" w:sz="4" w:space="0" w:color="auto"/>
            </w:tcBorders>
            <w:shd w:val="clear" w:color="auto" w:fill="auto"/>
            <w:vAlign w:val="bottom"/>
          </w:tcPr>
          <w:p w:rsidR="00E91166" w:rsidRPr="00C84662" w:rsidRDefault="00D0020D" w:rsidP="005A4A99">
            <w:pPr>
              <w:spacing w:after="0" w:line="240" w:lineRule="auto"/>
              <w:rPr>
                <w:ins w:id="1111" w:author="giangnhhse60606" w:date="2014-03-14T21:38:00Z"/>
                <w:rFonts w:ascii="Calibri" w:eastAsia="Times New Roman" w:hAnsi="Calibri" w:cs="Times New Roman"/>
                <w:color w:val="000000"/>
                <w:sz w:val="22"/>
                <w:lang w:eastAsia="ja-JP"/>
              </w:rPr>
            </w:pPr>
            <w:ins w:id="1112" w:author="giangnhhse60606" w:date="2014-03-14T21:38:00Z">
              <w:r w:rsidRPr="00D0020D">
                <w:rPr>
                  <w:rFonts w:ascii="Calibri" w:eastAsia="Times New Roman" w:hAnsi="Calibri" w:cs="Times New Roman"/>
                  <w:color w:val="000000"/>
                  <w:sz w:val="22"/>
                  <w:lang w:eastAsia="ja-JP"/>
                </w:rPr>
                <w:t>1. Insert duplicate rank name or rank poit                                      2. Click "Tạo" button</w:t>
              </w:r>
            </w:ins>
          </w:p>
        </w:tc>
        <w:tc>
          <w:tcPr>
            <w:tcW w:w="3510" w:type="dxa"/>
            <w:tcBorders>
              <w:top w:val="nil"/>
              <w:left w:val="nil"/>
              <w:bottom w:val="single" w:sz="4" w:space="0" w:color="auto"/>
              <w:right w:val="single" w:sz="4" w:space="0" w:color="auto"/>
            </w:tcBorders>
            <w:shd w:val="clear" w:color="auto" w:fill="auto"/>
            <w:vAlign w:val="bottom"/>
          </w:tcPr>
          <w:p w:rsidR="00E91166" w:rsidRPr="007A2FD4" w:rsidRDefault="00D0020D" w:rsidP="005A4A99">
            <w:pPr>
              <w:spacing w:after="0" w:line="240" w:lineRule="auto"/>
              <w:rPr>
                <w:ins w:id="1113" w:author="giangnhhse60606" w:date="2014-03-14T21:38:00Z"/>
                <w:rFonts w:ascii="Calibri" w:eastAsia="Times New Roman" w:hAnsi="Calibri" w:cs="Times New Roman"/>
                <w:color w:val="000000"/>
                <w:sz w:val="22"/>
                <w:lang w:eastAsia="ja-JP"/>
              </w:rPr>
            </w:pPr>
            <w:ins w:id="1114" w:author="giangnhhse60606" w:date="2014-03-14T21:38:00Z">
              <w:r w:rsidRPr="00D0020D">
                <w:rPr>
                  <w:rFonts w:ascii="Calibri" w:eastAsia="Times New Roman" w:hAnsi="Calibri" w:cs="Times New Roman"/>
                  <w:color w:val="000000"/>
                  <w:sz w:val="22"/>
                  <w:lang w:eastAsia="ja-JP"/>
                </w:rPr>
                <w:t>Duplicate Rank message is displayed           Request to change rank name or rank point</w:t>
              </w:r>
            </w:ins>
          </w:p>
        </w:tc>
        <w:tc>
          <w:tcPr>
            <w:tcW w:w="1710" w:type="dxa"/>
            <w:tcBorders>
              <w:top w:val="nil"/>
              <w:left w:val="nil"/>
              <w:bottom w:val="single" w:sz="4" w:space="0" w:color="auto"/>
              <w:right w:val="single" w:sz="4" w:space="0" w:color="auto"/>
            </w:tcBorders>
            <w:shd w:val="clear" w:color="auto" w:fill="auto"/>
            <w:vAlign w:val="bottom"/>
          </w:tcPr>
          <w:p w:rsidR="00E91166" w:rsidRDefault="00D0020D" w:rsidP="005A4A99">
            <w:pPr>
              <w:spacing w:after="0" w:line="240" w:lineRule="auto"/>
              <w:rPr>
                <w:ins w:id="1115" w:author="giangnhhse60606" w:date="2014-03-14T21:38:00Z"/>
                <w:rFonts w:ascii="Calibri" w:eastAsia="Times New Roman" w:hAnsi="Calibri" w:cs="Times New Roman"/>
                <w:color w:val="000000"/>
                <w:sz w:val="22"/>
                <w:lang w:eastAsia="ja-JP"/>
              </w:rPr>
            </w:pPr>
            <w:ins w:id="1116" w:author="giangnhhse60606" w:date="2014-03-14T21:38: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91166" w:rsidRPr="008C01EB" w:rsidRDefault="00E91166" w:rsidP="005A4A99">
            <w:pPr>
              <w:spacing w:after="0" w:line="240" w:lineRule="auto"/>
              <w:rPr>
                <w:ins w:id="1117" w:author="giangnhhse60606" w:date="2014-03-14T21:38:00Z"/>
                <w:rFonts w:ascii="Calibri" w:eastAsia="Times New Roman" w:hAnsi="Calibri" w:cs="Times New Roman"/>
                <w:color w:val="000000"/>
                <w:sz w:val="22"/>
                <w:lang w:eastAsia="ja-JP"/>
              </w:rPr>
            </w:pPr>
          </w:p>
        </w:tc>
      </w:tr>
      <w:tr w:rsidR="00B91DEE" w:rsidRPr="008C01EB" w:rsidTr="005A4A99">
        <w:trPr>
          <w:trHeight w:val="1500"/>
          <w:ins w:id="1118"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pPr>
              <w:spacing w:after="0" w:line="240" w:lineRule="auto"/>
              <w:rPr>
                <w:ins w:id="1119" w:author="giangnhhse60606" w:date="2014-03-14T21:25:00Z"/>
                <w:rFonts w:ascii="Calibri" w:eastAsia="Times New Roman" w:hAnsi="Calibri" w:cs="Times New Roman"/>
                <w:color w:val="000000"/>
                <w:sz w:val="22"/>
                <w:lang w:eastAsia="ja-JP"/>
              </w:rPr>
            </w:pPr>
            <w:ins w:id="1120" w:author="giangnhhse60606" w:date="2014-03-14T21:25:00Z">
              <w:r w:rsidRPr="008C01EB">
                <w:rPr>
                  <w:rFonts w:ascii="Calibri" w:eastAsia="Times New Roman" w:hAnsi="Calibri" w:cs="Times New Roman"/>
                  <w:color w:val="000000"/>
                  <w:sz w:val="22"/>
                  <w:lang w:eastAsia="ja-JP"/>
                </w:rPr>
                <w:t>TC_</w:t>
              </w:r>
            </w:ins>
            <w:ins w:id="1121" w:author="giangnhhse60606" w:date="2014-03-14T21:38:00Z">
              <w:r w:rsidR="00A97C6B">
                <w:rPr>
                  <w:rFonts w:ascii="Calibri" w:eastAsia="Times New Roman" w:hAnsi="Calibri" w:cs="Times New Roman"/>
                  <w:color w:val="000000"/>
                  <w:sz w:val="22"/>
                  <w:lang w:eastAsia="ja-JP"/>
                </w:rPr>
                <w:t>24</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A97C6B" w:rsidP="005A4A99">
            <w:pPr>
              <w:spacing w:after="0" w:line="240" w:lineRule="auto"/>
              <w:rPr>
                <w:ins w:id="1122" w:author="giangnhhse60606" w:date="2014-03-14T21:25:00Z"/>
                <w:rFonts w:ascii="Calibri" w:eastAsia="Times New Roman" w:hAnsi="Calibri" w:cs="Times New Roman"/>
                <w:color w:val="000000"/>
                <w:sz w:val="22"/>
                <w:lang w:eastAsia="ja-JP"/>
              </w:rPr>
            </w:pPr>
            <w:ins w:id="1123" w:author="giangnhhse60606" w:date="2014-03-14T21:38:00Z">
              <w:r w:rsidRPr="00A97C6B">
                <w:rPr>
                  <w:rFonts w:ascii="Calibri" w:eastAsia="Times New Roman" w:hAnsi="Calibri" w:cs="Times New Roman"/>
                  <w:color w:val="000000"/>
                  <w:sz w:val="22"/>
                  <w:lang w:eastAsia="ja-JP"/>
                </w:rPr>
                <w:t>Test Cancel Create Rank</w:t>
              </w:r>
            </w:ins>
          </w:p>
        </w:tc>
        <w:tc>
          <w:tcPr>
            <w:tcW w:w="3951" w:type="dxa"/>
            <w:tcBorders>
              <w:top w:val="nil"/>
              <w:left w:val="nil"/>
              <w:bottom w:val="single" w:sz="4" w:space="0" w:color="auto"/>
              <w:right w:val="single" w:sz="4" w:space="0" w:color="auto"/>
            </w:tcBorders>
            <w:shd w:val="clear" w:color="auto" w:fill="auto"/>
            <w:vAlign w:val="bottom"/>
            <w:hideMark/>
          </w:tcPr>
          <w:p w:rsidR="00621055" w:rsidRDefault="00621055" w:rsidP="005A4A99">
            <w:pPr>
              <w:spacing w:after="0" w:line="240" w:lineRule="auto"/>
              <w:rPr>
                <w:ins w:id="1124" w:author="giangnhhse60606" w:date="2014-03-14T21:38:00Z"/>
                <w:rFonts w:ascii="Calibri" w:eastAsia="Times New Roman" w:hAnsi="Calibri" w:cs="Times New Roman"/>
                <w:color w:val="000000"/>
                <w:sz w:val="22"/>
                <w:lang w:eastAsia="ja-JP"/>
              </w:rPr>
            </w:pPr>
            <w:ins w:id="1125" w:author="giangnhhse60606" w:date="2014-03-14T21:38:00Z">
              <w:r w:rsidRPr="00621055">
                <w:rPr>
                  <w:rFonts w:ascii="Calibri" w:eastAsia="Times New Roman" w:hAnsi="Calibri" w:cs="Times New Roman"/>
                  <w:color w:val="000000"/>
                  <w:sz w:val="22"/>
                  <w:lang w:eastAsia="ja-JP"/>
                </w:rPr>
                <w:t xml:space="preserve">1. Insert rank's information       </w:t>
              </w:r>
            </w:ins>
          </w:p>
          <w:p w:rsidR="00621055" w:rsidRDefault="00621055" w:rsidP="005A4A99">
            <w:pPr>
              <w:spacing w:after="0" w:line="240" w:lineRule="auto"/>
              <w:rPr>
                <w:ins w:id="1126" w:author="giangnhhse60606" w:date="2014-03-14T21:38:00Z"/>
                <w:rFonts w:ascii="Calibri" w:eastAsia="Times New Roman" w:hAnsi="Calibri" w:cs="Times New Roman"/>
                <w:color w:val="000000"/>
                <w:sz w:val="22"/>
                <w:lang w:eastAsia="ja-JP"/>
              </w:rPr>
            </w:pPr>
            <w:ins w:id="1127" w:author="giangnhhse60606" w:date="2014-03-14T21:38:00Z">
              <w:r w:rsidRPr="00621055">
                <w:rPr>
                  <w:rFonts w:ascii="Calibri" w:eastAsia="Times New Roman" w:hAnsi="Calibri" w:cs="Times New Roman"/>
                  <w:color w:val="000000"/>
                  <w:sz w:val="22"/>
                  <w:lang w:eastAsia="ja-JP"/>
                </w:rPr>
                <w:t xml:space="preserve">2. Click "Hủy" button                     </w:t>
              </w:r>
            </w:ins>
          </w:p>
          <w:p w:rsidR="00B91DEE" w:rsidRPr="008C01EB" w:rsidRDefault="00621055" w:rsidP="005A4A99">
            <w:pPr>
              <w:spacing w:after="0" w:line="240" w:lineRule="auto"/>
              <w:rPr>
                <w:ins w:id="1128" w:author="giangnhhse60606" w:date="2014-03-14T21:25:00Z"/>
                <w:rFonts w:ascii="Calibri" w:eastAsia="Times New Roman" w:hAnsi="Calibri" w:cs="Times New Roman"/>
                <w:color w:val="000000"/>
                <w:sz w:val="22"/>
                <w:lang w:eastAsia="ja-JP"/>
              </w:rPr>
            </w:pPr>
            <w:ins w:id="1129" w:author="giangnhhse60606" w:date="2014-03-14T21:38:00Z">
              <w:r w:rsidRPr="00621055">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B91DEE" w:rsidRPr="008C01EB" w:rsidRDefault="00D72501" w:rsidP="005A4A99">
            <w:pPr>
              <w:spacing w:after="0" w:line="240" w:lineRule="auto"/>
              <w:rPr>
                <w:ins w:id="1130" w:author="giangnhhse60606" w:date="2014-03-14T21:25:00Z"/>
                <w:rFonts w:ascii="Calibri" w:eastAsia="Times New Roman" w:hAnsi="Calibri" w:cs="Times New Roman"/>
                <w:color w:val="000000"/>
                <w:sz w:val="22"/>
                <w:lang w:eastAsia="ja-JP"/>
              </w:rPr>
            </w:pPr>
            <w:ins w:id="1131" w:author="giangnhhse60606" w:date="2014-03-14T21:38:00Z">
              <w:r w:rsidRPr="00D72501">
                <w:rPr>
                  <w:rFonts w:ascii="Calibri" w:eastAsia="Times New Roman" w:hAnsi="Calibri" w:cs="Times New Roman"/>
                  <w:color w:val="000000"/>
                  <w:sz w:val="22"/>
                  <w:lang w:eastAsia="ja-JP"/>
                </w:rPr>
                <w:t>Confirm discard all recent activity is displayed                                               Redirect to Rank Management page</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132" w:author="giangnhhse60606" w:date="2014-03-14T21:25:00Z"/>
                <w:rFonts w:ascii="Calibri" w:eastAsia="Times New Roman" w:hAnsi="Calibri" w:cs="Times New Roman"/>
                <w:color w:val="000000"/>
                <w:sz w:val="22"/>
                <w:lang w:eastAsia="ja-JP"/>
              </w:rPr>
            </w:pPr>
            <w:ins w:id="1133"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134" w:author="giangnhhse60606" w:date="2014-03-14T21:25:00Z"/>
                <w:rFonts w:ascii="Calibri" w:eastAsia="Times New Roman" w:hAnsi="Calibri" w:cs="Times New Roman"/>
                <w:color w:val="000000"/>
                <w:sz w:val="22"/>
                <w:lang w:eastAsia="ja-JP"/>
              </w:rPr>
            </w:pPr>
            <w:ins w:id="1135"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300"/>
          <w:ins w:id="1136" w:author="giangnhhse60606" w:date="2014-03-14T21:25: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B91DEE" w:rsidRPr="008C01EB" w:rsidRDefault="00857449" w:rsidP="005A4A99">
            <w:pPr>
              <w:spacing w:after="0" w:line="240" w:lineRule="auto"/>
              <w:jc w:val="center"/>
              <w:rPr>
                <w:ins w:id="1137" w:author="giangnhhse60606" w:date="2014-03-14T21:25:00Z"/>
                <w:rFonts w:ascii="Calibri" w:eastAsia="Times New Roman" w:hAnsi="Calibri" w:cs="Times New Roman"/>
                <w:b/>
                <w:bCs/>
                <w:color w:val="000000"/>
                <w:sz w:val="22"/>
                <w:lang w:eastAsia="ja-JP"/>
              </w:rPr>
            </w:pPr>
            <w:ins w:id="1138" w:author="giangnhhse60606" w:date="2014-03-14T21:39:00Z">
              <w:r w:rsidRPr="00857449">
                <w:rPr>
                  <w:rFonts w:ascii="Calibri" w:eastAsia="Times New Roman" w:hAnsi="Calibri" w:cs="Times New Roman"/>
                  <w:b/>
                  <w:bCs/>
                  <w:color w:val="000000"/>
                  <w:sz w:val="22"/>
                  <w:lang w:eastAsia="ja-JP"/>
                </w:rPr>
                <w:t>Edit Rank</w:t>
              </w:r>
            </w:ins>
          </w:p>
        </w:tc>
      </w:tr>
      <w:tr w:rsidR="00B91DEE" w:rsidRPr="008C01EB" w:rsidTr="005A4A99">
        <w:trPr>
          <w:trHeight w:val="1500"/>
          <w:ins w:id="1139"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pPr>
              <w:spacing w:after="0" w:line="240" w:lineRule="auto"/>
              <w:rPr>
                <w:ins w:id="1140" w:author="giangnhhse60606" w:date="2014-03-14T21:25:00Z"/>
                <w:rFonts w:ascii="Calibri" w:eastAsia="Times New Roman" w:hAnsi="Calibri" w:cs="Times New Roman"/>
                <w:color w:val="000000"/>
                <w:sz w:val="22"/>
                <w:lang w:eastAsia="ja-JP"/>
              </w:rPr>
            </w:pPr>
            <w:ins w:id="1141" w:author="giangnhhse60606" w:date="2014-03-14T21:25:00Z">
              <w:r w:rsidRPr="008C01EB">
                <w:rPr>
                  <w:rFonts w:ascii="Calibri" w:eastAsia="Times New Roman" w:hAnsi="Calibri" w:cs="Times New Roman"/>
                  <w:color w:val="000000"/>
                  <w:sz w:val="22"/>
                  <w:lang w:eastAsia="ja-JP"/>
                </w:rPr>
                <w:t>TC_</w:t>
              </w:r>
            </w:ins>
            <w:ins w:id="1142" w:author="giangnhhse60606" w:date="2014-03-14T21:39:00Z">
              <w:r w:rsidR="008757C5">
                <w:rPr>
                  <w:rFonts w:ascii="Calibri" w:eastAsia="Times New Roman" w:hAnsi="Calibri" w:cs="Times New Roman"/>
                  <w:color w:val="000000"/>
                  <w:sz w:val="22"/>
                  <w:lang w:eastAsia="ja-JP"/>
                </w:rPr>
                <w:t>25</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8757C5" w:rsidP="005A4A99">
            <w:pPr>
              <w:spacing w:after="0" w:line="240" w:lineRule="auto"/>
              <w:rPr>
                <w:ins w:id="1143" w:author="giangnhhse60606" w:date="2014-03-14T21:25:00Z"/>
                <w:rFonts w:ascii="Calibri" w:eastAsia="Times New Roman" w:hAnsi="Calibri" w:cs="Times New Roman"/>
                <w:color w:val="000000"/>
                <w:sz w:val="22"/>
                <w:lang w:eastAsia="ja-JP"/>
              </w:rPr>
            </w:pPr>
            <w:ins w:id="1144" w:author="giangnhhse60606" w:date="2014-03-14T21:39:00Z">
              <w:r w:rsidRPr="008757C5">
                <w:rPr>
                  <w:rFonts w:ascii="Calibri" w:eastAsia="Times New Roman" w:hAnsi="Calibri" w:cs="Times New Roman"/>
                  <w:color w:val="000000"/>
                  <w:sz w:val="22"/>
                  <w:lang w:eastAsia="ja-JP"/>
                </w:rPr>
                <w:t>Test View Edit Rank Form</w:t>
              </w:r>
            </w:ins>
          </w:p>
        </w:tc>
        <w:tc>
          <w:tcPr>
            <w:tcW w:w="3951" w:type="dxa"/>
            <w:tcBorders>
              <w:top w:val="nil"/>
              <w:left w:val="nil"/>
              <w:bottom w:val="single" w:sz="4" w:space="0" w:color="auto"/>
              <w:right w:val="single" w:sz="4" w:space="0" w:color="auto"/>
            </w:tcBorders>
            <w:shd w:val="clear" w:color="auto" w:fill="auto"/>
            <w:vAlign w:val="bottom"/>
            <w:hideMark/>
          </w:tcPr>
          <w:p w:rsidR="00B91DEE" w:rsidRPr="008C01EB" w:rsidRDefault="006C5692" w:rsidP="005A4A99">
            <w:pPr>
              <w:spacing w:after="0" w:line="240" w:lineRule="auto"/>
              <w:rPr>
                <w:ins w:id="1145" w:author="giangnhhse60606" w:date="2014-03-14T21:25:00Z"/>
                <w:rFonts w:ascii="Calibri" w:eastAsia="Times New Roman" w:hAnsi="Calibri" w:cs="Times New Roman"/>
                <w:color w:val="000000"/>
                <w:sz w:val="22"/>
                <w:lang w:eastAsia="ja-JP"/>
              </w:rPr>
            </w:pPr>
            <w:ins w:id="1146" w:author="giangnhhse60606" w:date="2014-03-14T21:39:00Z">
              <w:r w:rsidRPr="006C5692">
                <w:rPr>
                  <w:rFonts w:ascii="Calibri" w:eastAsia="Times New Roman" w:hAnsi="Calibri" w:cs="Times New Roman"/>
                  <w:color w:val="000000"/>
                  <w:sz w:val="22"/>
                  <w:lang w:eastAsia="ja-JP"/>
                </w:rPr>
                <w:t>1. Login the system with admin role.                                               2. Click "Cấp Độ Thành Viên" page                   3.Click "Cập Nhật Cấp Độ Thành Viên" button</w:t>
              </w:r>
            </w:ins>
          </w:p>
        </w:tc>
        <w:tc>
          <w:tcPr>
            <w:tcW w:w="3510" w:type="dxa"/>
            <w:tcBorders>
              <w:top w:val="nil"/>
              <w:left w:val="nil"/>
              <w:bottom w:val="single" w:sz="4" w:space="0" w:color="auto"/>
              <w:right w:val="single" w:sz="4" w:space="0" w:color="auto"/>
            </w:tcBorders>
            <w:shd w:val="clear" w:color="auto" w:fill="auto"/>
            <w:vAlign w:val="bottom"/>
            <w:hideMark/>
          </w:tcPr>
          <w:p w:rsidR="00B91DEE" w:rsidRPr="008C01EB" w:rsidRDefault="00F376D3" w:rsidP="005A4A99">
            <w:pPr>
              <w:spacing w:after="0" w:line="240" w:lineRule="auto"/>
              <w:rPr>
                <w:ins w:id="1147" w:author="giangnhhse60606" w:date="2014-03-14T21:25:00Z"/>
                <w:rFonts w:ascii="Calibri" w:eastAsia="Times New Roman" w:hAnsi="Calibri" w:cs="Times New Roman"/>
                <w:color w:val="000000"/>
                <w:sz w:val="22"/>
                <w:lang w:eastAsia="ja-JP"/>
              </w:rPr>
            </w:pPr>
            <w:ins w:id="1148" w:author="giangnhhse60606" w:date="2014-03-14T21:40:00Z">
              <w:r w:rsidRPr="00F376D3">
                <w:rPr>
                  <w:rFonts w:ascii="Calibri" w:eastAsia="Times New Roman" w:hAnsi="Calibri" w:cs="Times New Roman"/>
                  <w:color w:val="000000"/>
                  <w:sz w:val="22"/>
                  <w:lang w:eastAsia="ja-JP"/>
                </w:rPr>
                <w:t xml:space="preserve">The Edit Rank form is displayed with the following field:                                              - Cấp độ                                                      - Điểm tối thiểu  </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149" w:author="giangnhhse60606" w:date="2014-03-14T21:25:00Z"/>
                <w:rFonts w:ascii="Calibri" w:eastAsia="Times New Roman" w:hAnsi="Calibri" w:cs="Times New Roman"/>
                <w:color w:val="000000"/>
                <w:sz w:val="22"/>
                <w:lang w:eastAsia="ja-JP"/>
              </w:rPr>
            </w:pPr>
            <w:ins w:id="1150"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151" w:author="giangnhhse60606" w:date="2014-03-14T21:25:00Z"/>
                <w:rFonts w:ascii="Calibri" w:eastAsia="Times New Roman" w:hAnsi="Calibri" w:cs="Times New Roman"/>
                <w:color w:val="000000"/>
                <w:sz w:val="22"/>
                <w:lang w:eastAsia="ja-JP"/>
              </w:rPr>
            </w:pPr>
            <w:ins w:id="1152"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1800"/>
          <w:ins w:id="1153"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pPr>
              <w:spacing w:after="0" w:line="240" w:lineRule="auto"/>
              <w:rPr>
                <w:ins w:id="1154" w:author="giangnhhse60606" w:date="2014-03-14T21:25:00Z"/>
                <w:rFonts w:ascii="Calibri" w:eastAsia="Times New Roman" w:hAnsi="Calibri" w:cs="Times New Roman"/>
                <w:color w:val="000000"/>
                <w:sz w:val="22"/>
                <w:lang w:eastAsia="ja-JP"/>
              </w:rPr>
            </w:pPr>
            <w:ins w:id="1155" w:author="giangnhhse60606" w:date="2014-03-14T21:25:00Z">
              <w:r>
                <w:rPr>
                  <w:rFonts w:ascii="Calibri" w:eastAsia="Times New Roman" w:hAnsi="Calibri" w:cs="Times New Roman"/>
                  <w:color w:val="000000"/>
                  <w:sz w:val="22"/>
                  <w:lang w:eastAsia="ja-JP"/>
                </w:rPr>
                <w:t>TC_</w:t>
              </w:r>
            </w:ins>
            <w:ins w:id="1156" w:author="giangnhhse60606" w:date="2014-03-14T21:41:00Z">
              <w:r w:rsidR="004409DF">
                <w:rPr>
                  <w:rFonts w:ascii="Calibri" w:eastAsia="Times New Roman" w:hAnsi="Calibri" w:cs="Times New Roman"/>
                  <w:color w:val="000000"/>
                  <w:sz w:val="22"/>
                  <w:lang w:eastAsia="ja-JP"/>
                </w:rPr>
                <w:t>26</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BB02C0">
            <w:pPr>
              <w:spacing w:after="0" w:line="240" w:lineRule="auto"/>
              <w:rPr>
                <w:ins w:id="1157" w:author="giangnhhse60606" w:date="2014-03-14T21:25:00Z"/>
                <w:rFonts w:ascii="Calibri" w:eastAsia="Times New Roman" w:hAnsi="Calibri" w:cs="Times New Roman"/>
                <w:color w:val="000000"/>
                <w:sz w:val="22"/>
                <w:lang w:eastAsia="ja-JP"/>
              </w:rPr>
            </w:pPr>
            <w:ins w:id="1158" w:author="giangnhhse60606" w:date="2014-03-14T21:40:00Z">
              <w:r w:rsidRPr="00BB02C0">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BB02C0">
                <w:rPr>
                  <w:rFonts w:ascii="Calibri" w:eastAsia="Times New Roman" w:hAnsi="Calibri" w:cs="Times New Roman"/>
                  <w:color w:val="000000"/>
                  <w:sz w:val="22"/>
                  <w:lang w:eastAsia="ja-JP"/>
                </w:rPr>
                <w:t xml:space="preserve"> Rank Successfully</w:t>
              </w:r>
            </w:ins>
          </w:p>
        </w:tc>
        <w:tc>
          <w:tcPr>
            <w:tcW w:w="3951" w:type="dxa"/>
            <w:tcBorders>
              <w:top w:val="nil"/>
              <w:left w:val="nil"/>
              <w:bottom w:val="single" w:sz="4" w:space="0" w:color="auto"/>
              <w:right w:val="single" w:sz="4" w:space="0" w:color="auto"/>
            </w:tcBorders>
            <w:shd w:val="clear" w:color="auto" w:fill="auto"/>
            <w:vAlign w:val="bottom"/>
            <w:hideMark/>
          </w:tcPr>
          <w:p w:rsidR="004E5CB3" w:rsidRDefault="004E5CB3" w:rsidP="005A4A99">
            <w:pPr>
              <w:spacing w:after="0" w:line="240" w:lineRule="auto"/>
              <w:rPr>
                <w:ins w:id="1159" w:author="giangnhhse60606" w:date="2014-03-14T21:40:00Z"/>
                <w:rFonts w:ascii="Calibri" w:eastAsia="Times New Roman" w:hAnsi="Calibri" w:cs="Times New Roman"/>
                <w:color w:val="000000"/>
                <w:sz w:val="22"/>
                <w:lang w:eastAsia="ja-JP"/>
              </w:rPr>
            </w:pPr>
            <w:ins w:id="1160" w:author="giangnhhse60606" w:date="2014-03-14T21:40:00Z">
              <w:r w:rsidRPr="004E5CB3">
                <w:rPr>
                  <w:rFonts w:ascii="Calibri" w:eastAsia="Times New Roman" w:hAnsi="Calibri" w:cs="Times New Roman"/>
                  <w:color w:val="000000"/>
                  <w:sz w:val="22"/>
                  <w:lang w:eastAsia="ja-JP"/>
                </w:rPr>
                <w:t xml:space="preserve">1. Insert rank's information          </w:t>
              </w:r>
            </w:ins>
          </w:p>
          <w:p w:rsidR="004E5CB3" w:rsidRDefault="004E5CB3" w:rsidP="005A4A99">
            <w:pPr>
              <w:spacing w:after="0" w:line="240" w:lineRule="auto"/>
              <w:rPr>
                <w:ins w:id="1161" w:author="giangnhhse60606" w:date="2014-03-14T21:40:00Z"/>
                <w:rFonts w:ascii="Calibri" w:eastAsia="Times New Roman" w:hAnsi="Calibri" w:cs="Times New Roman"/>
                <w:color w:val="000000"/>
                <w:sz w:val="22"/>
                <w:lang w:eastAsia="ja-JP"/>
              </w:rPr>
            </w:pPr>
            <w:ins w:id="1162" w:author="giangnhhse60606" w:date="2014-03-14T21:40:00Z">
              <w:r w:rsidRPr="004E5CB3">
                <w:rPr>
                  <w:rFonts w:ascii="Calibri" w:eastAsia="Times New Roman" w:hAnsi="Calibri" w:cs="Times New Roman"/>
                  <w:color w:val="000000"/>
                  <w:sz w:val="22"/>
                  <w:lang w:eastAsia="ja-JP"/>
                </w:rPr>
                <w:t xml:space="preserve">2. Click "Tạo" button                     </w:t>
              </w:r>
            </w:ins>
          </w:p>
          <w:p w:rsidR="00B91DEE" w:rsidRPr="008C01EB" w:rsidRDefault="004E5CB3" w:rsidP="005A4A99">
            <w:pPr>
              <w:spacing w:after="0" w:line="240" w:lineRule="auto"/>
              <w:rPr>
                <w:ins w:id="1163" w:author="giangnhhse60606" w:date="2014-03-14T21:25:00Z"/>
                <w:rFonts w:ascii="Calibri" w:eastAsia="Times New Roman" w:hAnsi="Calibri" w:cs="Times New Roman"/>
                <w:color w:val="000000"/>
                <w:sz w:val="22"/>
                <w:lang w:eastAsia="ja-JP"/>
              </w:rPr>
            </w:pPr>
            <w:ins w:id="1164" w:author="giangnhhse60606" w:date="2014-03-14T21:40:00Z">
              <w:r w:rsidRPr="004E5CB3">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B91DEE" w:rsidRPr="008C01EB" w:rsidRDefault="006E0A89" w:rsidP="005A4A99">
            <w:pPr>
              <w:spacing w:after="0" w:line="240" w:lineRule="auto"/>
              <w:rPr>
                <w:ins w:id="1165" w:author="giangnhhse60606" w:date="2014-03-14T21:25:00Z"/>
                <w:rFonts w:ascii="Calibri" w:eastAsia="Times New Roman" w:hAnsi="Calibri" w:cs="Times New Roman"/>
                <w:color w:val="000000"/>
                <w:sz w:val="22"/>
                <w:lang w:eastAsia="ja-JP"/>
              </w:rPr>
            </w:pPr>
            <w:ins w:id="1166" w:author="giangnhhse60606" w:date="2014-03-14T21:40:00Z">
              <w:r w:rsidRPr="006E0A89">
                <w:rPr>
                  <w:rFonts w:ascii="Calibri" w:eastAsia="Times New Roman" w:hAnsi="Calibri" w:cs="Times New Roman"/>
                  <w:color w:val="000000"/>
                  <w:sz w:val="22"/>
                  <w:lang w:eastAsia="ja-JP"/>
                </w:rPr>
                <w:t>Display success message                     Redirect to Stadium Manage page</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167" w:author="giangnhhse60606" w:date="2014-03-14T21:25:00Z"/>
                <w:rFonts w:ascii="Calibri" w:eastAsia="Times New Roman" w:hAnsi="Calibri" w:cs="Times New Roman"/>
                <w:color w:val="000000"/>
                <w:sz w:val="22"/>
                <w:lang w:eastAsia="ja-JP"/>
              </w:rPr>
            </w:pPr>
            <w:ins w:id="1168"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169" w:author="giangnhhse60606" w:date="2014-03-14T21:25:00Z"/>
                <w:rFonts w:ascii="Calibri" w:eastAsia="Times New Roman" w:hAnsi="Calibri" w:cs="Times New Roman"/>
                <w:color w:val="000000"/>
                <w:sz w:val="22"/>
                <w:lang w:eastAsia="ja-JP"/>
              </w:rPr>
            </w:pPr>
            <w:ins w:id="1170"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1500"/>
          <w:ins w:id="1171"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91DEE" w:rsidRPr="008C01EB" w:rsidRDefault="00B91DEE">
            <w:pPr>
              <w:spacing w:after="0" w:line="240" w:lineRule="auto"/>
              <w:rPr>
                <w:ins w:id="1172" w:author="giangnhhse60606" w:date="2014-03-14T21:25:00Z"/>
                <w:rFonts w:ascii="Calibri" w:eastAsia="Times New Roman" w:hAnsi="Calibri" w:cs="Times New Roman"/>
                <w:color w:val="000000"/>
                <w:sz w:val="22"/>
                <w:lang w:eastAsia="ja-JP"/>
              </w:rPr>
            </w:pPr>
            <w:ins w:id="1173" w:author="giangnhhse60606" w:date="2014-03-14T21:25:00Z">
              <w:r>
                <w:rPr>
                  <w:rFonts w:ascii="Calibri" w:eastAsia="Times New Roman" w:hAnsi="Calibri" w:cs="Times New Roman"/>
                  <w:color w:val="000000"/>
                  <w:sz w:val="22"/>
                  <w:lang w:eastAsia="ja-JP"/>
                </w:rPr>
                <w:t>TC_</w:t>
              </w:r>
            </w:ins>
            <w:ins w:id="1174" w:author="giangnhhse60606" w:date="2014-03-14T21:41:00Z">
              <w:r w:rsidR="004409DF">
                <w:rPr>
                  <w:rFonts w:ascii="Calibri" w:eastAsia="Times New Roman" w:hAnsi="Calibri" w:cs="Times New Roman"/>
                  <w:color w:val="000000"/>
                  <w:sz w:val="22"/>
                  <w:lang w:eastAsia="ja-JP"/>
                </w:rPr>
                <w:t>27</w:t>
              </w:r>
            </w:ins>
          </w:p>
        </w:tc>
        <w:tc>
          <w:tcPr>
            <w:tcW w:w="1872" w:type="dxa"/>
            <w:tcBorders>
              <w:top w:val="nil"/>
              <w:left w:val="nil"/>
              <w:bottom w:val="single" w:sz="4" w:space="0" w:color="auto"/>
              <w:right w:val="single" w:sz="4" w:space="0" w:color="auto"/>
            </w:tcBorders>
            <w:shd w:val="clear" w:color="auto" w:fill="auto"/>
            <w:vAlign w:val="bottom"/>
          </w:tcPr>
          <w:p w:rsidR="00B91DEE" w:rsidRPr="00C2290D" w:rsidRDefault="006D59F8">
            <w:pPr>
              <w:spacing w:after="0" w:line="240" w:lineRule="auto"/>
              <w:rPr>
                <w:ins w:id="1175" w:author="giangnhhse60606" w:date="2014-03-14T21:25:00Z"/>
                <w:rFonts w:ascii="Calibri" w:eastAsia="Times New Roman" w:hAnsi="Calibri" w:cs="Times New Roman"/>
                <w:color w:val="000000"/>
                <w:sz w:val="22"/>
                <w:lang w:eastAsia="ja-JP"/>
              </w:rPr>
            </w:pPr>
            <w:ins w:id="1176" w:author="giangnhhse60606" w:date="2014-03-14T21:41:00Z">
              <w:r w:rsidRPr="006D59F8">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6D59F8">
                <w:rPr>
                  <w:rFonts w:ascii="Calibri" w:eastAsia="Times New Roman" w:hAnsi="Calibri" w:cs="Times New Roman"/>
                  <w:color w:val="000000"/>
                  <w:sz w:val="22"/>
                  <w:lang w:eastAsia="ja-JP"/>
                </w:rPr>
                <w:t xml:space="preserve"> Rank With Blank Field</w:t>
              </w:r>
            </w:ins>
          </w:p>
        </w:tc>
        <w:tc>
          <w:tcPr>
            <w:tcW w:w="3951" w:type="dxa"/>
            <w:tcBorders>
              <w:top w:val="nil"/>
              <w:left w:val="nil"/>
              <w:bottom w:val="single" w:sz="4" w:space="0" w:color="auto"/>
              <w:right w:val="single" w:sz="4" w:space="0" w:color="auto"/>
            </w:tcBorders>
            <w:shd w:val="clear" w:color="auto" w:fill="auto"/>
            <w:vAlign w:val="bottom"/>
          </w:tcPr>
          <w:p w:rsidR="00AE632B" w:rsidRDefault="00AE632B" w:rsidP="005A4A99">
            <w:pPr>
              <w:spacing w:after="0" w:line="240" w:lineRule="auto"/>
              <w:rPr>
                <w:ins w:id="1177" w:author="giangnhhse60606" w:date="2014-03-14T21:41:00Z"/>
                <w:rFonts w:ascii="Calibri" w:eastAsia="Times New Roman" w:hAnsi="Calibri" w:cs="Times New Roman"/>
                <w:color w:val="000000"/>
                <w:sz w:val="22"/>
                <w:lang w:eastAsia="ja-JP"/>
              </w:rPr>
            </w:pPr>
            <w:ins w:id="1178" w:author="giangnhhse60606" w:date="2014-03-14T21:41:00Z">
              <w:r w:rsidRPr="00AE632B">
                <w:rPr>
                  <w:rFonts w:ascii="Calibri" w:eastAsia="Times New Roman" w:hAnsi="Calibri" w:cs="Times New Roman"/>
                  <w:color w:val="000000"/>
                  <w:sz w:val="22"/>
                  <w:lang w:eastAsia="ja-JP"/>
                </w:rPr>
                <w:t xml:space="preserve">1. Insert rank's information           </w:t>
              </w:r>
            </w:ins>
          </w:p>
          <w:p w:rsidR="00AE632B" w:rsidRDefault="00AE632B" w:rsidP="005A4A99">
            <w:pPr>
              <w:spacing w:after="0" w:line="240" w:lineRule="auto"/>
              <w:rPr>
                <w:ins w:id="1179" w:author="giangnhhse60606" w:date="2014-03-14T21:41:00Z"/>
                <w:rFonts w:ascii="Calibri" w:eastAsia="Times New Roman" w:hAnsi="Calibri" w:cs="Times New Roman"/>
                <w:color w:val="000000"/>
                <w:sz w:val="22"/>
                <w:lang w:eastAsia="ja-JP"/>
              </w:rPr>
            </w:pPr>
            <w:ins w:id="1180" w:author="giangnhhse60606" w:date="2014-03-14T21:41:00Z">
              <w:r w:rsidRPr="00AE632B">
                <w:rPr>
                  <w:rFonts w:ascii="Calibri" w:eastAsia="Times New Roman" w:hAnsi="Calibri" w:cs="Times New Roman"/>
                  <w:color w:val="000000"/>
                  <w:sz w:val="22"/>
                  <w:lang w:eastAsia="ja-JP"/>
                </w:rPr>
                <w:t xml:space="preserve">2. Leave empty some fields          </w:t>
              </w:r>
            </w:ins>
          </w:p>
          <w:p w:rsidR="00B91DEE" w:rsidRPr="00C2290D" w:rsidRDefault="00AE632B" w:rsidP="005A4A99">
            <w:pPr>
              <w:spacing w:after="0" w:line="240" w:lineRule="auto"/>
              <w:rPr>
                <w:ins w:id="1181" w:author="giangnhhse60606" w:date="2014-03-14T21:25:00Z"/>
                <w:rFonts w:ascii="Calibri" w:eastAsia="Times New Roman" w:hAnsi="Calibri" w:cs="Times New Roman"/>
                <w:color w:val="000000"/>
                <w:sz w:val="22"/>
                <w:lang w:eastAsia="ja-JP"/>
              </w:rPr>
            </w:pPr>
            <w:ins w:id="1182" w:author="giangnhhse60606" w:date="2014-03-14T21:41:00Z">
              <w:r w:rsidRPr="00AE632B">
                <w:rPr>
                  <w:rFonts w:ascii="Calibri" w:eastAsia="Times New Roman" w:hAnsi="Calibri" w:cs="Times New Roman"/>
                  <w:color w:val="000000"/>
                  <w:sz w:val="22"/>
                  <w:lang w:eastAsia="ja-JP"/>
                </w:rPr>
                <w:t>3. Click "Tạo" button</w:t>
              </w:r>
            </w:ins>
          </w:p>
        </w:tc>
        <w:tc>
          <w:tcPr>
            <w:tcW w:w="3510" w:type="dxa"/>
            <w:tcBorders>
              <w:top w:val="nil"/>
              <w:left w:val="nil"/>
              <w:bottom w:val="single" w:sz="4" w:space="0" w:color="auto"/>
              <w:right w:val="single" w:sz="4" w:space="0" w:color="auto"/>
            </w:tcBorders>
            <w:shd w:val="clear" w:color="auto" w:fill="auto"/>
            <w:vAlign w:val="bottom"/>
          </w:tcPr>
          <w:p w:rsidR="00B91DEE" w:rsidRPr="00C2290D" w:rsidRDefault="00A62D12" w:rsidP="005A4A99">
            <w:pPr>
              <w:spacing w:after="0" w:line="240" w:lineRule="auto"/>
              <w:rPr>
                <w:ins w:id="1183" w:author="giangnhhse60606" w:date="2014-03-14T21:25:00Z"/>
                <w:rFonts w:ascii="Calibri" w:eastAsia="Times New Roman" w:hAnsi="Calibri" w:cs="Times New Roman"/>
                <w:color w:val="000000"/>
                <w:sz w:val="22"/>
                <w:lang w:eastAsia="ja-JP"/>
              </w:rPr>
            </w:pPr>
            <w:ins w:id="1184" w:author="giangnhhse60606" w:date="2014-03-14T21:41:00Z">
              <w:r w:rsidRPr="00A62D12">
                <w:rPr>
                  <w:rFonts w:ascii="Calibri" w:eastAsia="Times New Roman" w:hAnsi="Calibri" w:cs="Times New Roman"/>
                  <w:color w:val="000000"/>
                  <w:sz w:val="22"/>
                  <w:lang w:eastAsia="ja-JP"/>
                </w:rPr>
                <w:t>Request insert full rank's information</w:t>
              </w:r>
            </w:ins>
          </w:p>
        </w:tc>
        <w:tc>
          <w:tcPr>
            <w:tcW w:w="1710" w:type="dxa"/>
            <w:tcBorders>
              <w:top w:val="nil"/>
              <w:left w:val="nil"/>
              <w:bottom w:val="single" w:sz="4" w:space="0" w:color="auto"/>
              <w:right w:val="single" w:sz="4" w:space="0" w:color="auto"/>
            </w:tcBorders>
            <w:shd w:val="clear" w:color="auto" w:fill="auto"/>
            <w:vAlign w:val="bottom"/>
          </w:tcPr>
          <w:p w:rsidR="00B91DEE" w:rsidRDefault="00B91DEE" w:rsidP="005A4A99">
            <w:pPr>
              <w:spacing w:after="0" w:line="240" w:lineRule="auto"/>
              <w:rPr>
                <w:ins w:id="1185" w:author="giangnhhse60606" w:date="2014-03-14T21:25:00Z"/>
                <w:rFonts w:ascii="Calibri" w:eastAsia="Times New Roman" w:hAnsi="Calibri" w:cs="Times New Roman"/>
                <w:color w:val="000000"/>
                <w:sz w:val="22"/>
                <w:lang w:eastAsia="ja-JP"/>
              </w:rPr>
            </w:pPr>
            <w:ins w:id="1186"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B91DEE" w:rsidRPr="008C01EB" w:rsidRDefault="00B91DEE" w:rsidP="005A4A99">
            <w:pPr>
              <w:spacing w:after="0" w:line="240" w:lineRule="auto"/>
              <w:rPr>
                <w:ins w:id="1187" w:author="giangnhhse60606" w:date="2014-03-14T21:25:00Z"/>
                <w:rFonts w:ascii="Calibri" w:eastAsia="Times New Roman" w:hAnsi="Calibri" w:cs="Times New Roman"/>
                <w:color w:val="000000"/>
                <w:sz w:val="22"/>
                <w:lang w:eastAsia="ja-JP"/>
              </w:rPr>
            </w:pPr>
          </w:p>
        </w:tc>
      </w:tr>
      <w:tr w:rsidR="00B91DEE" w:rsidRPr="008C01EB" w:rsidTr="005A4A99">
        <w:trPr>
          <w:trHeight w:val="1500"/>
          <w:ins w:id="1188"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91DEE" w:rsidRPr="008C01EB" w:rsidRDefault="00B91DEE">
            <w:pPr>
              <w:spacing w:after="0" w:line="240" w:lineRule="auto"/>
              <w:rPr>
                <w:ins w:id="1189" w:author="giangnhhse60606" w:date="2014-03-14T21:25:00Z"/>
                <w:rFonts w:ascii="Calibri" w:eastAsia="Times New Roman" w:hAnsi="Calibri" w:cs="Times New Roman"/>
                <w:color w:val="000000"/>
                <w:sz w:val="22"/>
                <w:lang w:eastAsia="ja-JP"/>
              </w:rPr>
            </w:pPr>
            <w:ins w:id="1190" w:author="giangnhhse60606" w:date="2014-03-14T21:25:00Z">
              <w:r>
                <w:rPr>
                  <w:rFonts w:ascii="Calibri" w:eastAsia="Times New Roman" w:hAnsi="Calibri" w:cs="Times New Roman"/>
                  <w:color w:val="000000"/>
                  <w:sz w:val="22"/>
                  <w:lang w:eastAsia="ja-JP"/>
                </w:rPr>
                <w:t>TC_</w:t>
              </w:r>
            </w:ins>
            <w:ins w:id="1191" w:author="giangnhhse60606" w:date="2014-03-14T21:42:00Z">
              <w:r w:rsidR="00351284">
                <w:rPr>
                  <w:rFonts w:ascii="Calibri" w:eastAsia="Times New Roman" w:hAnsi="Calibri" w:cs="Times New Roman"/>
                  <w:color w:val="000000"/>
                  <w:sz w:val="22"/>
                  <w:lang w:eastAsia="ja-JP"/>
                </w:rPr>
                <w:t>28</w:t>
              </w:r>
            </w:ins>
          </w:p>
        </w:tc>
        <w:tc>
          <w:tcPr>
            <w:tcW w:w="1872" w:type="dxa"/>
            <w:tcBorders>
              <w:top w:val="nil"/>
              <w:left w:val="nil"/>
              <w:bottom w:val="single" w:sz="4" w:space="0" w:color="auto"/>
              <w:right w:val="single" w:sz="4" w:space="0" w:color="auto"/>
            </w:tcBorders>
            <w:shd w:val="clear" w:color="auto" w:fill="auto"/>
            <w:vAlign w:val="bottom"/>
          </w:tcPr>
          <w:p w:rsidR="00B91DEE" w:rsidRPr="00C2290D" w:rsidRDefault="00A472F2">
            <w:pPr>
              <w:spacing w:after="0" w:line="240" w:lineRule="auto"/>
              <w:rPr>
                <w:ins w:id="1192" w:author="giangnhhse60606" w:date="2014-03-14T21:25:00Z"/>
                <w:rFonts w:ascii="Calibri" w:eastAsia="Times New Roman" w:hAnsi="Calibri" w:cs="Times New Roman"/>
                <w:color w:val="000000"/>
                <w:sz w:val="22"/>
                <w:lang w:eastAsia="ja-JP"/>
              </w:rPr>
            </w:pPr>
            <w:ins w:id="1193" w:author="giangnhhse60606" w:date="2014-03-14T21:41:00Z">
              <w:r w:rsidRPr="00A472F2">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A472F2">
                <w:rPr>
                  <w:rFonts w:ascii="Calibri" w:eastAsia="Times New Roman" w:hAnsi="Calibri" w:cs="Times New Roman"/>
                  <w:color w:val="000000"/>
                  <w:sz w:val="22"/>
                  <w:lang w:eastAsia="ja-JP"/>
                </w:rPr>
                <w:t xml:space="preserve"> Duplicate Rank</w:t>
              </w:r>
            </w:ins>
          </w:p>
        </w:tc>
        <w:tc>
          <w:tcPr>
            <w:tcW w:w="3951" w:type="dxa"/>
            <w:tcBorders>
              <w:top w:val="nil"/>
              <w:left w:val="nil"/>
              <w:bottom w:val="single" w:sz="4" w:space="0" w:color="auto"/>
              <w:right w:val="single" w:sz="4" w:space="0" w:color="auto"/>
            </w:tcBorders>
            <w:shd w:val="clear" w:color="auto" w:fill="auto"/>
            <w:vAlign w:val="bottom"/>
          </w:tcPr>
          <w:p w:rsidR="00B91DEE" w:rsidRPr="00C2290D" w:rsidRDefault="008B7970" w:rsidP="005A4A99">
            <w:pPr>
              <w:spacing w:after="0" w:line="240" w:lineRule="auto"/>
              <w:rPr>
                <w:ins w:id="1194" w:author="giangnhhse60606" w:date="2014-03-14T21:25:00Z"/>
                <w:rFonts w:ascii="Calibri" w:eastAsia="Times New Roman" w:hAnsi="Calibri" w:cs="Times New Roman"/>
                <w:color w:val="000000"/>
                <w:sz w:val="22"/>
                <w:lang w:eastAsia="ja-JP"/>
              </w:rPr>
            </w:pPr>
            <w:ins w:id="1195" w:author="giangnhhse60606" w:date="2014-03-14T21:42:00Z">
              <w:r w:rsidRPr="008B7970">
                <w:rPr>
                  <w:rFonts w:ascii="Calibri" w:eastAsia="Times New Roman" w:hAnsi="Calibri" w:cs="Times New Roman"/>
                  <w:color w:val="000000"/>
                  <w:sz w:val="22"/>
                  <w:lang w:eastAsia="ja-JP"/>
                </w:rPr>
                <w:t xml:space="preserve">1. Insert duplicate rank name or </w:t>
              </w:r>
              <w:r w:rsidR="001E440E">
                <w:rPr>
                  <w:rFonts w:ascii="Calibri" w:eastAsia="Times New Roman" w:hAnsi="Calibri" w:cs="Times New Roman"/>
                  <w:color w:val="000000"/>
                  <w:sz w:val="22"/>
                  <w:lang w:eastAsia="ja-JP"/>
                </w:rPr>
                <w:t xml:space="preserve">duplicate </w:t>
              </w:r>
              <w:r w:rsidRPr="008B7970">
                <w:rPr>
                  <w:rFonts w:ascii="Calibri" w:eastAsia="Times New Roman" w:hAnsi="Calibri" w:cs="Times New Roman"/>
                  <w:color w:val="000000"/>
                  <w:sz w:val="22"/>
                  <w:lang w:eastAsia="ja-JP"/>
                </w:rPr>
                <w:t>rank poi</w:t>
              </w:r>
              <w:r w:rsidR="001E440E">
                <w:rPr>
                  <w:rFonts w:ascii="Calibri" w:eastAsia="Times New Roman" w:hAnsi="Calibri" w:cs="Times New Roman"/>
                  <w:color w:val="000000"/>
                  <w:sz w:val="22"/>
                  <w:lang w:eastAsia="ja-JP"/>
                </w:rPr>
                <w:t>n</w:t>
              </w:r>
              <w:r w:rsidRPr="008B7970">
                <w:rPr>
                  <w:rFonts w:ascii="Calibri" w:eastAsia="Times New Roman" w:hAnsi="Calibri" w:cs="Times New Roman"/>
                  <w:color w:val="000000"/>
                  <w:sz w:val="22"/>
                  <w:lang w:eastAsia="ja-JP"/>
                </w:rPr>
                <w:t>t                                      2. Click "Tạo" button</w:t>
              </w:r>
            </w:ins>
          </w:p>
        </w:tc>
        <w:tc>
          <w:tcPr>
            <w:tcW w:w="3510" w:type="dxa"/>
            <w:tcBorders>
              <w:top w:val="nil"/>
              <w:left w:val="nil"/>
              <w:bottom w:val="single" w:sz="4" w:space="0" w:color="auto"/>
              <w:right w:val="single" w:sz="4" w:space="0" w:color="auto"/>
            </w:tcBorders>
            <w:shd w:val="clear" w:color="auto" w:fill="auto"/>
            <w:vAlign w:val="bottom"/>
          </w:tcPr>
          <w:p w:rsidR="00B91DEE" w:rsidRPr="00C2290D" w:rsidRDefault="00351284" w:rsidP="005A4A99">
            <w:pPr>
              <w:spacing w:after="0" w:line="240" w:lineRule="auto"/>
              <w:rPr>
                <w:ins w:id="1196" w:author="giangnhhse60606" w:date="2014-03-14T21:25:00Z"/>
                <w:rFonts w:ascii="Calibri" w:eastAsia="Times New Roman" w:hAnsi="Calibri" w:cs="Times New Roman"/>
                <w:color w:val="000000"/>
                <w:sz w:val="22"/>
                <w:lang w:eastAsia="ja-JP"/>
              </w:rPr>
            </w:pPr>
            <w:ins w:id="1197" w:author="giangnhhse60606" w:date="2014-03-14T21:42:00Z">
              <w:r w:rsidRPr="00351284">
                <w:rPr>
                  <w:rFonts w:ascii="Calibri" w:eastAsia="Times New Roman" w:hAnsi="Calibri" w:cs="Times New Roman"/>
                  <w:color w:val="000000"/>
                  <w:sz w:val="22"/>
                  <w:lang w:eastAsia="ja-JP"/>
                </w:rPr>
                <w:t>Duplicate Rank message is displayed           Request to change rank name or rank point</w:t>
              </w:r>
            </w:ins>
          </w:p>
        </w:tc>
        <w:tc>
          <w:tcPr>
            <w:tcW w:w="1710" w:type="dxa"/>
            <w:tcBorders>
              <w:top w:val="nil"/>
              <w:left w:val="nil"/>
              <w:bottom w:val="single" w:sz="4" w:space="0" w:color="auto"/>
              <w:right w:val="single" w:sz="4" w:space="0" w:color="auto"/>
            </w:tcBorders>
            <w:shd w:val="clear" w:color="auto" w:fill="auto"/>
            <w:vAlign w:val="bottom"/>
          </w:tcPr>
          <w:p w:rsidR="00B91DEE" w:rsidRDefault="00B91DEE" w:rsidP="005A4A99">
            <w:pPr>
              <w:spacing w:after="0" w:line="240" w:lineRule="auto"/>
              <w:rPr>
                <w:ins w:id="1198" w:author="giangnhhse60606" w:date="2014-03-14T21:25:00Z"/>
                <w:rFonts w:ascii="Calibri" w:eastAsia="Times New Roman" w:hAnsi="Calibri" w:cs="Times New Roman"/>
                <w:color w:val="000000"/>
                <w:sz w:val="22"/>
                <w:lang w:eastAsia="ja-JP"/>
              </w:rPr>
            </w:pPr>
            <w:ins w:id="1199" w:author="giangnhhse60606" w:date="2014-03-14T21:25:00Z">
              <w:r w:rsidRPr="00CE3379">
                <w:rPr>
                  <w:rFonts w:ascii="Calibri" w:eastAsia="Times New Roman" w:hAnsi="Calibri" w:cs="Times New Roman"/>
                  <w:color w:val="000000"/>
                  <w:sz w:val="22"/>
                  <w:lang w:eastAsia="ja-JP"/>
                </w:rPr>
                <w:t>Untes</w:t>
              </w:r>
            </w:ins>
            <w:ins w:id="1200" w:author="giangnhhse60606" w:date="2014-03-14T21:43:00Z">
              <w:r w:rsidR="00882B62">
                <w:rPr>
                  <w:rFonts w:ascii="Calibri" w:eastAsia="Times New Roman" w:hAnsi="Calibri" w:cs="Times New Roman"/>
                  <w:color w:val="000000"/>
                  <w:sz w:val="22"/>
                  <w:lang w:eastAsia="ja-JP"/>
                </w:rPr>
                <w:t>t</w:t>
              </w:r>
            </w:ins>
            <w:ins w:id="1201" w:author="giangnhhse60606" w:date="2014-03-14T21:25:00Z">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B91DEE" w:rsidRPr="008C01EB" w:rsidRDefault="00B91DEE" w:rsidP="005A4A99">
            <w:pPr>
              <w:spacing w:after="0" w:line="240" w:lineRule="auto"/>
              <w:rPr>
                <w:ins w:id="1202" w:author="giangnhhse60606" w:date="2014-03-14T21:25:00Z"/>
                <w:rFonts w:ascii="Calibri" w:eastAsia="Times New Roman" w:hAnsi="Calibri" w:cs="Times New Roman"/>
                <w:color w:val="000000"/>
                <w:sz w:val="22"/>
                <w:lang w:eastAsia="ja-JP"/>
              </w:rPr>
            </w:pPr>
          </w:p>
        </w:tc>
      </w:tr>
      <w:tr w:rsidR="008B7970" w:rsidRPr="008C01EB" w:rsidTr="005A4A99">
        <w:trPr>
          <w:trHeight w:val="1500"/>
          <w:ins w:id="1203" w:author="giangnhhse60606" w:date="2014-03-14T21:41: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8B7970" w:rsidRDefault="00351284">
            <w:pPr>
              <w:spacing w:after="0" w:line="240" w:lineRule="auto"/>
              <w:rPr>
                <w:ins w:id="1204" w:author="giangnhhse60606" w:date="2014-03-14T21:41:00Z"/>
                <w:rFonts w:ascii="Calibri" w:eastAsia="Times New Roman" w:hAnsi="Calibri" w:cs="Times New Roman"/>
                <w:color w:val="000000"/>
                <w:sz w:val="22"/>
                <w:lang w:eastAsia="ja-JP"/>
              </w:rPr>
            </w:pPr>
            <w:ins w:id="1205" w:author="giangnhhse60606" w:date="2014-03-14T21:42:00Z">
              <w:r>
                <w:rPr>
                  <w:rFonts w:ascii="Calibri" w:eastAsia="Times New Roman" w:hAnsi="Calibri" w:cs="Times New Roman"/>
                  <w:color w:val="000000"/>
                  <w:sz w:val="22"/>
                  <w:lang w:eastAsia="ja-JP"/>
                </w:rPr>
                <w:t>TC_29</w:t>
              </w:r>
            </w:ins>
          </w:p>
        </w:tc>
        <w:tc>
          <w:tcPr>
            <w:tcW w:w="1872" w:type="dxa"/>
            <w:tcBorders>
              <w:top w:val="nil"/>
              <w:left w:val="nil"/>
              <w:bottom w:val="single" w:sz="4" w:space="0" w:color="auto"/>
              <w:right w:val="single" w:sz="4" w:space="0" w:color="auto"/>
            </w:tcBorders>
            <w:shd w:val="clear" w:color="auto" w:fill="auto"/>
            <w:vAlign w:val="bottom"/>
          </w:tcPr>
          <w:p w:rsidR="008B7970" w:rsidRPr="00A472F2" w:rsidRDefault="00351284">
            <w:pPr>
              <w:spacing w:after="0" w:line="240" w:lineRule="auto"/>
              <w:rPr>
                <w:ins w:id="1206" w:author="giangnhhse60606" w:date="2014-03-14T21:41:00Z"/>
                <w:rFonts w:ascii="Calibri" w:eastAsia="Times New Roman" w:hAnsi="Calibri" w:cs="Times New Roman"/>
                <w:color w:val="000000"/>
                <w:sz w:val="22"/>
                <w:lang w:eastAsia="ja-JP"/>
              </w:rPr>
            </w:pPr>
            <w:ins w:id="1207" w:author="giangnhhse60606" w:date="2014-03-14T21:42:00Z">
              <w:r w:rsidRPr="00351284">
                <w:rPr>
                  <w:rFonts w:ascii="Calibri" w:eastAsia="Times New Roman" w:hAnsi="Calibri" w:cs="Times New Roman"/>
                  <w:color w:val="000000"/>
                  <w:sz w:val="22"/>
                  <w:lang w:eastAsia="ja-JP"/>
                </w:rPr>
                <w:t xml:space="preserve">Test Cancel </w:t>
              </w:r>
            </w:ins>
            <w:ins w:id="1208" w:author="giangnhhse60606" w:date="2014-03-14T21:43:00Z">
              <w:r w:rsidR="00DA6339">
                <w:rPr>
                  <w:rFonts w:ascii="Calibri" w:eastAsia="Times New Roman" w:hAnsi="Calibri" w:cs="Times New Roman"/>
                  <w:color w:val="000000"/>
                  <w:sz w:val="22"/>
                  <w:lang w:eastAsia="ja-JP"/>
                </w:rPr>
                <w:t xml:space="preserve">Edit </w:t>
              </w:r>
            </w:ins>
            <w:ins w:id="1209" w:author="giangnhhse60606" w:date="2014-03-14T21:42:00Z">
              <w:r w:rsidRPr="00351284">
                <w:rPr>
                  <w:rFonts w:ascii="Calibri" w:eastAsia="Times New Roman" w:hAnsi="Calibri" w:cs="Times New Roman"/>
                  <w:color w:val="000000"/>
                  <w:sz w:val="22"/>
                  <w:lang w:eastAsia="ja-JP"/>
                </w:rPr>
                <w:t xml:space="preserve"> Rank</w:t>
              </w:r>
            </w:ins>
          </w:p>
        </w:tc>
        <w:tc>
          <w:tcPr>
            <w:tcW w:w="3951" w:type="dxa"/>
            <w:tcBorders>
              <w:top w:val="nil"/>
              <w:left w:val="nil"/>
              <w:bottom w:val="single" w:sz="4" w:space="0" w:color="auto"/>
              <w:right w:val="single" w:sz="4" w:space="0" w:color="auto"/>
            </w:tcBorders>
            <w:shd w:val="clear" w:color="auto" w:fill="auto"/>
            <w:vAlign w:val="bottom"/>
          </w:tcPr>
          <w:p w:rsidR="00882B62" w:rsidRDefault="00DA6339" w:rsidP="005A4A99">
            <w:pPr>
              <w:spacing w:after="0" w:line="240" w:lineRule="auto"/>
              <w:rPr>
                <w:ins w:id="1210" w:author="giangnhhse60606" w:date="2014-03-14T21:43:00Z"/>
                <w:rFonts w:ascii="Calibri" w:eastAsia="Times New Roman" w:hAnsi="Calibri" w:cs="Times New Roman"/>
                <w:color w:val="000000"/>
                <w:sz w:val="22"/>
                <w:lang w:eastAsia="ja-JP"/>
              </w:rPr>
            </w:pPr>
            <w:ins w:id="1211" w:author="giangnhhse60606" w:date="2014-03-14T21:42:00Z">
              <w:r w:rsidRPr="00DA6339">
                <w:rPr>
                  <w:rFonts w:ascii="Calibri" w:eastAsia="Times New Roman" w:hAnsi="Calibri" w:cs="Times New Roman"/>
                  <w:color w:val="000000"/>
                  <w:sz w:val="22"/>
                  <w:lang w:eastAsia="ja-JP"/>
                </w:rPr>
                <w:t xml:space="preserve">1. Insert rank's information          </w:t>
              </w:r>
            </w:ins>
          </w:p>
          <w:p w:rsidR="00882B62" w:rsidRDefault="00DA6339" w:rsidP="005A4A99">
            <w:pPr>
              <w:spacing w:after="0" w:line="240" w:lineRule="auto"/>
              <w:rPr>
                <w:ins w:id="1212" w:author="giangnhhse60606" w:date="2014-03-14T21:43:00Z"/>
                <w:rFonts w:ascii="Calibri" w:eastAsia="Times New Roman" w:hAnsi="Calibri" w:cs="Times New Roman"/>
                <w:color w:val="000000"/>
                <w:sz w:val="22"/>
                <w:lang w:eastAsia="ja-JP"/>
              </w:rPr>
            </w:pPr>
            <w:ins w:id="1213" w:author="giangnhhse60606" w:date="2014-03-14T21:42:00Z">
              <w:r w:rsidRPr="00DA6339">
                <w:rPr>
                  <w:rFonts w:ascii="Calibri" w:eastAsia="Times New Roman" w:hAnsi="Calibri" w:cs="Times New Roman"/>
                  <w:color w:val="000000"/>
                  <w:sz w:val="22"/>
                  <w:lang w:eastAsia="ja-JP"/>
                </w:rPr>
                <w:t xml:space="preserve">2. Click "Hủy" button                     </w:t>
              </w:r>
            </w:ins>
          </w:p>
          <w:p w:rsidR="008B7970" w:rsidRPr="00824060" w:rsidRDefault="00DA6339" w:rsidP="005A4A99">
            <w:pPr>
              <w:spacing w:after="0" w:line="240" w:lineRule="auto"/>
              <w:rPr>
                <w:ins w:id="1214" w:author="giangnhhse60606" w:date="2014-03-14T21:41:00Z"/>
                <w:rFonts w:ascii="Calibri" w:eastAsia="Times New Roman" w:hAnsi="Calibri" w:cs="Times New Roman"/>
                <w:color w:val="000000"/>
                <w:sz w:val="22"/>
                <w:lang w:eastAsia="ja-JP"/>
              </w:rPr>
            </w:pPr>
            <w:ins w:id="1215" w:author="giangnhhse60606" w:date="2014-03-14T21:42:00Z">
              <w:r w:rsidRPr="00DA6339">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tcPr>
          <w:p w:rsidR="008B7970" w:rsidRPr="00C2290D" w:rsidRDefault="00882B62" w:rsidP="005A4A99">
            <w:pPr>
              <w:spacing w:after="0" w:line="240" w:lineRule="auto"/>
              <w:rPr>
                <w:ins w:id="1216" w:author="giangnhhse60606" w:date="2014-03-14T21:41:00Z"/>
                <w:rFonts w:ascii="Calibri" w:eastAsia="Times New Roman" w:hAnsi="Calibri" w:cs="Times New Roman"/>
                <w:color w:val="000000"/>
                <w:sz w:val="22"/>
                <w:lang w:eastAsia="ja-JP"/>
              </w:rPr>
            </w:pPr>
            <w:ins w:id="1217" w:author="giangnhhse60606" w:date="2014-03-14T21:43:00Z">
              <w:r w:rsidRPr="00882B62">
                <w:rPr>
                  <w:rFonts w:ascii="Calibri" w:eastAsia="Times New Roman" w:hAnsi="Calibri" w:cs="Times New Roman"/>
                  <w:color w:val="000000"/>
                  <w:sz w:val="22"/>
                  <w:lang w:eastAsia="ja-JP"/>
                </w:rPr>
                <w:t>Confirm discard all recent activity is displayed                                               Redirect to Rank Management page</w:t>
              </w:r>
            </w:ins>
          </w:p>
        </w:tc>
        <w:tc>
          <w:tcPr>
            <w:tcW w:w="1710" w:type="dxa"/>
            <w:tcBorders>
              <w:top w:val="nil"/>
              <w:left w:val="nil"/>
              <w:bottom w:val="single" w:sz="4" w:space="0" w:color="auto"/>
              <w:right w:val="single" w:sz="4" w:space="0" w:color="auto"/>
            </w:tcBorders>
            <w:shd w:val="clear" w:color="auto" w:fill="auto"/>
            <w:vAlign w:val="bottom"/>
          </w:tcPr>
          <w:p w:rsidR="008B7970" w:rsidRPr="00CE3379" w:rsidRDefault="00882B62" w:rsidP="005A4A99">
            <w:pPr>
              <w:spacing w:after="0" w:line="240" w:lineRule="auto"/>
              <w:rPr>
                <w:ins w:id="1218" w:author="giangnhhse60606" w:date="2014-03-14T21:41:00Z"/>
                <w:rFonts w:ascii="Calibri" w:eastAsia="Times New Roman" w:hAnsi="Calibri" w:cs="Times New Roman"/>
                <w:color w:val="000000"/>
                <w:sz w:val="22"/>
                <w:lang w:eastAsia="ja-JP"/>
              </w:rPr>
            </w:pPr>
            <w:ins w:id="1219" w:author="giangnhhse60606" w:date="2014-03-14T21:43: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8B7970" w:rsidRPr="008C01EB" w:rsidRDefault="008B7970" w:rsidP="005A4A99">
            <w:pPr>
              <w:spacing w:after="0" w:line="240" w:lineRule="auto"/>
              <w:rPr>
                <w:ins w:id="1220" w:author="giangnhhse60606" w:date="2014-03-14T21:41:00Z"/>
                <w:rFonts w:ascii="Calibri" w:eastAsia="Times New Roman" w:hAnsi="Calibri" w:cs="Times New Roman"/>
                <w:color w:val="000000"/>
                <w:sz w:val="22"/>
                <w:lang w:eastAsia="ja-JP"/>
              </w:rPr>
            </w:pPr>
          </w:p>
        </w:tc>
      </w:tr>
      <w:tr w:rsidR="00B91DEE" w:rsidRPr="008C01EB" w:rsidTr="005A4A99">
        <w:trPr>
          <w:trHeight w:val="399"/>
          <w:ins w:id="1221" w:author="giangnhhse60606" w:date="2014-03-14T21:25: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B91DEE" w:rsidRPr="00483D21" w:rsidRDefault="002977AA" w:rsidP="005A4A99">
            <w:pPr>
              <w:spacing w:after="0" w:line="240" w:lineRule="auto"/>
              <w:jc w:val="center"/>
              <w:rPr>
                <w:ins w:id="1222" w:author="giangnhhse60606" w:date="2014-03-14T21:25:00Z"/>
                <w:rFonts w:ascii="Calibri" w:eastAsia="Times New Roman" w:hAnsi="Calibri" w:cs="Times New Roman"/>
                <w:b/>
                <w:bCs/>
                <w:color w:val="000000"/>
                <w:sz w:val="22"/>
                <w:lang w:eastAsia="ja-JP"/>
              </w:rPr>
            </w:pPr>
            <w:ins w:id="1223" w:author="giangnhhse60606" w:date="2014-03-14T21:44:00Z">
              <w:r w:rsidRPr="002977AA">
                <w:rPr>
                  <w:rFonts w:ascii="Calibri" w:eastAsia="Times New Roman" w:hAnsi="Calibri" w:cs="Times New Roman"/>
                  <w:b/>
                  <w:bCs/>
                  <w:color w:val="000000"/>
                  <w:sz w:val="22"/>
                  <w:lang w:eastAsia="ja-JP"/>
                </w:rPr>
                <w:t>Delete Rank</w:t>
              </w:r>
            </w:ins>
          </w:p>
        </w:tc>
      </w:tr>
      <w:tr w:rsidR="00B91DEE" w:rsidRPr="008C01EB" w:rsidTr="005A4A99">
        <w:trPr>
          <w:trHeight w:val="1500"/>
          <w:ins w:id="1224"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91DEE" w:rsidRDefault="00B91DEE">
            <w:pPr>
              <w:spacing w:after="0" w:line="240" w:lineRule="auto"/>
              <w:rPr>
                <w:ins w:id="1225" w:author="giangnhhse60606" w:date="2014-03-14T21:25:00Z"/>
                <w:rFonts w:ascii="Calibri" w:eastAsia="Times New Roman" w:hAnsi="Calibri" w:cs="Times New Roman"/>
                <w:color w:val="000000"/>
                <w:sz w:val="22"/>
                <w:lang w:eastAsia="ja-JP"/>
              </w:rPr>
            </w:pPr>
            <w:ins w:id="1226" w:author="giangnhhse60606" w:date="2014-03-14T21:25:00Z">
              <w:r>
                <w:rPr>
                  <w:rFonts w:ascii="Calibri" w:eastAsia="Times New Roman" w:hAnsi="Calibri" w:cs="Times New Roman"/>
                  <w:color w:val="000000"/>
                  <w:sz w:val="22"/>
                  <w:lang w:eastAsia="ja-JP"/>
                </w:rPr>
                <w:t>TC_</w:t>
              </w:r>
            </w:ins>
            <w:ins w:id="1227" w:author="giangnhhse60606" w:date="2014-03-14T21:47:00Z">
              <w:r w:rsidR="00A129A9">
                <w:rPr>
                  <w:rFonts w:ascii="Calibri" w:eastAsia="Times New Roman" w:hAnsi="Calibri" w:cs="Times New Roman"/>
                  <w:color w:val="000000"/>
                  <w:sz w:val="22"/>
                  <w:lang w:eastAsia="ja-JP"/>
                </w:rPr>
                <w:t>29</w:t>
              </w:r>
            </w:ins>
          </w:p>
        </w:tc>
        <w:tc>
          <w:tcPr>
            <w:tcW w:w="1872" w:type="dxa"/>
            <w:tcBorders>
              <w:top w:val="nil"/>
              <w:left w:val="nil"/>
              <w:bottom w:val="single" w:sz="4" w:space="0" w:color="auto"/>
              <w:right w:val="single" w:sz="4" w:space="0" w:color="auto"/>
            </w:tcBorders>
            <w:shd w:val="clear" w:color="auto" w:fill="auto"/>
            <w:vAlign w:val="bottom"/>
          </w:tcPr>
          <w:p w:rsidR="00B91DEE" w:rsidRPr="00202B4C" w:rsidRDefault="00423101" w:rsidP="005A4A99">
            <w:pPr>
              <w:spacing w:after="0" w:line="240" w:lineRule="auto"/>
              <w:rPr>
                <w:ins w:id="1228" w:author="giangnhhse60606" w:date="2014-03-14T21:25:00Z"/>
                <w:rFonts w:ascii="Calibri" w:eastAsia="Times New Roman" w:hAnsi="Calibri" w:cs="Times New Roman"/>
                <w:color w:val="000000"/>
                <w:sz w:val="22"/>
                <w:lang w:eastAsia="ja-JP"/>
              </w:rPr>
            </w:pPr>
            <w:ins w:id="1229" w:author="giangnhhse60606" w:date="2014-03-14T21:44:00Z">
              <w:r w:rsidRPr="00423101">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 xml:space="preserve">Delete </w:t>
              </w:r>
              <w:r w:rsidRPr="0042310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Rank</w:t>
              </w:r>
            </w:ins>
          </w:p>
        </w:tc>
        <w:tc>
          <w:tcPr>
            <w:tcW w:w="3951" w:type="dxa"/>
            <w:tcBorders>
              <w:top w:val="nil"/>
              <w:left w:val="nil"/>
              <w:bottom w:val="single" w:sz="4" w:space="0" w:color="auto"/>
              <w:right w:val="single" w:sz="4" w:space="0" w:color="auto"/>
            </w:tcBorders>
            <w:shd w:val="clear" w:color="auto" w:fill="auto"/>
            <w:vAlign w:val="bottom"/>
          </w:tcPr>
          <w:p w:rsidR="00B91DEE" w:rsidRPr="00824060" w:rsidRDefault="00423101" w:rsidP="005A4A99">
            <w:pPr>
              <w:spacing w:after="0" w:line="240" w:lineRule="auto"/>
              <w:rPr>
                <w:ins w:id="1230" w:author="giangnhhse60606" w:date="2014-03-14T21:25:00Z"/>
                <w:rFonts w:ascii="Calibri" w:eastAsia="Times New Roman" w:hAnsi="Calibri" w:cs="Times New Roman"/>
                <w:color w:val="000000"/>
                <w:sz w:val="22"/>
                <w:lang w:eastAsia="ja-JP"/>
              </w:rPr>
            </w:pPr>
            <w:ins w:id="1231" w:author="giangnhhse60606" w:date="2014-03-14T21:44:00Z">
              <w:r w:rsidRPr="00423101">
                <w:rPr>
                  <w:rFonts w:ascii="Calibri" w:eastAsia="Times New Roman" w:hAnsi="Calibri" w:cs="Times New Roman"/>
                  <w:color w:val="000000"/>
                  <w:sz w:val="22"/>
                  <w:lang w:eastAsia="ja-JP"/>
                </w:rPr>
                <w:t>1. Login the system with admin role.                                               2. Click "Cấp Độ Thành Viên" page                   3.Click Delete button of the rank which will be deleted</w:t>
              </w:r>
            </w:ins>
          </w:p>
        </w:tc>
        <w:tc>
          <w:tcPr>
            <w:tcW w:w="3510" w:type="dxa"/>
            <w:tcBorders>
              <w:top w:val="nil"/>
              <w:left w:val="nil"/>
              <w:bottom w:val="single" w:sz="4" w:space="0" w:color="auto"/>
              <w:right w:val="single" w:sz="4" w:space="0" w:color="auto"/>
            </w:tcBorders>
            <w:shd w:val="clear" w:color="auto" w:fill="auto"/>
            <w:vAlign w:val="bottom"/>
          </w:tcPr>
          <w:p w:rsidR="00B91DEE" w:rsidRPr="00C2290D" w:rsidRDefault="00A20625" w:rsidP="005A4A99">
            <w:pPr>
              <w:spacing w:after="0" w:line="240" w:lineRule="auto"/>
              <w:rPr>
                <w:ins w:id="1232" w:author="giangnhhse60606" w:date="2014-03-14T21:25:00Z"/>
                <w:rFonts w:ascii="Calibri" w:eastAsia="Times New Roman" w:hAnsi="Calibri" w:cs="Times New Roman"/>
                <w:color w:val="000000"/>
                <w:sz w:val="22"/>
                <w:lang w:eastAsia="ja-JP"/>
              </w:rPr>
            </w:pPr>
            <w:ins w:id="1233" w:author="giangnhhse60606" w:date="2014-03-14T21:44:00Z">
              <w:r w:rsidRPr="00A20625">
                <w:rPr>
                  <w:rFonts w:ascii="Calibri" w:eastAsia="Times New Roman" w:hAnsi="Calibri" w:cs="Times New Roman"/>
                  <w:color w:val="000000"/>
                  <w:sz w:val="22"/>
                  <w:lang w:eastAsia="ja-JP"/>
                </w:rPr>
                <w:t>Confirm delete messsage will be displayed                                            Reload Rank List</w:t>
              </w:r>
            </w:ins>
          </w:p>
        </w:tc>
        <w:tc>
          <w:tcPr>
            <w:tcW w:w="1710" w:type="dxa"/>
            <w:tcBorders>
              <w:top w:val="nil"/>
              <w:left w:val="nil"/>
              <w:bottom w:val="single" w:sz="4" w:space="0" w:color="auto"/>
              <w:right w:val="single" w:sz="4" w:space="0" w:color="auto"/>
            </w:tcBorders>
            <w:shd w:val="clear" w:color="auto" w:fill="auto"/>
            <w:vAlign w:val="bottom"/>
          </w:tcPr>
          <w:p w:rsidR="00B91DEE" w:rsidRDefault="00B91DEE" w:rsidP="005A4A99">
            <w:pPr>
              <w:spacing w:after="0" w:line="240" w:lineRule="auto"/>
              <w:rPr>
                <w:ins w:id="1234" w:author="giangnhhse60606" w:date="2014-03-14T21:25:00Z"/>
                <w:rFonts w:ascii="Calibri" w:eastAsia="Times New Roman" w:hAnsi="Calibri" w:cs="Times New Roman"/>
                <w:color w:val="000000"/>
                <w:sz w:val="22"/>
                <w:lang w:eastAsia="ja-JP"/>
              </w:rPr>
            </w:pPr>
            <w:ins w:id="1235" w:author="giangnhhse60606" w:date="2014-03-14T21:25: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91DEE" w:rsidRPr="008C01EB" w:rsidRDefault="00B91DEE" w:rsidP="005A4A99">
            <w:pPr>
              <w:spacing w:after="0" w:line="240" w:lineRule="auto"/>
              <w:rPr>
                <w:ins w:id="1236" w:author="giangnhhse60606" w:date="2014-03-14T21:25:00Z"/>
                <w:rFonts w:ascii="Calibri" w:eastAsia="Times New Roman" w:hAnsi="Calibri" w:cs="Times New Roman"/>
                <w:color w:val="000000"/>
                <w:sz w:val="22"/>
                <w:lang w:eastAsia="ja-JP"/>
              </w:rPr>
            </w:pPr>
          </w:p>
        </w:tc>
      </w:tr>
    </w:tbl>
    <w:p w:rsidR="00F80A7D" w:rsidRDefault="00F80A7D">
      <w:pPr>
        <w:rPr>
          <w:ins w:id="1237" w:author="giangnhhse60606" w:date="2014-03-14T21:45:00Z"/>
        </w:rPr>
        <w:pPrChange w:id="1238" w:author="giangnhhse60606" w:date="2014-03-14T21:15:00Z">
          <w:pPr>
            <w:pStyle w:val="Heading5"/>
            <w:numPr>
              <w:numId w:val="34"/>
            </w:numPr>
            <w:ind w:left="4230" w:hanging="360"/>
          </w:pPr>
        </w:pPrChange>
      </w:pPr>
    </w:p>
    <w:p w:rsidR="00A129A9" w:rsidRDefault="00A129A9">
      <w:pPr>
        <w:pStyle w:val="Heading5"/>
        <w:numPr>
          <w:ilvl w:val="0"/>
          <w:numId w:val="34"/>
        </w:numPr>
        <w:ind w:left="1080" w:firstLine="0"/>
        <w:rPr>
          <w:ins w:id="1239" w:author="giangnhhse60606" w:date="2014-03-14T21:47:00Z"/>
          <w:b/>
        </w:rPr>
        <w:pPrChange w:id="1240" w:author="giangnhhse60606" w:date="2014-03-14T21:46:00Z">
          <w:pPr>
            <w:pStyle w:val="Heading5"/>
            <w:numPr>
              <w:numId w:val="34"/>
            </w:numPr>
            <w:ind w:left="4230" w:hanging="360"/>
          </w:pPr>
        </w:pPrChange>
      </w:pPr>
      <w:ins w:id="1241" w:author="giangnhhse60606" w:date="2014-03-14T21:46:00Z">
        <w:r w:rsidRPr="00A129A9">
          <w:rPr>
            <w:b/>
          </w:rPr>
          <w:t>Advertise Management</w:t>
        </w:r>
      </w:ins>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A129A9" w:rsidRPr="008C01EB" w:rsidTr="005A4A99">
        <w:trPr>
          <w:trHeight w:val="300"/>
          <w:ins w:id="1242" w:author="giangnhhse60606" w:date="2014-03-14T21:47: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29A9" w:rsidRPr="008C01EB" w:rsidRDefault="00A129A9" w:rsidP="005A4A99">
            <w:pPr>
              <w:spacing w:after="0" w:line="240" w:lineRule="auto"/>
              <w:jc w:val="center"/>
              <w:rPr>
                <w:ins w:id="1243" w:author="giangnhhse60606" w:date="2014-03-14T21:47:00Z"/>
                <w:rFonts w:ascii="Calibri" w:eastAsia="Times New Roman" w:hAnsi="Calibri" w:cs="Times New Roman"/>
                <w:b/>
                <w:bCs/>
                <w:color w:val="000000"/>
                <w:sz w:val="22"/>
                <w:lang w:eastAsia="ja-JP"/>
              </w:rPr>
            </w:pPr>
            <w:ins w:id="1244" w:author="giangnhhse60606" w:date="2014-03-14T21:47: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A129A9" w:rsidRPr="008C01EB" w:rsidRDefault="00A129A9" w:rsidP="005A4A99">
            <w:pPr>
              <w:spacing w:after="0" w:line="240" w:lineRule="auto"/>
              <w:jc w:val="center"/>
              <w:rPr>
                <w:ins w:id="1245" w:author="giangnhhse60606" w:date="2014-03-14T21:47:00Z"/>
                <w:rFonts w:ascii="Calibri" w:eastAsia="Times New Roman" w:hAnsi="Calibri" w:cs="Times New Roman"/>
                <w:b/>
                <w:bCs/>
                <w:color w:val="000000"/>
                <w:sz w:val="22"/>
                <w:lang w:eastAsia="ja-JP"/>
              </w:rPr>
            </w:pPr>
            <w:ins w:id="1246" w:author="giangnhhse60606" w:date="2014-03-14T21:47: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A129A9" w:rsidRPr="008C01EB" w:rsidRDefault="00A129A9" w:rsidP="005A4A99">
            <w:pPr>
              <w:spacing w:after="0" w:line="240" w:lineRule="auto"/>
              <w:jc w:val="center"/>
              <w:rPr>
                <w:ins w:id="1247" w:author="giangnhhse60606" w:date="2014-03-14T21:47:00Z"/>
                <w:rFonts w:ascii="Calibri" w:eastAsia="Times New Roman" w:hAnsi="Calibri" w:cs="Times New Roman"/>
                <w:b/>
                <w:bCs/>
                <w:color w:val="000000"/>
                <w:sz w:val="22"/>
                <w:lang w:eastAsia="ja-JP"/>
              </w:rPr>
            </w:pPr>
            <w:ins w:id="1248" w:author="giangnhhse60606" w:date="2014-03-14T21:47: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A129A9" w:rsidRPr="008C01EB" w:rsidRDefault="00A129A9" w:rsidP="005A4A99">
            <w:pPr>
              <w:spacing w:after="0" w:line="240" w:lineRule="auto"/>
              <w:jc w:val="center"/>
              <w:rPr>
                <w:ins w:id="1249" w:author="giangnhhse60606" w:date="2014-03-14T21:47:00Z"/>
                <w:rFonts w:ascii="Calibri" w:eastAsia="Times New Roman" w:hAnsi="Calibri" w:cs="Times New Roman"/>
                <w:b/>
                <w:bCs/>
                <w:color w:val="000000"/>
                <w:sz w:val="22"/>
                <w:lang w:eastAsia="ja-JP"/>
              </w:rPr>
            </w:pPr>
            <w:ins w:id="1250" w:author="giangnhhse60606" w:date="2014-03-14T21:47: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A129A9" w:rsidRPr="008C01EB" w:rsidRDefault="00A129A9" w:rsidP="005A4A99">
            <w:pPr>
              <w:spacing w:after="0" w:line="240" w:lineRule="auto"/>
              <w:jc w:val="center"/>
              <w:rPr>
                <w:ins w:id="1251" w:author="giangnhhse60606" w:date="2014-03-14T21:47:00Z"/>
                <w:rFonts w:ascii="Calibri" w:eastAsia="Times New Roman" w:hAnsi="Calibri" w:cs="Times New Roman"/>
                <w:b/>
                <w:bCs/>
                <w:color w:val="000000"/>
                <w:sz w:val="22"/>
                <w:lang w:eastAsia="ja-JP"/>
              </w:rPr>
            </w:pPr>
            <w:ins w:id="1252" w:author="giangnhhse60606" w:date="2014-03-14T21:47: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A129A9" w:rsidRPr="008C01EB" w:rsidRDefault="00A129A9" w:rsidP="005A4A99">
            <w:pPr>
              <w:spacing w:after="0" w:line="240" w:lineRule="auto"/>
              <w:jc w:val="center"/>
              <w:rPr>
                <w:ins w:id="1253" w:author="giangnhhse60606" w:date="2014-03-14T21:47:00Z"/>
                <w:rFonts w:ascii="Calibri" w:eastAsia="Times New Roman" w:hAnsi="Calibri" w:cs="Times New Roman"/>
                <w:b/>
                <w:bCs/>
                <w:color w:val="000000"/>
                <w:sz w:val="22"/>
                <w:lang w:eastAsia="ja-JP"/>
              </w:rPr>
            </w:pPr>
            <w:ins w:id="1254" w:author="giangnhhse60606" w:date="2014-03-14T21:47:00Z">
              <w:r w:rsidRPr="008C01EB">
                <w:rPr>
                  <w:rFonts w:ascii="Calibri" w:eastAsia="Times New Roman" w:hAnsi="Calibri" w:cs="Times New Roman"/>
                  <w:b/>
                  <w:bCs/>
                  <w:color w:val="000000"/>
                  <w:sz w:val="22"/>
                  <w:lang w:eastAsia="ja-JP"/>
                </w:rPr>
                <w:t>Note</w:t>
              </w:r>
            </w:ins>
          </w:p>
        </w:tc>
      </w:tr>
      <w:tr w:rsidR="00A129A9" w:rsidRPr="008C01EB" w:rsidTr="005A4A99">
        <w:trPr>
          <w:trHeight w:val="300"/>
          <w:ins w:id="1255" w:author="giangnhhse60606" w:date="2014-03-14T21:47:00Z"/>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A129A9" w:rsidRPr="008C01EB" w:rsidRDefault="00A129A9" w:rsidP="005A4A99">
            <w:pPr>
              <w:spacing w:after="0" w:line="240" w:lineRule="auto"/>
              <w:jc w:val="center"/>
              <w:rPr>
                <w:ins w:id="1256" w:author="giangnhhse60606" w:date="2014-03-14T21:47:00Z"/>
                <w:rFonts w:ascii="Calibri" w:eastAsia="Times New Roman" w:hAnsi="Calibri" w:cs="Times New Roman"/>
                <w:b/>
                <w:bCs/>
                <w:color w:val="000000"/>
                <w:sz w:val="22"/>
                <w:lang w:eastAsia="ja-JP"/>
              </w:rPr>
            </w:pPr>
            <w:ins w:id="1257" w:author="giangnhhse60606" w:date="2014-03-14T21:47:00Z">
              <w:r w:rsidRPr="00E86B53">
                <w:rPr>
                  <w:rFonts w:ascii="Calibri" w:eastAsia="Times New Roman" w:hAnsi="Calibri" w:cs="Times New Roman"/>
                  <w:b/>
                  <w:bCs/>
                  <w:color w:val="000000"/>
                  <w:sz w:val="22"/>
                  <w:lang w:eastAsia="ja-JP"/>
                </w:rPr>
                <w:t>View Stadium Management</w:t>
              </w:r>
            </w:ins>
          </w:p>
        </w:tc>
      </w:tr>
      <w:tr w:rsidR="00A129A9" w:rsidRPr="008C01EB" w:rsidTr="005A4A99">
        <w:trPr>
          <w:trHeight w:val="1500"/>
          <w:ins w:id="1258"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007270" w:rsidP="005A4A99">
            <w:pPr>
              <w:spacing w:after="0" w:line="240" w:lineRule="auto"/>
              <w:rPr>
                <w:ins w:id="1259" w:author="giangnhhse60606" w:date="2014-03-14T21:47:00Z"/>
                <w:rFonts w:ascii="Calibri" w:eastAsia="Times New Roman" w:hAnsi="Calibri" w:cs="Times New Roman"/>
                <w:color w:val="000000"/>
                <w:sz w:val="22"/>
                <w:lang w:eastAsia="ja-JP"/>
              </w:rPr>
            </w:pPr>
            <w:ins w:id="1260" w:author="giangnhhse60606" w:date="2014-03-14T21:47:00Z">
              <w:r>
                <w:rPr>
                  <w:rFonts w:ascii="Calibri" w:eastAsia="Times New Roman" w:hAnsi="Calibri" w:cs="Times New Roman"/>
                  <w:color w:val="000000"/>
                  <w:sz w:val="22"/>
                  <w:lang w:eastAsia="ja-JP"/>
                </w:rPr>
                <w:t>TC_30</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B54048" w:rsidP="005A4A99">
            <w:pPr>
              <w:spacing w:after="0" w:line="240" w:lineRule="auto"/>
              <w:rPr>
                <w:ins w:id="1261" w:author="giangnhhse60606" w:date="2014-03-14T21:47:00Z"/>
                <w:rFonts w:ascii="Calibri" w:eastAsia="Times New Roman" w:hAnsi="Calibri" w:cs="Times New Roman"/>
                <w:color w:val="000000"/>
                <w:sz w:val="22"/>
                <w:lang w:eastAsia="ja-JP"/>
              </w:rPr>
            </w:pPr>
            <w:ins w:id="1262" w:author="giangnhhse60606" w:date="2014-03-14T21:50:00Z">
              <w:r w:rsidRPr="00B54048">
                <w:rPr>
                  <w:rFonts w:ascii="Calibri" w:eastAsia="Times New Roman" w:hAnsi="Calibri" w:cs="Times New Roman"/>
                  <w:color w:val="000000"/>
                  <w:sz w:val="22"/>
                  <w:lang w:eastAsia="ja-JP"/>
                </w:rPr>
                <w:t>Test View Advertise List</w:t>
              </w:r>
            </w:ins>
          </w:p>
        </w:tc>
        <w:tc>
          <w:tcPr>
            <w:tcW w:w="3951" w:type="dxa"/>
            <w:tcBorders>
              <w:top w:val="nil"/>
              <w:left w:val="nil"/>
              <w:bottom w:val="single" w:sz="4" w:space="0" w:color="auto"/>
              <w:right w:val="single" w:sz="4" w:space="0" w:color="auto"/>
            </w:tcBorders>
            <w:shd w:val="clear" w:color="auto" w:fill="auto"/>
            <w:vAlign w:val="bottom"/>
            <w:hideMark/>
          </w:tcPr>
          <w:p w:rsidR="00A129A9" w:rsidRPr="008C01EB" w:rsidRDefault="00685CB8" w:rsidP="005A4A99">
            <w:pPr>
              <w:spacing w:after="0" w:line="240" w:lineRule="auto"/>
              <w:rPr>
                <w:ins w:id="1263" w:author="giangnhhse60606" w:date="2014-03-14T21:47:00Z"/>
                <w:rFonts w:ascii="Calibri" w:eastAsia="Times New Roman" w:hAnsi="Calibri" w:cs="Times New Roman"/>
                <w:color w:val="000000"/>
                <w:sz w:val="22"/>
                <w:lang w:eastAsia="ja-JP"/>
              </w:rPr>
            </w:pPr>
            <w:ins w:id="1264" w:author="giangnhhse60606" w:date="2014-03-14T21:50:00Z">
              <w:r w:rsidRPr="00685CB8">
                <w:rPr>
                  <w:rFonts w:ascii="Calibri" w:eastAsia="Times New Roman" w:hAnsi="Calibri" w:cs="Times New Roman"/>
                  <w:color w:val="000000"/>
                  <w:sz w:val="22"/>
                  <w:lang w:eastAsia="ja-JP"/>
                </w:rPr>
                <w:t>1. Login the system with admin role.                                               2. Click "Quảng Cáo" page</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685CB8" w:rsidP="005A4A99">
            <w:pPr>
              <w:spacing w:after="0" w:line="240" w:lineRule="auto"/>
              <w:rPr>
                <w:ins w:id="1265" w:author="giangnhhse60606" w:date="2014-03-14T21:47:00Z"/>
                <w:rFonts w:ascii="Calibri" w:eastAsia="Times New Roman" w:hAnsi="Calibri" w:cs="Times New Roman"/>
                <w:color w:val="000000"/>
                <w:sz w:val="22"/>
                <w:lang w:eastAsia="ja-JP"/>
              </w:rPr>
            </w:pPr>
            <w:ins w:id="1266" w:author="giangnhhse60606" w:date="2014-03-14T21:50:00Z">
              <w:r w:rsidRPr="00685CB8">
                <w:rPr>
                  <w:rFonts w:ascii="Calibri" w:eastAsia="Times New Roman" w:hAnsi="Calibri" w:cs="Times New Roman"/>
                  <w:color w:val="000000"/>
                  <w:sz w:val="22"/>
                  <w:lang w:eastAsia="ja-JP"/>
                </w:rPr>
                <w:t>The Advertise view form is displayed with the following informations:                                                                      - Vị trí                                                                 - Nội dung quảng cáo                                                         - Ngày tạo                                                            - Ngày hết hạn                                                         - Tình trạng quảng cáo                                 - Người tạo</w:t>
              </w:r>
            </w:ins>
          </w:p>
        </w:tc>
        <w:tc>
          <w:tcPr>
            <w:tcW w:w="1710"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267" w:author="giangnhhse60606" w:date="2014-03-14T21:47:00Z"/>
                <w:rFonts w:ascii="Calibri" w:eastAsia="Times New Roman" w:hAnsi="Calibri" w:cs="Times New Roman"/>
                <w:color w:val="000000"/>
                <w:sz w:val="22"/>
                <w:lang w:eastAsia="ja-JP"/>
              </w:rPr>
            </w:pPr>
            <w:ins w:id="1268"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269" w:author="giangnhhse60606" w:date="2014-03-14T21:47:00Z"/>
                <w:rFonts w:ascii="Calibri" w:eastAsia="Times New Roman" w:hAnsi="Calibri" w:cs="Times New Roman"/>
                <w:color w:val="000000"/>
                <w:sz w:val="22"/>
                <w:lang w:eastAsia="ja-JP"/>
              </w:rPr>
            </w:pPr>
            <w:ins w:id="1270"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300"/>
          <w:ins w:id="1271" w:author="giangnhhse60606" w:date="2014-03-14T21:47: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A129A9" w:rsidRPr="008C01EB" w:rsidRDefault="0088721A" w:rsidP="005A4A99">
            <w:pPr>
              <w:spacing w:after="0" w:line="240" w:lineRule="auto"/>
              <w:jc w:val="center"/>
              <w:rPr>
                <w:ins w:id="1272" w:author="giangnhhse60606" w:date="2014-03-14T21:47:00Z"/>
                <w:rFonts w:ascii="Calibri" w:eastAsia="Times New Roman" w:hAnsi="Calibri" w:cs="Times New Roman"/>
                <w:b/>
                <w:bCs/>
                <w:color w:val="000000"/>
                <w:sz w:val="22"/>
                <w:lang w:eastAsia="ja-JP"/>
              </w:rPr>
            </w:pPr>
            <w:ins w:id="1273" w:author="giangnhhse60606" w:date="2014-03-14T21:50:00Z">
              <w:r w:rsidRPr="0088721A">
                <w:rPr>
                  <w:rFonts w:ascii="Calibri" w:eastAsia="Times New Roman" w:hAnsi="Calibri" w:cs="Times New Roman"/>
                  <w:b/>
                  <w:bCs/>
                  <w:color w:val="000000"/>
                  <w:sz w:val="22"/>
                  <w:lang w:eastAsia="ja-JP"/>
                </w:rPr>
                <w:t>Create Advertise</w:t>
              </w:r>
            </w:ins>
          </w:p>
        </w:tc>
      </w:tr>
      <w:tr w:rsidR="00A129A9" w:rsidRPr="008C01EB" w:rsidTr="005A4A99">
        <w:trPr>
          <w:trHeight w:val="1500"/>
          <w:ins w:id="1274"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pPr>
              <w:spacing w:after="0" w:line="240" w:lineRule="auto"/>
              <w:rPr>
                <w:ins w:id="1275" w:author="giangnhhse60606" w:date="2014-03-14T21:47:00Z"/>
                <w:rFonts w:ascii="Calibri" w:eastAsia="Times New Roman" w:hAnsi="Calibri" w:cs="Times New Roman"/>
                <w:color w:val="000000"/>
                <w:sz w:val="22"/>
                <w:lang w:eastAsia="ja-JP"/>
              </w:rPr>
            </w:pPr>
            <w:ins w:id="1276" w:author="giangnhhse60606" w:date="2014-03-14T21:47:00Z">
              <w:r w:rsidRPr="008C01EB">
                <w:rPr>
                  <w:rFonts w:ascii="Calibri" w:eastAsia="Times New Roman" w:hAnsi="Calibri" w:cs="Times New Roman"/>
                  <w:color w:val="000000"/>
                  <w:sz w:val="22"/>
                  <w:lang w:eastAsia="ja-JP"/>
                </w:rPr>
                <w:t>TC_</w:t>
              </w:r>
            </w:ins>
            <w:ins w:id="1277" w:author="giangnhhse60606" w:date="2014-03-14T21:51:00Z">
              <w:r w:rsidR="00345FFB">
                <w:rPr>
                  <w:rFonts w:ascii="Calibri" w:eastAsia="Times New Roman" w:hAnsi="Calibri" w:cs="Times New Roman"/>
                  <w:color w:val="000000"/>
                  <w:sz w:val="22"/>
                  <w:lang w:eastAsia="ja-JP"/>
                </w:rPr>
                <w:t>31</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3422A7" w:rsidP="005A4A99">
            <w:pPr>
              <w:spacing w:after="0" w:line="240" w:lineRule="auto"/>
              <w:rPr>
                <w:ins w:id="1278" w:author="giangnhhse60606" w:date="2014-03-14T21:47:00Z"/>
                <w:rFonts w:ascii="Calibri" w:eastAsia="Times New Roman" w:hAnsi="Calibri" w:cs="Times New Roman"/>
                <w:color w:val="000000"/>
                <w:sz w:val="22"/>
                <w:lang w:eastAsia="ja-JP"/>
              </w:rPr>
            </w:pPr>
            <w:ins w:id="1279" w:author="giangnhhse60606" w:date="2014-03-14T21:51:00Z">
              <w:r w:rsidRPr="003422A7">
                <w:rPr>
                  <w:rFonts w:ascii="Calibri" w:eastAsia="Times New Roman" w:hAnsi="Calibri" w:cs="Times New Roman"/>
                  <w:color w:val="000000"/>
                  <w:sz w:val="22"/>
                  <w:lang w:eastAsia="ja-JP"/>
                </w:rPr>
                <w:t>Test View Create Advertise Form</w:t>
              </w:r>
            </w:ins>
          </w:p>
        </w:tc>
        <w:tc>
          <w:tcPr>
            <w:tcW w:w="3951" w:type="dxa"/>
            <w:tcBorders>
              <w:top w:val="nil"/>
              <w:left w:val="nil"/>
              <w:bottom w:val="single" w:sz="4" w:space="0" w:color="auto"/>
              <w:right w:val="single" w:sz="4" w:space="0" w:color="auto"/>
            </w:tcBorders>
            <w:shd w:val="clear" w:color="auto" w:fill="auto"/>
            <w:vAlign w:val="bottom"/>
            <w:hideMark/>
          </w:tcPr>
          <w:p w:rsidR="00A129A9" w:rsidRPr="008C01EB" w:rsidRDefault="003422A7" w:rsidP="005A4A99">
            <w:pPr>
              <w:spacing w:after="0" w:line="240" w:lineRule="auto"/>
              <w:rPr>
                <w:ins w:id="1280" w:author="giangnhhse60606" w:date="2014-03-14T21:47:00Z"/>
                <w:rFonts w:ascii="Calibri" w:eastAsia="Times New Roman" w:hAnsi="Calibri" w:cs="Times New Roman"/>
                <w:color w:val="000000"/>
                <w:sz w:val="22"/>
                <w:lang w:eastAsia="ja-JP"/>
              </w:rPr>
            </w:pPr>
            <w:ins w:id="1281" w:author="giangnhhse60606" w:date="2014-03-14T21:51:00Z">
              <w:r w:rsidRPr="003422A7">
                <w:rPr>
                  <w:rFonts w:ascii="Calibri" w:eastAsia="Times New Roman" w:hAnsi="Calibri" w:cs="Times New Roman"/>
                  <w:color w:val="000000"/>
                  <w:sz w:val="22"/>
                  <w:lang w:eastAsia="ja-JP"/>
                </w:rPr>
                <w:t>1. Login the system with admin role.                                               2. Click "Quảng Cáo" page                   3.Click "Tạo Quảng Cáo"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C5160A" w:rsidP="005A4A99">
            <w:pPr>
              <w:spacing w:after="0" w:line="240" w:lineRule="auto"/>
              <w:rPr>
                <w:ins w:id="1282" w:author="giangnhhse60606" w:date="2014-03-14T21:47:00Z"/>
                <w:rFonts w:ascii="Calibri" w:eastAsia="Times New Roman" w:hAnsi="Calibri" w:cs="Times New Roman"/>
                <w:color w:val="000000"/>
                <w:sz w:val="22"/>
                <w:lang w:eastAsia="ja-JP"/>
              </w:rPr>
            </w:pPr>
            <w:ins w:id="1283" w:author="giangnhhse60606" w:date="2014-03-14T21:51:00Z">
              <w:r w:rsidRPr="00C5160A">
                <w:rPr>
                  <w:rFonts w:ascii="Calibri" w:eastAsia="Times New Roman" w:hAnsi="Calibri" w:cs="Times New Roman"/>
                  <w:color w:val="000000"/>
                  <w:sz w:val="22"/>
                  <w:lang w:eastAsia="ja-JP"/>
                </w:rPr>
                <w:t>The Create Advertise view form is displayed with the following informations:                                          - Vị trí                                                                   - Nội dung quảng cáo                                                         - Ngày tạo                                                              - Ngày hết hạn                                                         - Tình trạng quảng cáo                                 - Người tạo</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284" w:author="giangnhhse60606" w:date="2014-03-14T21:47:00Z"/>
                <w:rFonts w:ascii="Calibri" w:eastAsia="Times New Roman" w:hAnsi="Calibri" w:cs="Times New Roman"/>
                <w:color w:val="000000"/>
                <w:sz w:val="22"/>
                <w:lang w:eastAsia="ja-JP"/>
              </w:rPr>
            </w:pPr>
            <w:ins w:id="1285"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286" w:author="giangnhhse60606" w:date="2014-03-14T21:47:00Z"/>
                <w:rFonts w:ascii="Calibri" w:eastAsia="Times New Roman" w:hAnsi="Calibri" w:cs="Times New Roman"/>
                <w:color w:val="000000"/>
                <w:sz w:val="22"/>
                <w:lang w:eastAsia="ja-JP"/>
              </w:rPr>
            </w:pPr>
            <w:ins w:id="1287"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1500"/>
          <w:ins w:id="1288"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289" w:author="giangnhhse60606" w:date="2014-03-14T21:47:00Z"/>
                <w:rFonts w:ascii="Calibri" w:eastAsia="Times New Roman" w:hAnsi="Calibri" w:cs="Times New Roman"/>
                <w:color w:val="000000"/>
                <w:sz w:val="22"/>
                <w:lang w:eastAsia="ja-JP"/>
              </w:rPr>
            </w:pPr>
            <w:ins w:id="1290" w:author="giangnhhse60606" w:date="2014-03-14T21:47:00Z">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w:t>
              </w:r>
            </w:ins>
            <w:ins w:id="1291" w:author="giangnhhse60606" w:date="2014-03-14T21:51:00Z">
              <w:r w:rsidR="00AB1C05">
                <w:rPr>
                  <w:rFonts w:ascii="Calibri" w:eastAsia="Times New Roman" w:hAnsi="Calibri" w:cs="Times New Roman"/>
                  <w:color w:val="000000"/>
                  <w:sz w:val="22"/>
                  <w:lang w:eastAsia="ja-JP"/>
                </w:rPr>
                <w:t>2</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E740DC" w:rsidP="005A4A99">
            <w:pPr>
              <w:spacing w:after="0" w:line="240" w:lineRule="auto"/>
              <w:rPr>
                <w:ins w:id="1292" w:author="giangnhhse60606" w:date="2014-03-14T21:47:00Z"/>
                <w:rFonts w:ascii="Calibri" w:eastAsia="Times New Roman" w:hAnsi="Calibri" w:cs="Times New Roman"/>
                <w:color w:val="000000"/>
                <w:sz w:val="22"/>
                <w:lang w:eastAsia="ja-JP"/>
              </w:rPr>
            </w:pPr>
            <w:ins w:id="1293" w:author="giangnhhse60606" w:date="2014-03-14T21:51:00Z">
              <w:r w:rsidRPr="00E740DC">
                <w:rPr>
                  <w:rFonts w:ascii="Calibri" w:eastAsia="Times New Roman" w:hAnsi="Calibri" w:cs="Times New Roman"/>
                  <w:color w:val="000000"/>
                  <w:sz w:val="22"/>
                  <w:lang w:eastAsia="ja-JP"/>
                </w:rPr>
                <w:t>Test Create Advertise Successfully</w:t>
              </w:r>
            </w:ins>
          </w:p>
        </w:tc>
        <w:tc>
          <w:tcPr>
            <w:tcW w:w="3951" w:type="dxa"/>
            <w:tcBorders>
              <w:top w:val="nil"/>
              <w:left w:val="nil"/>
              <w:bottom w:val="single" w:sz="4" w:space="0" w:color="auto"/>
              <w:right w:val="single" w:sz="4" w:space="0" w:color="auto"/>
            </w:tcBorders>
            <w:shd w:val="clear" w:color="auto" w:fill="auto"/>
            <w:vAlign w:val="bottom"/>
            <w:hideMark/>
          </w:tcPr>
          <w:p w:rsidR="00E740DC" w:rsidRDefault="00E740DC" w:rsidP="005A4A99">
            <w:pPr>
              <w:spacing w:after="0" w:line="240" w:lineRule="auto"/>
              <w:rPr>
                <w:ins w:id="1294" w:author="giangnhhse60606" w:date="2014-03-14T21:52:00Z"/>
                <w:rFonts w:ascii="Calibri" w:eastAsia="Times New Roman" w:hAnsi="Calibri" w:cs="Times New Roman"/>
                <w:color w:val="000000"/>
                <w:sz w:val="22"/>
                <w:lang w:eastAsia="ja-JP"/>
              </w:rPr>
            </w:pPr>
            <w:ins w:id="1295" w:author="giangnhhse60606" w:date="2014-03-14T21:52:00Z">
              <w:r w:rsidRPr="00E740DC">
                <w:rPr>
                  <w:rFonts w:ascii="Calibri" w:eastAsia="Times New Roman" w:hAnsi="Calibri" w:cs="Times New Roman"/>
                  <w:color w:val="000000"/>
                  <w:sz w:val="22"/>
                  <w:lang w:eastAsia="ja-JP"/>
                </w:rPr>
                <w:t xml:space="preserve">1. Insert advertise's information      </w:t>
              </w:r>
            </w:ins>
          </w:p>
          <w:p w:rsidR="00E740DC" w:rsidRDefault="00E740DC" w:rsidP="005A4A99">
            <w:pPr>
              <w:spacing w:after="0" w:line="240" w:lineRule="auto"/>
              <w:rPr>
                <w:ins w:id="1296" w:author="giangnhhse60606" w:date="2014-03-14T21:52:00Z"/>
                <w:rFonts w:ascii="Calibri" w:eastAsia="Times New Roman" w:hAnsi="Calibri" w:cs="Times New Roman"/>
                <w:color w:val="000000"/>
                <w:sz w:val="22"/>
                <w:lang w:eastAsia="ja-JP"/>
              </w:rPr>
            </w:pPr>
            <w:ins w:id="1297" w:author="giangnhhse60606" w:date="2014-03-14T21:52:00Z">
              <w:r w:rsidRPr="00E740DC">
                <w:rPr>
                  <w:rFonts w:ascii="Calibri" w:eastAsia="Times New Roman" w:hAnsi="Calibri" w:cs="Times New Roman"/>
                  <w:color w:val="000000"/>
                  <w:sz w:val="22"/>
                  <w:lang w:eastAsia="ja-JP"/>
                </w:rPr>
                <w:t xml:space="preserve">2. Click "Tạo" button                    </w:t>
              </w:r>
            </w:ins>
          </w:p>
          <w:p w:rsidR="00A129A9" w:rsidRPr="008C01EB" w:rsidRDefault="00E740DC" w:rsidP="005A4A99">
            <w:pPr>
              <w:spacing w:after="0" w:line="240" w:lineRule="auto"/>
              <w:rPr>
                <w:ins w:id="1298" w:author="giangnhhse60606" w:date="2014-03-14T21:47:00Z"/>
                <w:rFonts w:ascii="Calibri" w:eastAsia="Times New Roman" w:hAnsi="Calibri" w:cs="Times New Roman"/>
                <w:color w:val="000000"/>
                <w:sz w:val="22"/>
                <w:lang w:eastAsia="ja-JP"/>
              </w:rPr>
            </w:pPr>
            <w:ins w:id="1299" w:author="giangnhhse60606" w:date="2014-03-14T21:52:00Z">
              <w:r w:rsidRPr="00E740DC">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065C61" w:rsidP="005A4A99">
            <w:pPr>
              <w:spacing w:after="0" w:line="240" w:lineRule="auto"/>
              <w:rPr>
                <w:ins w:id="1300" w:author="giangnhhse60606" w:date="2014-03-14T21:47:00Z"/>
                <w:rFonts w:ascii="Calibri" w:eastAsia="Times New Roman" w:hAnsi="Calibri" w:cs="Times New Roman"/>
                <w:color w:val="000000"/>
                <w:sz w:val="22"/>
                <w:lang w:eastAsia="ja-JP"/>
              </w:rPr>
            </w:pPr>
            <w:ins w:id="1301" w:author="giangnhhse60606" w:date="2014-03-14T21:52:00Z">
              <w:r w:rsidRPr="00065C61">
                <w:rPr>
                  <w:rFonts w:ascii="Calibri" w:eastAsia="Times New Roman" w:hAnsi="Calibri" w:cs="Times New Roman"/>
                  <w:color w:val="000000"/>
                  <w:sz w:val="22"/>
                  <w:lang w:eastAsia="ja-JP"/>
                </w:rPr>
                <w:t>Display success message                     Redirect to Advertise Manage page</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02" w:author="giangnhhse60606" w:date="2014-03-14T21:47:00Z"/>
                <w:rFonts w:ascii="Calibri" w:eastAsia="Times New Roman" w:hAnsi="Calibri" w:cs="Times New Roman"/>
                <w:color w:val="000000"/>
                <w:sz w:val="22"/>
                <w:lang w:eastAsia="ja-JP"/>
              </w:rPr>
            </w:pPr>
            <w:ins w:id="1303"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304" w:author="giangnhhse60606" w:date="2014-03-14T21:47:00Z"/>
                <w:rFonts w:ascii="Calibri" w:eastAsia="Times New Roman" w:hAnsi="Calibri" w:cs="Times New Roman"/>
                <w:color w:val="000000"/>
                <w:sz w:val="22"/>
                <w:lang w:eastAsia="ja-JP"/>
              </w:rPr>
            </w:pPr>
            <w:ins w:id="1305"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1500"/>
          <w:ins w:id="1306"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pPr>
              <w:spacing w:after="0" w:line="240" w:lineRule="auto"/>
              <w:rPr>
                <w:ins w:id="1307" w:author="giangnhhse60606" w:date="2014-03-14T21:47:00Z"/>
                <w:rFonts w:ascii="Calibri" w:eastAsia="Times New Roman" w:hAnsi="Calibri" w:cs="Times New Roman"/>
                <w:color w:val="000000"/>
                <w:sz w:val="22"/>
                <w:lang w:eastAsia="ja-JP"/>
              </w:rPr>
            </w:pPr>
            <w:ins w:id="1308" w:author="giangnhhse60606" w:date="2014-03-14T21:47:00Z">
              <w:r w:rsidRPr="008C01EB">
                <w:rPr>
                  <w:rFonts w:ascii="Calibri" w:eastAsia="Times New Roman" w:hAnsi="Calibri" w:cs="Times New Roman"/>
                  <w:color w:val="000000"/>
                  <w:sz w:val="22"/>
                  <w:lang w:eastAsia="ja-JP"/>
                </w:rPr>
                <w:t>TC_</w:t>
              </w:r>
            </w:ins>
            <w:ins w:id="1309" w:author="giangnhhse60606" w:date="2014-03-14T21:52:00Z">
              <w:r w:rsidR="00956C5A">
                <w:rPr>
                  <w:rFonts w:ascii="Calibri" w:eastAsia="Times New Roman" w:hAnsi="Calibri" w:cs="Times New Roman"/>
                  <w:color w:val="000000"/>
                  <w:sz w:val="22"/>
                  <w:lang w:eastAsia="ja-JP"/>
                </w:rPr>
                <w:t>33</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956C5A" w:rsidP="005A4A99">
            <w:pPr>
              <w:spacing w:after="0" w:line="240" w:lineRule="auto"/>
              <w:rPr>
                <w:ins w:id="1310" w:author="giangnhhse60606" w:date="2014-03-14T21:47:00Z"/>
                <w:rFonts w:ascii="Calibri" w:eastAsia="Times New Roman" w:hAnsi="Calibri" w:cs="Times New Roman"/>
                <w:color w:val="000000"/>
                <w:sz w:val="22"/>
                <w:lang w:eastAsia="ja-JP"/>
              </w:rPr>
            </w:pPr>
            <w:ins w:id="1311" w:author="giangnhhse60606" w:date="2014-03-14T21:52:00Z">
              <w:r w:rsidRPr="00956C5A">
                <w:rPr>
                  <w:rFonts w:ascii="Calibri" w:eastAsia="Times New Roman" w:hAnsi="Calibri" w:cs="Times New Roman"/>
                  <w:color w:val="000000"/>
                  <w:sz w:val="22"/>
                  <w:lang w:eastAsia="ja-JP"/>
                </w:rPr>
                <w:t>Test Create Advertise With Blank Field</w:t>
              </w:r>
            </w:ins>
          </w:p>
        </w:tc>
        <w:tc>
          <w:tcPr>
            <w:tcW w:w="3951" w:type="dxa"/>
            <w:tcBorders>
              <w:top w:val="nil"/>
              <w:left w:val="nil"/>
              <w:bottom w:val="single" w:sz="4" w:space="0" w:color="auto"/>
              <w:right w:val="single" w:sz="4" w:space="0" w:color="auto"/>
            </w:tcBorders>
            <w:shd w:val="clear" w:color="auto" w:fill="auto"/>
            <w:vAlign w:val="bottom"/>
            <w:hideMark/>
          </w:tcPr>
          <w:p w:rsidR="004B1592" w:rsidRDefault="00E72B81" w:rsidP="005A4A99">
            <w:pPr>
              <w:spacing w:after="0" w:line="240" w:lineRule="auto"/>
              <w:rPr>
                <w:ins w:id="1312" w:author="giangnhhse60606" w:date="2014-03-14T21:52:00Z"/>
                <w:rFonts w:ascii="Calibri" w:eastAsia="Times New Roman" w:hAnsi="Calibri" w:cs="Times New Roman"/>
                <w:color w:val="000000"/>
                <w:sz w:val="22"/>
                <w:lang w:eastAsia="ja-JP"/>
              </w:rPr>
            </w:pPr>
            <w:ins w:id="1313" w:author="giangnhhse60606" w:date="2014-03-14T21:52:00Z">
              <w:r w:rsidRPr="00E72B81">
                <w:rPr>
                  <w:rFonts w:ascii="Calibri" w:eastAsia="Times New Roman" w:hAnsi="Calibri" w:cs="Times New Roman"/>
                  <w:color w:val="000000"/>
                  <w:sz w:val="22"/>
                  <w:lang w:eastAsia="ja-JP"/>
                </w:rPr>
                <w:t xml:space="preserve">1. Insert advertise's information        </w:t>
              </w:r>
            </w:ins>
          </w:p>
          <w:p w:rsidR="004B1592" w:rsidRDefault="00E72B81" w:rsidP="005A4A99">
            <w:pPr>
              <w:spacing w:after="0" w:line="240" w:lineRule="auto"/>
              <w:rPr>
                <w:ins w:id="1314" w:author="giangnhhse60606" w:date="2014-03-14T21:52:00Z"/>
                <w:rFonts w:ascii="Calibri" w:eastAsia="Times New Roman" w:hAnsi="Calibri" w:cs="Times New Roman"/>
                <w:color w:val="000000"/>
                <w:sz w:val="22"/>
                <w:lang w:eastAsia="ja-JP"/>
              </w:rPr>
            </w:pPr>
            <w:ins w:id="1315" w:author="giangnhhse60606" w:date="2014-03-14T21:52:00Z">
              <w:r w:rsidRPr="00E72B81">
                <w:rPr>
                  <w:rFonts w:ascii="Calibri" w:eastAsia="Times New Roman" w:hAnsi="Calibri" w:cs="Times New Roman"/>
                  <w:color w:val="000000"/>
                  <w:sz w:val="22"/>
                  <w:lang w:eastAsia="ja-JP"/>
                </w:rPr>
                <w:t xml:space="preserve">2. Leave empty some fields          </w:t>
              </w:r>
            </w:ins>
          </w:p>
          <w:p w:rsidR="00A129A9" w:rsidRPr="008C01EB" w:rsidRDefault="00E72B81" w:rsidP="005A4A99">
            <w:pPr>
              <w:spacing w:after="0" w:line="240" w:lineRule="auto"/>
              <w:rPr>
                <w:ins w:id="1316" w:author="giangnhhse60606" w:date="2014-03-14T21:47:00Z"/>
                <w:rFonts w:ascii="Calibri" w:eastAsia="Times New Roman" w:hAnsi="Calibri" w:cs="Times New Roman"/>
                <w:color w:val="000000"/>
                <w:sz w:val="22"/>
                <w:lang w:eastAsia="ja-JP"/>
              </w:rPr>
            </w:pPr>
            <w:ins w:id="1317" w:author="giangnhhse60606" w:date="2014-03-14T21:52:00Z">
              <w:r w:rsidRPr="00E72B81">
                <w:rPr>
                  <w:rFonts w:ascii="Calibri" w:eastAsia="Times New Roman" w:hAnsi="Calibri" w:cs="Times New Roman"/>
                  <w:color w:val="000000"/>
                  <w:sz w:val="22"/>
                  <w:lang w:eastAsia="ja-JP"/>
                </w:rPr>
                <w:t>3. Click "Tạo"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3A31BB" w:rsidP="005A4A99">
            <w:pPr>
              <w:spacing w:after="0" w:line="240" w:lineRule="auto"/>
              <w:rPr>
                <w:ins w:id="1318" w:author="giangnhhse60606" w:date="2014-03-14T21:47:00Z"/>
                <w:rFonts w:ascii="Calibri" w:eastAsia="Times New Roman" w:hAnsi="Calibri" w:cs="Times New Roman"/>
                <w:color w:val="000000"/>
                <w:sz w:val="22"/>
                <w:lang w:eastAsia="ja-JP"/>
              </w:rPr>
            </w:pPr>
            <w:ins w:id="1319" w:author="giangnhhse60606" w:date="2014-03-14T21:52:00Z">
              <w:r w:rsidRPr="003A31BB">
                <w:rPr>
                  <w:rFonts w:ascii="Calibri" w:eastAsia="Times New Roman" w:hAnsi="Calibri" w:cs="Times New Roman"/>
                  <w:color w:val="000000"/>
                  <w:sz w:val="22"/>
                  <w:lang w:eastAsia="ja-JP"/>
                </w:rPr>
                <w:t>Request insert full advertise's information</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20" w:author="giangnhhse60606" w:date="2014-03-14T21:47:00Z"/>
                <w:rFonts w:ascii="Calibri" w:eastAsia="Times New Roman" w:hAnsi="Calibri" w:cs="Times New Roman"/>
                <w:color w:val="000000"/>
                <w:sz w:val="22"/>
                <w:lang w:eastAsia="ja-JP"/>
              </w:rPr>
            </w:pPr>
            <w:ins w:id="1321"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322" w:author="giangnhhse60606" w:date="2014-03-14T21:47:00Z"/>
                <w:rFonts w:ascii="Calibri" w:eastAsia="Times New Roman" w:hAnsi="Calibri" w:cs="Times New Roman"/>
                <w:color w:val="000000"/>
                <w:sz w:val="22"/>
                <w:lang w:eastAsia="ja-JP"/>
              </w:rPr>
            </w:pPr>
            <w:ins w:id="1323"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1500"/>
          <w:ins w:id="1324"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pPr>
              <w:spacing w:after="0" w:line="240" w:lineRule="auto"/>
              <w:rPr>
                <w:ins w:id="1325" w:author="giangnhhse60606" w:date="2014-03-14T21:47:00Z"/>
                <w:rFonts w:ascii="Calibri" w:eastAsia="Times New Roman" w:hAnsi="Calibri" w:cs="Times New Roman"/>
                <w:color w:val="000000"/>
                <w:sz w:val="22"/>
                <w:lang w:eastAsia="ja-JP"/>
              </w:rPr>
            </w:pPr>
            <w:ins w:id="1326" w:author="giangnhhse60606" w:date="2014-03-14T21:47:00Z">
              <w:r w:rsidRPr="008C01EB">
                <w:rPr>
                  <w:rFonts w:ascii="Calibri" w:eastAsia="Times New Roman" w:hAnsi="Calibri" w:cs="Times New Roman"/>
                  <w:color w:val="000000"/>
                  <w:sz w:val="22"/>
                  <w:lang w:eastAsia="ja-JP"/>
                </w:rPr>
                <w:t>TC_</w:t>
              </w:r>
            </w:ins>
            <w:ins w:id="1327" w:author="giangnhhse60606" w:date="2014-03-14T21:52:00Z">
              <w:r w:rsidR="00B54CD3">
                <w:rPr>
                  <w:rFonts w:ascii="Calibri" w:eastAsia="Times New Roman" w:hAnsi="Calibri" w:cs="Times New Roman"/>
                  <w:color w:val="000000"/>
                  <w:sz w:val="22"/>
                  <w:lang w:eastAsia="ja-JP"/>
                </w:rPr>
                <w:t>34</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AC15BB">
            <w:pPr>
              <w:spacing w:after="0" w:line="240" w:lineRule="auto"/>
              <w:rPr>
                <w:ins w:id="1328" w:author="giangnhhse60606" w:date="2014-03-14T21:47:00Z"/>
                <w:rFonts w:ascii="Calibri" w:eastAsia="Times New Roman" w:hAnsi="Calibri" w:cs="Times New Roman"/>
                <w:color w:val="000000"/>
                <w:sz w:val="22"/>
                <w:lang w:eastAsia="ja-JP"/>
              </w:rPr>
            </w:pPr>
            <w:ins w:id="1329" w:author="giangnhhse60606" w:date="2014-03-14T21:53:00Z">
              <w:r w:rsidRPr="00AC15BB">
                <w:rPr>
                  <w:rFonts w:ascii="Calibri" w:eastAsia="Times New Roman" w:hAnsi="Calibri" w:cs="Times New Roman"/>
                  <w:color w:val="000000"/>
                  <w:sz w:val="22"/>
                  <w:lang w:eastAsia="ja-JP"/>
                </w:rPr>
                <w:t xml:space="preserve">Test Cancel Create </w:t>
              </w:r>
              <w:r w:rsidR="00810739">
                <w:rPr>
                  <w:rFonts w:ascii="Calibri" w:eastAsia="Times New Roman" w:hAnsi="Calibri" w:cs="Times New Roman"/>
                  <w:color w:val="000000"/>
                  <w:sz w:val="22"/>
                  <w:lang w:eastAsia="ja-JP"/>
                </w:rPr>
                <w:t>Advertise</w:t>
              </w:r>
            </w:ins>
          </w:p>
        </w:tc>
        <w:tc>
          <w:tcPr>
            <w:tcW w:w="3951" w:type="dxa"/>
            <w:tcBorders>
              <w:top w:val="nil"/>
              <w:left w:val="nil"/>
              <w:bottom w:val="single" w:sz="4" w:space="0" w:color="auto"/>
              <w:right w:val="single" w:sz="4" w:space="0" w:color="auto"/>
            </w:tcBorders>
            <w:shd w:val="clear" w:color="auto" w:fill="auto"/>
            <w:vAlign w:val="bottom"/>
            <w:hideMark/>
          </w:tcPr>
          <w:p w:rsidR="00FF2ABE" w:rsidRDefault="00EC0AC4" w:rsidP="005A4A99">
            <w:pPr>
              <w:spacing w:after="0" w:line="240" w:lineRule="auto"/>
              <w:rPr>
                <w:ins w:id="1330" w:author="giangnhhse60606" w:date="2014-03-14T21:53:00Z"/>
                <w:rFonts w:ascii="Calibri" w:eastAsia="Times New Roman" w:hAnsi="Calibri" w:cs="Times New Roman"/>
                <w:color w:val="000000"/>
                <w:sz w:val="22"/>
                <w:lang w:eastAsia="ja-JP"/>
              </w:rPr>
            </w:pPr>
            <w:ins w:id="1331" w:author="giangnhhse60606" w:date="2014-03-14T21:53:00Z">
              <w:r w:rsidRPr="00EC0AC4">
                <w:rPr>
                  <w:rFonts w:ascii="Calibri" w:eastAsia="Times New Roman" w:hAnsi="Calibri" w:cs="Times New Roman"/>
                  <w:color w:val="000000"/>
                  <w:sz w:val="22"/>
                  <w:lang w:eastAsia="ja-JP"/>
                </w:rPr>
                <w:t xml:space="preserve">1. Insert advertise's information       </w:t>
              </w:r>
            </w:ins>
          </w:p>
          <w:p w:rsidR="00FF2ABE" w:rsidRDefault="00EC0AC4" w:rsidP="005A4A99">
            <w:pPr>
              <w:spacing w:after="0" w:line="240" w:lineRule="auto"/>
              <w:rPr>
                <w:ins w:id="1332" w:author="giangnhhse60606" w:date="2014-03-14T21:53:00Z"/>
                <w:rFonts w:ascii="Calibri" w:eastAsia="Times New Roman" w:hAnsi="Calibri" w:cs="Times New Roman"/>
                <w:color w:val="000000"/>
                <w:sz w:val="22"/>
                <w:lang w:eastAsia="ja-JP"/>
              </w:rPr>
            </w:pPr>
            <w:ins w:id="1333" w:author="giangnhhse60606" w:date="2014-03-14T21:53:00Z">
              <w:r w:rsidRPr="00EC0AC4">
                <w:rPr>
                  <w:rFonts w:ascii="Calibri" w:eastAsia="Times New Roman" w:hAnsi="Calibri" w:cs="Times New Roman"/>
                  <w:color w:val="000000"/>
                  <w:sz w:val="22"/>
                  <w:lang w:eastAsia="ja-JP"/>
                </w:rPr>
                <w:t xml:space="preserve">2. Click "Hủy" button                     </w:t>
              </w:r>
            </w:ins>
          </w:p>
          <w:p w:rsidR="00A129A9" w:rsidRPr="008C01EB" w:rsidRDefault="00EC0AC4" w:rsidP="005A4A99">
            <w:pPr>
              <w:spacing w:after="0" w:line="240" w:lineRule="auto"/>
              <w:rPr>
                <w:ins w:id="1334" w:author="giangnhhse60606" w:date="2014-03-14T21:47:00Z"/>
                <w:rFonts w:ascii="Calibri" w:eastAsia="Times New Roman" w:hAnsi="Calibri" w:cs="Times New Roman"/>
                <w:color w:val="000000"/>
                <w:sz w:val="22"/>
                <w:lang w:eastAsia="ja-JP"/>
              </w:rPr>
            </w:pPr>
            <w:ins w:id="1335" w:author="giangnhhse60606" w:date="2014-03-14T21:53:00Z">
              <w:r w:rsidRPr="00EC0AC4">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6B63FF" w:rsidP="005A4A99">
            <w:pPr>
              <w:spacing w:after="0" w:line="240" w:lineRule="auto"/>
              <w:rPr>
                <w:ins w:id="1336" w:author="giangnhhse60606" w:date="2014-03-14T21:47:00Z"/>
                <w:rFonts w:ascii="Calibri" w:eastAsia="Times New Roman" w:hAnsi="Calibri" w:cs="Times New Roman"/>
                <w:color w:val="000000"/>
                <w:sz w:val="22"/>
                <w:lang w:eastAsia="ja-JP"/>
              </w:rPr>
            </w:pPr>
            <w:ins w:id="1337" w:author="giangnhhse60606" w:date="2014-03-14T21:53:00Z">
              <w:r w:rsidRPr="006B63FF">
                <w:rPr>
                  <w:rFonts w:ascii="Calibri" w:eastAsia="Times New Roman" w:hAnsi="Calibri" w:cs="Times New Roman"/>
                  <w:color w:val="000000"/>
                  <w:sz w:val="22"/>
                  <w:lang w:eastAsia="ja-JP"/>
                </w:rPr>
                <w:t>Confirm discard all recent activity is displayed                                               Redirect to Advertise Manage page</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38" w:author="giangnhhse60606" w:date="2014-03-14T21:47:00Z"/>
                <w:rFonts w:ascii="Calibri" w:eastAsia="Times New Roman" w:hAnsi="Calibri" w:cs="Times New Roman"/>
                <w:color w:val="000000"/>
                <w:sz w:val="22"/>
                <w:lang w:eastAsia="ja-JP"/>
              </w:rPr>
            </w:pPr>
            <w:ins w:id="1339"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340" w:author="giangnhhse60606" w:date="2014-03-14T21:47:00Z"/>
                <w:rFonts w:ascii="Calibri" w:eastAsia="Times New Roman" w:hAnsi="Calibri" w:cs="Times New Roman"/>
                <w:color w:val="000000"/>
                <w:sz w:val="22"/>
                <w:lang w:eastAsia="ja-JP"/>
              </w:rPr>
            </w:pPr>
            <w:ins w:id="1341"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300"/>
          <w:ins w:id="1342" w:author="giangnhhse60606" w:date="2014-03-14T21:47: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A129A9" w:rsidRPr="008C01EB" w:rsidRDefault="00F94C39" w:rsidP="005A4A99">
            <w:pPr>
              <w:spacing w:after="0" w:line="240" w:lineRule="auto"/>
              <w:jc w:val="center"/>
              <w:rPr>
                <w:ins w:id="1343" w:author="giangnhhse60606" w:date="2014-03-14T21:47:00Z"/>
                <w:rFonts w:ascii="Calibri" w:eastAsia="Times New Roman" w:hAnsi="Calibri" w:cs="Times New Roman"/>
                <w:b/>
                <w:bCs/>
                <w:color w:val="000000"/>
                <w:sz w:val="22"/>
                <w:lang w:eastAsia="ja-JP"/>
              </w:rPr>
            </w:pPr>
            <w:ins w:id="1344" w:author="giangnhhse60606" w:date="2014-03-14T21:53:00Z">
              <w:r w:rsidRPr="00F94C39">
                <w:rPr>
                  <w:rFonts w:ascii="Calibri" w:eastAsia="Times New Roman" w:hAnsi="Calibri" w:cs="Times New Roman"/>
                  <w:b/>
                  <w:bCs/>
                  <w:color w:val="000000"/>
                  <w:sz w:val="22"/>
                  <w:lang w:eastAsia="ja-JP"/>
                </w:rPr>
                <w:t>Edit Advertise</w:t>
              </w:r>
            </w:ins>
          </w:p>
        </w:tc>
      </w:tr>
      <w:tr w:rsidR="00A129A9" w:rsidRPr="008C01EB" w:rsidTr="005A4A99">
        <w:trPr>
          <w:trHeight w:val="1500"/>
          <w:ins w:id="1345"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pPr>
              <w:spacing w:after="0" w:line="240" w:lineRule="auto"/>
              <w:rPr>
                <w:ins w:id="1346" w:author="giangnhhse60606" w:date="2014-03-14T21:47:00Z"/>
                <w:rFonts w:ascii="Calibri" w:eastAsia="Times New Roman" w:hAnsi="Calibri" w:cs="Times New Roman"/>
                <w:color w:val="000000"/>
                <w:sz w:val="22"/>
                <w:lang w:eastAsia="ja-JP"/>
              </w:rPr>
            </w:pPr>
            <w:ins w:id="1347" w:author="giangnhhse60606" w:date="2014-03-14T21:47:00Z">
              <w:r w:rsidRPr="008C01EB">
                <w:rPr>
                  <w:rFonts w:ascii="Calibri" w:eastAsia="Times New Roman" w:hAnsi="Calibri" w:cs="Times New Roman"/>
                  <w:color w:val="000000"/>
                  <w:sz w:val="22"/>
                  <w:lang w:eastAsia="ja-JP"/>
                </w:rPr>
                <w:t>TC_</w:t>
              </w:r>
            </w:ins>
            <w:ins w:id="1348" w:author="giangnhhse60606" w:date="2014-03-14T21:54:00Z">
              <w:r w:rsidR="00B221E6">
                <w:rPr>
                  <w:rFonts w:ascii="Calibri" w:eastAsia="Times New Roman" w:hAnsi="Calibri" w:cs="Times New Roman"/>
                  <w:color w:val="000000"/>
                  <w:sz w:val="22"/>
                  <w:lang w:eastAsia="ja-JP"/>
                </w:rPr>
                <w:t>35</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622B35" w:rsidP="005A4A99">
            <w:pPr>
              <w:spacing w:after="0" w:line="240" w:lineRule="auto"/>
              <w:rPr>
                <w:ins w:id="1349" w:author="giangnhhse60606" w:date="2014-03-14T21:47:00Z"/>
                <w:rFonts w:ascii="Calibri" w:eastAsia="Times New Roman" w:hAnsi="Calibri" w:cs="Times New Roman"/>
                <w:color w:val="000000"/>
                <w:sz w:val="22"/>
                <w:lang w:eastAsia="ja-JP"/>
              </w:rPr>
            </w:pPr>
            <w:ins w:id="1350" w:author="giangnhhse60606" w:date="2014-03-14T21:53:00Z">
              <w:r w:rsidRPr="00622B35">
                <w:rPr>
                  <w:rFonts w:ascii="Calibri" w:eastAsia="Times New Roman" w:hAnsi="Calibri" w:cs="Times New Roman"/>
                  <w:color w:val="000000"/>
                  <w:sz w:val="22"/>
                  <w:lang w:eastAsia="ja-JP"/>
                </w:rPr>
                <w:t>Test View Edit Advertise Form</w:t>
              </w:r>
            </w:ins>
          </w:p>
        </w:tc>
        <w:tc>
          <w:tcPr>
            <w:tcW w:w="3951" w:type="dxa"/>
            <w:tcBorders>
              <w:top w:val="nil"/>
              <w:left w:val="nil"/>
              <w:bottom w:val="single" w:sz="4" w:space="0" w:color="auto"/>
              <w:right w:val="single" w:sz="4" w:space="0" w:color="auto"/>
            </w:tcBorders>
            <w:shd w:val="clear" w:color="auto" w:fill="auto"/>
            <w:vAlign w:val="bottom"/>
            <w:hideMark/>
          </w:tcPr>
          <w:p w:rsidR="00A129A9" w:rsidRPr="008C01EB" w:rsidRDefault="00563869" w:rsidP="005A4A99">
            <w:pPr>
              <w:spacing w:after="0" w:line="240" w:lineRule="auto"/>
              <w:rPr>
                <w:ins w:id="1351" w:author="giangnhhse60606" w:date="2014-03-14T21:47:00Z"/>
                <w:rFonts w:ascii="Calibri" w:eastAsia="Times New Roman" w:hAnsi="Calibri" w:cs="Times New Roman"/>
                <w:color w:val="000000"/>
                <w:sz w:val="22"/>
                <w:lang w:eastAsia="ja-JP"/>
              </w:rPr>
            </w:pPr>
            <w:ins w:id="1352" w:author="giangnhhse60606" w:date="2014-03-14T21:53:00Z">
              <w:r w:rsidRPr="00563869">
                <w:rPr>
                  <w:rFonts w:ascii="Calibri" w:eastAsia="Times New Roman" w:hAnsi="Calibri" w:cs="Times New Roman"/>
                  <w:color w:val="000000"/>
                  <w:sz w:val="22"/>
                  <w:lang w:eastAsia="ja-JP"/>
                </w:rPr>
                <w:t>1. Login the system with admin role.                                               2. Click "Quảng Cáo" page                   3.Click "Sửa Quảng Cáo"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ED1B3A" w:rsidP="005A4A99">
            <w:pPr>
              <w:spacing w:after="0" w:line="240" w:lineRule="auto"/>
              <w:rPr>
                <w:ins w:id="1353" w:author="giangnhhse60606" w:date="2014-03-14T21:47:00Z"/>
                <w:rFonts w:ascii="Calibri" w:eastAsia="Times New Roman" w:hAnsi="Calibri" w:cs="Times New Roman"/>
                <w:color w:val="000000"/>
                <w:sz w:val="22"/>
                <w:lang w:eastAsia="ja-JP"/>
              </w:rPr>
            </w:pPr>
            <w:ins w:id="1354" w:author="giangnhhse60606" w:date="2014-03-14T21:54:00Z">
              <w:r w:rsidRPr="00ED1B3A">
                <w:rPr>
                  <w:rFonts w:ascii="Calibri" w:eastAsia="Times New Roman" w:hAnsi="Calibri" w:cs="Times New Roman"/>
                  <w:color w:val="000000"/>
                  <w:sz w:val="22"/>
                  <w:lang w:eastAsia="ja-JP"/>
                </w:rPr>
                <w:t>The Edit Stadium form is displayed with the following field:                                    - Vị trí                                                                   - Nội dung quảng cáo                                                         - Ngày tạo                                                              - Ngày hết hạn                                                         - Tình trạng quảng cáo                                 - Người tạo</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55" w:author="giangnhhse60606" w:date="2014-03-14T21:47:00Z"/>
                <w:rFonts w:ascii="Calibri" w:eastAsia="Times New Roman" w:hAnsi="Calibri" w:cs="Times New Roman"/>
                <w:color w:val="000000"/>
                <w:sz w:val="22"/>
                <w:lang w:eastAsia="ja-JP"/>
              </w:rPr>
            </w:pPr>
            <w:ins w:id="1356"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357" w:author="giangnhhse60606" w:date="2014-03-14T21:47:00Z"/>
                <w:rFonts w:ascii="Calibri" w:eastAsia="Times New Roman" w:hAnsi="Calibri" w:cs="Times New Roman"/>
                <w:color w:val="000000"/>
                <w:sz w:val="22"/>
                <w:lang w:eastAsia="ja-JP"/>
              </w:rPr>
            </w:pPr>
            <w:ins w:id="1358"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1800"/>
          <w:ins w:id="1359"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pPr>
              <w:spacing w:after="0" w:line="240" w:lineRule="auto"/>
              <w:rPr>
                <w:ins w:id="1360" w:author="giangnhhse60606" w:date="2014-03-14T21:47:00Z"/>
                <w:rFonts w:ascii="Calibri" w:eastAsia="Times New Roman" w:hAnsi="Calibri" w:cs="Times New Roman"/>
                <w:color w:val="000000"/>
                <w:sz w:val="22"/>
                <w:lang w:eastAsia="ja-JP"/>
              </w:rPr>
            </w:pPr>
            <w:ins w:id="1361" w:author="giangnhhse60606" w:date="2014-03-14T21:47:00Z">
              <w:r>
                <w:rPr>
                  <w:rFonts w:ascii="Calibri" w:eastAsia="Times New Roman" w:hAnsi="Calibri" w:cs="Times New Roman"/>
                  <w:color w:val="000000"/>
                  <w:sz w:val="22"/>
                  <w:lang w:eastAsia="ja-JP"/>
                </w:rPr>
                <w:t>TC_</w:t>
              </w:r>
            </w:ins>
            <w:ins w:id="1362" w:author="giangnhhse60606" w:date="2014-03-14T21:54:00Z">
              <w:r w:rsidR="00DE486A">
                <w:rPr>
                  <w:rFonts w:ascii="Calibri" w:eastAsia="Times New Roman" w:hAnsi="Calibri" w:cs="Times New Roman"/>
                  <w:color w:val="000000"/>
                  <w:sz w:val="22"/>
                  <w:lang w:eastAsia="ja-JP"/>
                </w:rPr>
                <w:t>36</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DE486A" w:rsidP="005A4A99">
            <w:pPr>
              <w:spacing w:after="0" w:line="240" w:lineRule="auto"/>
              <w:rPr>
                <w:ins w:id="1363" w:author="giangnhhse60606" w:date="2014-03-14T21:47:00Z"/>
                <w:rFonts w:ascii="Calibri" w:eastAsia="Times New Roman" w:hAnsi="Calibri" w:cs="Times New Roman"/>
                <w:color w:val="000000"/>
                <w:sz w:val="22"/>
                <w:lang w:eastAsia="ja-JP"/>
              </w:rPr>
            </w:pPr>
            <w:ins w:id="1364" w:author="giangnhhse60606" w:date="2014-03-14T21:54:00Z">
              <w:r w:rsidRPr="00DE486A">
                <w:rPr>
                  <w:rFonts w:ascii="Calibri" w:eastAsia="Times New Roman" w:hAnsi="Calibri" w:cs="Times New Roman"/>
                  <w:color w:val="000000"/>
                  <w:sz w:val="22"/>
                  <w:lang w:eastAsia="ja-JP"/>
                </w:rPr>
                <w:t>Test Edit Advertise Successfully</w:t>
              </w:r>
            </w:ins>
          </w:p>
        </w:tc>
        <w:tc>
          <w:tcPr>
            <w:tcW w:w="3951" w:type="dxa"/>
            <w:tcBorders>
              <w:top w:val="nil"/>
              <w:left w:val="nil"/>
              <w:bottom w:val="single" w:sz="4" w:space="0" w:color="auto"/>
              <w:right w:val="single" w:sz="4" w:space="0" w:color="auto"/>
            </w:tcBorders>
            <w:shd w:val="clear" w:color="auto" w:fill="auto"/>
            <w:vAlign w:val="bottom"/>
            <w:hideMark/>
          </w:tcPr>
          <w:p w:rsidR="00C20C98" w:rsidRDefault="00903E2D" w:rsidP="005A4A99">
            <w:pPr>
              <w:spacing w:after="0" w:line="240" w:lineRule="auto"/>
              <w:rPr>
                <w:ins w:id="1365" w:author="giangnhhse60606" w:date="2014-03-14T21:54:00Z"/>
                <w:rFonts w:ascii="Calibri" w:eastAsia="Times New Roman" w:hAnsi="Calibri" w:cs="Times New Roman"/>
                <w:color w:val="000000"/>
                <w:sz w:val="22"/>
                <w:lang w:eastAsia="ja-JP"/>
              </w:rPr>
            </w:pPr>
            <w:ins w:id="1366" w:author="giangnhhse60606" w:date="2014-03-14T21:54:00Z">
              <w:r w:rsidRPr="00903E2D">
                <w:rPr>
                  <w:rFonts w:ascii="Calibri" w:eastAsia="Times New Roman" w:hAnsi="Calibri" w:cs="Times New Roman"/>
                  <w:color w:val="000000"/>
                  <w:sz w:val="22"/>
                  <w:lang w:eastAsia="ja-JP"/>
                </w:rPr>
                <w:t xml:space="preserve">1. Insert advertise's information      </w:t>
              </w:r>
            </w:ins>
          </w:p>
          <w:p w:rsidR="00C20C98" w:rsidRDefault="00903E2D" w:rsidP="005A4A99">
            <w:pPr>
              <w:spacing w:after="0" w:line="240" w:lineRule="auto"/>
              <w:rPr>
                <w:ins w:id="1367" w:author="giangnhhse60606" w:date="2014-03-14T21:54:00Z"/>
                <w:rFonts w:ascii="Calibri" w:eastAsia="Times New Roman" w:hAnsi="Calibri" w:cs="Times New Roman"/>
                <w:color w:val="000000"/>
                <w:sz w:val="22"/>
                <w:lang w:eastAsia="ja-JP"/>
              </w:rPr>
            </w:pPr>
            <w:ins w:id="1368" w:author="giangnhhse60606" w:date="2014-03-14T21:54:00Z">
              <w:r w:rsidRPr="00903E2D">
                <w:rPr>
                  <w:rFonts w:ascii="Calibri" w:eastAsia="Times New Roman" w:hAnsi="Calibri" w:cs="Times New Roman"/>
                  <w:color w:val="000000"/>
                  <w:sz w:val="22"/>
                  <w:lang w:eastAsia="ja-JP"/>
                </w:rPr>
                <w:t xml:space="preserve">2. Click "Cập nhật" button                     </w:t>
              </w:r>
            </w:ins>
          </w:p>
          <w:p w:rsidR="00A129A9" w:rsidRPr="008C01EB" w:rsidRDefault="00903E2D" w:rsidP="005A4A99">
            <w:pPr>
              <w:spacing w:after="0" w:line="240" w:lineRule="auto"/>
              <w:rPr>
                <w:ins w:id="1369" w:author="giangnhhse60606" w:date="2014-03-14T21:47:00Z"/>
                <w:rFonts w:ascii="Calibri" w:eastAsia="Times New Roman" w:hAnsi="Calibri" w:cs="Times New Roman"/>
                <w:color w:val="000000"/>
                <w:sz w:val="22"/>
                <w:lang w:eastAsia="ja-JP"/>
              </w:rPr>
            </w:pPr>
            <w:ins w:id="1370" w:author="giangnhhse60606" w:date="2014-03-14T21:54:00Z">
              <w:r w:rsidRPr="00903E2D">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5F2F27" w:rsidP="005A4A99">
            <w:pPr>
              <w:spacing w:after="0" w:line="240" w:lineRule="auto"/>
              <w:rPr>
                <w:ins w:id="1371" w:author="giangnhhse60606" w:date="2014-03-14T21:47:00Z"/>
                <w:rFonts w:ascii="Calibri" w:eastAsia="Times New Roman" w:hAnsi="Calibri" w:cs="Times New Roman"/>
                <w:color w:val="000000"/>
                <w:sz w:val="22"/>
                <w:lang w:eastAsia="ja-JP"/>
              </w:rPr>
            </w:pPr>
            <w:ins w:id="1372" w:author="giangnhhse60606" w:date="2014-03-14T21:54:00Z">
              <w:r w:rsidRPr="005F2F27">
                <w:rPr>
                  <w:rFonts w:ascii="Calibri" w:eastAsia="Times New Roman" w:hAnsi="Calibri" w:cs="Times New Roman"/>
                  <w:color w:val="000000"/>
                  <w:sz w:val="22"/>
                  <w:lang w:eastAsia="ja-JP"/>
                </w:rPr>
                <w:t>Display success message                     Redirect to Advertise Manage page</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73" w:author="giangnhhse60606" w:date="2014-03-14T21:47:00Z"/>
                <w:rFonts w:ascii="Calibri" w:eastAsia="Times New Roman" w:hAnsi="Calibri" w:cs="Times New Roman"/>
                <w:color w:val="000000"/>
                <w:sz w:val="22"/>
                <w:lang w:eastAsia="ja-JP"/>
              </w:rPr>
            </w:pPr>
            <w:ins w:id="1374"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75" w:author="giangnhhse60606" w:date="2014-03-14T21:47:00Z"/>
                <w:rFonts w:ascii="Calibri" w:eastAsia="Times New Roman" w:hAnsi="Calibri" w:cs="Times New Roman"/>
                <w:color w:val="000000"/>
                <w:sz w:val="22"/>
                <w:lang w:eastAsia="ja-JP"/>
              </w:rPr>
            </w:pPr>
            <w:ins w:id="1376"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1500"/>
          <w:ins w:id="1377"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A129A9" w:rsidRPr="008C01EB" w:rsidRDefault="00A129A9">
            <w:pPr>
              <w:spacing w:after="0" w:line="240" w:lineRule="auto"/>
              <w:rPr>
                <w:ins w:id="1378" w:author="giangnhhse60606" w:date="2014-03-14T21:47:00Z"/>
                <w:rFonts w:ascii="Calibri" w:eastAsia="Times New Roman" w:hAnsi="Calibri" w:cs="Times New Roman"/>
                <w:color w:val="000000"/>
                <w:sz w:val="22"/>
                <w:lang w:eastAsia="ja-JP"/>
              </w:rPr>
            </w:pPr>
            <w:ins w:id="1379" w:author="giangnhhse60606" w:date="2014-03-14T21:47:00Z">
              <w:r>
                <w:rPr>
                  <w:rFonts w:ascii="Calibri" w:eastAsia="Times New Roman" w:hAnsi="Calibri" w:cs="Times New Roman"/>
                  <w:color w:val="000000"/>
                  <w:sz w:val="22"/>
                  <w:lang w:eastAsia="ja-JP"/>
                </w:rPr>
                <w:t>TC_</w:t>
              </w:r>
            </w:ins>
            <w:ins w:id="1380" w:author="giangnhhse60606" w:date="2014-03-14T21:55:00Z">
              <w:r w:rsidR="00703384">
                <w:rPr>
                  <w:rFonts w:ascii="Calibri" w:eastAsia="Times New Roman" w:hAnsi="Calibri" w:cs="Times New Roman"/>
                  <w:color w:val="000000"/>
                  <w:sz w:val="22"/>
                  <w:lang w:eastAsia="ja-JP"/>
                </w:rPr>
                <w:t>37</w:t>
              </w:r>
            </w:ins>
          </w:p>
        </w:tc>
        <w:tc>
          <w:tcPr>
            <w:tcW w:w="1872" w:type="dxa"/>
            <w:tcBorders>
              <w:top w:val="nil"/>
              <w:left w:val="nil"/>
              <w:bottom w:val="single" w:sz="4" w:space="0" w:color="auto"/>
              <w:right w:val="single" w:sz="4" w:space="0" w:color="auto"/>
            </w:tcBorders>
            <w:shd w:val="clear" w:color="auto" w:fill="auto"/>
            <w:vAlign w:val="bottom"/>
          </w:tcPr>
          <w:p w:rsidR="00A129A9" w:rsidRPr="00C2290D" w:rsidRDefault="003B6FED" w:rsidP="005A4A99">
            <w:pPr>
              <w:spacing w:after="0" w:line="240" w:lineRule="auto"/>
              <w:rPr>
                <w:ins w:id="1381" w:author="giangnhhse60606" w:date="2014-03-14T21:47:00Z"/>
                <w:rFonts w:ascii="Calibri" w:eastAsia="Times New Roman" w:hAnsi="Calibri" w:cs="Times New Roman"/>
                <w:color w:val="000000"/>
                <w:sz w:val="22"/>
                <w:lang w:eastAsia="ja-JP"/>
              </w:rPr>
            </w:pPr>
            <w:ins w:id="1382" w:author="giangnhhse60606" w:date="2014-03-14T21:54:00Z">
              <w:r w:rsidRPr="003B6FED">
                <w:rPr>
                  <w:rFonts w:ascii="Calibri" w:eastAsia="Times New Roman" w:hAnsi="Calibri" w:cs="Times New Roman"/>
                  <w:color w:val="000000"/>
                  <w:sz w:val="22"/>
                  <w:lang w:eastAsia="ja-JP"/>
                </w:rPr>
                <w:t>Test Edit Advertise With Blank Field</w:t>
              </w:r>
            </w:ins>
          </w:p>
        </w:tc>
        <w:tc>
          <w:tcPr>
            <w:tcW w:w="3951" w:type="dxa"/>
            <w:tcBorders>
              <w:top w:val="nil"/>
              <w:left w:val="nil"/>
              <w:bottom w:val="single" w:sz="4" w:space="0" w:color="auto"/>
              <w:right w:val="single" w:sz="4" w:space="0" w:color="auto"/>
            </w:tcBorders>
            <w:shd w:val="clear" w:color="auto" w:fill="auto"/>
            <w:vAlign w:val="bottom"/>
          </w:tcPr>
          <w:p w:rsidR="003B6FED" w:rsidRDefault="003B6FED" w:rsidP="005A4A99">
            <w:pPr>
              <w:spacing w:after="0" w:line="240" w:lineRule="auto"/>
              <w:rPr>
                <w:ins w:id="1383" w:author="giangnhhse60606" w:date="2014-03-14T21:54:00Z"/>
                <w:rFonts w:ascii="Calibri" w:eastAsia="Times New Roman" w:hAnsi="Calibri" w:cs="Times New Roman"/>
                <w:color w:val="000000"/>
                <w:sz w:val="22"/>
                <w:lang w:eastAsia="ja-JP"/>
              </w:rPr>
            </w:pPr>
            <w:ins w:id="1384" w:author="giangnhhse60606" w:date="2014-03-14T21:54:00Z">
              <w:r w:rsidRPr="003B6FED">
                <w:rPr>
                  <w:rFonts w:ascii="Calibri" w:eastAsia="Times New Roman" w:hAnsi="Calibri" w:cs="Times New Roman"/>
                  <w:color w:val="000000"/>
                  <w:sz w:val="22"/>
                  <w:lang w:eastAsia="ja-JP"/>
                </w:rPr>
                <w:t xml:space="preserve">1. Insert advertise's information      </w:t>
              </w:r>
            </w:ins>
          </w:p>
          <w:p w:rsidR="003B6FED" w:rsidRDefault="003B6FED" w:rsidP="005A4A99">
            <w:pPr>
              <w:spacing w:after="0" w:line="240" w:lineRule="auto"/>
              <w:rPr>
                <w:ins w:id="1385" w:author="giangnhhse60606" w:date="2014-03-14T21:54:00Z"/>
                <w:rFonts w:ascii="Calibri" w:eastAsia="Times New Roman" w:hAnsi="Calibri" w:cs="Times New Roman"/>
                <w:color w:val="000000"/>
                <w:sz w:val="22"/>
                <w:lang w:eastAsia="ja-JP"/>
              </w:rPr>
            </w:pPr>
            <w:ins w:id="1386" w:author="giangnhhse60606" w:date="2014-03-14T21:54:00Z">
              <w:r w:rsidRPr="003B6FED">
                <w:rPr>
                  <w:rFonts w:ascii="Calibri" w:eastAsia="Times New Roman" w:hAnsi="Calibri" w:cs="Times New Roman"/>
                  <w:color w:val="000000"/>
                  <w:sz w:val="22"/>
                  <w:lang w:eastAsia="ja-JP"/>
                </w:rPr>
                <w:t xml:space="preserve">2. Click "Cập nhật" button                     </w:t>
              </w:r>
            </w:ins>
          </w:p>
          <w:p w:rsidR="00A129A9" w:rsidRPr="00C2290D" w:rsidRDefault="003B6FED" w:rsidP="005A4A99">
            <w:pPr>
              <w:spacing w:after="0" w:line="240" w:lineRule="auto"/>
              <w:rPr>
                <w:ins w:id="1387" w:author="giangnhhse60606" w:date="2014-03-14T21:47:00Z"/>
                <w:rFonts w:ascii="Calibri" w:eastAsia="Times New Roman" w:hAnsi="Calibri" w:cs="Times New Roman"/>
                <w:color w:val="000000"/>
                <w:sz w:val="22"/>
                <w:lang w:eastAsia="ja-JP"/>
              </w:rPr>
            </w:pPr>
            <w:ins w:id="1388" w:author="giangnhhse60606" w:date="2014-03-14T21:54:00Z">
              <w:r w:rsidRPr="003B6FED">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tcPr>
          <w:p w:rsidR="00A129A9" w:rsidRPr="00C2290D" w:rsidRDefault="002109EF" w:rsidP="005A4A99">
            <w:pPr>
              <w:spacing w:after="0" w:line="240" w:lineRule="auto"/>
              <w:rPr>
                <w:ins w:id="1389" w:author="giangnhhse60606" w:date="2014-03-14T21:47:00Z"/>
                <w:rFonts w:ascii="Calibri" w:eastAsia="Times New Roman" w:hAnsi="Calibri" w:cs="Times New Roman"/>
                <w:color w:val="000000"/>
                <w:sz w:val="22"/>
                <w:lang w:eastAsia="ja-JP"/>
              </w:rPr>
            </w:pPr>
            <w:ins w:id="1390" w:author="giangnhhse60606" w:date="2014-03-14T21:55:00Z">
              <w:r w:rsidRPr="002109EF">
                <w:rPr>
                  <w:rFonts w:ascii="Calibri" w:eastAsia="Times New Roman" w:hAnsi="Calibri" w:cs="Times New Roman"/>
                  <w:color w:val="000000"/>
                  <w:sz w:val="22"/>
                  <w:lang w:eastAsia="ja-JP"/>
                </w:rPr>
                <w:t>Request insert full advertise's information</w:t>
              </w:r>
            </w:ins>
          </w:p>
        </w:tc>
        <w:tc>
          <w:tcPr>
            <w:tcW w:w="1710" w:type="dxa"/>
            <w:tcBorders>
              <w:top w:val="nil"/>
              <w:left w:val="nil"/>
              <w:bottom w:val="single" w:sz="4" w:space="0" w:color="auto"/>
              <w:right w:val="single" w:sz="4" w:space="0" w:color="auto"/>
            </w:tcBorders>
            <w:shd w:val="clear" w:color="auto" w:fill="auto"/>
            <w:vAlign w:val="bottom"/>
          </w:tcPr>
          <w:p w:rsidR="00A129A9" w:rsidRDefault="00A129A9" w:rsidP="005A4A99">
            <w:pPr>
              <w:spacing w:after="0" w:line="240" w:lineRule="auto"/>
              <w:rPr>
                <w:ins w:id="1391" w:author="giangnhhse60606" w:date="2014-03-14T21:47:00Z"/>
                <w:rFonts w:ascii="Calibri" w:eastAsia="Times New Roman" w:hAnsi="Calibri" w:cs="Times New Roman"/>
                <w:color w:val="000000"/>
                <w:sz w:val="22"/>
                <w:lang w:eastAsia="ja-JP"/>
              </w:rPr>
            </w:pPr>
            <w:ins w:id="1392"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A129A9" w:rsidRPr="008C01EB" w:rsidRDefault="00A129A9" w:rsidP="005A4A99">
            <w:pPr>
              <w:spacing w:after="0" w:line="240" w:lineRule="auto"/>
              <w:rPr>
                <w:ins w:id="1393" w:author="giangnhhse60606" w:date="2014-03-14T21:47:00Z"/>
                <w:rFonts w:ascii="Calibri" w:eastAsia="Times New Roman" w:hAnsi="Calibri" w:cs="Times New Roman"/>
                <w:color w:val="000000"/>
                <w:sz w:val="22"/>
                <w:lang w:eastAsia="ja-JP"/>
              </w:rPr>
            </w:pPr>
          </w:p>
        </w:tc>
      </w:tr>
      <w:tr w:rsidR="00A129A9" w:rsidRPr="008C01EB" w:rsidTr="005A4A99">
        <w:trPr>
          <w:trHeight w:val="1500"/>
          <w:ins w:id="1394"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A129A9" w:rsidRPr="008C01EB" w:rsidRDefault="00A129A9">
            <w:pPr>
              <w:spacing w:after="0" w:line="240" w:lineRule="auto"/>
              <w:rPr>
                <w:ins w:id="1395" w:author="giangnhhse60606" w:date="2014-03-14T21:47:00Z"/>
                <w:rFonts w:ascii="Calibri" w:eastAsia="Times New Roman" w:hAnsi="Calibri" w:cs="Times New Roman"/>
                <w:color w:val="000000"/>
                <w:sz w:val="22"/>
                <w:lang w:eastAsia="ja-JP"/>
              </w:rPr>
            </w:pPr>
            <w:ins w:id="1396" w:author="giangnhhse60606" w:date="2014-03-14T21:47:00Z">
              <w:r>
                <w:rPr>
                  <w:rFonts w:ascii="Calibri" w:eastAsia="Times New Roman" w:hAnsi="Calibri" w:cs="Times New Roman"/>
                  <w:color w:val="000000"/>
                  <w:sz w:val="22"/>
                  <w:lang w:eastAsia="ja-JP"/>
                </w:rPr>
                <w:t>TC_</w:t>
              </w:r>
            </w:ins>
            <w:ins w:id="1397" w:author="giangnhhse60606" w:date="2014-03-14T21:55:00Z">
              <w:r w:rsidR="00187E62">
                <w:rPr>
                  <w:rFonts w:ascii="Calibri" w:eastAsia="Times New Roman" w:hAnsi="Calibri" w:cs="Times New Roman"/>
                  <w:color w:val="000000"/>
                  <w:sz w:val="22"/>
                  <w:lang w:eastAsia="ja-JP"/>
                </w:rPr>
                <w:t>38</w:t>
              </w:r>
            </w:ins>
          </w:p>
        </w:tc>
        <w:tc>
          <w:tcPr>
            <w:tcW w:w="1872" w:type="dxa"/>
            <w:tcBorders>
              <w:top w:val="nil"/>
              <w:left w:val="nil"/>
              <w:bottom w:val="single" w:sz="4" w:space="0" w:color="auto"/>
              <w:right w:val="single" w:sz="4" w:space="0" w:color="auto"/>
            </w:tcBorders>
            <w:shd w:val="clear" w:color="auto" w:fill="auto"/>
            <w:vAlign w:val="bottom"/>
          </w:tcPr>
          <w:p w:rsidR="00A129A9" w:rsidRPr="00C2290D" w:rsidRDefault="00187E62" w:rsidP="005A4A99">
            <w:pPr>
              <w:spacing w:after="0" w:line="240" w:lineRule="auto"/>
              <w:rPr>
                <w:ins w:id="1398" w:author="giangnhhse60606" w:date="2014-03-14T21:47:00Z"/>
                <w:rFonts w:ascii="Calibri" w:eastAsia="Times New Roman" w:hAnsi="Calibri" w:cs="Times New Roman"/>
                <w:color w:val="000000"/>
                <w:sz w:val="22"/>
                <w:lang w:eastAsia="ja-JP"/>
              </w:rPr>
            </w:pPr>
            <w:ins w:id="1399" w:author="giangnhhse60606" w:date="2014-03-14T21:55:00Z">
              <w:r w:rsidRPr="00187E62">
                <w:rPr>
                  <w:rFonts w:ascii="Calibri" w:eastAsia="Times New Roman" w:hAnsi="Calibri" w:cs="Times New Roman"/>
                  <w:color w:val="000000"/>
                  <w:sz w:val="22"/>
                  <w:lang w:eastAsia="ja-JP"/>
                </w:rPr>
                <w:t>Test Cancel Edit Advertise</w:t>
              </w:r>
            </w:ins>
          </w:p>
        </w:tc>
        <w:tc>
          <w:tcPr>
            <w:tcW w:w="3951" w:type="dxa"/>
            <w:tcBorders>
              <w:top w:val="nil"/>
              <w:left w:val="nil"/>
              <w:bottom w:val="single" w:sz="4" w:space="0" w:color="auto"/>
              <w:right w:val="single" w:sz="4" w:space="0" w:color="auto"/>
            </w:tcBorders>
            <w:shd w:val="clear" w:color="auto" w:fill="auto"/>
            <w:vAlign w:val="bottom"/>
          </w:tcPr>
          <w:p w:rsidR="00760E2E" w:rsidRDefault="00760E2E" w:rsidP="005A4A99">
            <w:pPr>
              <w:spacing w:after="0" w:line="240" w:lineRule="auto"/>
              <w:rPr>
                <w:ins w:id="1400" w:author="giangnhhse60606" w:date="2014-03-14T21:55:00Z"/>
                <w:rFonts w:ascii="Calibri" w:eastAsia="Times New Roman" w:hAnsi="Calibri" w:cs="Times New Roman"/>
                <w:color w:val="000000"/>
                <w:sz w:val="22"/>
                <w:lang w:eastAsia="ja-JP"/>
              </w:rPr>
            </w:pPr>
            <w:ins w:id="1401" w:author="giangnhhse60606" w:date="2014-03-14T21:55:00Z">
              <w:r w:rsidRPr="00760E2E">
                <w:rPr>
                  <w:rFonts w:ascii="Calibri" w:eastAsia="Times New Roman" w:hAnsi="Calibri" w:cs="Times New Roman"/>
                  <w:color w:val="000000"/>
                  <w:sz w:val="22"/>
                  <w:lang w:eastAsia="ja-JP"/>
                </w:rPr>
                <w:t xml:space="preserve">1. Insert advertise's information       </w:t>
              </w:r>
            </w:ins>
          </w:p>
          <w:p w:rsidR="00760E2E" w:rsidRDefault="00760E2E" w:rsidP="005A4A99">
            <w:pPr>
              <w:spacing w:after="0" w:line="240" w:lineRule="auto"/>
              <w:rPr>
                <w:ins w:id="1402" w:author="giangnhhse60606" w:date="2014-03-14T21:55:00Z"/>
                <w:rFonts w:ascii="Calibri" w:eastAsia="Times New Roman" w:hAnsi="Calibri" w:cs="Times New Roman"/>
                <w:color w:val="000000"/>
                <w:sz w:val="22"/>
                <w:lang w:eastAsia="ja-JP"/>
              </w:rPr>
            </w:pPr>
            <w:ins w:id="1403" w:author="giangnhhse60606" w:date="2014-03-14T21:55:00Z">
              <w:r w:rsidRPr="00760E2E">
                <w:rPr>
                  <w:rFonts w:ascii="Calibri" w:eastAsia="Times New Roman" w:hAnsi="Calibri" w:cs="Times New Roman"/>
                  <w:color w:val="000000"/>
                  <w:sz w:val="22"/>
                  <w:lang w:eastAsia="ja-JP"/>
                </w:rPr>
                <w:t xml:space="preserve">2. Click "Hủy" button                     </w:t>
              </w:r>
            </w:ins>
          </w:p>
          <w:p w:rsidR="00A129A9" w:rsidRPr="00C2290D" w:rsidRDefault="00760E2E" w:rsidP="005A4A99">
            <w:pPr>
              <w:spacing w:after="0" w:line="240" w:lineRule="auto"/>
              <w:rPr>
                <w:ins w:id="1404" w:author="giangnhhse60606" w:date="2014-03-14T21:47:00Z"/>
                <w:rFonts w:ascii="Calibri" w:eastAsia="Times New Roman" w:hAnsi="Calibri" w:cs="Times New Roman"/>
                <w:color w:val="000000"/>
                <w:sz w:val="22"/>
                <w:lang w:eastAsia="ja-JP"/>
              </w:rPr>
            </w:pPr>
            <w:ins w:id="1405" w:author="giangnhhse60606" w:date="2014-03-14T21:55:00Z">
              <w:r w:rsidRPr="00760E2E">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tcPr>
          <w:p w:rsidR="00A129A9" w:rsidRPr="00C2290D" w:rsidRDefault="000F0A96" w:rsidP="005A4A99">
            <w:pPr>
              <w:spacing w:after="0" w:line="240" w:lineRule="auto"/>
              <w:rPr>
                <w:ins w:id="1406" w:author="giangnhhse60606" w:date="2014-03-14T21:47:00Z"/>
                <w:rFonts w:ascii="Calibri" w:eastAsia="Times New Roman" w:hAnsi="Calibri" w:cs="Times New Roman"/>
                <w:color w:val="000000"/>
                <w:sz w:val="22"/>
                <w:lang w:eastAsia="ja-JP"/>
              </w:rPr>
            </w:pPr>
            <w:ins w:id="1407" w:author="giangnhhse60606" w:date="2014-03-14T21:55:00Z">
              <w:r w:rsidRPr="000F0A96">
                <w:rPr>
                  <w:rFonts w:ascii="Calibri" w:eastAsia="Times New Roman" w:hAnsi="Calibri" w:cs="Times New Roman"/>
                  <w:color w:val="000000"/>
                  <w:sz w:val="22"/>
                  <w:lang w:eastAsia="ja-JP"/>
                </w:rPr>
                <w:t>Confirm discard all recent activity is displayed                                               Redirect to Advertise Manage page</w:t>
              </w:r>
            </w:ins>
          </w:p>
        </w:tc>
        <w:tc>
          <w:tcPr>
            <w:tcW w:w="1710" w:type="dxa"/>
            <w:tcBorders>
              <w:top w:val="nil"/>
              <w:left w:val="nil"/>
              <w:bottom w:val="single" w:sz="4" w:space="0" w:color="auto"/>
              <w:right w:val="single" w:sz="4" w:space="0" w:color="auto"/>
            </w:tcBorders>
            <w:shd w:val="clear" w:color="auto" w:fill="auto"/>
            <w:vAlign w:val="bottom"/>
          </w:tcPr>
          <w:p w:rsidR="00A129A9" w:rsidRDefault="00A129A9" w:rsidP="005A4A99">
            <w:pPr>
              <w:spacing w:after="0" w:line="240" w:lineRule="auto"/>
              <w:rPr>
                <w:ins w:id="1408" w:author="giangnhhse60606" w:date="2014-03-14T21:47:00Z"/>
                <w:rFonts w:ascii="Calibri" w:eastAsia="Times New Roman" w:hAnsi="Calibri" w:cs="Times New Roman"/>
                <w:color w:val="000000"/>
                <w:sz w:val="22"/>
                <w:lang w:eastAsia="ja-JP"/>
              </w:rPr>
            </w:pPr>
            <w:ins w:id="1409" w:author="giangnhhse60606" w:date="2014-03-14T21:47: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A129A9" w:rsidRPr="008C01EB" w:rsidRDefault="00A129A9" w:rsidP="005A4A99">
            <w:pPr>
              <w:spacing w:after="0" w:line="240" w:lineRule="auto"/>
              <w:rPr>
                <w:ins w:id="1410" w:author="giangnhhse60606" w:date="2014-03-14T21:47:00Z"/>
                <w:rFonts w:ascii="Calibri" w:eastAsia="Times New Roman" w:hAnsi="Calibri" w:cs="Times New Roman"/>
                <w:color w:val="000000"/>
                <w:sz w:val="22"/>
                <w:lang w:eastAsia="ja-JP"/>
              </w:rPr>
            </w:pPr>
          </w:p>
        </w:tc>
      </w:tr>
      <w:tr w:rsidR="00A129A9" w:rsidRPr="008C01EB" w:rsidTr="005A4A99">
        <w:trPr>
          <w:trHeight w:val="399"/>
          <w:ins w:id="1411" w:author="giangnhhse60606" w:date="2014-03-14T21:47: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A129A9" w:rsidRPr="00483D21" w:rsidRDefault="0086018C" w:rsidP="005A4A99">
            <w:pPr>
              <w:spacing w:after="0" w:line="240" w:lineRule="auto"/>
              <w:jc w:val="center"/>
              <w:rPr>
                <w:ins w:id="1412" w:author="giangnhhse60606" w:date="2014-03-14T21:47:00Z"/>
                <w:rFonts w:ascii="Calibri" w:eastAsia="Times New Roman" w:hAnsi="Calibri" w:cs="Times New Roman"/>
                <w:b/>
                <w:bCs/>
                <w:color w:val="000000"/>
                <w:sz w:val="22"/>
                <w:lang w:eastAsia="ja-JP"/>
              </w:rPr>
            </w:pPr>
            <w:ins w:id="1413" w:author="giangnhhse60606" w:date="2014-03-14T21:56:00Z">
              <w:r w:rsidRPr="0086018C">
                <w:rPr>
                  <w:rFonts w:ascii="Calibri" w:eastAsia="Times New Roman" w:hAnsi="Calibri" w:cs="Times New Roman"/>
                  <w:b/>
                  <w:bCs/>
                  <w:color w:val="000000"/>
                  <w:sz w:val="22"/>
                  <w:lang w:eastAsia="ja-JP"/>
                </w:rPr>
                <w:t>Update Advertise Status</w:t>
              </w:r>
            </w:ins>
          </w:p>
        </w:tc>
      </w:tr>
      <w:tr w:rsidR="00A129A9" w:rsidRPr="008C01EB" w:rsidTr="005A4A99">
        <w:trPr>
          <w:trHeight w:val="1500"/>
          <w:ins w:id="1414"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A129A9" w:rsidRDefault="00A129A9">
            <w:pPr>
              <w:spacing w:after="0" w:line="240" w:lineRule="auto"/>
              <w:rPr>
                <w:ins w:id="1415" w:author="giangnhhse60606" w:date="2014-03-14T21:47:00Z"/>
                <w:rFonts w:ascii="Calibri" w:eastAsia="Times New Roman" w:hAnsi="Calibri" w:cs="Times New Roman"/>
                <w:color w:val="000000"/>
                <w:sz w:val="22"/>
                <w:lang w:eastAsia="ja-JP"/>
              </w:rPr>
            </w:pPr>
            <w:ins w:id="1416" w:author="giangnhhse60606" w:date="2014-03-14T21:47:00Z">
              <w:r>
                <w:rPr>
                  <w:rFonts w:ascii="Calibri" w:eastAsia="Times New Roman" w:hAnsi="Calibri" w:cs="Times New Roman"/>
                  <w:color w:val="000000"/>
                  <w:sz w:val="22"/>
                  <w:lang w:eastAsia="ja-JP"/>
                </w:rPr>
                <w:t>TC_</w:t>
              </w:r>
            </w:ins>
            <w:ins w:id="1417" w:author="giangnhhse60606" w:date="2014-03-14T21:56:00Z">
              <w:r w:rsidR="00A10E08">
                <w:rPr>
                  <w:rFonts w:ascii="Calibri" w:eastAsia="Times New Roman" w:hAnsi="Calibri" w:cs="Times New Roman"/>
                  <w:color w:val="000000"/>
                  <w:sz w:val="22"/>
                  <w:lang w:eastAsia="ja-JP"/>
                </w:rPr>
                <w:t>39</w:t>
              </w:r>
            </w:ins>
          </w:p>
        </w:tc>
        <w:tc>
          <w:tcPr>
            <w:tcW w:w="1872" w:type="dxa"/>
            <w:tcBorders>
              <w:top w:val="nil"/>
              <w:left w:val="nil"/>
              <w:bottom w:val="single" w:sz="4" w:space="0" w:color="auto"/>
              <w:right w:val="single" w:sz="4" w:space="0" w:color="auto"/>
            </w:tcBorders>
            <w:shd w:val="clear" w:color="auto" w:fill="auto"/>
            <w:vAlign w:val="bottom"/>
          </w:tcPr>
          <w:p w:rsidR="00A129A9" w:rsidRPr="00202B4C" w:rsidRDefault="00A10E08" w:rsidP="005A4A99">
            <w:pPr>
              <w:spacing w:after="0" w:line="240" w:lineRule="auto"/>
              <w:rPr>
                <w:ins w:id="1418" w:author="giangnhhse60606" w:date="2014-03-14T21:47:00Z"/>
                <w:rFonts w:ascii="Calibri" w:eastAsia="Times New Roman" w:hAnsi="Calibri" w:cs="Times New Roman"/>
                <w:color w:val="000000"/>
                <w:sz w:val="22"/>
                <w:lang w:eastAsia="ja-JP"/>
              </w:rPr>
            </w:pPr>
            <w:ins w:id="1419" w:author="giangnhhse60606" w:date="2014-03-14T21:56:00Z">
              <w:r w:rsidRPr="00A10E08">
                <w:rPr>
                  <w:rFonts w:ascii="Calibri" w:eastAsia="Times New Roman" w:hAnsi="Calibri" w:cs="Times New Roman"/>
                  <w:color w:val="000000"/>
                  <w:sz w:val="22"/>
                  <w:lang w:eastAsia="ja-JP"/>
                </w:rPr>
                <w:t>Test Active Advertise</w:t>
              </w:r>
            </w:ins>
          </w:p>
        </w:tc>
        <w:tc>
          <w:tcPr>
            <w:tcW w:w="3951" w:type="dxa"/>
            <w:tcBorders>
              <w:top w:val="nil"/>
              <w:left w:val="nil"/>
              <w:bottom w:val="single" w:sz="4" w:space="0" w:color="auto"/>
              <w:right w:val="single" w:sz="4" w:space="0" w:color="auto"/>
            </w:tcBorders>
            <w:shd w:val="clear" w:color="auto" w:fill="auto"/>
            <w:vAlign w:val="bottom"/>
          </w:tcPr>
          <w:p w:rsidR="00A129A9" w:rsidRPr="00824060" w:rsidRDefault="002730C5" w:rsidP="005A4A99">
            <w:pPr>
              <w:spacing w:after="0" w:line="240" w:lineRule="auto"/>
              <w:rPr>
                <w:ins w:id="1420" w:author="giangnhhse60606" w:date="2014-03-14T21:47:00Z"/>
                <w:rFonts w:ascii="Calibri" w:eastAsia="Times New Roman" w:hAnsi="Calibri" w:cs="Times New Roman"/>
                <w:color w:val="000000"/>
                <w:sz w:val="22"/>
                <w:lang w:eastAsia="ja-JP"/>
              </w:rPr>
            </w:pPr>
            <w:ins w:id="1421" w:author="giangnhhse60606" w:date="2014-03-14T21:56:00Z">
              <w:r w:rsidRPr="002730C5">
                <w:rPr>
                  <w:rFonts w:ascii="Calibri" w:eastAsia="Times New Roman" w:hAnsi="Calibri" w:cs="Times New Roman"/>
                  <w:color w:val="000000"/>
                  <w:sz w:val="22"/>
                  <w:lang w:eastAsia="ja-JP"/>
                </w:rPr>
                <w:t>1. Login the system with admin role.                                               2. Click "Quảng Cáo" page                   3.Click Active button of the stadium which will be active</w:t>
              </w:r>
            </w:ins>
          </w:p>
        </w:tc>
        <w:tc>
          <w:tcPr>
            <w:tcW w:w="3510" w:type="dxa"/>
            <w:tcBorders>
              <w:top w:val="nil"/>
              <w:left w:val="nil"/>
              <w:bottom w:val="single" w:sz="4" w:space="0" w:color="auto"/>
              <w:right w:val="single" w:sz="4" w:space="0" w:color="auto"/>
            </w:tcBorders>
            <w:shd w:val="clear" w:color="auto" w:fill="auto"/>
            <w:vAlign w:val="bottom"/>
          </w:tcPr>
          <w:p w:rsidR="00A129A9" w:rsidRPr="00C2290D" w:rsidRDefault="002730C5" w:rsidP="005A4A99">
            <w:pPr>
              <w:spacing w:after="0" w:line="240" w:lineRule="auto"/>
              <w:rPr>
                <w:ins w:id="1422" w:author="giangnhhse60606" w:date="2014-03-14T21:47:00Z"/>
                <w:rFonts w:ascii="Calibri" w:eastAsia="Times New Roman" w:hAnsi="Calibri" w:cs="Times New Roman"/>
                <w:color w:val="000000"/>
                <w:sz w:val="22"/>
                <w:lang w:eastAsia="ja-JP"/>
              </w:rPr>
            </w:pPr>
            <w:ins w:id="1423" w:author="giangnhhse60606" w:date="2014-03-14T21:56:00Z">
              <w:r w:rsidRPr="002730C5">
                <w:rPr>
                  <w:rFonts w:ascii="Calibri" w:eastAsia="Times New Roman" w:hAnsi="Calibri" w:cs="Times New Roman"/>
                  <w:color w:val="000000"/>
                  <w:sz w:val="22"/>
                  <w:lang w:eastAsia="ja-JP"/>
                </w:rPr>
                <w:t>Confirm active messsage will be displayed                                            The button changes from active to deactive</w:t>
              </w:r>
            </w:ins>
          </w:p>
        </w:tc>
        <w:tc>
          <w:tcPr>
            <w:tcW w:w="1710" w:type="dxa"/>
            <w:tcBorders>
              <w:top w:val="nil"/>
              <w:left w:val="nil"/>
              <w:bottom w:val="single" w:sz="4" w:space="0" w:color="auto"/>
              <w:right w:val="single" w:sz="4" w:space="0" w:color="auto"/>
            </w:tcBorders>
            <w:shd w:val="clear" w:color="auto" w:fill="auto"/>
            <w:vAlign w:val="bottom"/>
          </w:tcPr>
          <w:p w:rsidR="00A129A9" w:rsidRDefault="00A129A9" w:rsidP="005A4A99">
            <w:pPr>
              <w:spacing w:after="0" w:line="240" w:lineRule="auto"/>
              <w:rPr>
                <w:ins w:id="1424" w:author="giangnhhse60606" w:date="2014-03-14T21:47:00Z"/>
                <w:rFonts w:ascii="Calibri" w:eastAsia="Times New Roman" w:hAnsi="Calibri" w:cs="Times New Roman"/>
                <w:color w:val="000000"/>
                <w:sz w:val="22"/>
                <w:lang w:eastAsia="ja-JP"/>
              </w:rPr>
            </w:pPr>
            <w:ins w:id="1425" w:author="giangnhhse60606" w:date="2014-03-14T21:47: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A129A9" w:rsidRPr="008C01EB" w:rsidRDefault="00A129A9" w:rsidP="005A4A99">
            <w:pPr>
              <w:spacing w:after="0" w:line="240" w:lineRule="auto"/>
              <w:rPr>
                <w:ins w:id="1426" w:author="giangnhhse60606" w:date="2014-03-14T21:47:00Z"/>
                <w:rFonts w:ascii="Calibri" w:eastAsia="Times New Roman" w:hAnsi="Calibri" w:cs="Times New Roman"/>
                <w:color w:val="000000"/>
                <w:sz w:val="22"/>
                <w:lang w:eastAsia="ja-JP"/>
              </w:rPr>
            </w:pPr>
          </w:p>
        </w:tc>
      </w:tr>
      <w:tr w:rsidR="00A129A9" w:rsidRPr="008C01EB" w:rsidTr="005A4A99">
        <w:trPr>
          <w:trHeight w:val="1500"/>
          <w:ins w:id="1427"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A129A9" w:rsidRDefault="00A129A9">
            <w:pPr>
              <w:spacing w:after="0" w:line="240" w:lineRule="auto"/>
              <w:rPr>
                <w:ins w:id="1428" w:author="giangnhhse60606" w:date="2014-03-14T21:47:00Z"/>
                <w:rFonts w:ascii="Calibri" w:eastAsia="Times New Roman" w:hAnsi="Calibri" w:cs="Times New Roman"/>
                <w:color w:val="000000"/>
                <w:sz w:val="22"/>
                <w:lang w:eastAsia="ja-JP"/>
              </w:rPr>
            </w:pPr>
            <w:ins w:id="1429" w:author="giangnhhse60606" w:date="2014-03-14T21:47:00Z">
              <w:r>
                <w:rPr>
                  <w:rFonts w:ascii="Calibri" w:eastAsia="Times New Roman" w:hAnsi="Calibri" w:cs="Times New Roman"/>
                  <w:color w:val="000000"/>
                  <w:sz w:val="22"/>
                  <w:lang w:eastAsia="ja-JP"/>
                </w:rPr>
                <w:t>TC_</w:t>
              </w:r>
            </w:ins>
            <w:ins w:id="1430" w:author="giangnhhse60606" w:date="2014-03-14T21:56:00Z">
              <w:r w:rsidR="00A10E08">
                <w:rPr>
                  <w:rFonts w:ascii="Calibri" w:eastAsia="Times New Roman" w:hAnsi="Calibri" w:cs="Times New Roman"/>
                  <w:color w:val="000000"/>
                  <w:sz w:val="22"/>
                  <w:lang w:eastAsia="ja-JP"/>
                </w:rPr>
                <w:t>40</w:t>
              </w:r>
            </w:ins>
          </w:p>
        </w:tc>
        <w:tc>
          <w:tcPr>
            <w:tcW w:w="1872" w:type="dxa"/>
            <w:tcBorders>
              <w:top w:val="nil"/>
              <w:left w:val="nil"/>
              <w:bottom w:val="single" w:sz="4" w:space="0" w:color="auto"/>
              <w:right w:val="single" w:sz="4" w:space="0" w:color="auto"/>
            </w:tcBorders>
            <w:shd w:val="clear" w:color="auto" w:fill="auto"/>
            <w:vAlign w:val="bottom"/>
          </w:tcPr>
          <w:p w:rsidR="00A129A9" w:rsidRPr="00202B4C" w:rsidRDefault="00A10E08" w:rsidP="005A4A99">
            <w:pPr>
              <w:spacing w:after="0" w:line="240" w:lineRule="auto"/>
              <w:rPr>
                <w:ins w:id="1431" w:author="giangnhhse60606" w:date="2014-03-14T21:47:00Z"/>
                <w:rFonts w:ascii="Calibri" w:eastAsia="Times New Roman" w:hAnsi="Calibri" w:cs="Times New Roman"/>
                <w:color w:val="000000"/>
                <w:sz w:val="22"/>
                <w:lang w:eastAsia="ja-JP"/>
              </w:rPr>
            </w:pPr>
            <w:ins w:id="1432" w:author="giangnhhse60606" w:date="2014-03-14T21:56:00Z">
              <w:r w:rsidRPr="00A10E08">
                <w:rPr>
                  <w:rFonts w:ascii="Calibri" w:eastAsia="Times New Roman" w:hAnsi="Calibri" w:cs="Times New Roman"/>
                  <w:color w:val="000000"/>
                  <w:sz w:val="22"/>
                  <w:lang w:eastAsia="ja-JP"/>
                </w:rPr>
                <w:t>Test Deactive Advertise</w:t>
              </w:r>
            </w:ins>
          </w:p>
        </w:tc>
        <w:tc>
          <w:tcPr>
            <w:tcW w:w="3951" w:type="dxa"/>
            <w:tcBorders>
              <w:top w:val="nil"/>
              <w:left w:val="nil"/>
              <w:bottom w:val="single" w:sz="4" w:space="0" w:color="auto"/>
              <w:right w:val="single" w:sz="4" w:space="0" w:color="auto"/>
            </w:tcBorders>
            <w:shd w:val="clear" w:color="auto" w:fill="auto"/>
            <w:vAlign w:val="bottom"/>
          </w:tcPr>
          <w:p w:rsidR="00A129A9" w:rsidRPr="00824060" w:rsidRDefault="00C10749" w:rsidP="005A4A99">
            <w:pPr>
              <w:spacing w:after="0" w:line="240" w:lineRule="auto"/>
              <w:rPr>
                <w:ins w:id="1433" w:author="giangnhhse60606" w:date="2014-03-14T21:47:00Z"/>
                <w:rFonts w:ascii="Calibri" w:eastAsia="Times New Roman" w:hAnsi="Calibri" w:cs="Times New Roman"/>
                <w:color w:val="000000"/>
                <w:sz w:val="22"/>
                <w:lang w:eastAsia="ja-JP"/>
              </w:rPr>
            </w:pPr>
            <w:ins w:id="1434" w:author="giangnhhse60606" w:date="2014-03-14T21:56:00Z">
              <w:r w:rsidRPr="00C10749">
                <w:rPr>
                  <w:rFonts w:ascii="Calibri" w:eastAsia="Times New Roman" w:hAnsi="Calibri" w:cs="Times New Roman"/>
                  <w:color w:val="000000"/>
                  <w:sz w:val="22"/>
                  <w:lang w:eastAsia="ja-JP"/>
                </w:rPr>
                <w:t>1. Login the system with admin role.                                               2. Click "Quảng Cáo" page                   3.Click Deactived button of the stadium which will be active</w:t>
              </w:r>
            </w:ins>
          </w:p>
        </w:tc>
        <w:tc>
          <w:tcPr>
            <w:tcW w:w="3510" w:type="dxa"/>
            <w:tcBorders>
              <w:top w:val="nil"/>
              <w:left w:val="nil"/>
              <w:bottom w:val="single" w:sz="4" w:space="0" w:color="auto"/>
              <w:right w:val="single" w:sz="4" w:space="0" w:color="auto"/>
            </w:tcBorders>
            <w:shd w:val="clear" w:color="auto" w:fill="auto"/>
            <w:vAlign w:val="bottom"/>
          </w:tcPr>
          <w:p w:rsidR="00A129A9" w:rsidRPr="00C2290D" w:rsidRDefault="009872F6" w:rsidP="005A4A99">
            <w:pPr>
              <w:spacing w:after="0" w:line="240" w:lineRule="auto"/>
              <w:rPr>
                <w:ins w:id="1435" w:author="giangnhhse60606" w:date="2014-03-14T21:47:00Z"/>
                <w:rFonts w:ascii="Calibri" w:eastAsia="Times New Roman" w:hAnsi="Calibri" w:cs="Times New Roman"/>
                <w:color w:val="000000"/>
                <w:sz w:val="22"/>
                <w:lang w:eastAsia="ja-JP"/>
              </w:rPr>
            </w:pPr>
            <w:ins w:id="1436" w:author="giangnhhse60606" w:date="2014-03-14T21:56:00Z">
              <w:r w:rsidRPr="009872F6">
                <w:rPr>
                  <w:rFonts w:ascii="Calibri" w:eastAsia="Times New Roman" w:hAnsi="Calibri" w:cs="Times New Roman"/>
                  <w:color w:val="000000"/>
                  <w:sz w:val="22"/>
                  <w:lang w:eastAsia="ja-JP"/>
                </w:rPr>
                <w:t>Confirm active messsage will be displayed                                            The button changes from deactive to active</w:t>
              </w:r>
            </w:ins>
          </w:p>
        </w:tc>
        <w:tc>
          <w:tcPr>
            <w:tcW w:w="1710" w:type="dxa"/>
            <w:tcBorders>
              <w:top w:val="nil"/>
              <w:left w:val="nil"/>
              <w:bottom w:val="single" w:sz="4" w:space="0" w:color="auto"/>
              <w:right w:val="single" w:sz="4" w:space="0" w:color="auto"/>
            </w:tcBorders>
            <w:shd w:val="clear" w:color="auto" w:fill="auto"/>
            <w:vAlign w:val="bottom"/>
          </w:tcPr>
          <w:p w:rsidR="00A129A9" w:rsidRDefault="00A129A9" w:rsidP="005A4A99">
            <w:pPr>
              <w:spacing w:after="0" w:line="240" w:lineRule="auto"/>
              <w:rPr>
                <w:ins w:id="1437" w:author="giangnhhse60606" w:date="2014-03-14T21:47:00Z"/>
                <w:rFonts w:ascii="Calibri" w:eastAsia="Times New Roman" w:hAnsi="Calibri" w:cs="Times New Roman"/>
                <w:color w:val="000000"/>
                <w:sz w:val="22"/>
                <w:lang w:eastAsia="ja-JP"/>
              </w:rPr>
            </w:pPr>
            <w:ins w:id="1438" w:author="giangnhhse60606" w:date="2014-03-14T21:47: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A129A9" w:rsidRPr="008C01EB" w:rsidRDefault="00A129A9" w:rsidP="005A4A99">
            <w:pPr>
              <w:spacing w:after="0" w:line="240" w:lineRule="auto"/>
              <w:rPr>
                <w:ins w:id="1439" w:author="giangnhhse60606" w:date="2014-03-14T21:47:00Z"/>
                <w:rFonts w:ascii="Calibri" w:eastAsia="Times New Roman" w:hAnsi="Calibri" w:cs="Times New Roman"/>
                <w:color w:val="000000"/>
                <w:sz w:val="22"/>
                <w:lang w:eastAsia="ja-JP"/>
              </w:rPr>
            </w:pPr>
          </w:p>
        </w:tc>
      </w:tr>
    </w:tbl>
    <w:p w:rsidR="00A129A9" w:rsidRPr="00EF0B1E" w:rsidRDefault="00A129A9">
      <w:pPr>
        <w:pPrChange w:id="1440" w:author="giangnhhse60606" w:date="2014-03-14T21:47:00Z">
          <w:pPr>
            <w:pStyle w:val="Heading5"/>
            <w:numPr>
              <w:numId w:val="34"/>
            </w:numPr>
            <w:ind w:left="4230" w:hanging="360"/>
          </w:pPr>
        </w:pPrChange>
      </w:pPr>
    </w:p>
    <w:p w:rsidR="00584992" w:rsidRDefault="00584992">
      <w:pPr>
        <w:pStyle w:val="Heading4"/>
        <w:ind w:left="1080" w:hanging="450"/>
        <w:rPr>
          <w:ins w:id="1441" w:author="giangnhhse60606" w:date="2014-03-14T21:59:00Z"/>
          <w:rFonts w:asciiTheme="minorHAnsi" w:hAnsiTheme="minorHAnsi"/>
          <w:szCs w:val="24"/>
        </w:rPr>
        <w:pPrChange w:id="1442" w:author="giangnhhse60606" w:date="2014-03-14T21:59:00Z">
          <w:pPr>
            <w:pStyle w:val="Heading4"/>
          </w:pPr>
        </w:pPrChange>
      </w:pPr>
      <w:bookmarkStart w:id="1443" w:name="_Toc382897653"/>
      <w:r w:rsidRPr="00EF0B1E">
        <w:rPr>
          <w:rFonts w:asciiTheme="minorHAnsi" w:hAnsiTheme="minorHAnsi"/>
          <w:szCs w:val="24"/>
        </w:rPr>
        <w:t xml:space="preserve">Role </w:t>
      </w:r>
      <w:r w:rsidR="009F312C" w:rsidRPr="00652740">
        <w:rPr>
          <w:rFonts w:asciiTheme="minorHAnsi" w:hAnsiTheme="minorHAnsi"/>
          <w:szCs w:val="24"/>
        </w:rPr>
        <w:t>‘</w:t>
      </w:r>
      <w:del w:id="1444" w:author="giangnhhse60606" w:date="2014-03-14T22:03:00Z">
        <w:r w:rsidR="009F312C" w:rsidRPr="00652740" w:rsidDel="006D5FCF">
          <w:rPr>
            <w:rFonts w:asciiTheme="minorHAnsi" w:hAnsiTheme="minorHAnsi"/>
            <w:szCs w:val="24"/>
          </w:rPr>
          <w:delText>Hub</w:delText>
        </w:r>
      </w:del>
      <w:ins w:id="1445" w:author="giangnhhse60606" w:date="2014-03-14T22:03:00Z">
        <w:r w:rsidR="006D5FCF">
          <w:rPr>
            <w:rFonts w:asciiTheme="minorHAnsi" w:hAnsiTheme="minorHAnsi"/>
            <w:szCs w:val="24"/>
          </w:rPr>
          <w:t>Stadium Staff</w:t>
        </w:r>
      </w:ins>
      <w:r w:rsidR="009F312C" w:rsidRPr="00EF0B1E">
        <w:rPr>
          <w:rFonts w:asciiTheme="minorHAnsi" w:hAnsiTheme="minorHAnsi"/>
          <w:szCs w:val="24"/>
        </w:rPr>
        <w:t>’</w:t>
      </w:r>
      <w:bookmarkEnd w:id="1443"/>
    </w:p>
    <w:p w:rsidR="007F23D1" w:rsidRPr="008C01EB" w:rsidRDefault="007F23D1">
      <w:pPr>
        <w:pStyle w:val="Heading5"/>
        <w:numPr>
          <w:ilvl w:val="0"/>
          <w:numId w:val="39"/>
        </w:numPr>
        <w:tabs>
          <w:tab w:val="left" w:pos="6570"/>
        </w:tabs>
        <w:ind w:left="2160" w:hanging="1080"/>
        <w:rPr>
          <w:ins w:id="1446" w:author="giangnhhse60606" w:date="2014-03-14T21:59:00Z"/>
        </w:rPr>
        <w:pPrChange w:id="1447" w:author="giangnhhse60606" w:date="2014-03-14T22:52:00Z">
          <w:pPr/>
        </w:pPrChange>
      </w:pPr>
      <w:ins w:id="1448" w:author="giangnhhse60606" w:date="2014-03-14T22:02:00Z">
        <w:r w:rsidRPr="00C22AE8">
          <w:rPr>
            <w:b/>
          </w:rPr>
          <w:t>Field</w:t>
        </w:r>
      </w:ins>
      <w:ins w:id="1449" w:author="giangnhhse60606" w:date="2014-03-14T21:59:00Z">
        <w:r w:rsidRPr="00C22AE8">
          <w:rPr>
            <w:b/>
          </w:rPr>
          <w:t xml:space="preserve"> Mana</w:t>
        </w:r>
        <w:r w:rsidRPr="00951E1A">
          <w:rPr>
            <w:b/>
          </w:rPr>
          <w:t>gements</w:t>
        </w:r>
      </w:ins>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7F23D1" w:rsidRPr="008C01EB" w:rsidTr="005A4A99">
        <w:trPr>
          <w:trHeight w:val="300"/>
          <w:ins w:id="1450" w:author="giangnhhse60606" w:date="2014-03-14T21:5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23D1" w:rsidRPr="008C01EB" w:rsidRDefault="007F23D1" w:rsidP="005A4A99">
            <w:pPr>
              <w:spacing w:after="0" w:line="240" w:lineRule="auto"/>
              <w:jc w:val="center"/>
              <w:rPr>
                <w:ins w:id="1451" w:author="giangnhhse60606" w:date="2014-03-14T21:59:00Z"/>
                <w:rFonts w:ascii="Calibri" w:eastAsia="Times New Roman" w:hAnsi="Calibri" w:cs="Times New Roman"/>
                <w:b/>
                <w:bCs/>
                <w:color w:val="000000"/>
                <w:sz w:val="22"/>
                <w:lang w:eastAsia="ja-JP"/>
              </w:rPr>
            </w:pPr>
            <w:ins w:id="1452" w:author="giangnhhse60606" w:date="2014-03-14T21:59: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7F23D1" w:rsidRPr="008C01EB" w:rsidRDefault="007F23D1" w:rsidP="005A4A99">
            <w:pPr>
              <w:spacing w:after="0" w:line="240" w:lineRule="auto"/>
              <w:jc w:val="center"/>
              <w:rPr>
                <w:ins w:id="1453" w:author="giangnhhse60606" w:date="2014-03-14T21:59:00Z"/>
                <w:rFonts w:ascii="Calibri" w:eastAsia="Times New Roman" w:hAnsi="Calibri" w:cs="Times New Roman"/>
                <w:b/>
                <w:bCs/>
                <w:color w:val="000000"/>
                <w:sz w:val="22"/>
                <w:lang w:eastAsia="ja-JP"/>
              </w:rPr>
            </w:pPr>
            <w:ins w:id="1454" w:author="giangnhhse60606" w:date="2014-03-14T21:59: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7F23D1" w:rsidRPr="008C01EB" w:rsidRDefault="007F23D1" w:rsidP="005A4A99">
            <w:pPr>
              <w:spacing w:after="0" w:line="240" w:lineRule="auto"/>
              <w:jc w:val="center"/>
              <w:rPr>
                <w:ins w:id="1455" w:author="giangnhhse60606" w:date="2014-03-14T21:59:00Z"/>
                <w:rFonts w:ascii="Calibri" w:eastAsia="Times New Roman" w:hAnsi="Calibri" w:cs="Times New Roman"/>
                <w:b/>
                <w:bCs/>
                <w:color w:val="000000"/>
                <w:sz w:val="22"/>
                <w:lang w:eastAsia="ja-JP"/>
              </w:rPr>
            </w:pPr>
            <w:ins w:id="1456" w:author="giangnhhse60606" w:date="2014-03-14T21:59: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7F23D1" w:rsidRPr="008C01EB" w:rsidRDefault="007F23D1" w:rsidP="005A4A99">
            <w:pPr>
              <w:spacing w:after="0" w:line="240" w:lineRule="auto"/>
              <w:jc w:val="center"/>
              <w:rPr>
                <w:ins w:id="1457" w:author="giangnhhse60606" w:date="2014-03-14T21:59:00Z"/>
                <w:rFonts w:ascii="Calibri" w:eastAsia="Times New Roman" w:hAnsi="Calibri" w:cs="Times New Roman"/>
                <w:b/>
                <w:bCs/>
                <w:color w:val="000000"/>
                <w:sz w:val="22"/>
                <w:lang w:eastAsia="ja-JP"/>
              </w:rPr>
            </w:pPr>
            <w:ins w:id="1458" w:author="giangnhhse60606" w:date="2014-03-14T21:59: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7F23D1" w:rsidRPr="008C01EB" w:rsidRDefault="007F23D1" w:rsidP="005A4A99">
            <w:pPr>
              <w:spacing w:after="0" w:line="240" w:lineRule="auto"/>
              <w:jc w:val="center"/>
              <w:rPr>
                <w:ins w:id="1459" w:author="giangnhhse60606" w:date="2014-03-14T21:59:00Z"/>
                <w:rFonts w:ascii="Calibri" w:eastAsia="Times New Roman" w:hAnsi="Calibri" w:cs="Times New Roman"/>
                <w:b/>
                <w:bCs/>
                <w:color w:val="000000"/>
                <w:sz w:val="22"/>
                <w:lang w:eastAsia="ja-JP"/>
              </w:rPr>
            </w:pPr>
            <w:ins w:id="1460" w:author="giangnhhse60606" w:date="2014-03-14T21:59: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7F23D1" w:rsidRPr="008C01EB" w:rsidRDefault="007F23D1" w:rsidP="005A4A99">
            <w:pPr>
              <w:spacing w:after="0" w:line="240" w:lineRule="auto"/>
              <w:jc w:val="center"/>
              <w:rPr>
                <w:ins w:id="1461" w:author="giangnhhse60606" w:date="2014-03-14T21:59:00Z"/>
                <w:rFonts w:ascii="Calibri" w:eastAsia="Times New Roman" w:hAnsi="Calibri" w:cs="Times New Roman"/>
                <w:b/>
                <w:bCs/>
                <w:color w:val="000000"/>
                <w:sz w:val="22"/>
                <w:lang w:eastAsia="ja-JP"/>
              </w:rPr>
            </w:pPr>
            <w:ins w:id="1462" w:author="giangnhhse60606" w:date="2014-03-14T21:59:00Z">
              <w:r w:rsidRPr="008C01EB">
                <w:rPr>
                  <w:rFonts w:ascii="Calibri" w:eastAsia="Times New Roman" w:hAnsi="Calibri" w:cs="Times New Roman"/>
                  <w:b/>
                  <w:bCs/>
                  <w:color w:val="000000"/>
                  <w:sz w:val="22"/>
                  <w:lang w:eastAsia="ja-JP"/>
                </w:rPr>
                <w:t>Note</w:t>
              </w:r>
            </w:ins>
          </w:p>
        </w:tc>
      </w:tr>
      <w:tr w:rsidR="007F23D1" w:rsidRPr="008C01EB" w:rsidTr="005A4A99">
        <w:trPr>
          <w:trHeight w:val="300"/>
          <w:ins w:id="1463" w:author="giangnhhse60606" w:date="2014-03-14T21:59:00Z"/>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F23D1" w:rsidRPr="008C01EB" w:rsidRDefault="00286880" w:rsidP="005A4A99">
            <w:pPr>
              <w:spacing w:after="0" w:line="240" w:lineRule="auto"/>
              <w:jc w:val="center"/>
              <w:rPr>
                <w:ins w:id="1464" w:author="giangnhhse60606" w:date="2014-03-14T21:59:00Z"/>
                <w:rFonts w:ascii="Calibri" w:eastAsia="Times New Roman" w:hAnsi="Calibri" w:cs="Times New Roman"/>
                <w:b/>
                <w:bCs/>
                <w:color w:val="000000"/>
                <w:sz w:val="22"/>
                <w:lang w:eastAsia="ja-JP"/>
              </w:rPr>
            </w:pPr>
            <w:ins w:id="1465" w:author="giangnhhse60606" w:date="2014-03-14T22:04:00Z">
              <w:r w:rsidRPr="00286880">
                <w:rPr>
                  <w:rFonts w:ascii="Calibri" w:eastAsia="Times New Roman" w:hAnsi="Calibri" w:cs="Times New Roman"/>
                  <w:b/>
                  <w:bCs/>
                  <w:color w:val="000000"/>
                  <w:sz w:val="22"/>
                  <w:lang w:eastAsia="ja-JP"/>
                </w:rPr>
                <w:t>View List Fields</w:t>
              </w:r>
            </w:ins>
          </w:p>
        </w:tc>
      </w:tr>
      <w:tr w:rsidR="007F23D1" w:rsidRPr="008C01EB" w:rsidTr="005A4A99">
        <w:trPr>
          <w:trHeight w:val="1500"/>
          <w:ins w:id="1466"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467" w:author="giangnhhse60606" w:date="2014-03-14T21:59:00Z"/>
                <w:rFonts w:ascii="Calibri" w:eastAsia="Times New Roman" w:hAnsi="Calibri" w:cs="Times New Roman"/>
                <w:color w:val="000000"/>
                <w:sz w:val="22"/>
                <w:lang w:eastAsia="ja-JP"/>
              </w:rPr>
            </w:pPr>
            <w:ins w:id="1468" w:author="giangnhhse60606" w:date="2014-03-14T21:59:00Z">
              <w:r w:rsidRPr="008C01EB">
                <w:rPr>
                  <w:rFonts w:ascii="Calibri" w:eastAsia="Times New Roman" w:hAnsi="Calibri" w:cs="Times New Roman"/>
                  <w:color w:val="000000"/>
                  <w:sz w:val="22"/>
                  <w:lang w:eastAsia="ja-JP"/>
                </w:rPr>
                <w:t>TC_</w:t>
              </w:r>
            </w:ins>
            <w:ins w:id="1469" w:author="giangnhhse60606" w:date="2014-03-14T22:03:00Z">
              <w:r w:rsidR="002B372F">
                <w:rPr>
                  <w:rFonts w:ascii="Calibri" w:eastAsia="Times New Roman" w:hAnsi="Calibri" w:cs="Times New Roman"/>
                  <w:color w:val="000000"/>
                  <w:sz w:val="22"/>
                  <w:lang w:eastAsia="ja-JP"/>
                </w:rPr>
                <w:t>4</w:t>
              </w:r>
            </w:ins>
            <w:ins w:id="1470" w:author="giangnhhse60606" w:date="2014-03-14T21:59:00Z">
              <w:r w:rsidRPr="008C01EB">
                <w:rPr>
                  <w:rFonts w:ascii="Calibri" w:eastAsia="Times New Roman" w:hAnsi="Calibri" w:cs="Times New Roman"/>
                  <w:color w:val="000000"/>
                  <w:sz w:val="22"/>
                  <w:lang w:eastAsia="ja-JP"/>
                </w:rPr>
                <w:t>1</w:t>
              </w:r>
            </w:ins>
          </w:p>
        </w:tc>
        <w:tc>
          <w:tcPr>
            <w:tcW w:w="1872" w:type="dxa"/>
            <w:tcBorders>
              <w:top w:val="nil"/>
              <w:left w:val="nil"/>
              <w:bottom w:val="single" w:sz="4" w:space="0" w:color="auto"/>
              <w:right w:val="single" w:sz="4" w:space="0" w:color="auto"/>
            </w:tcBorders>
            <w:shd w:val="clear" w:color="auto" w:fill="auto"/>
            <w:vAlign w:val="bottom"/>
            <w:hideMark/>
          </w:tcPr>
          <w:p w:rsidR="007F23D1" w:rsidRPr="008C01EB" w:rsidRDefault="007B0BC8" w:rsidP="005A4A99">
            <w:pPr>
              <w:spacing w:after="0" w:line="240" w:lineRule="auto"/>
              <w:rPr>
                <w:ins w:id="1471" w:author="giangnhhse60606" w:date="2014-03-14T21:59:00Z"/>
                <w:rFonts w:ascii="Calibri" w:eastAsia="Times New Roman" w:hAnsi="Calibri" w:cs="Times New Roman"/>
                <w:color w:val="000000"/>
                <w:sz w:val="22"/>
                <w:lang w:eastAsia="ja-JP"/>
              </w:rPr>
            </w:pPr>
            <w:ins w:id="1472" w:author="giangnhhse60606" w:date="2014-03-14T22:04:00Z">
              <w:r w:rsidRPr="007B0BC8">
                <w:rPr>
                  <w:rFonts w:ascii="Calibri" w:eastAsia="Times New Roman" w:hAnsi="Calibri" w:cs="Times New Roman"/>
                  <w:color w:val="000000"/>
                  <w:sz w:val="22"/>
                  <w:lang w:eastAsia="ja-JP"/>
                </w:rPr>
                <w:t>Test viewing "Quản lý sân bóng" form</w:t>
              </w:r>
            </w:ins>
          </w:p>
        </w:tc>
        <w:tc>
          <w:tcPr>
            <w:tcW w:w="3951" w:type="dxa"/>
            <w:tcBorders>
              <w:top w:val="nil"/>
              <w:left w:val="nil"/>
              <w:bottom w:val="single" w:sz="4" w:space="0" w:color="auto"/>
              <w:right w:val="single" w:sz="4" w:space="0" w:color="auto"/>
            </w:tcBorders>
            <w:shd w:val="clear" w:color="auto" w:fill="auto"/>
            <w:vAlign w:val="bottom"/>
            <w:hideMark/>
          </w:tcPr>
          <w:p w:rsidR="00DB6066" w:rsidRPr="00DB6066" w:rsidRDefault="00DB6066" w:rsidP="00DB6066">
            <w:pPr>
              <w:spacing w:after="0" w:line="240" w:lineRule="auto"/>
              <w:rPr>
                <w:ins w:id="1473" w:author="giangnhhse60606" w:date="2014-03-14T22:05:00Z"/>
                <w:rFonts w:ascii="Calibri" w:eastAsia="Times New Roman" w:hAnsi="Calibri" w:cs="Times New Roman"/>
                <w:color w:val="000000"/>
                <w:sz w:val="22"/>
                <w:lang w:eastAsia="ja-JP"/>
              </w:rPr>
            </w:pPr>
            <w:ins w:id="1474" w:author="giangnhhse60606" w:date="2014-03-14T22:05:00Z">
              <w:r w:rsidRPr="00DB6066">
                <w:rPr>
                  <w:rFonts w:ascii="Calibri" w:eastAsia="Times New Roman" w:hAnsi="Calibri" w:cs="Times New Roman"/>
                  <w:color w:val="000000"/>
                  <w:sz w:val="22"/>
                  <w:lang w:eastAsia="ja-JP"/>
                </w:rPr>
                <w:t>1. Login the system as Stadium Owner</w:t>
              </w:r>
            </w:ins>
          </w:p>
          <w:p w:rsidR="007F23D1" w:rsidRPr="008C01EB" w:rsidRDefault="00DB6066" w:rsidP="00DB6066">
            <w:pPr>
              <w:spacing w:after="0" w:line="240" w:lineRule="auto"/>
              <w:rPr>
                <w:ins w:id="1475" w:author="giangnhhse60606" w:date="2014-03-14T21:59:00Z"/>
                <w:rFonts w:ascii="Calibri" w:eastAsia="Times New Roman" w:hAnsi="Calibri" w:cs="Times New Roman"/>
                <w:color w:val="000000"/>
                <w:sz w:val="22"/>
                <w:lang w:eastAsia="ja-JP"/>
              </w:rPr>
            </w:pPr>
            <w:ins w:id="1476" w:author="giangnhhse60606" w:date="2014-03-14T22:05:00Z">
              <w:r w:rsidRPr="00DB6066">
                <w:rPr>
                  <w:rFonts w:ascii="Calibri" w:eastAsia="Times New Roman" w:hAnsi="Calibri" w:cs="Times New Roman"/>
                  <w:color w:val="000000"/>
                  <w:sz w:val="22"/>
                  <w:lang w:eastAsia="ja-JP"/>
                </w:rPr>
                <w:t>2. Click "Quản lý sân bóng" tab in the menu.</w:t>
              </w:r>
            </w:ins>
          </w:p>
        </w:tc>
        <w:tc>
          <w:tcPr>
            <w:tcW w:w="3510" w:type="dxa"/>
            <w:tcBorders>
              <w:top w:val="nil"/>
              <w:left w:val="nil"/>
              <w:bottom w:val="single" w:sz="4" w:space="0" w:color="auto"/>
              <w:right w:val="single" w:sz="4" w:space="0" w:color="auto"/>
            </w:tcBorders>
            <w:shd w:val="clear" w:color="auto" w:fill="auto"/>
            <w:vAlign w:val="bottom"/>
            <w:hideMark/>
          </w:tcPr>
          <w:p w:rsidR="00DB6066" w:rsidRPr="00DB6066" w:rsidRDefault="00DB6066" w:rsidP="00DB6066">
            <w:pPr>
              <w:spacing w:after="0" w:line="240" w:lineRule="auto"/>
              <w:rPr>
                <w:ins w:id="1477" w:author="giangnhhse60606" w:date="2014-03-14T22:05:00Z"/>
                <w:rFonts w:ascii="Calibri" w:eastAsia="Times New Roman" w:hAnsi="Calibri" w:cs="Times New Roman"/>
                <w:color w:val="000000"/>
                <w:sz w:val="22"/>
                <w:lang w:eastAsia="ja-JP"/>
              </w:rPr>
            </w:pPr>
            <w:ins w:id="1478" w:author="giangnhhse60606" w:date="2014-03-14T22:05:00Z">
              <w:r w:rsidRPr="00DB6066">
                <w:rPr>
                  <w:rFonts w:ascii="Calibri" w:eastAsia="Times New Roman" w:hAnsi="Calibri" w:cs="Times New Roman"/>
                  <w:color w:val="000000"/>
                  <w:sz w:val="22"/>
                  <w:lang w:eastAsia="ja-JP"/>
                </w:rPr>
                <w:t>The "Quản lý sân bóng" view form is displayed as list with the following informations:</w:t>
              </w:r>
            </w:ins>
          </w:p>
          <w:p w:rsidR="00DB6066" w:rsidRPr="00DB6066" w:rsidRDefault="00DB6066" w:rsidP="00DB6066">
            <w:pPr>
              <w:spacing w:after="0" w:line="240" w:lineRule="auto"/>
              <w:rPr>
                <w:ins w:id="1479" w:author="giangnhhse60606" w:date="2014-03-14T22:05:00Z"/>
                <w:rFonts w:ascii="Calibri" w:eastAsia="Times New Roman" w:hAnsi="Calibri" w:cs="Times New Roman"/>
                <w:color w:val="000000"/>
                <w:sz w:val="22"/>
                <w:lang w:eastAsia="ja-JP"/>
              </w:rPr>
            </w:pPr>
            <w:ins w:id="1480" w:author="giangnhhse60606" w:date="2014-03-14T22:05:00Z">
              <w:r w:rsidRPr="00DB6066">
                <w:rPr>
                  <w:rFonts w:ascii="Calibri" w:eastAsia="Times New Roman" w:hAnsi="Calibri" w:cs="Times New Roman"/>
                  <w:color w:val="000000"/>
                  <w:sz w:val="22"/>
                  <w:lang w:eastAsia="ja-JP"/>
                </w:rPr>
                <w:t>- "Số sân"</w:t>
              </w:r>
            </w:ins>
          </w:p>
          <w:p w:rsidR="00DB6066" w:rsidRPr="00DB6066" w:rsidRDefault="00DB6066" w:rsidP="00DB6066">
            <w:pPr>
              <w:spacing w:after="0" w:line="240" w:lineRule="auto"/>
              <w:rPr>
                <w:ins w:id="1481" w:author="giangnhhse60606" w:date="2014-03-14T22:05:00Z"/>
                <w:rFonts w:ascii="Calibri" w:eastAsia="Times New Roman" w:hAnsi="Calibri" w:cs="Times New Roman"/>
                <w:color w:val="000000"/>
                <w:sz w:val="22"/>
                <w:lang w:eastAsia="ja-JP"/>
              </w:rPr>
            </w:pPr>
            <w:ins w:id="1482" w:author="giangnhhse60606" w:date="2014-03-14T22:05:00Z">
              <w:r w:rsidRPr="00DB6066">
                <w:rPr>
                  <w:rFonts w:ascii="Calibri" w:eastAsia="Times New Roman" w:hAnsi="Calibri" w:cs="Times New Roman"/>
                  <w:color w:val="000000"/>
                  <w:sz w:val="22"/>
                  <w:lang w:eastAsia="ja-JP"/>
                </w:rPr>
                <w:t>- "Sân mẹ"</w:t>
              </w:r>
            </w:ins>
          </w:p>
          <w:p w:rsidR="00DB6066" w:rsidRPr="00DB6066" w:rsidRDefault="00DB6066" w:rsidP="00DB6066">
            <w:pPr>
              <w:spacing w:after="0" w:line="240" w:lineRule="auto"/>
              <w:rPr>
                <w:ins w:id="1483" w:author="giangnhhse60606" w:date="2014-03-14T22:05:00Z"/>
                <w:rFonts w:ascii="Calibri" w:eastAsia="Times New Roman" w:hAnsi="Calibri" w:cs="Times New Roman"/>
                <w:color w:val="000000"/>
                <w:sz w:val="22"/>
                <w:lang w:eastAsia="ja-JP"/>
              </w:rPr>
            </w:pPr>
            <w:ins w:id="1484" w:author="giangnhhse60606" w:date="2014-03-14T22:05:00Z">
              <w:r w:rsidRPr="00DB6066">
                <w:rPr>
                  <w:rFonts w:ascii="Calibri" w:eastAsia="Times New Roman" w:hAnsi="Calibri" w:cs="Times New Roman"/>
                  <w:color w:val="000000"/>
                  <w:sz w:val="22"/>
                  <w:lang w:eastAsia="ja-JP"/>
                </w:rPr>
                <w:t>- "Loại sân"</w:t>
              </w:r>
            </w:ins>
          </w:p>
          <w:p w:rsidR="007F23D1" w:rsidRPr="008C01EB" w:rsidRDefault="00DB6066" w:rsidP="00DB6066">
            <w:pPr>
              <w:spacing w:after="0" w:line="240" w:lineRule="auto"/>
              <w:rPr>
                <w:ins w:id="1485" w:author="giangnhhse60606" w:date="2014-03-14T21:59:00Z"/>
                <w:rFonts w:ascii="Calibri" w:eastAsia="Times New Roman" w:hAnsi="Calibri" w:cs="Times New Roman"/>
                <w:color w:val="000000"/>
                <w:sz w:val="22"/>
                <w:lang w:eastAsia="ja-JP"/>
              </w:rPr>
            </w:pPr>
            <w:ins w:id="1486" w:author="giangnhhse60606" w:date="2014-03-14T22:05:00Z">
              <w:r w:rsidRPr="00DB6066">
                <w:rPr>
                  <w:rFonts w:ascii="Calibri" w:eastAsia="Times New Roman" w:hAnsi="Calibri" w:cs="Times New Roman"/>
                  <w:color w:val="000000"/>
                  <w:sz w:val="22"/>
                  <w:lang w:eastAsia="ja-JP"/>
                </w:rPr>
                <w:t>- "Tình trạng hoạt động"</w:t>
              </w:r>
            </w:ins>
          </w:p>
        </w:tc>
        <w:tc>
          <w:tcPr>
            <w:tcW w:w="1710"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487" w:author="giangnhhse60606" w:date="2014-03-14T21:59:00Z"/>
                <w:rFonts w:ascii="Calibri" w:eastAsia="Times New Roman" w:hAnsi="Calibri" w:cs="Times New Roman"/>
                <w:color w:val="000000"/>
                <w:sz w:val="22"/>
                <w:lang w:eastAsia="ja-JP"/>
              </w:rPr>
            </w:pPr>
            <w:ins w:id="1488"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489" w:author="giangnhhse60606" w:date="2014-03-14T21:59:00Z"/>
                <w:rFonts w:ascii="Calibri" w:eastAsia="Times New Roman" w:hAnsi="Calibri" w:cs="Times New Roman"/>
                <w:color w:val="000000"/>
                <w:sz w:val="22"/>
                <w:lang w:eastAsia="ja-JP"/>
              </w:rPr>
            </w:pPr>
            <w:ins w:id="1490" w:author="giangnhhse60606" w:date="2014-03-14T21:59:00Z">
              <w:r w:rsidRPr="008C01EB">
                <w:rPr>
                  <w:rFonts w:ascii="Calibri" w:eastAsia="Times New Roman" w:hAnsi="Calibri" w:cs="Times New Roman"/>
                  <w:color w:val="000000"/>
                  <w:sz w:val="22"/>
                  <w:lang w:eastAsia="ja-JP"/>
                </w:rPr>
                <w:t> </w:t>
              </w:r>
            </w:ins>
          </w:p>
        </w:tc>
      </w:tr>
      <w:tr w:rsidR="007F23D1" w:rsidRPr="008C01EB" w:rsidTr="005A4A99">
        <w:trPr>
          <w:trHeight w:val="300"/>
          <w:ins w:id="1491" w:author="giangnhhse60606" w:date="2014-03-14T21:59: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7F23D1" w:rsidRPr="008C01EB" w:rsidRDefault="00987B51" w:rsidP="005A4A99">
            <w:pPr>
              <w:spacing w:after="0" w:line="240" w:lineRule="auto"/>
              <w:jc w:val="center"/>
              <w:rPr>
                <w:ins w:id="1492" w:author="giangnhhse60606" w:date="2014-03-14T21:59:00Z"/>
                <w:rFonts w:ascii="Calibri" w:eastAsia="Times New Roman" w:hAnsi="Calibri" w:cs="Times New Roman"/>
                <w:b/>
                <w:bCs/>
                <w:color w:val="000000"/>
                <w:sz w:val="22"/>
                <w:lang w:eastAsia="ja-JP"/>
              </w:rPr>
            </w:pPr>
            <w:ins w:id="1493" w:author="giangnhhse60606" w:date="2014-03-14T22:05:00Z">
              <w:r w:rsidRPr="00987B51">
                <w:rPr>
                  <w:rFonts w:ascii="Calibri" w:eastAsia="Times New Roman" w:hAnsi="Calibri" w:cs="Times New Roman"/>
                  <w:b/>
                  <w:bCs/>
                  <w:color w:val="000000"/>
                  <w:sz w:val="22"/>
                  <w:lang w:eastAsia="ja-JP"/>
                </w:rPr>
                <w:t>Create Field</w:t>
              </w:r>
            </w:ins>
          </w:p>
        </w:tc>
      </w:tr>
      <w:tr w:rsidR="007F23D1" w:rsidRPr="008C01EB" w:rsidTr="005A4A99">
        <w:trPr>
          <w:trHeight w:val="1500"/>
          <w:ins w:id="1494"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495" w:author="giangnhhse60606" w:date="2014-03-14T21:59:00Z"/>
                <w:rFonts w:ascii="Calibri" w:eastAsia="Times New Roman" w:hAnsi="Calibri" w:cs="Times New Roman"/>
                <w:color w:val="000000"/>
                <w:sz w:val="22"/>
                <w:lang w:eastAsia="ja-JP"/>
              </w:rPr>
            </w:pPr>
            <w:ins w:id="1496" w:author="giangnhhse60606" w:date="2014-03-14T21:59:00Z">
              <w:r w:rsidRPr="008C01EB">
                <w:rPr>
                  <w:rFonts w:ascii="Calibri" w:eastAsia="Times New Roman" w:hAnsi="Calibri" w:cs="Times New Roman"/>
                  <w:color w:val="000000"/>
                  <w:sz w:val="22"/>
                  <w:lang w:eastAsia="ja-JP"/>
                </w:rPr>
                <w:t>TC_</w:t>
              </w:r>
            </w:ins>
            <w:ins w:id="1497" w:author="giangnhhse60606" w:date="2014-03-14T22:05:00Z">
              <w:r w:rsidR="00691270">
                <w:rPr>
                  <w:rFonts w:ascii="Calibri" w:eastAsia="Times New Roman" w:hAnsi="Calibri" w:cs="Times New Roman"/>
                  <w:color w:val="000000"/>
                  <w:sz w:val="22"/>
                  <w:lang w:eastAsia="ja-JP"/>
                </w:rPr>
                <w:t>4</w:t>
              </w:r>
            </w:ins>
            <w:ins w:id="1498" w:author="giangnhhse60606" w:date="2014-03-14T21:59:00Z">
              <w:r>
                <w:rPr>
                  <w:rFonts w:ascii="Calibri" w:eastAsia="Times New Roman" w:hAnsi="Calibri" w:cs="Times New Roman"/>
                  <w:color w:val="000000"/>
                  <w:sz w:val="22"/>
                  <w:lang w:eastAsia="ja-JP"/>
                </w:rPr>
                <w:t>2</w:t>
              </w:r>
            </w:ins>
          </w:p>
        </w:tc>
        <w:tc>
          <w:tcPr>
            <w:tcW w:w="1872" w:type="dxa"/>
            <w:tcBorders>
              <w:top w:val="nil"/>
              <w:left w:val="nil"/>
              <w:bottom w:val="single" w:sz="4" w:space="0" w:color="auto"/>
              <w:right w:val="single" w:sz="4" w:space="0" w:color="auto"/>
            </w:tcBorders>
            <w:shd w:val="clear" w:color="auto" w:fill="auto"/>
            <w:vAlign w:val="bottom"/>
            <w:hideMark/>
          </w:tcPr>
          <w:p w:rsidR="007F23D1" w:rsidRPr="008C01EB" w:rsidRDefault="00691270" w:rsidP="005A4A99">
            <w:pPr>
              <w:spacing w:after="0" w:line="240" w:lineRule="auto"/>
              <w:rPr>
                <w:ins w:id="1499" w:author="giangnhhse60606" w:date="2014-03-14T21:59:00Z"/>
                <w:rFonts w:ascii="Calibri" w:eastAsia="Times New Roman" w:hAnsi="Calibri" w:cs="Times New Roman"/>
                <w:color w:val="000000"/>
                <w:sz w:val="22"/>
                <w:lang w:eastAsia="ja-JP"/>
              </w:rPr>
            </w:pPr>
            <w:ins w:id="1500" w:author="giangnhhse60606" w:date="2014-03-14T22:05:00Z">
              <w:r w:rsidRPr="00691270">
                <w:rPr>
                  <w:rFonts w:ascii="Calibri" w:eastAsia="Times New Roman" w:hAnsi="Calibri" w:cs="Times New Roman"/>
                  <w:color w:val="000000"/>
                  <w:sz w:val="22"/>
                  <w:lang w:eastAsia="ja-JP"/>
                </w:rPr>
                <w:t>Test creating a field with blank fields</w:t>
              </w:r>
            </w:ins>
          </w:p>
        </w:tc>
        <w:tc>
          <w:tcPr>
            <w:tcW w:w="3951" w:type="dxa"/>
            <w:tcBorders>
              <w:top w:val="nil"/>
              <w:left w:val="nil"/>
              <w:bottom w:val="single" w:sz="4" w:space="0" w:color="auto"/>
              <w:right w:val="single" w:sz="4" w:space="0" w:color="auto"/>
            </w:tcBorders>
            <w:shd w:val="clear" w:color="auto" w:fill="auto"/>
            <w:vAlign w:val="bottom"/>
            <w:hideMark/>
          </w:tcPr>
          <w:p w:rsidR="00A0462B" w:rsidRPr="00A0462B" w:rsidRDefault="00A0462B" w:rsidP="00A0462B">
            <w:pPr>
              <w:spacing w:after="0" w:line="240" w:lineRule="auto"/>
              <w:rPr>
                <w:ins w:id="1501" w:author="giangnhhse60606" w:date="2014-03-14T22:05:00Z"/>
                <w:rFonts w:ascii="Calibri" w:eastAsia="Times New Roman" w:hAnsi="Calibri" w:cs="Times New Roman"/>
                <w:color w:val="000000"/>
                <w:sz w:val="22"/>
                <w:lang w:eastAsia="ja-JP"/>
              </w:rPr>
            </w:pPr>
            <w:ins w:id="1502" w:author="giangnhhse60606" w:date="2014-03-14T22:05:00Z">
              <w:r w:rsidRPr="00A0462B">
                <w:rPr>
                  <w:rFonts w:ascii="Calibri" w:eastAsia="Times New Roman" w:hAnsi="Calibri" w:cs="Times New Roman"/>
                  <w:color w:val="000000"/>
                  <w:sz w:val="22"/>
                  <w:lang w:eastAsia="ja-JP"/>
                </w:rPr>
                <w:t>1. Login the system as Stadium Owner</w:t>
              </w:r>
            </w:ins>
          </w:p>
          <w:p w:rsidR="00A0462B" w:rsidRPr="00A0462B" w:rsidRDefault="00A0462B" w:rsidP="00A0462B">
            <w:pPr>
              <w:spacing w:after="0" w:line="240" w:lineRule="auto"/>
              <w:rPr>
                <w:ins w:id="1503" w:author="giangnhhse60606" w:date="2014-03-14T22:05:00Z"/>
                <w:rFonts w:ascii="Calibri" w:eastAsia="Times New Roman" w:hAnsi="Calibri" w:cs="Times New Roman"/>
                <w:color w:val="000000"/>
                <w:sz w:val="22"/>
                <w:lang w:eastAsia="ja-JP"/>
              </w:rPr>
            </w:pPr>
            <w:ins w:id="1504" w:author="giangnhhse60606" w:date="2014-03-14T22:05:00Z">
              <w:r w:rsidRPr="00A0462B">
                <w:rPr>
                  <w:rFonts w:ascii="Calibri" w:eastAsia="Times New Roman" w:hAnsi="Calibri" w:cs="Times New Roman"/>
                  <w:color w:val="000000"/>
                  <w:sz w:val="22"/>
                  <w:lang w:eastAsia="ja-JP"/>
                </w:rPr>
                <w:t>2. Go to "Quản lý sân bóng" page</w:t>
              </w:r>
            </w:ins>
          </w:p>
          <w:p w:rsidR="00A0462B" w:rsidRPr="00A0462B" w:rsidRDefault="00A0462B" w:rsidP="00A0462B">
            <w:pPr>
              <w:spacing w:after="0" w:line="240" w:lineRule="auto"/>
              <w:rPr>
                <w:ins w:id="1505" w:author="giangnhhse60606" w:date="2014-03-14T22:05:00Z"/>
                <w:rFonts w:ascii="Calibri" w:eastAsia="Times New Roman" w:hAnsi="Calibri" w:cs="Times New Roman"/>
                <w:color w:val="000000"/>
                <w:sz w:val="22"/>
                <w:lang w:eastAsia="ja-JP"/>
              </w:rPr>
            </w:pPr>
            <w:ins w:id="1506" w:author="giangnhhse60606" w:date="2014-03-14T22:05:00Z">
              <w:r w:rsidRPr="00A0462B">
                <w:rPr>
                  <w:rFonts w:ascii="Calibri" w:eastAsia="Times New Roman" w:hAnsi="Calibri" w:cs="Times New Roman"/>
                  <w:color w:val="000000"/>
                  <w:sz w:val="22"/>
                  <w:lang w:eastAsia="ja-JP"/>
                </w:rPr>
                <w:t>3. Click "Thêm sân" button</w:t>
              </w:r>
            </w:ins>
          </w:p>
          <w:p w:rsidR="00A0462B" w:rsidRPr="00A0462B" w:rsidRDefault="00A0462B" w:rsidP="00A0462B">
            <w:pPr>
              <w:spacing w:after="0" w:line="240" w:lineRule="auto"/>
              <w:rPr>
                <w:ins w:id="1507" w:author="giangnhhse60606" w:date="2014-03-14T22:05:00Z"/>
                <w:rFonts w:ascii="Calibri" w:eastAsia="Times New Roman" w:hAnsi="Calibri" w:cs="Times New Roman"/>
                <w:color w:val="000000"/>
                <w:sz w:val="22"/>
                <w:lang w:eastAsia="ja-JP"/>
              </w:rPr>
            </w:pPr>
            <w:ins w:id="1508" w:author="giangnhhse60606" w:date="2014-03-14T22:05:00Z">
              <w:r w:rsidRPr="00A0462B">
                <w:rPr>
                  <w:rFonts w:ascii="Calibri" w:eastAsia="Times New Roman" w:hAnsi="Calibri" w:cs="Times New Roman"/>
                  <w:color w:val="000000"/>
                  <w:sz w:val="22"/>
                  <w:lang w:eastAsia="ja-JP"/>
                </w:rPr>
                <w:t>4. All fields are blank</w:t>
              </w:r>
            </w:ins>
          </w:p>
          <w:p w:rsidR="007F23D1" w:rsidRPr="008C01EB" w:rsidRDefault="00A0462B" w:rsidP="00A0462B">
            <w:pPr>
              <w:spacing w:after="0" w:line="240" w:lineRule="auto"/>
              <w:rPr>
                <w:ins w:id="1509" w:author="giangnhhse60606" w:date="2014-03-14T21:59:00Z"/>
                <w:rFonts w:ascii="Calibri" w:eastAsia="Times New Roman" w:hAnsi="Calibri" w:cs="Times New Roman"/>
                <w:color w:val="000000"/>
                <w:sz w:val="22"/>
                <w:lang w:eastAsia="ja-JP"/>
              </w:rPr>
            </w:pPr>
            <w:ins w:id="1510" w:author="giangnhhse60606" w:date="2014-03-14T22:05:00Z">
              <w:r w:rsidRPr="00A0462B">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1871EB" w:rsidRPr="001871EB" w:rsidRDefault="001871EB" w:rsidP="001871EB">
            <w:pPr>
              <w:spacing w:after="0" w:line="240" w:lineRule="auto"/>
              <w:rPr>
                <w:ins w:id="1511" w:author="giangnhhse60606" w:date="2014-03-14T22:06:00Z"/>
                <w:rFonts w:ascii="Calibri" w:eastAsia="Times New Roman" w:hAnsi="Calibri" w:cs="Times New Roman"/>
                <w:color w:val="000000"/>
                <w:sz w:val="22"/>
                <w:lang w:eastAsia="ja-JP"/>
              </w:rPr>
            </w:pPr>
            <w:ins w:id="1512" w:author="giangnhhse60606" w:date="2014-03-14T22:06:00Z">
              <w:r w:rsidRPr="001871EB">
                <w:rPr>
                  <w:rFonts w:ascii="Calibri" w:eastAsia="Times New Roman" w:hAnsi="Calibri" w:cs="Times New Roman"/>
                  <w:color w:val="000000"/>
                  <w:sz w:val="22"/>
                  <w:lang w:eastAsia="ja-JP"/>
                </w:rPr>
                <w:t>Error message will be displayed:</w:t>
              </w:r>
            </w:ins>
          </w:p>
          <w:p w:rsidR="007F23D1" w:rsidRPr="008C01EB" w:rsidRDefault="001871EB" w:rsidP="001871EB">
            <w:pPr>
              <w:spacing w:after="0" w:line="240" w:lineRule="auto"/>
              <w:rPr>
                <w:ins w:id="1513" w:author="giangnhhse60606" w:date="2014-03-14T21:59:00Z"/>
                <w:rFonts w:ascii="Calibri" w:eastAsia="Times New Roman" w:hAnsi="Calibri" w:cs="Times New Roman"/>
                <w:color w:val="000000"/>
                <w:sz w:val="22"/>
                <w:lang w:eastAsia="ja-JP"/>
              </w:rPr>
            </w:pPr>
            <w:ins w:id="1514" w:author="giangnhhse60606" w:date="2014-03-14T22:06:00Z">
              <w:r w:rsidRPr="001871EB">
                <w:rPr>
                  <w:rFonts w:ascii="Calibri" w:eastAsia="Times New Roman" w:hAnsi="Calibri" w:cs="Times New Roman"/>
                  <w:color w:val="000000"/>
                  <w:sz w:val="22"/>
                  <w:lang w:eastAsia="ja-JP"/>
                </w:rPr>
                <w:t>- "Xin vui lòng nhập các thông tin bắt buộc".</w:t>
              </w:r>
            </w:ins>
          </w:p>
        </w:tc>
        <w:tc>
          <w:tcPr>
            <w:tcW w:w="1710" w:type="dxa"/>
            <w:tcBorders>
              <w:top w:val="nil"/>
              <w:left w:val="nil"/>
              <w:bottom w:val="single" w:sz="4" w:space="0" w:color="auto"/>
              <w:right w:val="single" w:sz="4" w:space="0" w:color="auto"/>
            </w:tcBorders>
            <w:shd w:val="clear" w:color="auto" w:fill="auto"/>
            <w:vAlign w:val="bottom"/>
            <w:hideMark/>
          </w:tcPr>
          <w:p w:rsidR="007F23D1" w:rsidRPr="008C01EB" w:rsidRDefault="007F23D1" w:rsidP="005A4A99">
            <w:pPr>
              <w:spacing w:after="0" w:line="240" w:lineRule="auto"/>
              <w:rPr>
                <w:ins w:id="1515" w:author="giangnhhse60606" w:date="2014-03-14T21:59:00Z"/>
                <w:rFonts w:ascii="Calibri" w:eastAsia="Times New Roman" w:hAnsi="Calibri" w:cs="Times New Roman"/>
                <w:color w:val="000000"/>
                <w:sz w:val="22"/>
                <w:lang w:eastAsia="ja-JP"/>
              </w:rPr>
            </w:pPr>
            <w:ins w:id="1516"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17" w:author="giangnhhse60606" w:date="2014-03-14T21:59:00Z"/>
                <w:rFonts w:ascii="Calibri" w:eastAsia="Times New Roman" w:hAnsi="Calibri" w:cs="Times New Roman"/>
                <w:color w:val="000000"/>
                <w:sz w:val="22"/>
                <w:lang w:eastAsia="ja-JP"/>
              </w:rPr>
            </w:pPr>
            <w:ins w:id="1518" w:author="giangnhhse60606" w:date="2014-03-14T21:59:00Z">
              <w:r w:rsidRPr="008C01EB">
                <w:rPr>
                  <w:rFonts w:ascii="Calibri" w:eastAsia="Times New Roman" w:hAnsi="Calibri" w:cs="Times New Roman"/>
                  <w:color w:val="000000"/>
                  <w:sz w:val="22"/>
                  <w:lang w:eastAsia="ja-JP"/>
                </w:rPr>
                <w:t> </w:t>
              </w:r>
            </w:ins>
          </w:p>
        </w:tc>
      </w:tr>
      <w:tr w:rsidR="007F23D1" w:rsidRPr="008C01EB" w:rsidTr="005A4A99">
        <w:trPr>
          <w:trHeight w:val="1500"/>
          <w:ins w:id="1519"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20" w:author="giangnhhse60606" w:date="2014-03-14T21:59:00Z"/>
                <w:rFonts w:ascii="Calibri" w:eastAsia="Times New Roman" w:hAnsi="Calibri" w:cs="Times New Roman"/>
                <w:color w:val="000000"/>
                <w:sz w:val="22"/>
                <w:lang w:eastAsia="ja-JP"/>
              </w:rPr>
            </w:pPr>
            <w:ins w:id="1521" w:author="giangnhhse60606" w:date="2014-03-14T21:59:00Z">
              <w:r w:rsidRPr="008C01EB">
                <w:rPr>
                  <w:rFonts w:ascii="Calibri" w:eastAsia="Times New Roman" w:hAnsi="Calibri" w:cs="Times New Roman"/>
                  <w:color w:val="000000"/>
                  <w:sz w:val="22"/>
                  <w:lang w:eastAsia="ja-JP"/>
                </w:rPr>
                <w:t>TC_</w:t>
              </w:r>
            </w:ins>
            <w:ins w:id="1522" w:author="giangnhhse60606" w:date="2014-03-14T22:06:00Z">
              <w:r w:rsidR="00A07C6F">
                <w:rPr>
                  <w:rFonts w:ascii="Calibri" w:eastAsia="Times New Roman" w:hAnsi="Calibri" w:cs="Times New Roman"/>
                  <w:color w:val="000000"/>
                  <w:sz w:val="22"/>
                  <w:lang w:eastAsia="ja-JP"/>
                </w:rPr>
                <w:t>4</w:t>
              </w:r>
            </w:ins>
            <w:ins w:id="1523" w:author="giangnhhse60606" w:date="2014-03-14T21:59:00Z">
              <w:r>
                <w:rPr>
                  <w:rFonts w:ascii="Calibri" w:eastAsia="Times New Roman" w:hAnsi="Calibri" w:cs="Times New Roman"/>
                  <w:color w:val="000000"/>
                  <w:sz w:val="22"/>
                  <w:lang w:eastAsia="ja-JP"/>
                </w:rPr>
                <w:t>3</w:t>
              </w:r>
            </w:ins>
          </w:p>
        </w:tc>
        <w:tc>
          <w:tcPr>
            <w:tcW w:w="1872" w:type="dxa"/>
            <w:tcBorders>
              <w:top w:val="nil"/>
              <w:left w:val="nil"/>
              <w:bottom w:val="single" w:sz="4" w:space="0" w:color="auto"/>
              <w:right w:val="single" w:sz="4" w:space="0" w:color="auto"/>
            </w:tcBorders>
            <w:shd w:val="clear" w:color="auto" w:fill="auto"/>
            <w:vAlign w:val="bottom"/>
            <w:hideMark/>
          </w:tcPr>
          <w:p w:rsidR="007F23D1" w:rsidRPr="008C01EB" w:rsidRDefault="00A07C6F" w:rsidP="005A4A99">
            <w:pPr>
              <w:spacing w:after="0" w:line="240" w:lineRule="auto"/>
              <w:rPr>
                <w:ins w:id="1524" w:author="giangnhhse60606" w:date="2014-03-14T21:59:00Z"/>
                <w:rFonts w:ascii="Calibri" w:eastAsia="Times New Roman" w:hAnsi="Calibri" w:cs="Times New Roman"/>
                <w:color w:val="000000"/>
                <w:sz w:val="22"/>
                <w:lang w:eastAsia="ja-JP"/>
              </w:rPr>
            </w:pPr>
            <w:ins w:id="1525" w:author="giangnhhse60606" w:date="2014-03-14T22:06:00Z">
              <w:r w:rsidRPr="00A07C6F">
                <w:rPr>
                  <w:rFonts w:ascii="Calibri" w:eastAsia="Times New Roman" w:hAnsi="Calibri" w:cs="Times New Roman"/>
                  <w:color w:val="000000"/>
                  <w:sz w:val="22"/>
                  <w:lang w:eastAsia="ja-JP"/>
                </w:rPr>
                <w:t>Test creating a field with "Số sân" is not a number</w:t>
              </w:r>
            </w:ins>
          </w:p>
        </w:tc>
        <w:tc>
          <w:tcPr>
            <w:tcW w:w="3951" w:type="dxa"/>
            <w:tcBorders>
              <w:top w:val="nil"/>
              <w:left w:val="nil"/>
              <w:bottom w:val="single" w:sz="4" w:space="0" w:color="auto"/>
              <w:right w:val="single" w:sz="4" w:space="0" w:color="auto"/>
            </w:tcBorders>
            <w:shd w:val="clear" w:color="auto" w:fill="auto"/>
            <w:vAlign w:val="bottom"/>
            <w:hideMark/>
          </w:tcPr>
          <w:p w:rsidR="00A07C6F" w:rsidRPr="00A07C6F" w:rsidRDefault="00A07C6F" w:rsidP="00A07C6F">
            <w:pPr>
              <w:spacing w:after="0" w:line="240" w:lineRule="auto"/>
              <w:rPr>
                <w:ins w:id="1526" w:author="giangnhhse60606" w:date="2014-03-14T22:06:00Z"/>
                <w:rFonts w:ascii="Calibri" w:eastAsia="Times New Roman" w:hAnsi="Calibri" w:cs="Times New Roman"/>
                <w:color w:val="000000"/>
                <w:sz w:val="22"/>
                <w:lang w:eastAsia="ja-JP"/>
              </w:rPr>
            </w:pPr>
            <w:ins w:id="1527" w:author="giangnhhse60606" w:date="2014-03-14T22:06:00Z">
              <w:r w:rsidRPr="00A07C6F">
                <w:rPr>
                  <w:rFonts w:ascii="Calibri" w:eastAsia="Times New Roman" w:hAnsi="Calibri" w:cs="Times New Roman"/>
                  <w:color w:val="000000"/>
                  <w:sz w:val="22"/>
                  <w:lang w:eastAsia="ja-JP"/>
                </w:rPr>
                <w:t>1. Login the system as Stadium Owner</w:t>
              </w:r>
            </w:ins>
          </w:p>
          <w:p w:rsidR="00A07C6F" w:rsidRPr="00A07C6F" w:rsidRDefault="00A07C6F" w:rsidP="00A07C6F">
            <w:pPr>
              <w:spacing w:after="0" w:line="240" w:lineRule="auto"/>
              <w:rPr>
                <w:ins w:id="1528" w:author="giangnhhse60606" w:date="2014-03-14T22:06:00Z"/>
                <w:rFonts w:ascii="Calibri" w:eastAsia="Times New Roman" w:hAnsi="Calibri" w:cs="Times New Roman"/>
                <w:color w:val="000000"/>
                <w:sz w:val="22"/>
                <w:lang w:eastAsia="ja-JP"/>
              </w:rPr>
            </w:pPr>
            <w:ins w:id="1529" w:author="giangnhhse60606" w:date="2014-03-14T22:06:00Z">
              <w:r w:rsidRPr="00A07C6F">
                <w:rPr>
                  <w:rFonts w:ascii="Calibri" w:eastAsia="Times New Roman" w:hAnsi="Calibri" w:cs="Times New Roman"/>
                  <w:color w:val="000000"/>
                  <w:sz w:val="22"/>
                  <w:lang w:eastAsia="ja-JP"/>
                </w:rPr>
                <w:t>2. Go to "Quản lý sân bóng" page</w:t>
              </w:r>
            </w:ins>
          </w:p>
          <w:p w:rsidR="00A07C6F" w:rsidRPr="00A07C6F" w:rsidRDefault="00A07C6F" w:rsidP="00A07C6F">
            <w:pPr>
              <w:spacing w:after="0" w:line="240" w:lineRule="auto"/>
              <w:rPr>
                <w:ins w:id="1530" w:author="giangnhhse60606" w:date="2014-03-14T22:06:00Z"/>
                <w:rFonts w:ascii="Calibri" w:eastAsia="Times New Roman" w:hAnsi="Calibri" w:cs="Times New Roman"/>
                <w:color w:val="000000"/>
                <w:sz w:val="22"/>
                <w:lang w:eastAsia="ja-JP"/>
              </w:rPr>
            </w:pPr>
            <w:ins w:id="1531" w:author="giangnhhse60606" w:date="2014-03-14T22:06:00Z">
              <w:r w:rsidRPr="00A07C6F">
                <w:rPr>
                  <w:rFonts w:ascii="Calibri" w:eastAsia="Times New Roman" w:hAnsi="Calibri" w:cs="Times New Roman"/>
                  <w:color w:val="000000"/>
                  <w:sz w:val="22"/>
                  <w:lang w:eastAsia="ja-JP"/>
                </w:rPr>
                <w:t>3. Click "Thêm sân" button</w:t>
              </w:r>
            </w:ins>
          </w:p>
          <w:p w:rsidR="00A07C6F" w:rsidRPr="00A07C6F" w:rsidRDefault="00A07C6F" w:rsidP="00A07C6F">
            <w:pPr>
              <w:spacing w:after="0" w:line="240" w:lineRule="auto"/>
              <w:rPr>
                <w:ins w:id="1532" w:author="giangnhhse60606" w:date="2014-03-14T22:06:00Z"/>
                <w:rFonts w:ascii="Calibri" w:eastAsia="Times New Roman" w:hAnsi="Calibri" w:cs="Times New Roman"/>
                <w:color w:val="000000"/>
                <w:sz w:val="22"/>
                <w:lang w:eastAsia="ja-JP"/>
              </w:rPr>
            </w:pPr>
            <w:ins w:id="1533" w:author="giangnhhse60606" w:date="2014-03-14T22:06:00Z">
              <w:r w:rsidRPr="00A07C6F">
                <w:rPr>
                  <w:rFonts w:ascii="Calibri" w:eastAsia="Times New Roman" w:hAnsi="Calibri" w:cs="Times New Roman"/>
                  <w:color w:val="000000"/>
                  <w:sz w:val="22"/>
                  <w:lang w:eastAsia="ja-JP"/>
                </w:rPr>
                <w:t>4. Input require information</w:t>
              </w:r>
            </w:ins>
          </w:p>
          <w:p w:rsidR="00A07C6F" w:rsidRPr="00A07C6F" w:rsidRDefault="00A07C6F" w:rsidP="00A07C6F">
            <w:pPr>
              <w:spacing w:after="0" w:line="240" w:lineRule="auto"/>
              <w:rPr>
                <w:ins w:id="1534" w:author="giangnhhse60606" w:date="2014-03-14T22:06:00Z"/>
                <w:rFonts w:ascii="Calibri" w:eastAsia="Times New Roman" w:hAnsi="Calibri" w:cs="Times New Roman"/>
                <w:color w:val="000000"/>
                <w:sz w:val="22"/>
                <w:lang w:eastAsia="ja-JP"/>
              </w:rPr>
            </w:pPr>
            <w:ins w:id="1535" w:author="giangnhhse60606" w:date="2014-03-14T22:06:00Z">
              <w:r w:rsidRPr="00A07C6F">
                <w:rPr>
                  <w:rFonts w:ascii="Calibri" w:eastAsia="Times New Roman" w:hAnsi="Calibri" w:cs="Times New Roman"/>
                  <w:color w:val="000000"/>
                  <w:sz w:val="22"/>
                  <w:lang w:eastAsia="ja-JP"/>
                </w:rPr>
                <w:t>- Input "a" into "Số sân" field</w:t>
              </w:r>
            </w:ins>
          </w:p>
          <w:p w:rsidR="00A07C6F" w:rsidRPr="00A07C6F" w:rsidRDefault="00A07C6F" w:rsidP="00A07C6F">
            <w:pPr>
              <w:spacing w:after="0" w:line="240" w:lineRule="auto"/>
              <w:rPr>
                <w:ins w:id="1536" w:author="giangnhhse60606" w:date="2014-03-14T22:06:00Z"/>
                <w:rFonts w:ascii="Calibri" w:eastAsia="Times New Roman" w:hAnsi="Calibri" w:cs="Times New Roman"/>
                <w:color w:val="000000"/>
                <w:sz w:val="22"/>
                <w:lang w:eastAsia="ja-JP"/>
              </w:rPr>
            </w:pPr>
            <w:ins w:id="1537" w:author="giangnhhse60606" w:date="2014-03-14T22:06:00Z">
              <w:r w:rsidRPr="00A07C6F">
                <w:rPr>
                  <w:rFonts w:ascii="Calibri" w:eastAsia="Times New Roman" w:hAnsi="Calibri" w:cs="Times New Roman"/>
                  <w:color w:val="000000"/>
                  <w:sz w:val="22"/>
                  <w:lang w:eastAsia="ja-JP"/>
                </w:rPr>
                <w:t>- Select "1" in "Sân mẹ" field</w:t>
              </w:r>
            </w:ins>
          </w:p>
          <w:p w:rsidR="00A07C6F" w:rsidRPr="00A07C6F" w:rsidRDefault="00A07C6F" w:rsidP="00A07C6F">
            <w:pPr>
              <w:spacing w:after="0" w:line="240" w:lineRule="auto"/>
              <w:rPr>
                <w:ins w:id="1538" w:author="giangnhhse60606" w:date="2014-03-14T22:06:00Z"/>
                <w:rFonts w:ascii="Calibri" w:eastAsia="Times New Roman" w:hAnsi="Calibri" w:cs="Times New Roman"/>
                <w:color w:val="000000"/>
                <w:sz w:val="22"/>
                <w:lang w:eastAsia="ja-JP"/>
              </w:rPr>
            </w:pPr>
            <w:ins w:id="1539" w:author="giangnhhse60606" w:date="2014-03-14T22:06:00Z">
              <w:r w:rsidRPr="00A07C6F">
                <w:rPr>
                  <w:rFonts w:ascii="Calibri" w:eastAsia="Times New Roman" w:hAnsi="Calibri" w:cs="Times New Roman"/>
                  <w:color w:val="000000"/>
                  <w:sz w:val="22"/>
                  <w:lang w:eastAsia="ja-JP"/>
                </w:rPr>
                <w:t>- Select "11 người" in "Loại sân" field</w:t>
              </w:r>
            </w:ins>
          </w:p>
          <w:p w:rsidR="007F23D1" w:rsidRPr="008C01EB" w:rsidRDefault="00A07C6F" w:rsidP="00A07C6F">
            <w:pPr>
              <w:spacing w:after="0" w:line="240" w:lineRule="auto"/>
              <w:rPr>
                <w:ins w:id="1540" w:author="giangnhhse60606" w:date="2014-03-14T21:59:00Z"/>
                <w:rFonts w:ascii="Calibri" w:eastAsia="Times New Roman" w:hAnsi="Calibri" w:cs="Times New Roman"/>
                <w:color w:val="000000"/>
                <w:sz w:val="22"/>
                <w:lang w:eastAsia="ja-JP"/>
              </w:rPr>
            </w:pPr>
            <w:ins w:id="1541" w:author="giangnhhse60606" w:date="2014-03-14T22:06:00Z">
              <w:r w:rsidRPr="00A07C6F">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4375B3" w:rsidRPr="004375B3" w:rsidRDefault="004375B3" w:rsidP="004375B3">
            <w:pPr>
              <w:spacing w:after="0" w:line="240" w:lineRule="auto"/>
              <w:rPr>
                <w:ins w:id="1542" w:author="giangnhhse60606" w:date="2014-03-14T22:07:00Z"/>
                <w:rFonts w:ascii="Calibri" w:eastAsia="Times New Roman" w:hAnsi="Calibri" w:cs="Times New Roman"/>
                <w:color w:val="000000"/>
                <w:sz w:val="22"/>
                <w:lang w:eastAsia="ja-JP"/>
              </w:rPr>
            </w:pPr>
            <w:ins w:id="1543" w:author="giangnhhse60606" w:date="2014-03-14T22:07:00Z">
              <w:r w:rsidRPr="004375B3">
                <w:rPr>
                  <w:rFonts w:ascii="Calibri" w:eastAsia="Times New Roman" w:hAnsi="Calibri" w:cs="Times New Roman"/>
                  <w:color w:val="000000"/>
                  <w:sz w:val="22"/>
                  <w:lang w:eastAsia="ja-JP"/>
                </w:rPr>
                <w:t>Error message will be displayed:</w:t>
              </w:r>
            </w:ins>
          </w:p>
          <w:p w:rsidR="007F23D1" w:rsidRPr="008C01EB" w:rsidRDefault="004375B3" w:rsidP="004375B3">
            <w:pPr>
              <w:spacing w:after="0" w:line="240" w:lineRule="auto"/>
              <w:rPr>
                <w:ins w:id="1544" w:author="giangnhhse60606" w:date="2014-03-14T21:59:00Z"/>
                <w:rFonts w:ascii="Calibri" w:eastAsia="Times New Roman" w:hAnsi="Calibri" w:cs="Times New Roman"/>
                <w:color w:val="000000"/>
                <w:sz w:val="22"/>
                <w:lang w:eastAsia="ja-JP"/>
              </w:rPr>
            </w:pPr>
            <w:ins w:id="1545" w:author="giangnhhse60606" w:date="2014-03-14T22:07:00Z">
              <w:r w:rsidRPr="004375B3">
                <w:rPr>
                  <w:rFonts w:ascii="Calibri" w:eastAsia="Times New Roman" w:hAnsi="Calibri" w:cs="Times New Roman"/>
                  <w:color w:val="000000"/>
                  <w:sz w:val="22"/>
                  <w:lang w:eastAsia="ja-JP"/>
                </w:rPr>
                <w:t>- "Số sân không chính xác, vui lòng nhập lại số sân".</w:t>
              </w:r>
            </w:ins>
          </w:p>
        </w:tc>
        <w:tc>
          <w:tcPr>
            <w:tcW w:w="1710" w:type="dxa"/>
            <w:tcBorders>
              <w:top w:val="nil"/>
              <w:left w:val="nil"/>
              <w:bottom w:val="single" w:sz="4" w:space="0" w:color="auto"/>
              <w:right w:val="single" w:sz="4" w:space="0" w:color="auto"/>
            </w:tcBorders>
            <w:shd w:val="clear" w:color="auto" w:fill="auto"/>
            <w:vAlign w:val="bottom"/>
            <w:hideMark/>
          </w:tcPr>
          <w:p w:rsidR="007F23D1" w:rsidRPr="008C01EB" w:rsidRDefault="007F23D1" w:rsidP="005A4A99">
            <w:pPr>
              <w:spacing w:after="0" w:line="240" w:lineRule="auto"/>
              <w:rPr>
                <w:ins w:id="1546" w:author="giangnhhse60606" w:date="2014-03-14T21:59:00Z"/>
                <w:rFonts w:ascii="Calibri" w:eastAsia="Times New Roman" w:hAnsi="Calibri" w:cs="Times New Roman"/>
                <w:color w:val="000000"/>
                <w:sz w:val="22"/>
                <w:lang w:eastAsia="ja-JP"/>
              </w:rPr>
            </w:pPr>
            <w:ins w:id="1547"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48" w:author="giangnhhse60606" w:date="2014-03-14T21:59:00Z"/>
                <w:rFonts w:ascii="Calibri" w:eastAsia="Times New Roman" w:hAnsi="Calibri" w:cs="Times New Roman"/>
                <w:color w:val="000000"/>
                <w:sz w:val="22"/>
                <w:lang w:eastAsia="ja-JP"/>
              </w:rPr>
            </w:pPr>
            <w:ins w:id="1549" w:author="giangnhhse60606" w:date="2014-03-14T21:59:00Z">
              <w:r w:rsidRPr="008C01EB">
                <w:rPr>
                  <w:rFonts w:ascii="Calibri" w:eastAsia="Times New Roman" w:hAnsi="Calibri" w:cs="Times New Roman"/>
                  <w:color w:val="000000"/>
                  <w:sz w:val="22"/>
                  <w:lang w:eastAsia="ja-JP"/>
                </w:rPr>
                <w:t> </w:t>
              </w:r>
            </w:ins>
          </w:p>
        </w:tc>
      </w:tr>
      <w:tr w:rsidR="007F23D1" w:rsidRPr="008C01EB" w:rsidTr="005A4A99">
        <w:trPr>
          <w:trHeight w:val="1500"/>
          <w:ins w:id="1550"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51" w:author="giangnhhse60606" w:date="2014-03-14T21:59:00Z"/>
                <w:rFonts w:ascii="Calibri" w:eastAsia="Times New Roman" w:hAnsi="Calibri" w:cs="Times New Roman"/>
                <w:color w:val="000000"/>
                <w:sz w:val="22"/>
                <w:lang w:eastAsia="ja-JP"/>
              </w:rPr>
            </w:pPr>
            <w:ins w:id="1552" w:author="giangnhhse60606" w:date="2014-03-14T21:59:00Z">
              <w:r w:rsidRPr="008C01EB">
                <w:rPr>
                  <w:rFonts w:ascii="Calibri" w:eastAsia="Times New Roman" w:hAnsi="Calibri" w:cs="Times New Roman"/>
                  <w:color w:val="000000"/>
                  <w:sz w:val="22"/>
                  <w:lang w:eastAsia="ja-JP"/>
                </w:rPr>
                <w:t>TC_</w:t>
              </w:r>
            </w:ins>
            <w:ins w:id="1553" w:author="giangnhhse60606" w:date="2014-03-14T22:07:00Z">
              <w:r w:rsidR="008C6278">
                <w:rPr>
                  <w:rFonts w:ascii="Calibri" w:eastAsia="Times New Roman" w:hAnsi="Calibri" w:cs="Times New Roman"/>
                  <w:color w:val="000000"/>
                  <w:sz w:val="22"/>
                  <w:lang w:eastAsia="ja-JP"/>
                </w:rPr>
                <w:t>4</w:t>
              </w:r>
            </w:ins>
            <w:ins w:id="1554" w:author="giangnhhse60606" w:date="2014-03-14T21:59:00Z">
              <w:r>
                <w:rPr>
                  <w:rFonts w:ascii="Calibri" w:eastAsia="Times New Roman" w:hAnsi="Calibri" w:cs="Times New Roman"/>
                  <w:color w:val="000000"/>
                  <w:sz w:val="22"/>
                  <w:lang w:eastAsia="ja-JP"/>
                </w:rPr>
                <w:t>4</w:t>
              </w:r>
            </w:ins>
          </w:p>
        </w:tc>
        <w:tc>
          <w:tcPr>
            <w:tcW w:w="1872" w:type="dxa"/>
            <w:tcBorders>
              <w:top w:val="nil"/>
              <w:left w:val="nil"/>
              <w:bottom w:val="single" w:sz="4" w:space="0" w:color="auto"/>
              <w:right w:val="single" w:sz="4" w:space="0" w:color="auto"/>
            </w:tcBorders>
            <w:shd w:val="clear" w:color="auto" w:fill="auto"/>
            <w:vAlign w:val="bottom"/>
            <w:hideMark/>
          </w:tcPr>
          <w:p w:rsidR="007F23D1" w:rsidRPr="008C01EB" w:rsidRDefault="008C6278" w:rsidP="005A4A99">
            <w:pPr>
              <w:spacing w:after="0" w:line="240" w:lineRule="auto"/>
              <w:rPr>
                <w:ins w:id="1555" w:author="giangnhhse60606" w:date="2014-03-14T21:59:00Z"/>
                <w:rFonts w:ascii="Calibri" w:eastAsia="Times New Roman" w:hAnsi="Calibri" w:cs="Times New Roman"/>
                <w:color w:val="000000"/>
                <w:sz w:val="22"/>
                <w:lang w:eastAsia="ja-JP"/>
              </w:rPr>
            </w:pPr>
            <w:ins w:id="1556" w:author="giangnhhse60606" w:date="2014-03-14T22:07:00Z">
              <w:r w:rsidRPr="008C6278">
                <w:rPr>
                  <w:rFonts w:ascii="Calibri" w:eastAsia="Times New Roman" w:hAnsi="Calibri" w:cs="Times New Roman"/>
                  <w:color w:val="000000"/>
                  <w:sz w:val="22"/>
                  <w:lang w:eastAsia="ja-JP"/>
                </w:rPr>
                <w:t>Test creating a field with blank "Sân mẹ" field</w:t>
              </w:r>
            </w:ins>
          </w:p>
        </w:tc>
        <w:tc>
          <w:tcPr>
            <w:tcW w:w="3951" w:type="dxa"/>
            <w:tcBorders>
              <w:top w:val="nil"/>
              <w:left w:val="nil"/>
              <w:bottom w:val="single" w:sz="4" w:space="0" w:color="auto"/>
              <w:right w:val="single" w:sz="4" w:space="0" w:color="auto"/>
            </w:tcBorders>
            <w:shd w:val="clear" w:color="auto" w:fill="auto"/>
            <w:vAlign w:val="bottom"/>
            <w:hideMark/>
          </w:tcPr>
          <w:p w:rsidR="00AD7E44" w:rsidRPr="00AD7E44" w:rsidRDefault="00AD7E44" w:rsidP="00AD7E44">
            <w:pPr>
              <w:spacing w:after="0" w:line="240" w:lineRule="auto"/>
              <w:rPr>
                <w:ins w:id="1557" w:author="giangnhhse60606" w:date="2014-03-14T22:08:00Z"/>
                <w:rFonts w:ascii="Calibri" w:eastAsia="Times New Roman" w:hAnsi="Calibri" w:cs="Times New Roman"/>
                <w:color w:val="000000"/>
                <w:sz w:val="22"/>
                <w:lang w:eastAsia="ja-JP"/>
              </w:rPr>
            </w:pPr>
            <w:ins w:id="1558" w:author="giangnhhse60606" w:date="2014-03-14T22:08:00Z">
              <w:r w:rsidRPr="00AD7E44">
                <w:rPr>
                  <w:rFonts w:ascii="Calibri" w:eastAsia="Times New Roman" w:hAnsi="Calibri" w:cs="Times New Roman"/>
                  <w:color w:val="000000"/>
                  <w:sz w:val="22"/>
                  <w:lang w:eastAsia="ja-JP"/>
                </w:rPr>
                <w:t>1. Login the system as Stadium Owner</w:t>
              </w:r>
            </w:ins>
          </w:p>
          <w:p w:rsidR="00AD7E44" w:rsidRPr="00AD7E44" w:rsidRDefault="00AD7E44" w:rsidP="00AD7E44">
            <w:pPr>
              <w:spacing w:after="0" w:line="240" w:lineRule="auto"/>
              <w:rPr>
                <w:ins w:id="1559" w:author="giangnhhse60606" w:date="2014-03-14T22:08:00Z"/>
                <w:rFonts w:ascii="Calibri" w:eastAsia="Times New Roman" w:hAnsi="Calibri" w:cs="Times New Roman"/>
                <w:color w:val="000000"/>
                <w:sz w:val="22"/>
                <w:lang w:eastAsia="ja-JP"/>
              </w:rPr>
            </w:pPr>
            <w:ins w:id="1560" w:author="giangnhhse60606" w:date="2014-03-14T22:08:00Z">
              <w:r w:rsidRPr="00AD7E44">
                <w:rPr>
                  <w:rFonts w:ascii="Calibri" w:eastAsia="Times New Roman" w:hAnsi="Calibri" w:cs="Times New Roman"/>
                  <w:color w:val="000000"/>
                  <w:sz w:val="22"/>
                  <w:lang w:eastAsia="ja-JP"/>
                </w:rPr>
                <w:t>2. Go to "Quản lý sân bóng" page</w:t>
              </w:r>
            </w:ins>
          </w:p>
          <w:p w:rsidR="00AD7E44" w:rsidRPr="00AD7E44" w:rsidRDefault="00AD7E44" w:rsidP="00AD7E44">
            <w:pPr>
              <w:spacing w:after="0" w:line="240" w:lineRule="auto"/>
              <w:rPr>
                <w:ins w:id="1561" w:author="giangnhhse60606" w:date="2014-03-14T22:08:00Z"/>
                <w:rFonts w:ascii="Calibri" w:eastAsia="Times New Roman" w:hAnsi="Calibri" w:cs="Times New Roman"/>
                <w:color w:val="000000"/>
                <w:sz w:val="22"/>
                <w:lang w:eastAsia="ja-JP"/>
              </w:rPr>
            </w:pPr>
            <w:ins w:id="1562" w:author="giangnhhse60606" w:date="2014-03-14T22:08:00Z">
              <w:r w:rsidRPr="00AD7E44">
                <w:rPr>
                  <w:rFonts w:ascii="Calibri" w:eastAsia="Times New Roman" w:hAnsi="Calibri" w:cs="Times New Roman"/>
                  <w:color w:val="000000"/>
                  <w:sz w:val="22"/>
                  <w:lang w:eastAsia="ja-JP"/>
                </w:rPr>
                <w:t>3. Click "Thêm sân" button</w:t>
              </w:r>
            </w:ins>
          </w:p>
          <w:p w:rsidR="00AD7E44" w:rsidRPr="00AD7E44" w:rsidRDefault="00AD7E44" w:rsidP="00AD7E44">
            <w:pPr>
              <w:spacing w:after="0" w:line="240" w:lineRule="auto"/>
              <w:rPr>
                <w:ins w:id="1563" w:author="giangnhhse60606" w:date="2014-03-14T22:08:00Z"/>
                <w:rFonts w:ascii="Calibri" w:eastAsia="Times New Roman" w:hAnsi="Calibri" w:cs="Times New Roman"/>
                <w:color w:val="000000"/>
                <w:sz w:val="22"/>
                <w:lang w:eastAsia="ja-JP"/>
              </w:rPr>
            </w:pPr>
            <w:ins w:id="1564" w:author="giangnhhse60606" w:date="2014-03-14T22:08:00Z">
              <w:r w:rsidRPr="00AD7E44">
                <w:rPr>
                  <w:rFonts w:ascii="Calibri" w:eastAsia="Times New Roman" w:hAnsi="Calibri" w:cs="Times New Roman"/>
                  <w:color w:val="000000"/>
                  <w:sz w:val="22"/>
                  <w:lang w:eastAsia="ja-JP"/>
                </w:rPr>
                <w:t>4. Input require information</w:t>
              </w:r>
            </w:ins>
          </w:p>
          <w:p w:rsidR="00AD7E44" w:rsidRPr="00AD7E44" w:rsidRDefault="00AD7E44" w:rsidP="00AD7E44">
            <w:pPr>
              <w:spacing w:after="0" w:line="240" w:lineRule="auto"/>
              <w:rPr>
                <w:ins w:id="1565" w:author="giangnhhse60606" w:date="2014-03-14T22:08:00Z"/>
                <w:rFonts w:ascii="Calibri" w:eastAsia="Times New Roman" w:hAnsi="Calibri" w:cs="Times New Roman"/>
                <w:color w:val="000000"/>
                <w:sz w:val="22"/>
                <w:lang w:eastAsia="ja-JP"/>
              </w:rPr>
            </w:pPr>
            <w:ins w:id="1566" w:author="giangnhhse60606" w:date="2014-03-14T22:08:00Z">
              <w:r w:rsidRPr="00AD7E44">
                <w:rPr>
                  <w:rFonts w:ascii="Calibri" w:eastAsia="Times New Roman" w:hAnsi="Calibri" w:cs="Times New Roman"/>
                  <w:color w:val="000000"/>
                  <w:sz w:val="22"/>
                  <w:lang w:eastAsia="ja-JP"/>
                </w:rPr>
                <w:t>- Input "1" into "Số sân" field</w:t>
              </w:r>
            </w:ins>
          </w:p>
          <w:p w:rsidR="00AD7E44" w:rsidRPr="00AD7E44" w:rsidRDefault="00AD7E44" w:rsidP="00AD7E44">
            <w:pPr>
              <w:spacing w:after="0" w:line="240" w:lineRule="auto"/>
              <w:rPr>
                <w:ins w:id="1567" w:author="giangnhhse60606" w:date="2014-03-14T22:08:00Z"/>
                <w:rFonts w:ascii="Calibri" w:eastAsia="Times New Roman" w:hAnsi="Calibri" w:cs="Times New Roman"/>
                <w:color w:val="000000"/>
                <w:sz w:val="22"/>
                <w:lang w:eastAsia="ja-JP"/>
              </w:rPr>
            </w:pPr>
            <w:ins w:id="1568" w:author="giangnhhse60606" w:date="2014-03-14T22:08:00Z">
              <w:r w:rsidRPr="00AD7E44">
                <w:rPr>
                  <w:rFonts w:ascii="Calibri" w:eastAsia="Times New Roman" w:hAnsi="Calibri" w:cs="Times New Roman"/>
                  <w:color w:val="000000"/>
                  <w:sz w:val="22"/>
                  <w:lang w:eastAsia="ja-JP"/>
                </w:rPr>
                <w:t>- Do not select in "Sân mẹ" field</w:t>
              </w:r>
            </w:ins>
          </w:p>
          <w:p w:rsidR="00AD7E44" w:rsidRPr="00AD7E44" w:rsidRDefault="00AD7E44" w:rsidP="00AD7E44">
            <w:pPr>
              <w:spacing w:after="0" w:line="240" w:lineRule="auto"/>
              <w:rPr>
                <w:ins w:id="1569" w:author="giangnhhse60606" w:date="2014-03-14T22:08:00Z"/>
                <w:rFonts w:ascii="Calibri" w:eastAsia="Times New Roman" w:hAnsi="Calibri" w:cs="Times New Roman"/>
                <w:color w:val="000000"/>
                <w:sz w:val="22"/>
                <w:lang w:eastAsia="ja-JP"/>
              </w:rPr>
            </w:pPr>
            <w:ins w:id="1570" w:author="giangnhhse60606" w:date="2014-03-14T22:08:00Z">
              <w:r w:rsidRPr="00AD7E44">
                <w:rPr>
                  <w:rFonts w:ascii="Calibri" w:eastAsia="Times New Roman" w:hAnsi="Calibri" w:cs="Times New Roman"/>
                  <w:color w:val="000000"/>
                  <w:sz w:val="22"/>
                  <w:lang w:eastAsia="ja-JP"/>
                </w:rPr>
                <w:t>- Select "11 người" in "Loại sân" field</w:t>
              </w:r>
            </w:ins>
          </w:p>
          <w:p w:rsidR="007F23D1" w:rsidRPr="008C01EB" w:rsidRDefault="00AD7E44" w:rsidP="00AD7E44">
            <w:pPr>
              <w:spacing w:after="0" w:line="240" w:lineRule="auto"/>
              <w:rPr>
                <w:ins w:id="1571" w:author="giangnhhse60606" w:date="2014-03-14T21:59:00Z"/>
                <w:rFonts w:ascii="Calibri" w:eastAsia="Times New Roman" w:hAnsi="Calibri" w:cs="Times New Roman"/>
                <w:color w:val="000000"/>
                <w:sz w:val="22"/>
                <w:lang w:eastAsia="ja-JP"/>
              </w:rPr>
            </w:pPr>
            <w:ins w:id="1572" w:author="giangnhhse60606" w:date="2014-03-14T22:08:00Z">
              <w:r w:rsidRPr="00AD7E44">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7F23D1" w:rsidRPr="008C01EB" w:rsidRDefault="00854EC8" w:rsidP="005A4A99">
            <w:pPr>
              <w:spacing w:after="0" w:line="240" w:lineRule="auto"/>
              <w:rPr>
                <w:ins w:id="1573" w:author="giangnhhse60606" w:date="2014-03-14T21:59:00Z"/>
                <w:rFonts w:ascii="Calibri" w:eastAsia="Times New Roman" w:hAnsi="Calibri" w:cs="Times New Roman"/>
                <w:color w:val="000000"/>
                <w:sz w:val="22"/>
                <w:lang w:eastAsia="ja-JP"/>
              </w:rPr>
            </w:pPr>
            <w:ins w:id="1574" w:author="giangnhhse60606" w:date="2014-03-14T22:08:00Z">
              <w:r w:rsidRPr="00854EC8">
                <w:rPr>
                  <w:rFonts w:ascii="Calibri" w:eastAsia="Times New Roman" w:hAnsi="Calibri" w:cs="Times New Roman"/>
                  <w:color w:val="000000"/>
                  <w:sz w:val="22"/>
                  <w:lang w:eastAsia="ja-JP"/>
                </w:rPr>
                <w:t>Redirect to "Quản lý sân bóng" page with new "Sân bóng" is created</w:t>
              </w:r>
            </w:ins>
          </w:p>
        </w:tc>
        <w:tc>
          <w:tcPr>
            <w:tcW w:w="1710" w:type="dxa"/>
            <w:tcBorders>
              <w:top w:val="nil"/>
              <w:left w:val="nil"/>
              <w:bottom w:val="single" w:sz="4" w:space="0" w:color="auto"/>
              <w:right w:val="single" w:sz="4" w:space="0" w:color="auto"/>
            </w:tcBorders>
            <w:shd w:val="clear" w:color="auto" w:fill="auto"/>
            <w:vAlign w:val="bottom"/>
            <w:hideMark/>
          </w:tcPr>
          <w:p w:rsidR="007F23D1" w:rsidRPr="008C01EB" w:rsidRDefault="007F23D1" w:rsidP="005A4A99">
            <w:pPr>
              <w:spacing w:after="0" w:line="240" w:lineRule="auto"/>
              <w:rPr>
                <w:ins w:id="1575" w:author="giangnhhse60606" w:date="2014-03-14T21:59:00Z"/>
                <w:rFonts w:ascii="Calibri" w:eastAsia="Times New Roman" w:hAnsi="Calibri" w:cs="Times New Roman"/>
                <w:color w:val="000000"/>
                <w:sz w:val="22"/>
                <w:lang w:eastAsia="ja-JP"/>
              </w:rPr>
            </w:pPr>
            <w:ins w:id="1576"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77" w:author="giangnhhse60606" w:date="2014-03-14T21:59:00Z"/>
                <w:rFonts w:ascii="Calibri" w:eastAsia="Times New Roman" w:hAnsi="Calibri" w:cs="Times New Roman"/>
                <w:color w:val="000000"/>
                <w:sz w:val="22"/>
                <w:lang w:eastAsia="ja-JP"/>
              </w:rPr>
            </w:pPr>
            <w:ins w:id="1578" w:author="giangnhhse60606" w:date="2014-03-14T21:59:00Z">
              <w:r w:rsidRPr="008C01EB">
                <w:rPr>
                  <w:rFonts w:ascii="Calibri" w:eastAsia="Times New Roman" w:hAnsi="Calibri" w:cs="Times New Roman"/>
                  <w:color w:val="000000"/>
                  <w:sz w:val="22"/>
                  <w:lang w:eastAsia="ja-JP"/>
                </w:rPr>
                <w:t> </w:t>
              </w:r>
            </w:ins>
          </w:p>
        </w:tc>
      </w:tr>
      <w:tr w:rsidR="007F23D1" w:rsidRPr="008C01EB" w:rsidTr="005A4A99">
        <w:trPr>
          <w:trHeight w:val="1500"/>
          <w:ins w:id="1579"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80" w:author="giangnhhse60606" w:date="2014-03-14T21:59:00Z"/>
                <w:rFonts w:ascii="Calibri" w:eastAsia="Times New Roman" w:hAnsi="Calibri" w:cs="Times New Roman"/>
                <w:color w:val="000000"/>
                <w:sz w:val="22"/>
                <w:lang w:eastAsia="ja-JP"/>
              </w:rPr>
            </w:pPr>
            <w:ins w:id="1581" w:author="giangnhhse60606" w:date="2014-03-14T21:59:00Z">
              <w:r w:rsidRPr="008C01EB">
                <w:rPr>
                  <w:rFonts w:ascii="Calibri" w:eastAsia="Times New Roman" w:hAnsi="Calibri" w:cs="Times New Roman"/>
                  <w:color w:val="000000"/>
                  <w:sz w:val="22"/>
                  <w:lang w:eastAsia="ja-JP"/>
                </w:rPr>
                <w:t>TC_</w:t>
              </w:r>
            </w:ins>
            <w:ins w:id="1582" w:author="giangnhhse60606" w:date="2014-03-14T22:08:00Z">
              <w:r w:rsidR="00767D95">
                <w:rPr>
                  <w:rFonts w:ascii="Calibri" w:eastAsia="Times New Roman" w:hAnsi="Calibri" w:cs="Times New Roman"/>
                  <w:color w:val="000000"/>
                  <w:sz w:val="22"/>
                  <w:lang w:eastAsia="ja-JP"/>
                </w:rPr>
                <w:t>4</w:t>
              </w:r>
            </w:ins>
            <w:ins w:id="1583" w:author="giangnhhse60606" w:date="2014-03-14T21:59:00Z">
              <w:r>
                <w:rPr>
                  <w:rFonts w:ascii="Calibri" w:eastAsia="Times New Roman" w:hAnsi="Calibri" w:cs="Times New Roman"/>
                  <w:color w:val="000000"/>
                  <w:sz w:val="22"/>
                  <w:lang w:eastAsia="ja-JP"/>
                </w:rPr>
                <w:t>5</w:t>
              </w:r>
            </w:ins>
          </w:p>
        </w:tc>
        <w:tc>
          <w:tcPr>
            <w:tcW w:w="1872" w:type="dxa"/>
            <w:tcBorders>
              <w:top w:val="nil"/>
              <w:left w:val="nil"/>
              <w:bottom w:val="single" w:sz="4" w:space="0" w:color="auto"/>
              <w:right w:val="single" w:sz="4" w:space="0" w:color="auto"/>
            </w:tcBorders>
            <w:shd w:val="clear" w:color="auto" w:fill="auto"/>
            <w:vAlign w:val="bottom"/>
            <w:hideMark/>
          </w:tcPr>
          <w:p w:rsidR="007F23D1" w:rsidRPr="008C01EB" w:rsidRDefault="00767D95" w:rsidP="005A4A99">
            <w:pPr>
              <w:spacing w:after="0" w:line="240" w:lineRule="auto"/>
              <w:rPr>
                <w:ins w:id="1584" w:author="giangnhhse60606" w:date="2014-03-14T21:59:00Z"/>
                <w:rFonts w:ascii="Calibri" w:eastAsia="Times New Roman" w:hAnsi="Calibri" w:cs="Times New Roman"/>
                <w:color w:val="000000"/>
                <w:sz w:val="22"/>
                <w:lang w:eastAsia="ja-JP"/>
              </w:rPr>
            </w:pPr>
            <w:ins w:id="1585" w:author="giangnhhse60606" w:date="2014-03-14T22:08:00Z">
              <w:r w:rsidRPr="00767D95">
                <w:rPr>
                  <w:rFonts w:ascii="Calibri" w:eastAsia="Times New Roman" w:hAnsi="Calibri" w:cs="Times New Roman"/>
                  <w:color w:val="000000"/>
                  <w:sz w:val="22"/>
                  <w:lang w:eastAsia="ja-JP"/>
                </w:rPr>
                <w:t>Test creating a field</w:t>
              </w:r>
            </w:ins>
          </w:p>
        </w:tc>
        <w:tc>
          <w:tcPr>
            <w:tcW w:w="3951" w:type="dxa"/>
            <w:tcBorders>
              <w:top w:val="nil"/>
              <w:left w:val="nil"/>
              <w:bottom w:val="single" w:sz="4" w:space="0" w:color="auto"/>
              <w:right w:val="single" w:sz="4" w:space="0" w:color="auto"/>
            </w:tcBorders>
            <w:shd w:val="clear" w:color="auto" w:fill="auto"/>
            <w:vAlign w:val="bottom"/>
            <w:hideMark/>
          </w:tcPr>
          <w:p w:rsidR="00937F69" w:rsidRPr="00937F69" w:rsidRDefault="00937F69" w:rsidP="00937F69">
            <w:pPr>
              <w:spacing w:after="0" w:line="240" w:lineRule="auto"/>
              <w:rPr>
                <w:ins w:id="1586" w:author="giangnhhse60606" w:date="2014-03-14T22:08:00Z"/>
                <w:rFonts w:ascii="Calibri" w:eastAsia="Times New Roman" w:hAnsi="Calibri" w:cs="Times New Roman"/>
                <w:color w:val="000000"/>
                <w:sz w:val="22"/>
                <w:lang w:eastAsia="ja-JP"/>
              </w:rPr>
            </w:pPr>
            <w:ins w:id="1587" w:author="giangnhhse60606" w:date="2014-03-14T22:08:00Z">
              <w:r w:rsidRPr="00937F69">
                <w:rPr>
                  <w:rFonts w:ascii="Calibri" w:eastAsia="Times New Roman" w:hAnsi="Calibri" w:cs="Times New Roman"/>
                  <w:color w:val="000000"/>
                  <w:sz w:val="22"/>
                  <w:lang w:eastAsia="ja-JP"/>
                </w:rPr>
                <w:t>1. Login the system as Stadium Owner</w:t>
              </w:r>
            </w:ins>
          </w:p>
          <w:p w:rsidR="00937F69" w:rsidRPr="00937F69" w:rsidRDefault="00937F69" w:rsidP="00937F69">
            <w:pPr>
              <w:spacing w:after="0" w:line="240" w:lineRule="auto"/>
              <w:rPr>
                <w:ins w:id="1588" w:author="giangnhhse60606" w:date="2014-03-14T22:08:00Z"/>
                <w:rFonts w:ascii="Calibri" w:eastAsia="Times New Roman" w:hAnsi="Calibri" w:cs="Times New Roman"/>
                <w:color w:val="000000"/>
                <w:sz w:val="22"/>
                <w:lang w:eastAsia="ja-JP"/>
              </w:rPr>
            </w:pPr>
            <w:ins w:id="1589" w:author="giangnhhse60606" w:date="2014-03-14T22:08:00Z">
              <w:r w:rsidRPr="00937F69">
                <w:rPr>
                  <w:rFonts w:ascii="Calibri" w:eastAsia="Times New Roman" w:hAnsi="Calibri" w:cs="Times New Roman"/>
                  <w:color w:val="000000"/>
                  <w:sz w:val="22"/>
                  <w:lang w:eastAsia="ja-JP"/>
                </w:rPr>
                <w:t>2. Go to "Quản lý sân bóng" page</w:t>
              </w:r>
            </w:ins>
          </w:p>
          <w:p w:rsidR="00937F69" w:rsidRPr="00937F69" w:rsidRDefault="00937F69" w:rsidP="00937F69">
            <w:pPr>
              <w:spacing w:after="0" w:line="240" w:lineRule="auto"/>
              <w:rPr>
                <w:ins w:id="1590" w:author="giangnhhse60606" w:date="2014-03-14T22:08:00Z"/>
                <w:rFonts w:ascii="Calibri" w:eastAsia="Times New Roman" w:hAnsi="Calibri" w:cs="Times New Roman"/>
                <w:color w:val="000000"/>
                <w:sz w:val="22"/>
                <w:lang w:eastAsia="ja-JP"/>
              </w:rPr>
            </w:pPr>
            <w:ins w:id="1591" w:author="giangnhhse60606" w:date="2014-03-14T22:08:00Z">
              <w:r w:rsidRPr="00937F69">
                <w:rPr>
                  <w:rFonts w:ascii="Calibri" w:eastAsia="Times New Roman" w:hAnsi="Calibri" w:cs="Times New Roman"/>
                  <w:color w:val="000000"/>
                  <w:sz w:val="22"/>
                  <w:lang w:eastAsia="ja-JP"/>
                </w:rPr>
                <w:t>3. Click "Thêm sân" button</w:t>
              </w:r>
            </w:ins>
          </w:p>
          <w:p w:rsidR="00937F69" w:rsidRPr="00937F69" w:rsidRDefault="00937F69" w:rsidP="00937F69">
            <w:pPr>
              <w:spacing w:after="0" w:line="240" w:lineRule="auto"/>
              <w:rPr>
                <w:ins w:id="1592" w:author="giangnhhse60606" w:date="2014-03-14T22:08:00Z"/>
                <w:rFonts w:ascii="Calibri" w:eastAsia="Times New Roman" w:hAnsi="Calibri" w:cs="Times New Roman"/>
                <w:color w:val="000000"/>
                <w:sz w:val="22"/>
                <w:lang w:eastAsia="ja-JP"/>
              </w:rPr>
            </w:pPr>
            <w:ins w:id="1593" w:author="giangnhhse60606" w:date="2014-03-14T22:08:00Z">
              <w:r w:rsidRPr="00937F69">
                <w:rPr>
                  <w:rFonts w:ascii="Calibri" w:eastAsia="Times New Roman" w:hAnsi="Calibri" w:cs="Times New Roman"/>
                  <w:color w:val="000000"/>
                  <w:sz w:val="22"/>
                  <w:lang w:eastAsia="ja-JP"/>
                </w:rPr>
                <w:t>4. Input require information</w:t>
              </w:r>
            </w:ins>
          </w:p>
          <w:p w:rsidR="00937F69" w:rsidRPr="00937F69" w:rsidRDefault="00937F69" w:rsidP="00937F69">
            <w:pPr>
              <w:spacing w:after="0" w:line="240" w:lineRule="auto"/>
              <w:rPr>
                <w:ins w:id="1594" w:author="giangnhhse60606" w:date="2014-03-14T22:08:00Z"/>
                <w:rFonts w:ascii="Calibri" w:eastAsia="Times New Roman" w:hAnsi="Calibri" w:cs="Times New Roman"/>
                <w:color w:val="000000"/>
                <w:sz w:val="22"/>
                <w:lang w:eastAsia="ja-JP"/>
              </w:rPr>
            </w:pPr>
            <w:ins w:id="1595" w:author="giangnhhse60606" w:date="2014-03-14T22:08:00Z">
              <w:r w:rsidRPr="00937F69">
                <w:rPr>
                  <w:rFonts w:ascii="Calibri" w:eastAsia="Times New Roman" w:hAnsi="Calibri" w:cs="Times New Roman"/>
                  <w:color w:val="000000"/>
                  <w:sz w:val="22"/>
                  <w:lang w:eastAsia="ja-JP"/>
                </w:rPr>
                <w:t>- Input "2" into "Số sân" field</w:t>
              </w:r>
            </w:ins>
          </w:p>
          <w:p w:rsidR="00937F69" w:rsidRPr="00937F69" w:rsidRDefault="00937F69" w:rsidP="00937F69">
            <w:pPr>
              <w:spacing w:after="0" w:line="240" w:lineRule="auto"/>
              <w:rPr>
                <w:ins w:id="1596" w:author="giangnhhse60606" w:date="2014-03-14T22:08:00Z"/>
                <w:rFonts w:ascii="Calibri" w:eastAsia="Times New Roman" w:hAnsi="Calibri" w:cs="Times New Roman"/>
                <w:color w:val="000000"/>
                <w:sz w:val="22"/>
                <w:lang w:eastAsia="ja-JP"/>
              </w:rPr>
            </w:pPr>
            <w:ins w:id="1597" w:author="giangnhhse60606" w:date="2014-03-14T22:08:00Z">
              <w:r w:rsidRPr="00937F69">
                <w:rPr>
                  <w:rFonts w:ascii="Calibri" w:eastAsia="Times New Roman" w:hAnsi="Calibri" w:cs="Times New Roman"/>
                  <w:color w:val="000000"/>
                  <w:sz w:val="22"/>
                  <w:lang w:eastAsia="ja-JP"/>
                </w:rPr>
                <w:t>- Select "1" in "Sân mẹ" field</w:t>
              </w:r>
            </w:ins>
          </w:p>
          <w:p w:rsidR="00937F69" w:rsidRPr="00937F69" w:rsidRDefault="00937F69" w:rsidP="00937F69">
            <w:pPr>
              <w:spacing w:after="0" w:line="240" w:lineRule="auto"/>
              <w:rPr>
                <w:ins w:id="1598" w:author="giangnhhse60606" w:date="2014-03-14T22:08:00Z"/>
                <w:rFonts w:ascii="Calibri" w:eastAsia="Times New Roman" w:hAnsi="Calibri" w:cs="Times New Roman"/>
                <w:color w:val="000000"/>
                <w:sz w:val="22"/>
                <w:lang w:eastAsia="ja-JP"/>
              </w:rPr>
            </w:pPr>
            <w:ins w:id="1599" w:author="giangnhhse60606" w:date="2014-03-14T22:08:00Z">
              <w:r w:rsidRPr="00937F69">
                <w:rPr>
                  <w:rFonts w:ascii="Calibri" w:eastAsia="Times New Roman" w:hAnsi="Calibri" w:cs="Times New Roman"/>
                  <w:color w:val="000000"/>
                  <w:sz w:val="22"/>
                  <w:lang w:eastAsia="ja-JP"/>
                </w:rPr>
                <w:t>- Select "11 người" in "Loại sân" field</w:t>
              </w:r>
            </w:ins>
          </w:p>
          <w:p w:rsidR="007F23D1" w:rsidRPr="008C01EB" w:rsidRDefault="00937F69" w:rsidP="00937F69">
            <w:pPr>
              <w:spacing w:after="0" w:line="240" w:lineRule="auto"/>
              <w:rPr>
                <w:ins w:id="1600" w:author="giangnhhse60606" w:date="2014-03-14T21:59:00Z"/>
                <w:rFonts w:ascii="Calibri" w:eastAsia="Times New Roman" w:hAnsi="Calibri" w:cs="Times New Roman"/>
                <w:color w:val="000000"/>
                <w:sz w:val="22"/>
                <w:lang w:eastAsia="ja-JP"/>
              </w:rPr>
            </w:pPr>
            <w:ins w:id="1601" w:author="giangnhhse60606" w:date="2014-03-14T22:08:00Z">
              <w:r w:rsidRPr="00937F69">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7F23D1" w:rsidRPr="008C01EB" w:rsidRDefault="00DE0E27" w:rsidP="005A4A99">
            <w:pPr>
              <w:spacing w:after="0" w:line="240" w:lineRule="auto"/>
              <w:rPr>
                <w:ins w:id="1602" w:author="giangnhhse60606" w:date="2014-03-14T21:59:00Z"/>
                <w:rFonts w:ascii="Calibri" w:eastAsia="Times New Roman" w:hAnsi="Calibri" w:cs="Times New Roman"/>
                <w:color w:val="000000"/>
                <w:sz w:val="22"/>
                <w:lang w:eastAsia="ja-JP"/>
              </w:rPr>
            </w:pPr>
            <w:ins w:id="1603" w:author="giangnhhse60606" w:date="2014-03-14T22:08:00Z">
              <w:r w:rsidRPr="00DE0E27">
                <w:rPr>
                  <w:rFonts w:ascii="Calibri" w:eastAsia="Times New Roman" w:hAnsi="Calibri" w:cs="Times New Roman"/>
                  <w:color w:val="000000"/>
                  <w:sz w:val="22"/>
                  <w:lang w:eastAsia="ja-JP"/>
                </w:rPr>
                <w:t>Redirect to "Quản lý sân bóng" page with new "Sân bóng" is created</w:t>
              </w:r>
            </w:ins>
          </w:p>
        </w:tc>
        <w:tc>
          <w:tcPr>
            <w:tcW w:w="1710" w:type="dxa"/>
            <w:tcBorders>
              <w:top w:val="nil"/>
              <w:left w:val="nil"/>
              <w:bottom w:val="single" w:sz="4" w:space="0" w:color="auto"/>
              <w:right w:val="single" w:sz="4" w:space="0" w:color="auto"/>
            </w:tcBorders>
            <w:shd w:val="clear" w:color="auto" w:fill="auto"/>
            <w:vAlign w:val="bottom"/>
            <w:hideMark/>
          </w:tcPr>
          <w:p w:rsidR="007F23D1" w:rsidRPr="008C01EB" w:rsidRDefault="007F23D1" w:rsidP="005A4A99">
            <w:pPr>
              <w:spacing w:after="0" w:line="240" w:lineRule="auto"/>
              <w:rPr>
                <w:ins w:id="1604" w:author="giangnhhse60606" w:date="2014-03-14T21:59:00Z"/>
                <w:rFonts w:ascii="Calibri" w:eastAsia="Times New Roman" w:hAnsi="Calibri" w:cs="Times New Roman"/>
                <w:color w:val="000000"/>
                <w:sz w:val="22"/>
                <w:lang w:eastAsia="ja-JP"/>
              </w:rPr>
            </w:pPr>
            <w:ins w:id="1605"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606" w:author="giangnhhse60606" w:date="2014-03-14T21:59:00Z"/>
                <w:rFonts w:ascii="Calibri" w:eastAsia="Times New Roman" w:hAnsi="Calibri" w:cs="Times New Roman"/>
                <w:color w:val="000000"/>
                <w:sz w:val="22"/>
                <w:lang w:eastAsia="ja-JP"/>
              </w:rPr>
            </w:pPr>
            <w:ins w:id="1607" w:author="giangnhhse60606" w:date="2014-03-14T21:59:00Z">
              <w:r w:rsidRPr="008C01EB">
                <w:rPr>
                  <w:rFonts w:ascii="Calibri" w:eastAsia="Times New Roman" w:hAnsi="Calibri" w:cs="Times New Roman"/>
                  <w:color w:val="000000"/>
                  <w:sz w:val="22"/>
                  <w:lang w:eastAsia="ja-JP"/>
                </w:rPr>
                <w:t> </w:t>
              </w:r>
            </w:ins>
          </w:p>
        </w:tc>
      </w:tr>
      <w:tr w:rsidR="00F43236" w:rsidRPr="008C01EB" w:rsidTr="005A4A99">
        <w:trPr>
          <w:trHeight w:val="1500"/>
          <w:ins w:id="1608" w:author="giangnhhse60606" w:date="2014-03-14T22:0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F43236" w:rsidRPr="008C01EB" w:rsidRDefault="00F43236" w:rsidP="00F43236">
            <w:pPr>
              <w:spacing w:after="0" w:line="240" w:lineRule="auto"/>
              <w:rPr>
                <w:ins w:id="1609" w:author="giangnhhse60606" w:date="2014-03-14T22:09:00Z"/>
                <w:rFonts w:ascii="Calibri" w:eastAsia="Times New Roman" w:hAnsi="Calibri" w:cs="Times New Roman"/>
                <w:color w:val="000000"/>
                <w:sz w:val="22"/>
                <w:lang w:eastAsia="ja-JP"/>
              </w:rPr>
            </w:pPr>
            <w:ins w:id="1610" w:author="giangnhhse60606" w:date="2014-03-14T22:09:00Z">
              <w:r>
                <w:rPr>
                  <w:rFonts w:ascii="Calibri" w:eastAsia="Times New Roman" w:hAnsi="Calibri" w:cs="Times New Roman"/>
                  <w:color w:val="000000"/>
                  <w:sz w:val="22"/>
                  <w:lang w:eastAsia="ja-JP"/>
                </w:rPr>
                <w:t>TC_46</w:t>
              </w:r>
            </w:ins>
          </w:p>
        </w:tc>
        <w:tc>
          <w:tcPr>
            <w:tcW w:w="1872" w:type="dxa"/>
            <w:tcBorders>
              <w:top w:val="nil"/>
              <w:left w:val="nil"/>
              <w:bottom w:val="single" w:sz="4" w:space="0" w:color="auto"/>
              <w:right w:val="single" w:sz="4" w:space="0" w:color="auto"/>
            </w:tcBorders>
            <w:shd w:val="clear" w:color="auto" w:fill="auto"/>
            <w:vAlign w:val="bottom"/>
          </w:tcPr>
          <w:p w:rsidR="00F43236" w:rsidRPr="00767D95" w:rsidRDefault="00F43236" w:rsidP="00F43236">
            <w:pPr>
              <w:spacing w:after="0" w:line="240" w:lineRule="auto"/>
              <w:rPr>
                <w:ins w:id="1611" w:author="giangnhhse60606" w:date="2014-03-14T22:09:00Z"/>
                <w:rFonts w:ascii="Calibri" w:eastAsia="Times New Roman" w:hAnsi="Calibri" w:cs="Times New Roman"/>
                <w:color w:val="000000"/>
                <w:sz w:val="22"/>
                <w:lang w:eastAsia="ja-JP"/>
              </w:rPr>
            </w:pPr>
            <w:ins w:id="1612" w:author="giangnhhse60606" w:date="2014-03-14T22:09:00Z">
              <w:r w:rsidRPr="000B511C">
                <w:rPr>
                  <w:rFonts w:ascii="Calibri" w:eastAsia="Times New Roman" w:hAnsi="Calibri" w:cs="Times New Roman"/>
                  <w:color w:val="000000"/>
                  <w:sz w:val="22"/>
                  <w:lang w:eastAsia="ja-JP"/>
                </w:rPr>
                <w:t>Test blank all fields in creating form</w:t>
              </w:r>
            </w:ins>
          </w:p>
        </w:tc>
        <w:tc>
          <w:tcPr>
            <w:tcW w:w="3951" w:type="dxa"/>
            <w:tcBorders>
              <w:top w:val="nil"/>
              <w:left w:val="nil"/>
              <w:bottom w:val="single" w:sz="4" w:space="0" w:color="auto"/>
              <w:right w:val="single" w:sz="4" w:space="0" w:color="auto"/>
            </w:tcBorders>
            <w:shd w:val="clear" w:color="auto" w:fill="auto"/>
            <w:vAlign w:val="bottom"/>
          </w:tcPr>
          <w:p w:rsidR="00F43236" w:rsidRPr="00421D33" w:rsidRDefault="00F43236" w:rsidP="00F43236">
            <w:pPr>
              <w:spacing w:after="0" w:line="240" w:lineRule="auto"/>
              <w:rPr>
                <w:ins w:id="1613" w:author="giangnhhse60606" w:date="2014-03-14T22:09:00Z"/>
                <w:rFonts w:ascii="Calibri" w:eastAsia="Times New Roman" w:hAnsi="Calibri" w:cs="Times New Roman"/>
                <w:color w:val="000000"/>
                <w:sz w:val="22"/>
                <w:lang w:eastAsia="ja-JP"/>
              </w:rPr>
            </w:pPr>
            <w:ins w:id="1614" w:author="giangnhhse60606" w:date="2014-03-14T22:09:00Z">
              <w:r w:rsidRPr="00421D33">
                <w:rPr>
                  <w:rFonts w:ascii="Calibri" w:eastAsia="Times New Roman" w:hAnsi="Calibri" w:cs="Times New Roman"/>
                  <w:color w:val="000000"/>
                  <w:sz w:val="22"/>
                  <w:lang w:eastAsia="ja-JP"/>
                </w:rPr>
                <w:t>1. Login the system as Stadium Owner</w:t>
              </w:r>
            </w:ins>
          </w:p>
          <w:p w:rsidR="00F43236" w:rsidRPr="00421D33" w:rsidRDefault="00F43236" w:rsidP="00F43236">
            <w:pPr>
              <w:spacing w:after="0" w:line="240" w:lineRule="auto"/>
              <w:rPr>
                <w:ins w:id="1615" w:author="giangnhhse60606" w:date="2014-03-14T22:09:00Z"/>
                <w:rFonts w:ascii="Calibri" w:eastAsia="Times New Roman" w:hAnsi="Calibri" w:cs="Times New Roman"/>
                <w:color w:val="000000"/>
                <w:sz w:val="22"/>
                <w:lang w:eastAsia="ja-JP"/>
              </w:rPr>
            </w:pPr>
            <w:ins w:id="1616" w:author="giangnhhse60606" w:date="2014-03-14T22:09:00Z">
              <w:r w:rsidRPr="00421D33">
                <w:rPr>
                  <w:rFonts w:ascii="Calibri" w:eastAsia="Times New Roman" w:hAnsi="Calibri" w:cs="Times New Roman"/>
                  <w:color w:val="000000"/>
                  <w:sz w:val="22"/>
                  <w:lang w:eastAsia="ja-JP"/>
                </w:rPr>
                <w:t>2. Go to "Quản lý sân bóng" page</w:t>
              </w:r>
            </w:ins>
          </w:p>
          <w:p w:rsidR="00F43236" w:rsidRPr="00421D33" w:rsidRDefault="00F43236" w:rsidP="00F43236">
            <w:pPr>
              <w:spacing w:after="0" w:line="240" w:lineRule="auto"/>
              <w:rPr>
                <w:ins w:id="1617" w:author="giangnhhse60606" w:date="2014-03-14T22:09:00Z"/>
                <w:rFonts w:ascii="Calibri" w:eastAsia="Times New Roman" w:hAnsi="Calibri" w:cs="Times New Roman"/>
                <w:color w:val="000000"/>
                <w:sz w:val="22"/>
                <w:lang w:eastAsia="ja-JP"/>
              </w:rPr>
            </w:pPr>
            <w:ins w:id="1618" w:author="giangnhhse60606" w:date="2014-03-14T22:09:00Z">
              <w:r w:rsidRPr="00421D33">
                <w:rPr>
                  <w:rFonts w:ascii="Calibri" w:eastAsia="Times New Roman" w:hAnsi="Calibri" w:cs="Times New Roman"/>
                  <w:color w:val="000000"/>
                  <w:sz w:val="22"/>
                  <w:lang w:eastAsia="ja-JP"/>
                </w:rPr>
                <w:t>3. Click "Thêm sân" button</w:t>
              </w:r>
            </w:ins>
          </w:p>
          <w:p w:rsidR="00F43236" w:rsidRPr="00421D33" w:rsidRDefault="00F43236" w:rsidP="00F43236">
            <w:pPr>
              <w:spacing w:after="0" w:line="240" w:lineRule="auto"/>
              <w:rPr>
                <w:ins w:id="1619" w:author="giangnhhse60606" w:date="2014-03-14T22:09:00Z"/>
                <w:rFonts w:ascii="Calibri" w:eastAsia="Times New Roman" w:hAnsi="Calibri" w:cs="Times New Roman"/>
                <w:color w:val="000000"/>
                <w:sz w:val="22"/>
                <w:lang w:eastAsia="ja-JP"/>
              </w:rPr>
            </w:pPr>
            <w:ins w:id="1620" w:author="giangnhhse60606" w:date="2014-03-14T22:09:00Z">
              <w:r w:rsidRPr="00421D33">
                <w:rPr>
                  <w:rFonts w:ascii="Calibri" w:eastAsia="Times New Roman" w:hAnsi="Calibri" w:cs="Times New Roman"/>
                  <w:color w:val="000000"/>
                  <w:sz w:val="22"/>
                  <w:lang w:eastAsia="ja-JP"/>
                </w:rPr>
                <w:t>4. Input require information</w:t>
              </w:r>
            </w:ins>
          </w:p>
          <w:p w:rsidR="00F43236" w:rsidRPr="00421D33" w:rsidRDefault="00F43236" w:rsidP="00F43236">
            <w:pPr>
              <w:spacing w:after="0" w:line="240" w:lineRule="auto"/>
              <w:rPr>
                <w:ins w:id="1621" w:author="giangnhhse60606" w:date="2014-03-14T22:09:00Z"/>
                <w:rFonts w:ascii="Calibri" w:eastAsia="Times New Roman" w:hAnsi="Calibri" w:cs="Times New Roman"/>
                <w:color w:val="000000"/>
                <w:sz w:val="22"/>
                <w:lang w:eastAsia="ja-JP"/>
              </w:rPr>
            </w:pPr>
            <w:ins w:id="1622" w:author="giangnhhse60606" w:date="2014-03-14T22:09:00Z">
              <w:r w:rsidRPr="00421D33">
                <w:rPr>
                  <w:rFonts w:ascii="Calibri" w:eastAsia="Times New Roman" w:hAnsi="Calibri" w:cs="Times New Roman"/>
                  <w:color w:val="000000"/>
                  <w:sz w:val="22"/>
                  <w:lang w:eastAsia="ja-JP"/>
                </w:rPr>
                <w:t>- Input "2" into "Số sân" field</w:t>
              </w:r>
            </w:ins>
          </w:p>
          <w:p w:rsidR="00F43236" w:rsidRPr="00421D33" w:rsidRDefault="00F43236" w:rsidP="00F43236">
            <w:pPr>
              <w:spacing w:after="0" w:line="240" w:lineRule="auto"/>
              <w:rPr>
                <w:ins w:id="1623" w:author="giangnhhse60606" w:date="2014-03-14T22:09:00Z"/>
                <w:rFonts w:ascii="Calibri" w:eastAsia="Times New Roman" w:hAnsi="Calibri" w:cs="Times New Roman"/>
                <w:color w:val="000000"/>
                <w:sz w:val="22"/>
                <w:lang w:eastAsia="ja-JP"/>
              </w:rPr>
            </w:pPr>
            <w:ins w:id="1624" w:author="giangnhhse60606" w:date="2014-03-14T22:09:00Z">
              <w:r w:rsidRPr="00421D33">
                <w:rPr>
                  <w:rFonts w:ascii="Calibri" w:eastAsia="Times New Roman" w:hAnsi="Calibri" w:cs="Times New Roman"/>
                  <w:color w:val="000000"/>
                  <w:sz w:val="22"/>
                  <w:lang w:eastAsia="ja-JP"/>
                </w:rPr>
                <w:t>- Select "1" in "Sân mẹ" field</w:t>
              </w:r>
            </w:ins>
          </w:p>
          <w:p w:rsidR="00F43236" w:rsidRPr="00421D33" w:rsidRDefault="00F43236" w:rsidP="00F43236">
            <w:pPr>
              <w:spacing w:after="0" w:line="240" w:lineRule="auto"/>
              <w:rPr>
                <w:ins w:id="1625" w:author="giangnhhse60606" w:date="2014-03-14T22:09:00Z"/>
                <w:rFonts w:ascii="Calibri" w:eastAsia="Times New Roman" w:hAnsi="Calibri" w:cs="Times New Roman"/>
                <w:color w:val="000000"/>
                <w:sz w:val="22"/>
                <w:lang w:eastAsia="ja-JP"/>
              </w:rPr>
            </w:pPr>
            <w:ins w:id="1626" w:author="giangnhhse60606" w:date="2014-03-14T22:09:00Z">
              <w:r w:rsidRPr="00421D33">
                <w:rPr>
                  <w:rFonts w:ascii="Calibri" w:eastAsia="Times New Roman" w:hAnsi="Calibri" w:cs="Times New Roman"/>
                  <w:color w:val="000000"/>
                  <w:sz w:val="22"/>
                  <w:lang w:eastAsia="ja-JP"/>
                </w:rPr>
                <w:t>- Select "11 người" in "Loại sân" field</w:t>
              </w:r>
            </w:ins>
          </w:p>
          <w:p w:rsidR="00F43236" w:rsidRPr="00937F69" w:rsidRDefault="00F43236" w:rsidP="00F43236">
            <w:pPr>
              <w:spacing w:after="0" w:line="240" w:lineRule="auto"/>
              <w:rPr>
                <w:ins w:id="1627" w:author="giangnhhse60606" w:date="2014-03-14T22:09:00Z"/>
                <w:rFonts w:ascii="Calibri" w:eastAsia="Times New Roman" w:hAnsi="Calibri" w:cs="Times New Roman"/>
                <w:color w:val="000000"/>
                <w:sz w:val="22"/>
                <w:lang w:eastAsia="ja-JP"/>
              </w:rPr>
            </w:pPr>
            <w:ins w:id="1628" w:author="giangnhhse60606" w:date="2014-03-14T22:09:00Z">
              <w:r w:rsidRPr="00421D33">
                <w:rPr>
                  <w:rFonts w:ascii="Calibri" w:eastAsia="Times New Roman" w:hAnsi="Calibri" w:cs="Times New Roman"/>
                  <w:color w:val="000000"/>
                  <w:sz w:val="22"/>
                  <w:lang w:eastAsia="ja-JP"/>
                </w:rPr>
                <w:t>5. Click "Nhập lại" button</w:t>
              </w:r>
            </w:ins>
          </w:p>
        </w:tc>
        <w:tc>
          <w:tcPr>
            <w:tcW w:w="3510" w:type="dxa"/>
            <w:tcBorders>
              <w:top w:val="nil"/>
              <w:left w:val="nil"/>
              <w:bottom w:val="single" w:sz="4" w:space="0" w:color="auto"/>
              <w:right w:val="single" w:sz="4" w:space="0" w:color="auto"/>
            </w:tcBorders>
            <w:shd w:val="clear" w:color="auto" w:fill="auto"/>
            <w:vAlign w:val="bottom"/>
          </w:tcPr>
          <w:p w:rsidR="00F43236" w:rsidRPr="00DE0E27" w:rsidRDefault="00F43236" w:rsidP="00F43236">
            <w:pPr>
              <w:spacing w:after="0" w:line="240" w:lineRule="auto"/>
              <w:rPr>
                <w:ins w:id="1629" w:author="giangnhhse60606" w:date="2014-03-14T22:09:00Z"/>
                <w:rFonts w:ascii="Calibri" w:eastAsia="Times New Roman" w:hAnsi="Calibri" w:cs="Times New Roman"/>
                <w:color w:val="000000"/>
                <w:sz w:val="22"/>
                <w:lang w:eastAsia="ja-JP"/>
              </w:rPr>
            </w:pPr>
            <w:ins w:id="1630" w:author="giangnhhse60606" w:date="2014-03-14T22:10:00Z">
              <w:r w:rsidRPr="00F43236">
                <w:rPr>
                  <w:rFonts w:ascii="Calibri" w:eastAsia="Times New Roman" w:hAnsi="Calibri" w:cs="Times New Roman"/>
                  <w:color w:val="000000"/>
                  <w:sz w:val="22"/>
                  <w:lang w:eastAsia="ja-JP"/>
                </w:rPr>
                <w:t>Blank all fields in this form</w:t>
              </w:r>
            </w:ins>
          </w:p>
        </w:tc>
        <w:tc>
          <w:tcPr>
            <w:tcW w:w="1710" w:type="dxa"/>
            <w:tcBorders>
              <w:top w:val="nil"/>
              <w:left w:val="nil"/>
              <w:bottom w:val="single" w:sz="4" w:space="0" w:color="auto"/>
              <w:right w:val="single" w:sz="4" w:space="0" w:color="auto"/>
            </w:tcBorders>
            <w:shd w:val="clear" w:color="auto" w:fill="auto"/>
            <w:vAlign w:val="bottom"/>
          </w:tcPr>
          <w:p w:rsidR="00F43236" w:rsidRDefault="00F43236" w:rsidP="00F43236">
            <w:pPr>
              <w:spacing w:after="0" w:line="240" w:lineRule="auto"/>
              <w:rPr>
                <w:ins w:id="1631" w:author="giangnhhse60606" w:date="2014-03-14T22:09:00Z"/>
                <w:rFonts w:ascii="Calibri" w:eastAsia="Times New Roman" w:hAnsi="Calibri" w:cs="Times New Roman"/>
                <w:color w:val="000000"/>
                <w:sz w:val="22"/>
                <w:lang w:eastAsia="ja-JP"/>
              </w:rPr>
            </w:pPr>
            <w:ins w:id="1632" w:author="giangnhhse60606" w:date="2014-03-14T22:10: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F43236" w:rsidRPr="008C01EB" w:rsidRDefault="00F43236" w:rsidP="00F43236">
            <w:pPr>
              <w:spacing w:after="0" w:line="240" w:lineRule="auto"/>
              <w:rPr>
                <w:ins w:id="1633" w:author="giangnhhse60606" w:date="2014-03-14T22:09:00Z"/>
                <w:rFonts w:ascii="Calibri" w:eastAsia="Times New Roman" w:hAnsi="Calibri" w:cs="Times New Roman"/>
                <w:color w:val="000000"/>
                <w:sz w:val="22"/>
                <w:lang w:eastAsia="ja-JP"/>
              </w:rPr>
            </w:pPr>
          </w:p>
        </w:tc>
      </w:tr>
      <w:tr w:rsidR="00F43236" w:rsidRPr="008C01EB" w:rsidTr="005A4A99">
        <w:trPr>
          <w:trHeight w:val="1500"/>
          <w:ins w:id="1634" w:author="giangnhhse60606" w:date="2014-03-14T22:0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F43236" w:rsidRPr="008C01EB" w:rsidRDefault="00EB0237" w:rsidP="00F43236">
            <w:pPr>
              <w:spacing w:after="0" w:line="240" w:lineRule="auto"/>
              <w:rPr>
                <w:ins w:id="1635" w:author="giangnhhse60606" w:date="2014-03-14T22:09:00Z"/>
                <w:rFonts w:ascii="Calibri" w:eastAsia="Times New Roman" w:hAnsi="Calibri" w:cs="Times New Roman"/>
                <w:color w:val="000000"/>
                <w:sz w:val="22"/>
                <w:lang w:eastAsia="ja-JP"/>
              </w:rPr>
            </w:pPr>
            <w:ins w:id="1636" w:author="giangnhhse60606" w:date="2014-03-14T22:10:00Z">
              <w:r>
                <w:rPr>
                  <w:rFonts w:ascii="Calibri" w:eastAsia="Times New Roman" w:hAnsi="Calibri" w:cs="Times New Roman"/>
                  <w:color w:val="000000"/>
                  <w:sz w:val="22"/>
                  <w:lang w:eastAsia="ja-JP"/>
                </w:rPr>
                <w:t>TC_47</w:t>
              </w:r>
            </w:ins>
          </w:p>
        </w:tc>
        <w:tc>
          <w:tcPr>
            <w:tcW w:w="1872" w:type="dxa"/>
            <w:tcBorders>
              <w:top w:val="nil"/>
              <w:left w:val="nil"/>
              <w:bottom w:val="single" w:sz="4" w:space="0" w:color="auto"/>
              <w:right w:val="single" w:sz="4" w:space="0" w:color="auto"/>
            </w:tcBorders>
            <w:shd w:val="clear" w:color="auto" w:fill="auto"/>
            <w:vAlign w:val="bottom"/>
          </w:tcPr>
          <w:p w:rsidR="00F43236" w:rsidRPr="000B511C" w:rsidRDefault="00691DB6" w:rsidP="00F43236">
            <w:pPr>
              <w:spacing w:after="0" w:line="240" w:lineRule="auto"/>
              <w:rPr>
                <w:ins w:id="1637" w:author="giangnhhse60606" w:date="2014-03-14T22:09:00Z"/>
                <w:rFonts w:ascii="Calibri" w:eastAsia="Times New Roman" w:hAnsi="Calibri" w:cs="Times New Roman"/>
                <w:color w:val="000000"/>
                <w:sz w:val="22"/>
                <w:lang w:eastAsia="ja-JP"/>
              </w:rPr>
            </w:pPr>
            <w:ins w:id="1638" w:author="giangnhhse60606" w:date="2014-03-14T22:10:00Z">
              <w:r w:rsidRPr="00691DB6">
                <w:rPr>
                  <w:rFonts w:ascii="Calibri" w:eastAsia="Times New Roman" w:hAnsi="Calibri" w:cs="Times New Roman"/>
                  <w:color w:val="000000"/>
                  <w:sz w:val="22"/>
                  <w:lang w:eastAsia="ja-JP"/>
                </w:rPr>
                <w:t>Test cancel creating action</w:t>
              </w:r>
            </w:ins>
          </w:p>
        </w:tc>
        <w:tc>
          <w:tcPr>
            <w:tcW w:w="3951" w:type="dxa"/>
            <w:tcBorders>
              <w:top w:val="nil"/>
              <w:left w:val="nil"/>
              <w:bottom w:val="single" w:sz="4" w:space="0" w:color="auto"/>
              <w:right w:val="single" w:sz="4" w:space="0" w:color="auto"/>
            </w:tcBorders>
            <w:shd w:val="clear" w:color="auto" w:fill="auto"/>
            <w:vAlign w:val="bottom"/>
          </w:tcPr>
          <w:p w:rsidR="00773B14" w:rsidRPr="00773B14" w:rsidRDefault="00773B14" w:rsidP="00773B14">
            <w:pPr>
              <w:spacing w:after="0" w:line="240" w:lineRule="auto"/>
              <w:rPr>
                <w:ins w:id="1639" w:author="giangnhhse60606" w:date="2014-03-14T22:10:00Z"/>
                <w:rFonts w:ascii="Calibri" w:eastAsia="Times New Roman" w:hAnsi="Calibri" w:cs="Times New Roman"/>
                <w:color w:val="000000"/>
                <w:sz w:val="22"/>
                <w:lang w:eastAsia="ja-JP"/>
              </w:rPr>
            </w:pPr>
            <w:ins w:id="1640" w:author="giangnhhse60606" w:date="2014-03-14T22:10:00Z">
              <w:r w:rsidRPr="00773B14">
                <w:rPr>
                  <w:rFonts w:ascii="Calibri" w:eastAsia="Times New Roman" w:hAnsi="Calibri" w:cs="Times New Roman"/>
                  <w:color w:val="000000"/>
                  <w:sz w:val="22"/>
                  <w:lang w:eastAsia="ja-JP"/>
                </w:rPr>
                <w:t>1. Login the system as Stadium Owner</w:t>
              </w:r>
            </w:ins>
          </w:p>
          <w:p w:rsidR="00773B14" w:rsidRPr="00773B14" w:rsidRDefault="00773B14" w:rsidP="00773B14">
            <w:pPr>
              <w:spacing w:after="0" w:line="240" w:lineRule="auto"/>
              <w:rPr>
                <w:ins w:id="1641" w:author="giangnhhse60606" w:date="2014-03-14T22:10:00Z"/>
                <w:rFonts w:ascii="Calibri" w:eastAsia="Times New Roman" w:hAnsi="Calibri" w:cs="Times New Roman"/>
                <w:color w:val="000000"/>
                <w:sz w:val="22"/>
                <w:lang w:eastAsia="ja-JP"/>
              </w:rPr>
            </w:pPr>
            <w:ins w:id="1642" w:author="giangnhhse60606" w:date="2014-03-14T22:10:00Z">
              <w:r w:rsidRPr="00773B14">
                <w:rPr>
                  <w:rFonts w:ascii="Calibri" w:eastAsia="Times New Roman" w:hAnsi="Calibri" w:cs="Times New Roman"/>
                  <w:color w:val="000000"/>
                  <w:sz w:val="22"/>
                  <w:lang w:eastAsia="ja-JP"/>
                </w:rPr>
                <w:t>2. Go to "Quản lý sân bóng" page</w:t>
              </w:r>
            </w:ins>
          </w:p>
          <w:p w:rsidR="00773B14" w:rsidRPr="00773B14" w:rsidRDefault="00773B14" w:rsidP="00773B14">
            <w:pPr>
              <w:spacing w:after="0" w:line="240" w:lineRule="auto"/>
              <w:rPr>
                <w:ins w:id="1643" w:author="giangnhhse60606" w:date="2014-03-14T22:10:00Z"/>
                <w:rFonts w:ascii="Calibri" w:eastAsia="Times New Roman" w:hAnsi="Calibri" w:cs="Times New Roman"/>
                <w:color w:val="000000"/>
                <w:sz w:val="22"/>
                <w:lang w:eastAsia="ja-JP"/>
              </w:rPr>
            </w:pPr>
            <w:ins w:id="1644" w:author="giangnhhse60606" w:date="2014-03-14T22:10:00Z">
              <w:r w:rsidRPr="00773B14">
                <w:rPr>
                  <w:rFonts w:ascii="Calibri" w:eastAsia="Times New Roman" w:hAnsi="Calibri" w:cs="Times New Roman"/>
                  <w:color w:val="000000"/>
                  <w:sz w:val="22"/>
                  <w:lang w:eastAsia="ja-JP"/>
                </w:rPr>
                <w:t>3. Click "Thêm sân" button</w:t>
              </w:r>
            </w:ins>
          </w:p>
          <w:p w:rsidR="00F43236" w:rsidRPr="00937F69" w:rsidRDefault="00773B14" w:rsidP="00773B14">
            <w:pPr>
              <w:spacing w:after="0" w:line="240" w:lineRule="auto"/>
              <w:rPr>
                <w:ins w:id="1645" w:author="giangnhhse60606" w:date="2014-03-14T22:09:00Z"/>
                <w:rFonts w:ascii="Calibri" w:eastAsia="Times New Roman" w:hAnsi="Calibri" w:cs="Times New Roman"/>
                <w:color w:val="000000"/>
                <w:sz w:val="22"/>
                <w:lang w:eastAsia="ja-JP"/>
              </w:rPr>
            </w:pPr>
            <w:ins w:id="1646" w:author="giangnhhse60606" w:date="2014-03-14T22:10:00Z">
              <w:r w:rsidRPr="00773B14">
                <w:rPr>
                  <w:rFonts w:ascii="Calibri" w:eastAsia="Times New Roman" w:hAnsi="Calibri" w:cs="Times New Roman"/>
                  <w:color w:val="000000"/>
                  <w:sz w:val="22"/>
                  <w:lang w:eastAsia="ja-JP"/>
                </w:rPr>
                <w:t>4. Click "Huỷ" button</w:t>
              </w:r>
            </w:ins>
          </w:p>
        </w:tc>
        <w:tc>
          <w:tcPr>
            <w:tcW w:w="3510" w:type="dxa"/>
            <w:tcBorders>
              <w:top w:val="nil"/>
              <w:left w:val="nil"/>
              <w:bottom w:val="single" w:sz="4" w:space="0" w:color="auto"/>
              <w:right w:val="single" w:sz="4" w:space="0" w:color="auto"/>
            </w:tcBorders>
            <w:shd w:val="clear" w:color="auto" w:fill="auto"/>
            <w:vAlign w:val="bottom"/>
          </w:tcPr>
          <w:p w:rsidR="00F43236" w:rsidRPr="00DE0E27" w:rsidRDefault="00773B14" w:rsidP="00F43236">
            <w:pPr>
              <w:spacing w:after="0" w:line="240" w:lineRule="auto"/>
              <w:rPr>
                <w:ins w:id="1647" w:author="giangnhhse60606" w:date="2014-03-14T22:09:00Z"/>
                <w:rFonts w:ascii="Calibri" w:eastAsia="Times New Roman" w:hAnsi="Calibri" w:cs="Times New Roman"/>
                <w:color w:val="000000"/>
                <w:sz w:val="22"/>
                <w:lang w:eastAsia="ja-JP"/>
              </w:rPr>
            </w:pPr>
            <w:ins w:id="1648" w:author="giangnhhse60606" w:date="2014-03-14T22:10:00Z">
              <w:r w:rsidRPr="00773B14">
                <w:rPr>
                  <w:rFonts w:ascii="Calibri" w:eastAsia="Times New Roman" w:hAnsi="Calibri" w:cs="Times New Roman"/>
                  <w:color w:val="000000"/>
                  <w:sz w:val="22"/>
                  <w:lang w:eastAsia="ja-JP"/>
                </w:rPr>
                <w:t>Redirect to "Quản lý sân bóng" page</w:t>
              </w:r>
            </w:ins>
          </w:p>
        </w:tc>
        <w:tc>
          <w:tcPr>
            <w:tcW w:w="1710" w:type="dxa"/>
            <w:tcBorders>
              <w:top w:val="nil"/>
              <w:left w:val="nil"/>
              <w:bottom w:val="single" w:sz="4" w:space="0" w:color="auto"/>
              <w:right w:val="single" w:sz="4" w:space="0" w:color="auto"/>
            </w:tcBorders>
            <w:shd w:val="clear" w:color="auto" w:fill="auto"/>
            <w:vAlign w:val="bottom"/>
          </w:tcPr>
          <w:p w:rsidR="00F43236" w:rsidRDefault="00D43844" w:rsidP="00F43236">
            <w:pPr>
              <w:spacing w:after="0" w:line="240" w:lineRule="auto"/>
              <w:rPr>
                <w:ins w:id="1649" w:author="giangnhhse60606" w:date="2014-03-14T22:09:00Z"/>
                <w:rFonts w:ascii="Calibri" w:eastAsia="Times New Roman" w:hAnsi="Calibri" w:cs="Times New Roman"/>
                <w:color w:val="000000"/>
                <w:sz w:val="22"/>
                <w:lang w:eastAsia="ja-JP"/>
              </w:rPr>
            </w:pPr>
            <w:ins w:id="1650" w:author="giangnhhse60606" w:date="2014-03-14T22:11: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F43236" w:rsidRPr="008C01EB" w:rsidRDefault="00F43236" w:rsidP="00F43236">
            <w:pPr>
              <w:spacing w:after="0" w:line="240" w:lineRule="auto"/>
              <w:rPr>
                <w:ins w:id="1651" w:author="giangnhhse60606" w:date="2014-03-14T22:09:00Z"/>
                <w:rFonts w:ascii="Calibri" w:eastAsia="Times New Roman" w:hAnsi="Calibri" w:cs="Times New Roman"/>
                <w:color w:val="000000"/>
                <w:sz w:val="22"/>
                <w:lang w:eastAsia="ja-JP"/>
              </w:rPr>
            </w:pPr>
          </w:p>
        </w:tc>
      </w:tr>
      <w:tr w:rsidR="00F43236" w:rsidRPr="008C01EB" w:rsidTr="005A4A99">
        <w:trPr>
          <w:trHeight w:val="300"/>
          <w:ins w:id="1652" w:author="giangnhhse60606" w:date="2014-03-14T21:59: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F43236" w:rsidRPr="008C01EB" w:rsidRDefault="0014729D" w:rsidP="00F43236">
            <w:pPr>
              <w:spacing w:after="0" w:line="240" w:lineRule="auto"/>
              <w:jc w:val="center"/>
              <w:rPr>
                <w:ins w:id="1653" w:author="giangnhhse60606" w:date="2014-03-14T21:59:00Z"/>
                <w:rFonts w:ascii="Calibri" w:eastAsia="Times New Roman" w:hAnsi="Calibri" w:cs="Times New Roman"/>
                <w:b/>
                <w:bCs/>
                <w:color w:val="000000"/>
                <w:sz w:val="22"/>
                <w:lang w:eastAsia="ja-JP"/>
              </w:rPr>
            </w:pPr>
            <w:ins w:id="1654" w:author="giangnhhse60606" w:date="2014-03-14T22:11:00Z">
              <w:r w:rsidRPr="0014729D">
                <w:rPr>
                  <w:rFonts w:ascii="Calibri" w:eastAsia="Times New Roman" w:hAnsi="Calibri" w:cs="Times New Roman"/>
                  <w:b/>
                  <w:bCs/>
                  <w:color w:val="000000"/>
                  <w:sz w:val="22"/>
                  <w:lang w:eastAsia="ja-JP"/>
                </w:rPr>
                <w:t>Update Field</w:t>
              </w:r>
            </w:ins>
          </w:p>
        </w:tc>
      </w:tr>
      <w:tr w:rsidR="00F43236" w:rsidRPr="008C01EB" w:rsidTr="005A4A99">
        <w:trPr>
          <w:trHeight w:val="1500"/>
          <w:ins w:id="1655"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F43236" w:rsidRPr="008C01EB" w:rsidRDefault="00F43236">
            <w:pPr>
              <w:spacing w:after="0" w:line="240" w:lineRule="auto"/>
              <w:rPr>
                <w:ins w:id="1656" w:author="giangnhhse60606" w:date="2014-03-14T21:59:00Z"/>
                <w:rFonts w:ascii="Calibri" w:eastAsia="Times New Roman" w:hAnsi="Calibri" w:cs="Times New Roman"/>
                <w:color w:val="000000"/>
                <w:sz w:val="22"/>
                <w:lang w:eastAsia="ja-JP"/>
              </w:rPr>
            </w:pPr>
            <w:ins w:id="1657" w:author="giangnhhse60606" w:date="2014-03-14T21:59:00Z">
              <w:r w:rsidRPr="008C01EB">
                <w:rPr>
                  <w:rFonts w:ascii="Calibri" w:eastAsia="Times New Roman" w:hAnsi="Calibri" w:cs="Times New Roman"/>
                  <w:color w:val="000000"/>
                  <w:sz w:val="22"/>
                  <w:lang w:eastAsia="ja-JP"/>
                </w:rPr>
                <w:t>TC_</w:t>
              </w:r>
            </w:ins>
            <w:ins w:id="1658" w:author="giangnhhse60606" w:date="2014-03-14T22:11:00Z">
              <w:r w:rsidR="0014729D">
                <w:rPr>
                  <w:rFonts w:ascii="Calibri" w:eastAsia="Times New Roman" w:hAnsi="Calibri" w:cs="Times New Roman"/>
                  <w:color w:val="000000"/>
                  <w:sz w:val="22"/>
                  <w:lang w:eastAsia="ja-JP"/>
                </w:rPr>
                <w:t>48</w:t>
              </w:r>
            </w:ins>
          </w:p>
        </w:tc>
        <w:tc>
          <w:tcPr>
            <w:tcW w:w="1872" w:type="dxa"/>
            <w:tcBorders>
              <w:top w:val="nil"/>
              <w:left w:val="nil"/>
              <w:bottom w:val="single" w:sz="4" w:space="0" w:color="auto"/>
              <w:right w:val="single" w:sz="4" w:space="0" w:color="auto"/>
            </w:tcBorders>
            <w:shd w:val="clear" w:color="auto" w:fill="auto"/>
            <w:vAlign w:val="bottom"/>
            <w:hideMark/>
          </w:tcPr>
          <w:p w:rsidR="00F43236" w:rsidRPr="008C01EB" w:rsidRDefault="0014729D" w:rsidP="00F43236">
            <w:pPr>
              <w:spacing w:after="0" w:line="240" w:lineRule="auto"/>
              <w:rPr>
                <w:ins w:id="1659" w:author="giangnhhse60606" w:date="2014-03-14T21:59:00Z"/>
                <w:rFonts w:ascii="Calibri" w:eastAsia="Times New Roman" w:hAnsi="Calibri" w:cs="Times New Roman"/>
                <w:color w:val="000000"/>
                <w:sz w:val="22"/>
                <w:lang w:eastAsia="ja-JP"/>
              </w:rPr>
            </w:pPr>
            <w:ins w:id="1660" w:author="giangnhhse60606" w:date="2014-03-14T22:11:00Z">
              <w:r w:rsidRPr="0014729D">
                <w:rPr>
                  <w:rFonts w:ascii="Calibri" w:eastAsia="Times New Roman" w:hAnsi="Calibri" w:cs="Times New Roman"/>
                  <w:color w:val="000000"/>
                  <w:sz w:val="22"/>
                  <w:lang w:eastAsia="ja-JP"/>
                </w:rPr>
                <w:t>Test updating a field with blank fields</w:t>
              </w:r>
            </w:ins>
          </w:p>
        </w:tc>
        <w:tc>
          <w:tcPr>
            <w:tcW w:w="3951" w:type="dxa"/>
            <w:tcBorders>
              <w:top w:val="nil"/>
              <w:left w:val="nil"/>
              <w:bottom w:val="single" w:sz="4" w:space="0" w:color="auto"/>
              <w:right w:val="single" w:sz="4" w:space="0" w:color="auto"/>
            </w:tcBorders>
            <w:shd w:val="clear" w:color="auto" w:fill="auto"/>
            <w:vAlign w:val="bottom"/>
            <w:hideMark/>
          </w:tcPr>
          <w:p w:rsidR="0014729D" w:rsidRPr="0014729D" w:rsidRDefault="0014729D" w:rsidP="0014729D">
            <w:pPr>
              <w:spacing w:after="0" w:line="240" w:lineRule="auto"/>
              <w:rPr>
                <w:ins w:id="1661" w:author="giangnhhse60606" w:date="2014-03-14T22:11:00Z"/>
                <w:rFonts w:ascii="Calibri" w:eastAsia="Times New Roman" w:hAnsi="Calibri" w:cs="Times New Roman"/>
                <w:color w:val="000000"/>
                <w:sz w:val="22"/>
                <w:lang w:eastAsia="ja-JP"/>
              </w:rPr>
            </w:pPr>
            <w:ins w:id="1662" w:author="giangnhhse60606" w:date="2014-03-14T22:11:00Z">
              <w:r w:rsidRPr="0014729D">
                <w:rPr>
                  <w:rFonts w:ascii="Calibri" w:eastAsia="Times New Roman" w:hAnsi="Calibri" w:cs="Times New Roman"/>
                  <w:color w:val="000000"/>
                  <w:sz w:val="22"/>
                  <w:lang w:eastAsia="ja-JP"/>
                </w:rPr>
                <w:t>1. Login the system as Stadium Owner</w:t>
              </w:r>
            </w:ins>
          </w:p>
          <w:p w:rsidR="0014729D" w:rsidRPr="0014729D" w:rsidRDefault="0014729D" w:rsidP="0014729D">
            <w:pPr>
              <w:spacing w:after="0" w:line="240" w:lineRule="auto"/>
              <w:rPr>
                <w:ins w:id="1663" w:author="giangnhhse60606" w:date="2014-03-14T22:11:00Z"/>
                <w:rFonts w:ascii="Calibri" w:eastAsia="Times New Roman" w:hAnsi="Calibri" w:cs="Times New Roman"/>
                <w:color w:val="000000"/>
                <w:sz w:val="22"/>
                <w:lang w:eastAsia="ja-JP"/>
              </w:rPr>
            </w:pPr>
            <w:ins w:id="1664" w:author="giangnhhse60606" w:date="2014-03-14T22:11:00Z">
              <w:r w:rsidRPr="0014729D">
                <w:rPr>
                  <w:rFonts w:ascii="Calibri" w:eastAsia="Times New Roman" w:hAnsi="Calibri" w:cs="Times New Roman"/>
                  <w:color w:val="000000"/>
                  <w:sz w:val="22"/>
                  <w:lang w:eastAsia="ja-JP"/>
                </w:rPr>
                <w:t>2. Go to "Quản lý sân bóng" page</w:t>
              </w:r>
            </w:ins>
          </w:p>
          <w:p w:rsidR="0014729D" w:rsidRPr="0014729D" w:rsidRDefault="0014729D" w:rsidP="0014729D">
            <w:pPr>
              <w:spacing w:after="0" w:line="240" w:lineRule="auto"/>
              <w:rPr>
                <w:ins w:id="1665" w:author="giangnhhse60606" w:date="2014-03-14T22:11:00Z"/>
                <w:rFonts w:ascii="Calibri" w:eastAsia="Times New Roman" w:hAnsi="Calibri" w:cs="Times New Roman"/>
                <w:color w:val="000000"/>
                <w:sz w:val="22"/>
                <w:lang w:eastAsia="ja-JP"/>
              </w:rPr>
            </w:pPr>
            <w:ins w:id="1666" w:author="giangnhhse60606" w:date="2014-03-14T22:11:00Z">
              <w:r w:rsidRPr="0014729D">
                <w:rPr>
                  <w:rFonts w:ascii="Calibri" w:eastAsia="Times New Roman" w:hAnsi="Calibri" w:cs="Times New Roman"/>
                  <w:color w:val="000000"/>
                  <w:sz w:val="22"/>
                  <w:lang w:eastAsia="ja-JP"/>
                </w:rPr>
                <w:t>3. Click "Sửa" link on row have "Số sân" is "2"</w:t>
              </w:r>
            </w:ins>
          </w:p>
          <w:p w:rsidR="0014729D" w:rsidRPr="0014729D" w:rsidRDefault="0014729D" w:rsidP="0014729D">
            <w:pPr>
              <w:spacing w:after="0" w:line="240" w:lineRule="auto"/>
              <w:rPr>
                <w:ins w:id="1667" w:author="giangnhhse60606" w:date="2014-03-14T22:11:00Z"/>
                <w:rFonts w:ascii="Calibri" w:eastAsia="Times New Roman" w:hAnsi="Calibri" w:cs="Times New Roman"/>
                <w:color w:val="000000"/>
                <w:sz w:val="22"/>
                <w:lang w:eastAsia="ja-JP"/>
              </w:rPr>
            </w:pPr>
            <w:ins w:id="1668" w:author="giangnhhse60606" w:date="2014-03-14T22:11:00Z">
              <w:r w:rsidRPr="0014729D">
                <w:rPr>
                  <w:rFonts w:ascii="Calibri" w:eastAsia="Times New Roman" w:hAnsi="Calibri" w:cs="Times New Roman"/>
                  <w:color w:val="000000"/>
                  <w:sz w:val="22"/>
                  <w:lang w:eastAsia="ja-JP"/>
                </w:rPr>
                <w:t>4. Click "Nhập lại" button</w:t>
              </w:r>
            </w:ins>
          </w:p>
          <w:p w:rsidR="00F43236" w:rsidRPr="008C01EB" w:rsidRDefault="0014729D" w:rsidP="0014729D">
            <w:pPr>
              <w:spacing w:after="0" w:line="240" w:lineRule="auto"/>
              <w:rPr>
                <w:ins w:id="1669" w:author="giangnhhse60606" w:date="2014-03-14T21:59:00Z"/>
                <w:rFonts w:ascii="Calibri" w:eastAsia="Times New Roman" w:hAnsi="Calibri" w:cs="Times New Roman"/>
                <w:color w:val="000000"/>
                <w:sz w:val="22"/>
                <w:lang w:eastAsia="ja-JP"/>
              </w:rPr>
            </w:pPr>
            <w:ins w:id="1670" w:author="giangnhhse60606" w:date="2014-03-14T22:11:00Z">
              <w:r w:rsidRPr="0014729D">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A743E9" w:rsidRPr="00A743E9" w:rsidRDefault="00A743E9" w:rsidP="00A743E9">
            <w:pPr>
              <w:spacing w:after="0" w:line="240" w:lineRule="auto"/>
              <w:rPr>
                <w:ins w:id="1671" w:author="giangnhhse60606" w:date="2014-03-14T22:12:00Z"/>
                <w:rFonts w:ascii="Calibri" w:eastAsia="Times New Roman" w:hAnsi="Calibri" w:cs="Times New Roman"/>
                <w:color w:val="000000"/>
                <w:sz w:val="22"/>
                <w:lang w:eastAsia="ja-JP"/>
              </w:rPr>
            </w:pPr>
            <w:ins w:id="1672" w:author="giangnhhse60606" w:date="2014-03-14T22:12:00Z">
              <w:r w:rsidRPr="00A743E9">
                <w:rPr>
                  <w:rFonts w:ascii="Calibri" w:eastAsia="Times New Roman" w:hAnsi="Calibri" w:cs="Times New Roman"/>
                  <w:color w:val="000000"/>
                  <w:sz w:val="22"/>
                  <w:lang w:eastAsia="ja-JP"/>
                </w:rPr>
                <w:t>Error message will be displayed:</w:t>
              </w:r>
            </w:ins>
          </w:p>
          <w:p w:rsidR="00F43236" w:rsidRPr="008C01EB" w:rsidRDefault="00A743E9" w:rsidP="00A743E9">
            <w:pPr>
              <w:spacing w:after="0" w:line="240" w:lineRule="auto"/>
              <w:rPr>
                <w:ins w:id="1673" w:author="giangnhhse60606" w:date="2014-03-14T21:59:00Z"/>
                <w:rFonts w:ascii="Calibri" w:eastAsia="Times New Roman" w:hAnsi="Calibri" w:cs="Times New Roman"/>
                <w:color w:val="000000"/>
                <w:sz w:val="22"/>
                <w:lang w:eastAsia="ja-JP"/>
              </w:rPr>
            </w:pPr>
            <w:ins w:id="1674" w:author="giangnhhse60606" w:date="2014-03-14T22:12:00Z">
              <w:r w:rsidRPr="00A743E9">
                <w:rPr>
                  <w:rFonts w:ascii="Calibri" w:eastAsia="Times New Roman" w:hAnsi="Calibri" w:cs="Times New Roman"/>
                  <w:color w:val="000000"/>
                  <w:sz w:val="22"/>
                  <w:lang w:eastAsia="ja-JP"/>
                </w:rPr>
                <w:t>- "Xin vui lòng nhập các thông tin bắt buộc".</w:t>
              </w:r>
            </w:ins>
          </w:p>
        </w:tc>
        <w:tc>
          <w:tcPr>
            <w:tcW w:w="1710" w:type="dxa"/>
            <w:tcBorders>
              <w:top w:val="nil"/>
              <w:left w:val="nil"/>
              <w:bottom w:val="single" w:sz="4" w:space="0" w:color="auto"/>
              <w:right w:val="single" w:sz="4" w:space="0" w:color="auto"/>
            </w:tcBorders>
            <w:shd w:val="clear" w:color="auto" w:fill="auto"/>
            <w:vAlign w:val="bottom"/>
            <w:hideMark/>
          </w:tcPr>
          <w:p w:rsidR="00F43236" w:rsidRPr="008C01EB" w:rsidRDefault="00F43236" w:rsidP="00F43236">
            <w:pPr>
              <w:spacing w:after="0" w:line="240" w:lineRule="auto"/>
              <w:rPr>
                <w:ins w:id="1675" w:author="giangnhhse60606" w:date="2014-03-14T21:59:00Z"/>
                <w:rFonts w:ascii="Calibri" w:eastAsia="Times New Roman" w:hAnsi="Calibri" w:cs="Times New Roman"/>
                <w:color w:val="000000"/>
                <w:sz w:val="22"/>
                <w:lang w:eastAsia="ja-JP"/>
              </w:rPr>
            </w:pPr>
            <w:ins w:id="1676"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F43236" w:rsidRPr="008C01EB" w:rsidRDefault="00F43236" w:rsidP="00F43236">
            <w:pPr>
              <w:spacing w:after="0" w:line="240" w:lineRule="auto"/>
              <w:rPr>
                <w:ins w:id="1677" w:author="giangnhhse60606" w:date="2014-03-14T21:59:00Z"/>
                <w:rFonts w:ascii="Calibri" w:eastAsia="Times New Roman" w:hAnsi="Calibri" w:cs="Times New Roman"/>
                <w:color w:val="000000"/>
                <w:sz w:val="22"/>
                <w:lang w:eastAsia="ja-JP"/>
              </w:rPr>
            </w:pPr>
            <w:ins w:id="1678" w:author="giangnhhse60606" w:date="2014-03-14T21:59:00Z">
              <w:r w:rsidRPr="008C01EB">
                <w:rPr>
                  <w:rFonts w:ascii="Calibri" w:eastAsia="Times New Roman" w:hAnsi="Calibri" w:cs="Times New Roman"/>
                  <w:color w:val="000000"/>
                  <w:sz w:val="22"/>
                  <w:lang w:eastAsia="ja-JP"/>
                </w:rPr>
                <w:t> </w:t>
              </w:r>
            </w:ins>
          </w:p>
        </w:tc>
      </w:tr>
      <w:tr w:rsidR="00F43236" w:rsidRPr="008C01EB" w:rsidTr="005A4A99">
        <w:trPr>
          <w:trHeight w:val="1800"/>
          <w:ins w:id="1679"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F43236" w:rsidRPr="008C01EB" w:rsidRDefault="00F43236">
            <w:pPr>
              <w:spacing w:after="0" w:line="240" w:lineRule="auto"/>
              <w:rPr>
                <w:ins w:id="1680" w:author="giangnhhse60606" w:date="2014-03-14T21:59:00Z"/>
                <w:rFonts w:ascii="Calibri" w:eastAsia="Times New Roman" w:hAnsi="Calibri" w:cs="Times New Roman"/>
                <w:color w:val="000000"/>
                <w:sz w:val="22"/>
                <w:lang w:eastAsia="ja-JP"/>
              </w:rPr>
            </w:pPr>
            <w:ins w:id="1681" w:author="giangnhhse60606" w:date="2014-03-14T21:59:00Z">
              <w:r>
                <w:rPr>
                  <w:rFonts w:ascii="Calibri" w:eastAsia="Times New Roman" w:hAnsi="Calibri" w:cs="Times New Roman"/>
                  <w:color w:val="000000"/>
                  <w:sz w:val="22"/>
                  <w:lang w:eastAsia="ja-JP"/>
                </w:rPr>
                <w:t>TC_</w:t>
              </w:r>
            </w:ins>
            <w:ins w:id="1682" w:author="giangnhhse60606" w:date="2014-03-14T22:12:00Z">
              <w:r w:rsidR="00A743E9">
                <w:rPr>
                  <w:rFonts w:ascii="Calibri" w:eastAsia="Times New Roman" w:hAnsi="Calibri" w:cs="Times New Roman"/>
                  <w:color w:val="000000"/>
                  <w:sz w:val="22"/>
                  <w:lang w:eastAsia="ja-JP"/>
                </w:rPr>
                <w:t>49</w:t>
              </w:r>
            </w:ins>
          </w:p>
        </w:tc>
        <w:tc>
          <w:tcPr>
            <w:tcW w:w="1872" w:type="dxa"/>
            <w:tcBorders>
              <w:top w:val="nil"/>
              <w:left w:val="nil"/>
              <w:bottom w:val="single" w:sz="4" w:space="0" w:color="auto"/>
              <w:right w:val="single" w:sz="4" w:space="0" w:color="auto"/>
            </w:tcBorders>
            <w:shd w:val="clear" w:color="auto" w:fill="auto"/>
            <w:vAlign w:val="bottom"/>
            <w:hideMark/>
          </w:tcPr>
          <w:p w:rsidR="00F43236" w:rsidRPr="008C01EB" w:rsidRDefault="00A743E9" w:rsidP="00F43236">
            <w:pPr>
              <w:spacing w:after="0" w:line="240" w:lineRule="auto"/>
              <w:rPr>
                <w:ins w:id="1683" w:author="giangnhhse60606" w:date="2014-03-14T21:59:00Z"/>
                <w:rFonts w:ascii="Calibri" w:eastAsia="Times New Roman" w:hAnsi="Calibri" w:cs="Times New Roman"/>
                <w:color w:val="000000"/>
                <w:sz w:val="22"/>
                <w:lang w:eastAsia="ja-JP"/>
              </w:rPr>
            </w:pPr>
            <w:ins w:id="1684" w:author="giangnhhse60606" w:date="2014-03-14T22:12:00Z">
              <w:r w:rsidRPr="00A743E9">
                <w:rPr>
                  <w:rFonts w:ascii="Calibri" w:eastAsia="Times New Roman" w:hAnsi="Calibri" w:cs="Times New Roman"/>
                  <w:color w:val="000000"/>
                  <w:sz w:val="22"/>
                  <w:lang w:eastAsia="ja-JP"/>
                </w:rPr>
                <w:t>Test updating a field with "Số sân" is not a number</w:t>
              </w:r>
            </w:ins>
          </w:p>
        </w:tc>
        <w:tc>
          <w:tcPr>
            <w:tcW w:w="3951" w:type="dxa"/>
            <w:tcBorders>
              <w:top w:val="nil"/>
              <w:left w:val="nil"/>
              <w:bottom w:val="single" w:sz="4" w:space="0" w:color="auto"/>
              <w:right w:val="single" w:sz="4" w:space="0" w:color="auto"/>
            </w:tcBorders>
            <w:shd w:val="clear" w:color="auto" w:fill="auto"/>
            <w:vAlign w:val="bottom"/>
            <w:hideMark/>
          </w:tcPr>
          <w:p w:rsidR="000F45D5" w:rsidRPr="000F45D5" w:rsidRDefault="000F45D5" w:rsidP="000F45D5">
            <w:pPr>
              <w:spacing w:after="0" w:line="240" w:lineRule="auto"/>
              <w:rPr>
                <w:ins w:id="1685" w:author="giangnhhse60606" w:date="2014-03-14T22:13:00Z"/>
                <w:rFonts w:ascii="Calibri" w:eastAsia="Times New Roman" w:hAnsi="Calibri" w:cs="Times New Roman"/>
                <w:color w:val="000000"/>
                <w:sz w:val="22"/>
                <w:lang w:eastAsia="ja-JP"/>
              </w:rPr>
            </w:pPr>
            <w:ins w:id="1686" w:author="giangnhhse60606" w:date="2014-03-14T22:13:00Z">
              <w:r w:rsidRPr="000F45D5">
                <w:rPr>
                  <w:rFonts w:ascii="Calibri" w:eastAsia="Times New Roman" w:hAnsi="Calibri" w:cs="Times New Roman"/>
                  <w:color w:val="000000"/>
                  <w:sz w:val="22"/>
                  <w:lang w:eastAsia="ja-JP"/>
                </w:rPr>
                <w:t>1. Login the system as Stadium Owner</w:t>
              </w:r>
            </w:ins>
          </w:p>
          <w:p w:rsidR="000F45D5" w:rsidRPr="000F45D5" w:rsidRDefault="000F45D5" w:rsidP="000F45D5">
            <w:pPr>
              <w:spacing w:after="0" w:line="240" w:lineRule="auto"/>
              <w:rPr>
                <w:ins w:id="1687" w:author="giangnhhse60606" w:date="2014-03-14T22:13:00Z"/>
                <w:rFonts w:ascii="Calibri" w:eastAsia="Times New Roman" w:hAnsi="Calibri" w:cs="Times New Roman"/>
                <w:color w:val="000000"/>
                <w:sz w:val="22"/>
                <w:lang w:eastAsia="ja-JP"/>
              </w:rPr>
            </w:pPr>
            <w:ins w:id="1688" w:author="giangnhhse60606" w:date="2014-03-14T22:13:00Z">
              <w:r w:rsidRPr="000F45D5">
                <w:rPr>
                  <w:rFonts w:ascii="Calibri" w:eastAsia="Times New Roman" w:hAnsi="Calibri" w:cs="Times New Roman"/>
                  <w:color w:val="000000"/>
                  <w:sz w:val="22"/>
                  <w:lang w:eastAsia="ja-JP"/>
                </w:rPr>
                <w:t>2. Go to "Quản lý sân bóng" page</w:t>
              </w:r>
            </w:ins>
          </w:p>
          <w:p w:rsidR="000F45D5" w:rsidRPr="000F45D5" w:rsidRDefault="000F45D5" w:rsidP="000F45D5">
            <w:pPr>
              <w:spacing w:after="0" w:line="240" w:lineRule="auto"/>
              <w:rPr>
                <w:ins w:id="1689" w:author="giangnhhse60606" w:date="2014-03-14T22:13:00Z"/>
                <w:rFonts w:ascii="Calibri" w:eastAsia="Times New Roman" w:hAnsi="Calibri" w:cs="Times New Roman"/>
                <w:color w:val="000000"/>
                <w:sz w:val="22"/>
                <w:lang w:eastAsia="ja-JP"/>
              </w:rPr>
            </w:pPr>
            <w:ins w:id="1690" w:author="giangnhhse60606" w:date="2014-03-14T22:13:00Z">
              <w:r w:rsidRPr="000F45D5">
                <w:rPr>
                  <w:rFonts w:ascii="Calibri" w:eastAsia="Times New Roman" w:hAnsi="Calibri" w:cs="Times New Roman"/>
                  <w:color w:val="000000"/>
                  <w:sz w:val="22"/>
                  <w:lang w:eastAsia="ja-JP"/>
                </w:rPr>
                <w:t>3. Click "Sửa" link on row have "Số sân" is "2"</w:t>
              </w:r>
            </w:ins>
          </w:p>
          <w:p w:rsidR="000F45D5" w:rsidRPr="000F45D5" w:rsidRDefault="000F45D5" w:rsidP="000F45D5">
            <w:pPr>
              <w:spacing w:after="0" w:line="240" w:lineRule="auto"/>
              <w:rPr>
                <w:ins w:id="1691" w:author="giangnhhse60606" w:date="2014-03-14T22:13:00Z"/>
                <w:rFonts w:ascii="Calibri" w:eastAsia="Times New Roman" w:hAnsi="Calibri" w:cs="Times New Roman"/>
                <w:color w:val="000000"/>
                <w:sz w:val="22"/>
                <w:lang w:eastAsia="ja-JP"/>
              </w:rPr>
            </w:pPr>
            <w:ins w:id="1692" w:author="giangnhhse60606" w:date="2014-03-14T22:13:00Z">
              <w:r w:rsidRPr="000F45D5">
                <w:rPr>
                  <w:rFonts w:ascii="Calibri" w:eastAsia="Times New Roman" w:hAnsi="Calibri" w:cs="Times New Roman"/>
                  <w:color w:val="000000"/>
                  <w:sz w:val="22"/>
                  <w:lang w:eastAsia="ja-JP"/>
                </w:rPr>
                <w:t>4. Change information</w:t>
              </w:r>
            </w:ins>
          </w:p>
          <w:p w:rsidR="000F45D5" w:rsidRPr="000F45D5" w:rsidRDefault="000F45D5" w:rsidP="000F45D5">
            <w:pPr>
              <w:spacing w:after="0" w:line="240" w:lineRule="auto"/>
              <w:rPr>
                <w:ins w:id="1693" w:author="giangnhhse60606" w:date="2014-03-14T22:13:00Z"/>
                <w:rFonts w:ascii="Calibri" w:eastAsia="Times New Roman" w:hAnsi="Calibri" w:cs="Times New Roman"/>
                <w:color w:val="000000"/>
                <w:sz w:val="22"/>
                <w:lang w:eastAsia="ja-JP"/>
              </w:rPr>
            </w:pPr>
            <w:ins w:id="1694" w:author="giangnhhse60606" w:date="2014-03-14T22:13:00Z">
              <w:r w:rsidRPr="000F45D5">
                <w:rPr>
                  <w:rFonts w:ascii="Calibri" w:eastAsia="Times New Roman" w:hAnsi="Calibri" w:cs="Times New Roman"/>
                  <w:color w:val="000000"/>
                  <w:sz w:val="22"/>
                  <w:lang w:eastAsia="ja-JP"/>
                </w:rPr>
                <w:t>- Change value to "a" in "Số sân" field</w:t>
              </w:r>
            </w:ins>
          </w:p>
          <w:p w:rsidR="00F43236" w:rsidRPr="008C01EB" w:rsidRDefault="000F45D5" w:rsidP="000F45D5">
            <w:pPr>
              <w:spacing w:after="0" w:line="240" w:lineRule="auto"/>
              <w:rPr>
                <w:ins w:id="1695" w:author="giangnhhse60606" w:date="2014-03-14T21:59:00Z"/>
                <w:rFonts w:ascii="Calibri" w:eastAsia="Times New Roman" w:hAnsi="Calibri" w:cs="Times New Roman"/>
                <w:color w:val="000000"/>
                <w:sz w:val="22"/>
                <w:lang w:eastAsia="ja-JP"/>
              </w:rPr>
            </w:pPr>
            <w:ins w:id="1696" w:author="giangnhhse60606" w:date="2014-03-14T22:13:00Z">
              <w:r w:rsidRPr="000F45D5">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0F45D5" w:rsidRPr="000F45D5" w:rsidRDefault="000F45D5" w:rsidP="000F45D5">
            <w:pPr>
              <w:spacing w:after="0" w:line="240" w:lineRule="auto"/>
              <w:rPr>
                <w:ins w:id="1697" w:author="giangnhhse60606" w:date="2014-03-14T22:13:00Z"/>
                <w:rFonts w:ascii="Calibri" w:eastAsia="Times New Roman" w:hAnsi="Calibri" w:cs="Times New Roman"/>
                <w:color w:val="000000"/>
                <w:sz w:val="22"/>
                <w:lang w:eastAsia="ja-JP"/>
              </w:rPr>
            </w:pPr>
            <w:ins w:id="1698" w:author="giangnhhse60606" w:date="2014-03-14T22:13:00Z">
              <w:r w:rsidRPr="000F45D5">
                <w:rPr>
                  <w:rFonts w:ascii="Calibri" w:eastAsia="Times New Roman" w:hAnsi="Calibri" w:cs="Times New Roman"/>
                  <w:color w:val="000000"/>
                  <w:sz w:val="22"/>
                  <w:lang w:eastAsia="ja-JP"/>
                </w:rPr>
                <w:t>Error message will be displayed:</w:t>
              </w:r>
            </w:ins>
          </w:p>
          <w:p w:rsidR="00F43236" w:rsidRPr="008C01EB" w:rsidRDefault="000F45D5" w:rsidP="000F45D5">
            <w:pPr>
              <w:spacing w:after="0" w:line="240" w:lineRule="auto"/>
              <w:rPr>
                <w:ins w:id="1699" w:author="giangnhhse60606" w:date="2014-03-14T21:59:00Z"/>
                <w:rFonts w:ascii="Calibri" w:eastAsia="Times New Roman" w:hAnsi="Calibri" w:cs="Times New Roman"/>
                <w:color w:val="000000"/>
                <w:sz w:val="22"/>
                <w:lang w:eastAsia="ja-JP"/>
              </w:rPr>
            </w:pPr>
            <w:ins w:id="1700" w:author="giangnhhse60606" w:date="2014-03-14T22:13:00Z">
              <w:r w:rsidRPr="000F45D5">
                <w:rPr>
                  <w:rFonts w:ascii="Calibri" w:eastAsia="Times New Roman" w:hAnsi="Calibri" w:cs="Times New Roman"/>
                  <w:color w:val="000000"/>
                  <w:sz w:val="22"/>
                  <w:lang w:eastAsia="ja-JP"/>
                </w:rPr>
                <w:t>- "Số sân không chính xác, vui lòng nhập lại số sân".</w:t>
              </w:r>
            </w:ins>
          </w:p>
        </w:tc>
        <w:tc>
          <w:tcPr>
            <w:tcW w:w="1710" w:type="dxa"/>
            <w:tcBorders>
              <w:top w:val="nil"/>
              <w:left w:val="nil"/>
              <w:bottom w:val="single" w:sz="4" w:space="0" w:color="auto"/>
              <w:right w:val="single" w:sz="4" w:space="0" w:color="auto"/>
            </w:tcBorders>
            <w:shd w:val="clear" w:color="auto" w:fill="auto"/>
            <w:vAlign w:val="bottom"/>
            <w:hideMark/>
          </w:tcPr>
          <w:p w:rsidR="00F43236" w:rsidRPr="008C01EB" w:rsidRDefault="00F43236" w:rsidP="00F43236">
            <w:pPr>
              <w:spacing w:after="0" w:line="240" w:lineRule="auto"/>
              <w:rPr>
                <w:ins w:id="1701" w:author="giangnhhse60606" w:date="2014-03-14T21:59:00Z"/>
                <w:rFonts w:ascii="Calibri" w:eastAsia="Times New Roman" w:hAnsi="Calibri" w:cs="Times New Roman"/>
                <w:color w:val="000000"/>
                <w:sz w:val="22"/>
                <w:lang w:eastAsia="ja-JP"/>
              </w:rPr>
            </w:pPr>
            <w:ins w:id="1702"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vAlign w:val="bottom"/>
            <w:hideMark/>
          </w:tcPr>
          <w:p w:rsidR="00F43236" w:rsidRPr="008C01EB" w:rsidRDefault="00F43236" w:rsidP="00F43236">
            <w:pPr>
              <w:spacing w:after="0" w:line="240" w:lineRule="auto"/>
              <w:rPr>
                <w:ins w:id="1703" w:author="giangnhhse60606" w:date="2014-03-14T21:59:00Z"/>
                <w:rFonts w:ascii="Calibri" w:eastAsia="Times New Roman" w:hAnsi="Calibri" w:cs="Times New Roman"/>
                <w:color w:val="000000"/>
                <w:sz w:val="22"/>
                <w:lang w:eastAsia="ja-JP"/>
              </w:rPr>
            </w:pPr>
            <w:ins w:id="1704" w:author="giangnhhse60606" w:date="2014-03-14T21:59:00Z">
              <w:r w:rsidRPr="008C01EB">
                <w:rPr>
                  <w:rFonts w:ascii="Calibri" w:eastAsia="Times New Roman" w:hAnsi="Calibri" w:cs="Times New Roman"/>
                  <w:color w:val="000000"/>
                  <w:sz w:val="22"/>
                  <w:lang w:eastAsia="ja-JP"/>
                </w:rPr>
                <w:t> </w:t>
              </w:r>
            </w:ins>
          </w:p>
        </w:tc>
      </w:tr>
      <w:tr w:rsidR="00F43236" w:rsidRPr="008C01EB" w:rsidTr="005A4A99">
        <w:trPr>
          <w:trHeight w:val="1500"/>
          <w:ins w:id="1705"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F43236" w:rsidRPr="008C01EB" w:rsidRDefault="00F43236" w:rsidP="00EF0B1E">
            <w:pPr>
              <w:spacing w:after="0" w:line="240" w:lineRule="auto"/>
              <w:rPr>
                <w:ins w:id="1706" w:author="giangnhhse60606" w:date="2014-03-14T21:59:00Z"/>
                <w:rFonts w:ascii="Calibri" w:eastAsia="Times New Roman" w:hAnsi="Calibri" w:cs="Times New Roman"/>
                <w:color w:val="000000"/>
                <w:sz w:val="22"/>
                <w:lang w:eastAsia="ja-JP"/>
              </w:rPr>
            </w:pPr>
            <w:ins w:id="1707" w:author="giangnhhse60606" w:date="2014-03-14T21:59:00Z">
              <w:r>
                <w:rPr>
                  <w:rFonts w:ascii="Calibri" w:eastAsia="Times New Roman" w:hAnsi="Calibri" w:cs="Times New Roman"/>
                  <w:color w:val="000000"/>
                  <w:sz w:val="22"/>
                  <w:lang w:eastAsia="ja-JP"/>
                </w:rPr>
                <w:t>TC_</w:t>
              </w:r>
            </w:ins>
            <w:ins w:id="1708" w:author="giangnhhse60606" w:date="2014-03-14T22:14:00Z">
              <w:r w:rsidR="000F45D5">
                <w:rPr>
                  <w:rFonts w:ascii="Calibri" w:eastAsia="Times New Roman" w:hAnsi="Calibri" w:cs="Times New Roman"/>
                  <w:color w:val="000000"/>
                  <w:sz w:val="22"/>
                  <w:lang w:eastAsia="ja-JP"/>
                </w:rPr>
                <w:t>50</w:t>
              </w:r>
            </w:ins>
          </w:p>
        </w:tc>
        <w:tc>
          <w:tcPr>
            <w:tcW w:w="1872" w:type="dxa"/>
            <w:tcBorders>
              <w:top w:val="nil"/>
              <w:left w:val="nil"/>
              <w:bottom w:val="single" w:sz="4" w:space="0" w:color="auto"/>
              <w:right w:val="single" w:sz="4" w:space="0" w:color="auto"/>
            </w:tcBorders>
            <w:shd w:val="clear" w:color="auto" w:fill="auto"/>
            <w:vAlign w:val="bottom"/>
          </w:tcPr>
          <w:p w:rsidR="00F43236" w:rsidRPr="00C2290D" w:rsidRDefault="000F45D5" w:rsidP="00F43236">
            <w:pPr>
              <w:spacing w:after="0" w:line="240" w:lineRule="auto"/>
              <w:rPr>
                <w:ins w:id="1709" w:author="giangnhhse60606" w:date="2014-03-14T21:59:00Z"/>
                <w:rFonts w:ascii="Calibri" w:eastAsia="Times New Roman" w:hAnsi="Calibri" w:cs="Times New Roman"/>
                <w:color w:val="000000"/>
                <w:sz w:val="22"/>
                <w:lang w:eastAsia="ja-JP"/>
              </w:rPr>
            </w:pPr>
            <w:ins w:id="1710" w:author="giangnhhse60606" w:date="2014-03-14T22:13:00Z">
              <w:r w:rsidRPr="000F45D5">
                <w:rPr>
                  <w:rFonts w:ascii="Calibri" w:eastAsia="Times New Roman" w:hAnsi="Calibri" w:cs="Times New Roman"/>
                  <w:color w:val="000000"/>
                  <w:sz w:val="22"/>
                  <w:lang w:eastAsia="ja-JP"/>
                </w:rPr>
                <w:t>Test updating a field with "Số sân" is not available</w:t>
              </w:r>
            </w:ins>
          </w:p>
        </w:tc>
        <w:tc>
          <w:tcPr>
            <w:tcW w:w="3951" w:type="dxa"/>
            <w:tcBorders>
              <w:top w:val="nil"/>
              <w:left w:val="nil"/>
              <w:bottom w:val="single" w:sz="4" w:space="0" w:color="auto"/>
              <w:right w:val="single" w:sz="4" w:space="0" w:color="auto"/>
            </w:tcBorders>
            <w:shd w:val="clear" w:color="auto" w:fill="auto"/>
            <w:vAlign w:val="bottom"/>
          </w:tcPr>
          <w:p w:rsidR="000F45D5" w:rsidRPr="000F45D5" w:rsidRDefault="000F45D5" w:rsidP="000F45D5">
            <w:pPr>
              <w:spacing w:after="0" w:line="240" w:lineRule="auto"/>
              <w:rPr>
                <w:ins w:id="1711" w:author="giangnhhse60606" w:date="2014-03-14T22:13:00Z"/>
                <w:rFonts w:ascii="Calibri" w:eastAsia="Times New Roman" w:hAnsi="Calibri" w:cs="Times New Roman"/>
                <w:color w:val="000000"/>
                <w:sz w:val="22"/>
                <w:lang w:eastAsia="ja-JP"/>
              </w:rPr>
            </w:pPr>
            <w:ins w:id="1712" w:author="giangnhhse60606" w:date="2014-03-14T22:13:00Z">
              <w:r w:rsidRPr="000F45D5">
                <w:rPr>
                  <w:rFonts w:ascii="Calibri" w:eastAsia="Times New Roman" w:hAnsi="Calibri" w:cs="Times New Roman"/>
                  <w:color w:val="000000"/>
                  <w:sz w:val="22"/>
                  <w:lang w:eastAsia="ja-JP"/>
                </w:rPr>
                <w:t>1. Login the system as Stadium Owner</w:t>
              </w:r>
            </w:ins>
          </w:p>
          <w:p w:rsidR="000F45D5" w:rsidRPr="000F45D5" w:rsidRDefault="000F45D5" w:rsidP="000F45D5">
            <w:pPr>
              <w:spacing w:after="0" w:line="240" w:lineRule="auto"/>
              <w:rPr>
                <w:ins w:id="1713" w:author="giangnhhse60606" w:date="2014-03-14T22:13:00Z"/>
                <w:rFonts w:ascii="Calibri" w:eastAsia="Times New Roman" w:hAnsi="Calibri" w:cs="Times New Roman"/>
                <w:color w:val="000000"/>
                <w:sz w:val="22"/>
                <w:lang w:eastAsia="ja-JP"/>
              </w:rPr>
            </w:pPr>
            <w:ins w:id="1714" w:author="giangnhhse60606" w:date="2014-03-14T22:13:00Z">
              <w:r w:rsidRPr="000F45D5">
                <w:rPr>
                  <w:rFonts w:ascii="Calibri" w:eastAsia="Times New Roman" w:hAnsi="Calibri" w:cs="Times New Roman"/>
                  <w:color w:val="000000"/>
                  <w:sz w:val="22"/>
                  <w:lang w:eastAsia="ja-JP"/>
                </w:rPr>
                <w:t>2. Go to "Quản lý sân bóng" page</w:t>
              </w:r>
            </w:ins>
          </w:p>
          <w:p w:rsidR="000F45D5" w:rsidRPr="000F45D5" w:rsidRDefault="000F45D5" w:rsidP="000F45D5">
            <w:pPr>
              <w:spacing w:after="0" w:line="240" w:lineRule="auto"/>
              <w:rPr>
                <w:ins w:id="1715" w:author="giangnhhse60606" w:date="2014-03-14T22:13:00Z"/>
                <w:rFonts w:ascii="Calibri" w:eastAsia="Times New Roman" w:hAnsi="Calibri" w:cs="Times New Roman"/>
                <w:color w:val="000000"/>
                <w:sz w:val="22"/>
                <w:lang w:eastAsia="ja-JP"/>
              </w:rPr>
            </w:pPr>
            <w:ins w:id="1716" w:author="giangnhhse60606" w:date="2014-03-14T22:13:00Z">
              <w:r w:rsidRPr="000F45D5">
                <w:rPr>
                  <w:rFonts w:ascii="Calibri" w:eastAsia="Times New Roman" w:hAnsi="Calibri" w:cs="Times New Roman"/>
                  <w:color w:val="000000"/>
                  <w:sz w:val="22"/>
                  <w:lang w:eastAsia="ja-JP"/>
                </w:rPr>
                <w:t>3. Click "Sửa" link on row have "Số sân" is "2"</w:t>
              </w:r>
            </w:ins>
          </w:p>
          <w:p w:rsidR="000F45D5" w:rsidRPr="000F45D5" w:rsidRDefault="000F45D5" w:rsidP="000F45D5">
            <w:pPr>
              <w:spacing w:after="0" w:line="240" w:lineRule="auto"/>
              <w:rPr>
                <w:ins w:id="1717" w:author="giangnhhse60606" w:date="2014-03-14T22:13:00Z"/>
                <w:rFonts w:ascii="Calibri" w:eastAsia="Times New Roman" w:hAnsi="Calibri" w:cs="Times New Roman"/>
                <w:color w:val="000000"/>
                <w:sz w:val="22"/>
                <w:lang w:eastAsia="ja-JP"/>
              </w:rPr>
            </w:pPr>
            <w:ins w:id="1718" w:author="giangnhhse60606" w:date="2014-03-14T22:13:00Z">
              <w:r w:rsidRPr="000F45D5">
                <w:rPr>
                  <w:rFonts w:ascii="Calibri" w:eastAsia="Times New Roman" w:hAnsi="Calibri" w:cs="Times New Roman"/>
                  <w:color w:val="000000"/>
                  <w:sz w:val="22"/>
                  <w:lang w:eastAsia="ja-JP"/>
                </w:rPr>
                <w:t>4. Change information</w:t>
              </w:r>
            </w:ins>
          </w:p>
          <w:p w:rsidR="000F45D5" w:rsidRPr="000F45D5" w:rsidRDefault="000F45D5" w:rsidP="000F45D5">
            <w:pPr>
              <w:spacing w:after="0" w:line="240" w:lineRule="auto"/>
              <w:rPr>
                <w:ins w:id="1719" w:author="giangnhhse60606" w:date="2014-03-14T22:13:00Z"/>
                <w:rFonts w:ascii="Calibri" w:eastAsia="Times New Roman" w:hAnsi="Calibri" w:cs="Times New Roman"/>
                <w:color w:val="000000"/>
                <w:sz w:val="22"/>
                <w:lang w:eastAsia="ja-JP"/>
              </w:rPr>
            </w:pPr>
            <w:ins w:id="1720" w:author="giangnhhse60606" w:date="2014-03-14T22:13:00Z">
              <w:r w:rsidRPr="000F45D5">
                <w:rPr>
                  <w:rFonts w:ascii="Calibri" w:eastAsia="Times New Roman" w:hAnsi="Calibri" w:cs="Times New Roman"/>
                  <w:color w:val="000000"/>
                  <w:sz w:val="22"/>
                  <w:lang w:eastAsia="ja-JP"/>
                </w:rPr>
                <w:t>- Change value to "1" into "Số sân" field</w:t>
              </w:r>
            </w:ins>
          </w:p>
          <w:p w:rsidR="00F43236" w:rsidRPr="00C2290D" w:rsidRDefault="000F45D5" w:rsidP="000F45D5">
            <w:pPr>
              <w:spacing w:after="0" w:line="240" w:lineRule="auto"/>
              <w:rPr>
                <w:ins w:id="1721" w:author="giangnhhse60606" w:date="2014-03-14T21:59:00Z"/>
                <w:rFonts w:ascii="Calibri" w:eastAsia="Times New Roman" w:hAnsi="Calibri" w:cs="Times New Roman"/>
                <w:color w:val="000000"/>
                <w:sz w:val="22"/>
                <w:lang w:eastAsia="ja-JP"/>
              </w:rPr>
            </w:pPr>
            <w:ins w:id="1722" w:author="giangnhhse60606" w:date="2014-03-14T22:13:00Z">
              <w:r w:rsidRPr="000F45D5">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0F45D5" w:rsidRPr="000F45D5" w:rsidRDefault="000F45D5" w:rsidP="000F45D5">
            <w:pPr>
              <w:spacing w:after="0" w:line="240" w:lineRule="auto"/>
              <w:rPr>
                <w:ins w:id="1723" w:author="giangnhhse60606" w:date="2014-03-14T22:14:00Z"/>
                <w:rFonts w:ascii="Calibri" w:eastAsia="Times New Roman" w:hAnsi="Calibri" w:cs="Times New Roman"/>
                <w:color w:val="000000"/>
                <w:sz w:val="22"/>
                <w:lang w:eastAsia="ja-JP"/>
              </w:rPr>
            </w:pPr>
            <w:ins w:id="1724" w:author="giangnhhse60606" w:date="2014-03-14T22:14:00Z">
              <w:r w:rsidRPr="000F45D5">
                <w:rPr>
                  <w:rFonts w:ascii="Calibri" w:eastAsia="Times New Roman" w:hAnsi="Calibri" w:cs="Times New Roman"/>
                  <w:color w:val="000000"/>
                  <w:sz w:val="22"/>
                  <w:lang w:eastAsia="ja-JP"/>
                </w:rPr>
                <w:t>Error message will be displayed:</w:t>
              </w:r>
            </w:ins>
          </w:p>
          <w:p w:rsidR="00F43236" w:rsidRPr="00C2290D" w:rsidRDefault="000F45D5" w:rsidP="000F45D5">
            <w:pPr>
              <w:spacing w:after="0" w:line="240" w:lineRule="auto"/>
              <w:rPr>
                <w:ins w:id="1725" w:author="giangnhhse60606" w:date="2014-03-14T21:59:00Z"/>
                <w:rFonts w:ascii="Calibri" w:eastAsia="Times New Roman" w:hAnsi="Calibri" w:cs="Times New Roman"/>
                <w:color w:val="000000"/>
                <w:sz w:val="22"/>
                <w:lang w:eastAsia="ja-JP"/>
              </w:rPr>
            </w:pPr>
            <w:ins w:id="1726" w:author="giangnhhse60606" w:date="2014-03-14T22:14:00Z">
              <w:r w:rsidRPr="000F45D5">
                <w:rPr>
                  <w:rFonts w:ascii="Calibri" w:eastAsia="Times New Roman" w:hAnsi="Calibri" w:cs="Times New Roman"/>
                  <w:color w:val="000000"/>
                  <w:sz w:val="22"/>
                  <w:lang w:eastAsia="ja-JP"/>
                </w:rPr>
                <w:t>- "Số sân đã tồn tại, xin vui lòng chọn số sân khác".</w:t>
              </w:r>
            </w:ins>
          </w:p>
        </w:tc>
        <w:tc>
          <w:tcPr>
            <w:tcW w:w="1710" w:type="dxa"/>
            <w:tcBorders>
              <w:top w:val="nil"/>
              <w:left w:val="nil"/>
              <w:bottom w:val="single" w:sz="4" w:space="0" w:color="auto"/>
              <w:right w:val="single" w:sz="4" w:space="0" w:color="auto"/>
            </w:tcBorders>
            <w:shd w:val="clear" w:color="auto" w:fill="auto"/>
            <w:vAlign w:val="bottom"/>
          </w:tcPr>
          <w:p w:rsidR="00F43236" w:rsidRDefault="00F43236" w:rsidP="00F43236">
            <w:pPr>
              <w:spacing w:after="0" w:line="240" w:lineRule="auto"/>
              <w:rPr>
                <w:ins w:id="1727" w:author="giangnhhse60606" w:date="2014-03-14T21:59:00Z"/>
                <w:rFonts w:ascii="Calibri" w:eastAsia="Times New Roman" w:hAnsi="Calibri" w:cs="Times New Roman"/>
                <w:color w:val="000000"/>
                <w:sz w:val="22"/>
                <w:lang w:eastAsia="ja-JP"/>
              </w:rPr>
            </w:pPr>
            <w:ins w:id="1728"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F43236" w:rsidRPr="008C01EB" w:rsidRDefault="00F43236" w:rsidP="00F43236">
            <w:pPr>
              <w:spacing w:after="0" w:line="240" w:lineRule="auto"/>
              <w:rPr>
                <w:ins w:id="1729" w:author="giangnhhse60606" w:date="2014-03-14T21:59:00Z"/>
                <w:rFonts w:ascii="Calibri" w:eastAsia="Times New Roman" w:hAnsi="Calibri" w:cs="Times New Roman"/>
                <w:color w:val="000000"/>
                <w:sz w:val="22"/>
                <w:lang w:eastAsia="ja-JP"/>
              </w:rPr>
            </w:pPr>
          </w:p>
        </w:tc>
      </w:tr>
      <w:tr w:rsidR="00F43236" w:rsidRPr="008C01EB" w:rsidTr="005A4A99">
        <w:trPr>
          <w:trHeight w:val="1500"/>
          <w:ins w:id="1730"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F43236" w:rsidRPr="008C01EB" w:rsidRDefault="00F43236" w:rsidP="00EF0B1E">
            <w:pPr>
              <w:spacing w:after="0" w:line="240" w:lineRule="auto"/>
              <w:rPr>
                <w:ins w:id="1731" w:author="giangnhhse60606" w:date="2014-03-14T21:59:00Z"/>
                <w:rFonts w:ascii="Calibri" w:eastAsia="Times New Roman" w:hAnsi="Calibri" w:cs="Times New Roman"/>
                <w:color w:val="000000"/>
                <w:sz w:val="22"/>
                <w:lang w:eastAsia="ja-JP"/>
              </w:rPr>
            </w:pPr>
            <w:ins w:id="1732" w:author="giangnhhse60606" w:date="2014-03-14T21:59:00Z">
              <w:r>
                <w:rPr>
                  <w:rFonts w:ascii="Calibri" w:eastAsia="Times New Roman" w:hAnsi="Calibri" w:cs="Times New Roman"/>
                  <w:color w:val="000000"/>
                  <w:sz w:val="22"/>
                  <w:lang w:eastAsia="ja-JP"/>
                </w:rPr>
                <w:t>TC_</w:t>
              </w:r>
            </w:ins>
            <w:ins w:id="1733" w:author="giangnhhse60606" w:date="2014-03-14T22:15:00Z">
              <w:r w:rsidR="00665183">
                <w:rPr>
                  <w:rFonts w:ascii="Calibri" w:eastAsia="Times New Roman" w:hAnsi="Calibri" w:cs="Times New Roman"/>
                  <w:color w:val="000000"/>
                  <w:sz w:val="22"/>
                  <w:lang w:eastAsia="ja-JP"/>
                </w:rPr>
                <w:t>51</w:t>
              </w:r>
            </w:ins>
          </w:p>
        </w:tc>
        <w:tc>
          <w:tcPr>
            <w:tcW w:w="1872" w:type="dxa"/>
            <w:tcBorders>
              <w:top w:val="nil"/>
              <w:left w:val="nil"/>
              <w:bottom w:val="single" w:sz="4" w:space="0" w:color="auto"/>
              <w:right w:val="single" w:sz="4" w:space="0" w:color="auto"/>
            </w:tcBorders>
            <w:shd w:val="clear" w:color="auto" w:fill="auto"/>
            <w:vAlign w:val="bottom"/>
          </w:tcPr>
          <w:p w:rsidR="00F43236" w:rsidRPr="00C2290D" w:rsidRDefault="00665183" w:rsidP="00F43236">
            <w:pPr>
              <w:spacing w:after="0" w:line="240" w:lineRule="auto"/>
              <w:rPr>
                <w:ins w:id="1734" w:author="giangnhhse60606" w:date="2014-03-14T21:59:00Z"/>
                <w:rFonts w:ascii="Calibri" w:eastAsia="Times New Roman" w:hAnsi="Calibri" w:cs="Times New Roman"/>
                <w:color w:val="000000"/>
                <w:sz w:val="22"/>
                <w:lang w:eastAsia="ja-JP"/>
              </w:rPr>
            </w:pPr>
            <w:ins w:id="1735" w:author="giangnhhse60606" w:date="2014-03-14T22:14:00Z">
              <w:r w:rsidRPr="00665183">
                <w:rPr>
                  <w:rFonts w:ascii="Calibri" w:eastAsia="Times New Roman" w:hAnsi="Calibri" w:cs="Times New Roman"/>
                  <w:color w:val="000000"/>
                  <w:sz w:val="22"/>
                  <w:lang w:eastAsia="ja-JP"/>
                </w:rPr>
                <w:t>Test updating a field with "Sân mẹ" field is the child field</w:t>
              </w:r>
            </w:ins>
          </w:p>
        </w:tc>
        <w:tc>
          <w:tcPr>
            <w:tcW w:w="3951" w:type="dxa"/>
            <w:tcBorders>
              <w:top w:val="nil"/>
              <w:left w:val="nil"/>
              <w:bottom w:val="single" w:sz="4" w:space="0" w:color="auto"/>
              <w:right w:val="single" w:sz="4" w:space="0" w:color="auto"/>
            </w:tcBorders>
            <w:shd w:val="clear" w:color="auto" w:fill="auto"/>
            <w:vAlign w:val="bottom"/>
          </w:tcPr>
          <w:p w:rsidR="00665183" w:rsidRPr="00665183" w:rsidRDefault="00665183" w:rsidP="00665183">
            <w:pPr>
              <w:spacing w:after="0" w:line="240" w:lineRule="auto"/>
              <w:rPr>
                <w:ins w:id="1736" w:author="giangnhhse60606" w:date="2014-03-14T22:14:00Z"/>
                <w:rFonts w:ascii="Calibri" w:eastAsia="Times New Roman" w:hAnsi="Calibri" w:cs="Times New Roman"/>
                <w:color w:val="000000"/>
                <w:sz w:val="22"/>
                <w:lang w:eastAsia="ja-JP"/>
              </w:rPr>
            </w:pPr>
            <w:ins w:id="1737" w:author="giangnhhse60606" w:date="2014-03-14T22:14:00Z">
              <w:r w:rsidRPr="00665183">
                <w:rPr>
                  <w:rFonts w:ascii="Calibri" w:eastAsia="Times New Roman" w:hAnsi="Calibri" w:cs="Times New Roman"/>
                  <w:color w:val="000000"/>
                  <w:sz w:val="22"/>
                  <w:lang w:eastAsia="ja-JP"/>
                </w:rPr>
                <w:t>1. Login the system as Stadium Owner</w:t>
              </w:r>
            </w:ins>
          </w:p>
          <w:p w:rsidR="00665183" w:rsidRPr="00665183" w:rsidRDefault="00665183" w:rsidP="00665183">
            <w:pPr>
              <w:spacing w:after="0" w:line="240" w:lineRule="auto"/>
              <w:rPr>
                <w:ins w:id="1738" w:author="giangnhhse60606" w:date="2014-03-14T22:14:00Z"/>
                <w:rFonts w:ascii="Calibri" w:eastAsia="Times New Roman" w:hAnsi="Calibri" w:cs="Times New Roman"/>
                <w:color w:val="000000"/>
                <w:sz w:val="22"/>
                <w:lang w:eastAsia="ja-JP"/>
              </w:rPr>
            </w:pPr>
            <w:ins w:id="1739" w:author="giangnhhse60606" w:date="2014-03-14T22:14:00Z">
              <w:r w:rsidRPr="00665183">
                <w:rPr>
                  <w:rFonts w:ascii="Calibri" w:eastAsia="Times New Roman" w:hAnsi="Calibri" w:cs="Times New Roman"/>
                  <w:color w:val="000000"/>
                  <w:sz w:val="22"/>
                  <w:lang w:eastAsia="ja-JP"/>
                </w:rPr>
                <w:t>2. Go to "Quản lý sân bóng" page</w:t>
              </w:r>
            </w:ins>
          </w:p>
          <w:p w:rsidR="00665183" w:rsidRPr="00665183" w:rsidRDefault="00665183" w:rsidP="00665183">
            <w:pPr>
              <w:spacing w:after="0" w:line="240" w:lineRule="auto"/>
              <w:rPr>
                <w:ins w:id="1740" w:author="giangnhhse60606" w:date="2014-03-14T22:14:00Z"/>
                <w:rFonts w:ascii="Calibri" w:eastAsia="Times New Roman" w:hAnsi="Calibri" w:cs="Times New Roman"/>
                <w:color w:val="000000"/>
                <w:sz w:val="22"/>
                <w:lang w:eastAsia="ja-JP"/>
              </w:rPr>
            </w:pPr>
            <w:ins w:id="1741" w:author="giangnhhse60606" w:date="2014-03-14T22:14:00Z">
              <w:r w:rsidRPr="00665183">
                <w:rPr>
                  <w:rFonts w:ascii="Calibri" w:eastAsia="Times New Roman" w:hAnsi="Calibri" w:cs="Times New Roman"/>
                  <w:color w:val="000000"/>
                  <w:sz w:val="22"/>
                  <w:lang w:eastAsia="ja-JP"/>
                </w:rPr>
                <w:t>3. Click "Sửa" link on row have "Số sân" is "2"</w:t>
              </w:r>
            </w:ins>
          </w:p>
          <w:p w:rsidR="00665183" w:rsidRPr="00665183" w:rsidRDefault="00665183" w:rsidP="00665183">
            <w:pPr>
              <w:spacing w:after="0" w:line="240" w:lineRule="auto"/>
              <w:rPr>
                <w:ins w:id="1742" w:author="giangnhhse60606" w:date="2014-03-14T22:14:00Z"/>
                <w:rFonts w:ascii="Calibri" w:eastAsia="Times New Roman" w:hAnsi="Calibri" w:cs="Times New Roman"/>
                <w:color w:val="000000"/>
                <w:sz w:val="22"/>
                <w:lang w:eastAsia="ja-JP"/>
              </w:rPr>
            </w:pPr>
            <w:ins w:id="1743" w:author="giangnhhse60606" w:date="2014-03-14T22:14:00Z">
              <w:r w:rsidRPr="00665183">
                <w:rPr>
                  <w:rFonts w:ascii="Calibri" w:eastAsia="Times New Roman" w:hAnsi="Calibri" w:cs="Times New Roman"/>
                  <w:color w:val="000000"/>
                  <w:sz w:val="22"/>
                  <w:lang w:eastAsia="ja-JP"/>
                </w:rPr>
                <w:t>4. Change value to "2" in "Sân mẹ" field</w:t>
              </w:r>
            </w:ins>
          </w:p>
          <w:p w:rsidR="00F43236" w:rsidRPr="00C2290D" w:rsidRDefault="00665183" w:rsidP="00665183">
            <w:pPr>
              <w:spacing w:after="0" w:line="240" w:lineRule="auto"/>
              <w:rPr>
                <w:ins w:id="1744" w:author="giangnhhse60606" w:date="2014-03-14T21:59:00Z"/>
                <w:rFonts w:ascii="Calibri" w:eastAsia="Times New Roman" w:hAnsi="Calibri" w:cs="Times New Roman"/>
                <w:color w:val="000000"/>
                <w:sz w:val="22"/>
                <w:lang w:eastAsia="ja-JP"/>
              </w:rPr>
            </w:pPr>
            <w:ins w:id="1745" w:author="giangnhhse60606" w:date="2014-03-14T22:14:00Z">
              <w:r w:rsidRPr="00665183">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665183" w:rsidRPr="00665183" w:rsidRDefault="00665183" w:rsidP="00665183">
            <w:pPr>
              <w:spacing w:after="0" w:line="240" w:lineRule="auto"/>
              <w:rPr>
                <w:ins w:id="1746" w:author="giangnhhse60606" w:date="2014-03-14T22:14:00Z"/>
                <w:rFonts w:ascii="Calibri" w:eastAsia="Times New Roman" w:hAnsi="Calibri" w:cs="Times New Roman"/>
                <w:color w:val="000000"/>
                <w:sz w:val="22"/>
                <w:lang w:eastAsia="ja-JP"/>
              </w:rPr>
            </w:pPr>
            <w:ins w:id="1747" w:author="giangnhhse60606" w:date="2014-03-14T22:14:00Z">
              <w:r w:rsidRPr="00665183">
                <w:rPr>
                  <w:rFonts w:ascii="Calibri" w:eastAsia="Times New Roman" w:hAnsi="Calibri" w:cs="Times New Roman"/>
                  <w:color w:val="000000"/>
                  <w:sz w:val="22"/>
                  <w:lang w:eastAsia="ja-JP"/>
                </w:rPr>
                <w:t>Error message will be displayed:</w:t>
              </w:r>
            </w:ins>
          </w:p>
          <w:p w:rsidR="00F43236" w:rsidRPr="00C2290D" w:rsidRDefault="00665183" w:rsidP="00665183">
            <w:pPr>
              <w:spacing w:after="0" w:line="240" w:lineRule="auto"/>
              <w:rPr>
                <w:ins w:id="1748" w:author="giangnhhse60606" w:date="2014-03-14T21:59:00Z"/>
                <w:rFonts w:ascii="Calibri" w:eastAsia="Times New Roman" w:hAnsi="Calibri" w:cs="Times New Roman"/>
                <w:color w:val="000000"/>
                <w:sz w:val="22"/>
                <w:lang w:eastAsia="ja-JP"/>
              </w:rPr>
            </w:pPr>
            <w:ins w:id="1749" w:author="giangnhhse60606" w:date="2014-03-14T22:14:00Z">
              <w:r w:rsidRPr="00665183">
                <w:rPr>
                  <w:rFonts w:ascii="Calibri" w:eastAsia="Times New Roman" w:hAnsi="Calibri" w:cs="Times New Roman"/>
                  <w:color w:val="000000"/>
                  <w:sz w:val="22"/>
                  <w:lang w:eastAsia="ja-JP"/>
                </w:rPr>
                <w:t>- "Sân mẹ không chính xác, xin vui lòng nhập lại".</w:t>
              </w:r>
            </w:ins>
          </w:p>
        </w:tc>
        <w:tc>
          <w:tcPr>
            <w:tcW w:w="1710" w:type="dxa"/>
            <w:tcBorders>
              <w:top w:val="nil"/>
              <w:left w:val="nil"/>
              <w:bottom w:val="single" w:sz="4" w:space="0" w:color="auto"/>
              <w:right w:val="single" w:sz="4" w:space="0" w:color="auto"/>
            </w:tcBorders>
            <w:shd w:val="clear" w:color="auto" w:fill="auto"/>
            <w:vAlign w:val="bottom"/>
          </w:tcPr>
          <w:p w:rsidR="00F43236" w:rsidRDefault="00F43236" w:rsidP="00F43236">
            <w:pPr>
              <w:spacing w:after="0" w:line="240" w:lineRule="auto"/>
              <w:rPr>
                <w:ins w:id="1750" w:author="giangnhhse60606" w:date="2014-03-14T21:59:00Z"/>
                <w:rFonts w:ascii="Calibri" w:eastAsia="Times New Roman" w:hAnsi="Calibri" w:cs="Times New Roman"/>
                <w:color w:val="000000"/>
                <w:sz w:val="22"/>
                <w:lang w:eastAsia="ja-JP"/>
              </w:rPr>
            </w:pPr>
            <w:ins w:id="1751" w:author="giangnhhse60606" w:date="2014-03-14T21:59:00Z">
              <w:r w:rsidRPr="00CE3379">
                <w:rPr>
                  <w:rFonts w:ascii="Calibri" w:eastAsia="Times New Roman" w:hAnsi="Calibri" w:cs="Times New Roman"/>
                  <w:color w:val="000000"/>
                  <w:sz w:val="22"/>
                  <w:lang w:eastAsia="ja-JP"/>
                </w:rPr>
                <w:t>Untes</w:t>
              </w:r>
            </w:ins>
            <w:ins w:id="1752" w:author="giangnhhse60606" w:date="2014-03-14T22:15:00Z">
              <w:r w:rsidR="00665183">
                <w:rPr>
                  <w:rFonts w:ascii="Calibri" w:eastAsia="Times New Roman" w:hAnsi="Calibri" w:cs="Times New Roman"/>
                  <w:color w:val="000000"/>
                  <w:sz w:val="22"/>
                  <w:lang w:eastAsia="ja-JP"/>
                </w:rPr>
                <w:t>t</w:t>
              </w:r>
            </w:ins>
            <w:ins w:id="1753" w:author="giangnhhse60606" w:date="2014-03-14T21:59:00Z">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F43236" w:rsidRPr="008C01EB" w:rsidRDefault="00F43236" w:rsidP="00F43236">
            <w:pPr>
              <w:spacing w:after="0" w:line="240" w:lineRule="auto"/>
              <w:rPr>
                <w:ins w:id="1754" w:author="giangnhhse60606" w:date="2014-03-14T21:59:00Z"/>
                <w:rFonts w:ascii="Calibri" w:eastAsia="Times New Roman" w:hAnsi="Calibri" w:cs="Times New Roman"/>
                <w:color w:val="000000"/>
                <w:sz w:val="22"/>
                <w:lang w:eastAsia="ja-JP"/>
              </w:rPr>
            </w:pPr>
          </w:p>
        </w:tc>
      </w:tr>
      <w:tr w:rsidR="00665183" w:rsidRPr="008C01EB" w:rsidTr="005A4A99">
        <w:trPr>
          <w:trHeight w:val="1500"/>
          <w:ins w:id="1755" w:author="giangnhhse60606" w:date="2014-03-14T22:14: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665183" w:rsidRDefault="00665183" w:rsidP="00F43236">
            <w:pPr>
              <w:spacing w:after="0" w:line="240" w:lineRule="auto"/>
              <w:rPr>
                <w:ins w:id="1756" w:author="giangnhhse60606" w:date="2014-03-14T22:14:00Z"/>
                <w:rFonts w:ascii="Calibri" w:eastAsia="Times New Roman" w:hAnsi="Calibri" w:cs="Times New Roman"/>
                <w:color w:val="000000"/>
                <w:sz w:val="22"/>
                <w:lang w:eastAsia="ja-JP"/>
              </w:rPr>
            </w:pPr>
            <w:ins w:id="1757" w:author="giangnhhse60606" w:date="2014-03-14T22:15:00Z">
              <w:r>
                <w:rPr>
                  <w:rFonts w:ascii="Calibri" w:eastAsia="Times New Roman" w:hAnsi="Calibri" w:cs="Times New Roman"/>
                  <w:color w:val="000000"/>
                  <w:sz w:val="22"/>
                  <w:lang w:eastAsia="ja-JP"/>
                </w:rPr>
                <w:t>TC_52</w:t>
              </w:r>
            </w:ins>
          </w:p>
        </w:tc>
        <w:tc>
          <w:tcPr>
            <w:tcW w:w="1872" w:type="dxa"/>
            <w:tcBorders>
              <w:top w:val="nil"/>
              <w:left w:val="nil"/>
              <w:bottom w:val="single" w:sz="4" w:space="0" w:color="auto"/>
              <w:right w:val="single" w:sz="4" w:space="0" w:color="auto"/>
            </w:tcBorders>
            <w:shd w:val="clear" w:color="auto" w:fill="auto"/>
            <w:vAlign w:val="bottom"/>
          </w:tcPr>
          <w:p w:rsidR="00665183" w:rsidRPr="00665183" w:rsidRDefault="00665183" w:rsidP="00F43236">
            <w:pPr>
              <w:spacing w:after="0" w:line="240" w:lineRule="auto"/>
              <w:rPr>
                <w:ins w:id="1758" w:author="giangnhhse60606" w:date="2014-03-14T22:14:00Z"/>
                <w:rFonts w:ascii="Calibri" w:eastAsia="Times New Roman" w:hAnsi="Calibri" w:cs="Times New Roman"/>
                <w:color w:val="000000"/>
                <w:sz w:val="22"/>
                <w:lang w:eastAsia="ja-JP"/>
              </w:rPr>
            </w:pPr>
            <w:ins w:id="1759" w:author="giangnhhse60606" w:date="2014-03-14T22:15:00Z">
              <w:r w:rsidRPr="00665183">
                <w:rPr>
                  <w:rFonts w:ascii="Calibri" w:eastAsia="Times New Roman" w:hAnsi="Calibri" w:cs="Times New Roman"/>
                  <w:color w:val="000000"/>
                  <w:sz w:val="22"/>
                  <w:lang w:eastAsia="ja-JP"/>
                </w:rPr>
                <w:t>Test updating a field with blank "Sân mẹ" field</w:t>
              </w:r>
            </w:ins>
          </w:p>
        </w:tc>
        <w:tc>
          <w:tcPr>
            <w:tcW w:w="3951" w:type="dxa"/>
            <w:tcBorders>
              <w:top w:val="nil"/>
              <w:left w:val="nil"/>
              <w:bottom w:val="single" w:sz="4" w:space="0" w:color="auto"/>
              <w:right w:val="single" w:sz="4" w:space="0" w:color="auto"/>
            </w:tcBorders>
            <w:shd w:val="clear" w:color="auto" w:fill="auto"/>
            <w:vAlign w:val="bottom"/>
          </w:tcPr>
          <w:p w:rsidR="00665183" w:rsidRPr="00665183" w:rsidRDefault="00665183" w:rsidP="00665183">
            <w:pPr>
              <w:spacing w:after="0" w:line="240" w:lineRule="auto"/>
              <w:rPr>
                <w:ins w:id="1760" w:author="giangnhhse60606" w:date="2014-03-14T22:15:00Z"/>
                <w:rFonts w:ascii="Calibri" w:eastAsia="Times New Roman" w:hAnsi="Calibri" w:cs="Times New Roman"/>
                <w:color w:val="000000"/>
                <w:sz w:val="22"/>
                <w:lang w:eastAsia="ja-JP"/>
              </w:rPr>
            </w:pPr>
            <w:ins w:id="1761" w:author="giangnhhse60606" w:date="2014-03-14T22:15:00Z">
              <w:r w:rsidRPr="00665183">
                <w:rPr>
                  <w:rFonts w:ascii="Calibri" w:eastAsia="Times New Roman" w:hAnsi="Calibri" w:cs="Times New Roman"/>
                  <w:color w:val="000000"/>
                  <w:sz w:val="22"/>
                  <w:lang w:eastAsia="ja-JP"/>
                </w:rPr>
                <w:t>1. Login the system as Stadium Owner</w:t>
              </w:r>
            </w:ins>
          </w:p>
          <w:p w:rsidR="00665183" w:rsidRPr="00665183" w:rsidRDefault="00665183" w:rsidP="00665183">
            <w:pPr>
              <w:spacing w:after="0" w:line="240" w:lineRule="auto"/>
              <w:rPr>
                <w:ins w:id="1762" w:author="giangnhhse60606" w:date="2014-03-14T22:15:00Z"/>
                <w:rFonts w:ascii="Calibri" w:eastAsia="Times New Roman" w:hAnsi="Calibri" w:cs="Times New Roman"/>
                <w:color w:val="000000"/>
                <w:sz w:val="22"/>
                <w:lang w:eastAsia="ja-JP"/>
              </w:rPr>
            </w:pPr>
            <w:ins w:id="1763" w:author="giangnhhse60606" w:date="2014-03-14T22:15:00Z">
              <w:r w:rsidRPr="00665183">
                <w:rPr>
                  <w:rFonts w:ascii="Calibri" w:eastAsia="Times New Roman" w:hAnsi="Calibri" w:cs="Times New Roman"/>
                  <w:color w:val="000000"/>
                  <w:sz w:val="22"/>
                  <w:lang w:eastAsia="ja-JP"/>
                </w:rPr>
                <w:t>2. Go to "Quản lý sân bóng" page</w:t>
              </w:r>
            </w:ins>
          </w:p>
          <w:p w:rsidR="00665183" w:rsidRPr="00665183" w:rsidRDefault="00665183" w:rsidP="00665183">
            <w:pPr>
              <w:spacing w:after="0" w:line="240" w:lineRule="auto"/>
              <w:rPr>
                <w:ins w:id="1764" w:author="giangnhhse60606" w:date="2014-03-14T22:15:00Z"/>
                <w:rFonts w:ascii="Calibri" w:eastAsia="Times New Roman" w:hAnsi="Calibri" w:cs="Times New Roman"/>
                <w:color w:val="000000"/>
                <w:sz w:val="22"/>
                <w:lang w:eastAsia="ja-JP"/>
              </w:rPr>
            </w:pPr>
            <w:ins w:id="1765" w:author="giangnhhse60606" w:date="2014-03-14T22:15:00Z">
              <w:r w:rsidRPr="00665183">
                <w:rPr>
                  <w:rFonts w:ascii="Calibri" w:eastAsia="Times New Roman" w:hAnsi="Calibri" w:cs="Times New Roman"/>
                  <w:color w:val="000000"/>
                  <w:sz w:val="22"/>
                  <w:lang w:eastAsia="ja-JP"/>
                </w:rPr>
                <w:t>3. Click "Sửa" link on row have "Số sân" is "2"</w:t>
              </w:r>
            </w:ins>
          </w:p>
          <w:p w:rsidR="00665183" w:rsidRPr="00665183" w:rsidRDefault="00665183" w:rsidP="00665183">
            <w:pPr>
              <w:spacing w:after="0" w:line="240" w:lineRule="auto"/>
              <w:rPr>
                <w:ins w:id="1766" w:author="giangnhhse60606" w:date="2014-03-14T22:15:00Z"/>
                <w:rFonts w:ascii="Calibri" w:eastAsia="Times New Roman" w:hAnsi="Calibri" w:cs="Times New Roman"/>
                <w:color w:val="000000"/>
                <w:sz w:val="22"/>
                <w:lang w:eastAsia="ja-JP"/>
              </w:rPr>
            </w:pPr>
            <w:ins w:id="1767" w:author="giangnhhse60606" w:date="2014-03-14T22:15:00Z">
              <w:r w:rsidRPr="00665183">
                <w:rPr>
                  <w:rFonts w:ascii="Calibri" w:eastAsia="Times New Roman" w:hAnsi="Calibri" w:cs="Times New Roman"/>
                  <w:color w:val="000000"/>
                  <w:sz w:val="22"/>
                  <w:lang w:eastAsia="ja-JP"/>
                </w:rPr>
                <w:t>4. Blank "Sân mẹ" field</w:t>
              </w:r>
            </w:ins>
          </w:p>
          <w:p w:rsidR="00665183" w:rsidRPr="00665183" w:rsidRDefault="00665183" w:rsidP="00665183">
            <w:pPr>
              <w:spacing w:after="0" w:line="240" w:lineRule="auto"/>
              <w:rPr>
                <w:ins w:id="1768" w:author="giangnhhse60606" w:date="2014-03-14T22:14:00Z"/>
                <w:rFonts w:ascii="Calibri" w:eastAsia="Times New Roman" w:hAnsi="Calibri" w:cs="Times New Roman"/>
                <w:color w:val="000000"/>
                <w:sz w:val="22"/>
                <w:lang w:eastAsia="ja-JP"/>
              </w:rPr>
            </w:pPr>
            <w:ins w:id="1769" w:author="giangnhhse60606" w:date="2014-03-14T22:15:00Z">
              <w:r w:rsidRPr="00665183">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665183" w:rsidRPr="00665183" w:rsidRDefault="00665183" w:rsidP="00665183">
            <w:pPr>
              <w:spacing w:after="0" w:line="240" w:lineRule="auto"/>
              <w:rPr>
                <w:ins w:id="1770" w:author="giangnhhse60606" w:date="2014-03-14T22:14:00Z"/>
                <w:rFonts w:ascii="Calibri" w:eastAsia="Times New Roman" w:hAnsi="Calibri" w:cs="Times New Roman"/>
                <w:color w:val="000000"/>
                <w:sz w:val="22"/>
                <w:lang w:eastAsia="ja-JP"/>
              </w:rPr>
            </w:pPr>
            <w:ins w:id="1771" w:author="giangnhhse60606" w:date="2014-03-14T22:15:00Z">
              <w:r w:rsidRPr="00665183">
                <w:rPr>
                  <w:rFonts w:ascii="Calibri" w:eastAsia="Times New Roman" w:hAnsi="Calibri" w:cs="Times New Roman"/>
                  <w:color w:val="000000"/>
                  <w:sz w:val="22"/>
                  <w:lang w:eastAsia="ja-JP"/>
                </w:rPr>
                <w:t>Redirect to "Quản lý sân bóng" page with new information of "Sân bóng" is updated</w:t>
              </w:r>
            </w:ins>
          </w:p>
        </w:tc>
        <w:tc>
          <w:tcPr>
            <w:tcW w:w="1710" w:type="dxa"/>
            <w:tcBorders>
              <w:top w:val="nil"/>
              <w:left w:val="nil"/>
              <w:bottom w:val="single" w:sz="4" w:space="0" w:color="auto"/>
              <w:right w:val="single" w:sz="4" w:space="0" w:color="auto"/>
            </w:tcBorders>
            <w:shd w:val="clear" w:color="auto" w:fill="auto"/>
            <w:vAlign w:val="bottom"/>
          </w:tcPr>
          <w:p w:rsidR="00665183" w:rsidRPr="00CE3379" w:rsidRDefault="00665183" w:rsidP="00F43236">
            <w:pPr>
              <w:spacing w:after="0" w:line="240" w:lineRule="auto"/>
              <w:rPr>
                <w:ins w:id="1772" w:author="giangnhhse60606" w:date="2014-03-14T22:14:00Z"/>
                <w:rFonts w:ascii="Calibri" w:eastAsia="Times New Roman" w:hAnsi="Calibri" w:cs="Times New Roman"/>
                <w:color w:val="000000"/>
                <w:sz w:val="22"/>
                <w:lang w:eastAsia="ja-JP"/>
              </w:rPr>
            </w:pPr>
            <w:ins w:id="1773" w:author="giangnhhse60606" w:date="2014-03-14T22: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665183" w:rsidRPr="008C01EB" w:rsidRDefault="00665183" w:rsidP="00F43236">
            <w:pPr>
              <w:spacing w:after="0" w:line="240" w:lineRule="auto"/>
              <w:rPr>
                <w:ins w:id="1774" w:author="giangnhhse60606" w:date="2014-03-14T22:14:00Z"/>
                <w:rFonts w:ascii="Calibri" w:eastAsia="Times New Roman" w:hAnsi="Calibri" w:cs="Times New Roman"/>
                <w:color w:val="000000"/>
                <w:sz w:val="22"/>
                <w:lang w:eastAsia="ja-JP"/>
              </w:rPr>
            </w:pPr>
          </w:p>
        </w:tc>
      </w:tr>
      <w:tr w:rsidR="00EF0B1E" w:rsidRPr="008C01EB" w:rsidTr="005A4A99">
        <w:trPr>
          <w:trHeight w:val="1500"/>
          <w:ins w:id="1775" w:author="giangnhhse60606" w:date="2014-03-14T22:16: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F0B1E" w:rsidRDefault="00EF0B1E" w:rsidP="00F43236">
            <w:pPr>
              <w:spacing w:after="0" w:line="240" w:lineRule="auto"/>
              <w:rPr>
                <w:ins w:id="1776" w:author="giangnhhse60606" w:date="2014-03-14T22:16:00Z"/>
                <w:rFonts w:ascii="Calibri" w:eastAsia="Times New Roman" w:hAnsi="Calibri" w:cs="Times New Roman"/>
                <w:color w:val="000000"/>
                <w:sz w:val="22"/>
                <w:lang w:eastAsia="ja-JP"/>
              </w:rPr>
            </w:pPr>
            <w:ins w:id="1777" w:author="giangnhhse60606" w:date="2014-03-14T22:18:00Z">
              <w:r>
                <w:rPr>
                  <w:rFonts w:ascii="Calibri" w:eastAsia="Times New Roman" w:hAnsi="Calibri" w:cs="Times New Roman"/>
                  <w:color w:val="000000"/>
                  <w:sz w:val="22"/>
                  <w:lang w:eastAsia="ja-JP"/>
                </w:rPr>
                <w:t>TC_53</w:t>
              </w:r>
            </w:ins>
          </w:p>
        </w:tc>
        <w:tc>
          <w:tcPr>
            <w:tcW w:w="1872" w:type="dxa"/>
            <w:tcBorders>
              <w:top w:val="nil"/>
              <w:left w:val="nil"/>
              <w:bottom w:val="single" w:sz="4" w:space="0" w:color="auto"/>
              <w:right w:val="single" w:sz="4" w:space="0" w:color="auto"/>
            </w:tcBorders>
            <w:shd w:val="clear" w:color="auto" w:fill="auto"/>
            <w:vAlign w:val="bottom"/>
          </w:tcPr>
          <w:p w:rsidR="00EF0B1E" w:rsidRPr="00665183" w:rsidRDefault="00EF0B1E" w:rsidP="00F43236">
            <w:pPr>
              <w:spacing w:after="0" w:line="240" w:lineRule="auto"/>
              <w:rPr>
                <w:ins w:id="1778" w:author="giangnhhse60606" w:date="2014-03-14T22:16:00Z"/>
                <w:rFonts w:ascii="Calibri" w:eastAsia="Times New Roman" w:hAnsi="Calibri" w:cs="Times New Roman"/>
                <w:color w:val="000000"/>
                <w:sz w:val="22"/>
                <w:lang w:eastAsia="ja-JP"/>
              </w:rPr>
            </w:pPr>
            <w:ins w:id="1779" w:author="giangnhhse60606" w:date="2014-03-14T22:16:00Z">
              <w:r w:rsidRPr="00EF0B1E">
                <w:rPr>
                  <w:rFonts w:ascii="Calibri" w:eastAsia="Times New Roman" w:hAnsi="Calibri" w:cs="Times New Roman"/>
                  <w:color w:val="000000"/>
                  <w:sz w:val="22"/>
                  <w:lang w:eastAsia="ja-JP"/>
                </w:rPr>
                <w:t>Test updating a field</w:t>
              </w:r>
            </w:ins>
          </w:p>
        </w:tc>
        <w:tc>
          <w:tcPr>
            <w:tcW w:w="3951" w:type="dxa"/>
            <w:tcBorders>
              <w:top w:val="nil"/>
              <w:left w:val="nil"/>
              <w:bottom w:val="single" w:sz="4" w:space="0" w:color="auto"/>
              <w:right w:val="single" w:sz="4" w:space="0" w:color="auto"/>
            </w:tcBorders>
            <w:shd w:val="clear" w:color="auto" w:fill="auto"/>
            <w:vAlign w:val="bottom"/>
          </w:tcPr>
          <w:p w:rsidR="00EF0B1E" w:rsidRPr="00EF0B1E" w:rsidRDefault="00EF0B1E" w:rsidP="00EF0B1E">
            <w:pPr>
              <w:spacing w:after="0" w:line="240" w:lineRule="auto"/>
              <w:rPr>
                <w:ins w:id="1780" w:author="giangnhhse60606" w:date="2014-03-14T22:16:00Z"/>
                <w:rFonts w:ascii="Calibri" w:eastAsia="Times New Roman" w:hAnsi="Calibri" w:cs="Times New Roman"/>
                <w:color w:val="000000"/>
                <w:sz w:val="22"/>
                <w:lang w:eastAsia="ja-JP"/>
              </w:rPr>
            </w:pPr>
            <w:ins w:id="1781" w:author="giangnhhse60606" w:date="2014-03-14T22:16:00Z">
              <w:r w:rsidRPr="00EF0B1E">
                <w:rPr>
                  <w:rFonts w:ascii="Calibri" w:eastAsia="Times New Roman" w:hAnsi="Calibri" w:cs="Times New Roman"/>
                  <w:color w:val="000000"/>
                  <w:sz w:val="22"/>
                  <w:lang w:eastAsia="ja-JP"/>
                </w:rPr>
                <w:t>1. Login the system as Stadium Owner</w:t>
              </w:r>
            </w:ins>
          </w:p>
          <w:p w:rsidR="00EF0B1E" w:rsidRPr="00EF0B1E" w:rsidRDefault="00EF0B1E" w:rsidP="00EF0B1E">
            <w:pPr>
              <w:spacing w:after="0" w:line="240" w:lineRule="auto"/>
              <w:rPr>
                <w:ins w:id="1782" w:author="giangnhhse60606" w:date="2014-03-14T22:16:00Z"/>
                <w:rFonts w:ascii="Calibri" w:eastAsia="Times New Roman" w:hAnsi="Calibri" w:cs="Times New Roman"/>
                <w:color w:val="000000"/>
                <w:sz w:val="22"/>
                <w:lang w:eastAsia="ja-JP"/>
              </w:rPr>
            </w:pPr>
            <w:ins w:id="1783" w:author="giangnhhse60606" w:date="2014-03-14T22:16:00Z">
              <w:r w:rsidRPr="00EF0B1E">
                <w:rPr>
                  <w:rFonts w:ascii="Calibri" w:eastAsia="Times New Roman" w:hAnsi="Calibri" w:cs="Times New Roman"/>
                  <w:color w:val="000000"/>
                  <w:sz w:val="22"/>
                  <w:lang w:eastAsia="ja-JP"/>
                </w:rPr>
                <w:t>2. Go to "Quản lý sân bóng" page</w:t>
              </w:r>
            </w:ins>
          </w:p>
          <w:p w:rsidR="00EF0B1E" w:rsidRPr="00EF0B1E" w:rsidRDefault="00EF0B1E" w:rsidP="00EF0B1E">
            <w:pPr>
              <w:spacing w:after="0" w:line="240" w:lineRule="auto"/>
              <w:rPr>
                <w:ins w:id="1784" w:author="giangnhhse60606" w:date="2014-03-14T22:16:00Z"/>
                <w:rFonts w:ascii="Calibri" w:eastAsia="Times New Roman" w:hAnsi="Calibri" w:cs="Times New Roman"/>
                <w:color w:val="000000"/>
                <w:sz w:val="22"/>
                <w:lang w:eastAsia="ja-JP"/>
              </w:rPr>
            </w:pPr>
            <w:ins w:id="1785" w:author="giangnhhse60606" w:date="2014-03-14T22:16:00Z">
              <w:r w:rsidRPr="00EF0B1E">
                <w:rPr>
                  <w:rFonts w:ascii="Calibri" w:eastAsia="Times New Roman" w:hAnsi="Calibri" w:cs="Times New Roman"/>
                  <w:color w:val="000000"/>
                  <w:sz w:val="22"/>
                  <w:lang w:eastAsia="ja-JP"/>
                </w:rPr>
                <w:t>3. Click "Sửa" link on row have "Số sân" is "2"</w:t>
              </w:r>
            </w:ins>
          </w:p>
          <w:p w:rsidR="00EF0B1E" w:rsidRPr="00EF0B1E" w:rsidRDefault="00EF0B1E" w:rsidP="00EF0B1E">
            <w:pPr>
              <w:spacing w:after="0" w:line="240" w:lineRule="auto"/>
              <w:rPr>
                <w:ins w:id="1786" w:author="giangnhhse60606" w:date="2014-03-14T22:16:00Z"/>
                <w:rFonts w:ascii="Calibri" w:eastAsia="Times New Roman" w:hAnsi="Calibri" w:cs="Times New Roman"/>
                <w:color w:val="000000"/>
                <w:sz w:val="22"/>
                <w:lang w:eastAsia="ja-JP"/>
              </w:rPr>
            </w:pPr>
            <w:ins w:id="1787" w:author="giangnhhse60606" w:date="2014-03-14T22:16:00Z">
              <w:r w:rsidRPr="00EF0B1E">
                <w:rPr>
                  <w:rFonts w:ascii="Calibri" w:eastAsia="Times New Roman" w:hAnsi="Calibri" w:cs="Times New Roman"/>
                  <w:color w:val="000000"/>
                  <w:sz w:val="22"/>
                  <w:lang w:eastAsia="ja-JP"/>
                </w:rPr>
                <w:t>4. Select "1" in "Sân mẹ" field</w:t>
              </w:r>
            </w:ins>
          </w:p>
          <w:p w:rsidR="00EF0B1E" w:rsidRPr="00665183" w:rsidRDefault="00EF0B1E" w:rsidP="00EF0B1E">
            <w:pPr>
              <w:spacing w:after="0" w:line="240" w:lineRule="auto"/>
              <w:rPr>
                <w:ins w:id="1788" w:author="giangnhhse60606" w:date="2014-03-14T22:16:00Z"/>
                <w:rFonts w:ascii="Calibri" w:eastAsia="Times New Roman" w:hAnsi="Calibri" w:cs="Times New Roman"/>
                <w:color w:val="000000"/>
                <w:sz w:val="22"/>
                <w:lang w:eastAsia="ja-JP"/>
              </w:rPr>
            </w:pPr>
            <w:ins w:id="1789" w:author="giangnhhse60606" w:date="2014-03-14T22:16:00Z">
              <w:r w:rsidRPr="00EF0B1E">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EF0B1E" w:rsidRPr="00665183" w:rsidRDefault="00EF0B1E" w:rsidP="00665183">
            <w:pPr>
              <w:spacing w:after="0" w:line="240" w:lineRule="auto"/>
              <w:rPr>
                <w:ins w:id="1790" w:author="giangnhhse60606" w:date="2014-03-14T22:16:00Z"/>
                <w:rFonts w:ascii="Calibri" w:eastAsia="Times New Roman" w:hAnsi="Calibri" w:cs="Times New Roman"/>
                <w:color w:val="000000"/>
                <w:sz w:val="22"/>
                <w:lang w:eastAsia="ja-JP"/>
              </w:rPr>
            </w:pPr>
            <w:ins w:id="1791" w:author="giangnhhse60606" w:date="2014-03-14T22:16:00Z">
              <w:r w:rsidRPr="00EF0B1E">
                <w:rPr>
                  <w:rFonts w:ascii="Calibri" w:eastAsia="Times New Roman" w:hAnsi="Calibri" w:cs="Times New Roman"/>
                  <w:color w:val="000000"/>
                  <w:sz w:val="22"/>
                  <w:lang w:eastAsia="ja-JP"/>
                </w:rPr>
                <w:t>Redirect to "Quản lý sân bóng" page with new information of "Sân bóng" is updated</w:t>
              </w:r>
            </w:ins>
          </w:p>
        </w:tc>
        <w:tc>
          <w:tcPr>
            <w:tcW w:w="1710" w:type="dxa"/>
            <w:tcBorders>
              <w:top w:val="nil"/>
              <w:left w:val="nil"/>
              <w:bottom w:val="single" w:sz="4" w:space="0" w:color="auto"/>
              <w:right w:val="single" w:sz="4" w:space="0" w:color="auto"/>
            </w:tcBorders>
            <w:shd w:val="clear" w:color="auto" w:fill="auto"/>
            <w:vAlign w:val="bottom"/>
          </w:tcPr>
          <w:p w:rsidR="00EF0B1E" w:rsidRDefault="00EF0B1E" w:rsidP="00F43236">
            <w:pPr>
              <w:spacing w:after="0" w:line="240" w:lineRule="auto"/>
              <w:rPr>
                <w:ins w:id="1792" w:author="giangnhhse60606" w:date="2014-03-14T22:16:00Z"/>
                <w:rFonts w:ascii="Calibri" w:eastAsia="Times New Roman" w:hAnsi="Calibri" w:cs="Times New Roman"/>
                <w:color w:val="000000"/>
                <w:sz w:val="22"/>
                <w:lang w:eastAsia="ja-JP"/>
              </w:rPr>
            </w:pPr>
            <w:ins w:id="1793" w:author="giangnhhse60606" w:date="2014-03-14T22:16: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F0B1E" w:rsidRPr="008C01EB" w:rsidRDefault="00EF0B1E" w:rsidP="00F43236">
            <w:pPr>
              <w:spacing w:after="0" w:line="240" w:lineRule="auto"/>
              <w:rPr>
                <w:ins w:id="1794" w:author="giangnhhse60606" w:date="2014-03-14T22:16:00Z"/>
                <w:rFonts w:ascii="Calibri" w:eastAsia="Times New Roman" w:hAnsi="Calibri" w:cs="Times New Roman"/>
                <w:color w:val="000000"/>
                <w:sz w:val="22"/>
                <w:lang w:eastAsia="ja-JP"/>
              </w:rPr>
            </w:pPr>
          </w:p>
        </w:tc>
      </w:tr>
      <w:tr w:rsidR="00EF0B1E" w:rsidRPr="008C01EB" w:rsidTr="005A4A99">
        <w:trPr>
          <w:trHeight w:val="1500"/>
          <w:ins w:id="1795" w:author="giangnhhse60606" w:date="2014-03-14T22:16: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F0B1E" w:rsidRDefault="00EF0B1E" w:rsidP="00F43236">
            <w:pPr>
              <w:spacing w:after="0" w:line="240" w:lineRule="auto"/>
              <w:rPr>
                <w:ins w:id="1796" w:author="giangnhhse60606" w:date="2014-03-14T22:16:00Z"/>
                <w:rFonts w:ascii="Calibri" w:eastAsia="Times New Roman" w:hAnsi="Calibri" w:cs="Times New Roman"/>
                <w:color w:val="000000"/>
                <w:sz w:val="22"/>
                <w:lang w:eastAsia="ja-JP"/>
              </w:rPr>
            </w:pPr>
            <w:ins w:id="1797" w:author="giangnhhse60606" w:date="2014-03-14T22:18:00Z">
              <w:r>
                <w:rPr>
                  <w:rFonts w:ascii="Calibri" w:eastAsia="Times New Roman" w:hAnsi="Calibri" w:cs="Times New Roman"/>
                  <w:color w:val="000000"/>
                  <w:sz w:val="22"/>
                  <w:lang w:eastAsia="ja-JP"/>
                </w:rPr>
                <w:t>TC_54</w:t>
              </w:r>
            </w:ins>
          </w:p>
        </w:tc>
        <w:tc>
          <w:tcPr>
            <w:tcW w:w="1872" w:type="dxa"/>
            <w:tcBorders>
              <w:top w:val="nil"/>
              <w:left w:val="nil"/>
              <w:bottom w:val="single" w:sz="4" w:space="0" w:color="auto"/>
              <w:right w:val="single" w:sz="4" w:space="0" w:color="auto"/>
            </w:tcBorders>
            <w:shd w:val="clear" w:color="auto" w:fill="auto"/>
            <w:vAlign w:val="bottom"/>
          </w:tcPr>
          <w:p w:rsidR="00EF0B1E" w:rsidRPr="00EF0B1E" w:rsidRDefault="00EF0B1E" w:rsidP="00F43236">
            <w:pPr>
              <w:spacing w:after="0" w:line="240" w:lineRule="auto"/>
              <w:rPr>
                <w:ins w:id="1798" w:author="giangnhhse60606" w:date="2014-03-14T22:16:00Z"/>
                <w:rFonts w:ascii="Calibri" w:eastAsia="Times New Roman" w:hAnsi="Calibri" w:cs="Times New Roman"/>
                <w:color w:val="000000"/>
                <w:sz w:val="22"/>
                <w:lang w:eastAsia="ja-JP"/>
              </w:rPr>
            </w:pPr>
            <w:ins w:id="1799" w:author="giangnhhse60606" w:date="2014-03-14T22:16:00Z">
              <w:r w:rsidRPr="00EF0B1E">
                <w:rPr>
                  <w:rFonts w:ascii="Calibri" w:eastAsia="Times New Roman" w:hAnsi="Calibri" w:cs="Times New Roman"/>
                  <w:color w:val="000000"/>
                  <w:sz w:val="22"/>
                  <w:lang w:eastAsia="ja-JP"/>
                </w:rPr>
                <w:t>Test cancel updating action</w:t>
              </w:r>
            </w:ins>
          </w:p>
        </w:tc>
        <w:tc>
          <w:tcPr>
            <w:tcW w:w="3951" w:type="dxa"/>
            <w:tcBorders>
              <w:top w:val="nil"/>
              <w:left w:val="nil"/>
              <w:bottom w:val="single" w:sz="4" w:space="0" w:color="auto"/>
              <w:right w:val="single" w:sz="4" w:space="0" w:color="auto"/>
            </w:tcBorders>
            <w:shd w:val="clear" w:color="auto" w:fill="auto"/>
            <w:vAlign w:val="bottom"/>
          </w:tcPr>
          <w:p w:rsidR="00EF0B1E" w:rsidRPr="00EF0B1E" w:rsidRDefault="00EF0B1E" w:rsidP="00EF0B1E">
            <w:pPr>
              <w:spacing w:after="0" w:line="240" w:lineRule="auto"/>
              <w:rPr>
                <w:ins w:id="1800" w:author="giangnhhse60606" w:date="2014-03-14T22:16:00Z"/>
                <w:rFonts w:ascii="Calibri" w:eastAsia="Times New Roman" w:hAnsi="Calibri" w:cs="Times New Roman"/>
                <w:color w:val="000000"/>
                <w:sz w:val="22"/>
                <w:lang w:eastAsia="ja-JP"/>
              </w:rPr>
            </w:pPr>
            <w:ins w:id="1801" w:author="giangnhhse60606" w:date="2014-03-14T22:16:00Z">
              <w:r w:rsidRPr="00EF0B1E">
                <w:rPr>
                  <w:rFonts w:ascii="Calibri" w:eastAsia="Times New Roman" w:hAnsi="Calibri" w:cs="Times New Roman"/>
                  <w:color w:val="000000"/>
                  <w:sz w:val="22"/>
                  <w:lang w:eastAsia="ja-JP"/>
                </w:rPr>
                <w:t>1. Login the system as Stadium Owner</w:t>
              </w:r>
            </w:ins>
          </w:p>
          <w:p w:rsidR="00EF0B1E" w:rsidRPr="00EF0B1E" w:rsidRDefault="00EF0B1E" w:rsidP="00EF0B1E">
            <w:pPr>
              <w:spacing w:after="0" w:line="240" w:lineRule="auto"/>
              <w:rPr>
                <w:ins w:id="1802" w:author="giangnhhse60606" w:date="2014-03-14T22:16:00Z"/>
                <w:rFonts w:ascii="Calibri" w:eastAsia="Times New Roman" w:hAnsi="Calibri" w:cs="Times New Roman"/>
                <w:color w:val="000000"/>
                <w:sz w:val="22"/>
                <w:lang w:eastAsia="ja-JP"/>
              </w:rPr>
            </w:pPr>
            <w:ins w:id="1803" w:author="giangnhhse60606" w:date="2014-03-14T22:16:00Z">
              <w:r w:rsidRPr="00EF0B1E">
                <w:rPr>
                  <w:rFonts w:ascii="Calibri" w:eastAsia="Times New Roman" w:hAnsi="Calibri" w:cs="Times New Roman"/>
                  <w:color w:val="000000"/>
                  <w:sz w:val="22"/>
                  <w:lang w:eastAsia="ja-JP"/>
                </w:rPr>
                <w:t>2. Go to "Quản lý sân bóng" page</w:t>
              </w:r>
            </w:ins>
          </w:p>
          <w:p w:rsidR="00EF0B1E" w:rsidRPr="00EF0B1E" w:rsidRDefault="00EF0B1E" w:rsidP="00EF0B1E">
            <w:pPr>
              <w:spacing w:after="0" w:line="240" w:lineRule="auto"/>
              <w:rPr>
                <w:ins w:id="1804" w:author="giangnhhse60606" w:date="2014-03-14T22:16:00Z"/>
                <w:rFonts w:ascii="Calibri" w:eastAsia="Times New Roman" w:hAnsi="Calibri" w:cs="Times New Roman"/>
                <w:color w:val="000000"/>
                <w:sz w:val="22"/>
                <w:lang w:eastAsia="ja-JP"/>
              </w:rPr>
            </w:pPr>
            <w:ins w:id="1805" w:author="giangnhhse60606" w:date="2014-03-14T22:16:00Z">
              <w:r w:rsidRPr="00EF0B1E">
                <w:rPr>
                  <w:rFonts w:ascii="Calibri" w:eastAsia="Times New Roman" w:hAnsi="Calibri" w:cs="Times New Roman"/>
                  <w:color w:val="000000"/>
                  <w:sz w:val="22"/>
                  <w:lang w:eastAsia="ja-JP"/>
                </w:rPr>
                <w:t>3. Click "Sửa" link on row have "Số sân" is "2"</w:t>
              </w:r>
            </w:ins>
          </w:p>
          <w:p w:rsidR="00EF0B1E" w:rsidRPr="00EF0B1E" w:rsidRDefault="00EF0B1E" w:rsidP="00EF0B1E">
            <w:pPr>
              <w:spacing w:after="0" w:line="240" w:lineRule="auto"/>
              <w:rPr>
                <w:ins w:id="1806" w:author="giangnhhse60606" w:date="2014-03-14T22:16:00Z"/>
                <w:rFonts w:ascii="Calibri" w:eastAsia="Times New Roman" w:hAnsi="Calibri" w:cs="Times New Roman"/>
                <w:color w:val="000000"/>
                <w:sz w:val="22"/>
                <w:lang w:eastAsia="ja-JP"/>
              </w:rPr>
            </w:pPr>
            <w:ins w:id="1807" w:author="giangnhhse60606" w:date="2014-03-14T22:16:00Z">
              <w:r w:rsidRPr="00EF0B1E">
                <w:rPr>
                  <w:rFonts w:ascii="Calibri" w:eastAsia="Times New Roman" w:hAnsi="Calibri" w:cs="Times New Roman"/>
                  <w:color w:val="000000"/>
                  <w:sz w:val="22"/>
                  <w:lang w:eastAsia="ja-JP"/>
                </w:rPr>
                <w:t>4. Click "Huỷ" button</w:t>
              </w:r>
            </w:ins>
          </w:p>
        </w:tc>
        <w:tc>
          <w:tcPr>
            <w:tcW w:w="3510" w:type="dxa"/>
            <w:tcBorders>
              <w:top w:val="nil"/>
              <w:left w:val="nil"/>
              <w:bottom w:val="single" w:sz="4" w:space="0" w:color="auto"/>
              <w:right w:val="single" w:sz="4" w:space="0" w:color="auto"/>
            </w:tcBorders>
            <w:shd w:val="clear" w:color="auto" w:fill="auto"/>
            <w:vAlign w:val="bottom"/>
          </w:tcPr>
          <w:p w:rsidR="00EF0B1E" w:rsidRPr="00EF0B1E" w:rsidRDefault="00EF0B1E" w:rsidP="00665183">
            <w:pPr>
              <w:spacing w:after="0" w:line="240" w:lineRule="auto"/>
              <w:rPr>
                <w:ins w:id="1808" w:author="giangnhhse60606" w:date="2014-03-14T22:16:00Z"/>
                <w:rFonts w:ascii="Calibri" w:eastAsia="Times New Roman" w:hAnsi="Calibri" w:cs="Times New Roman"/>
                <w:color w:val="000000"/>
                <w:sz w:val="22"/>
                <w:lang w:eastAsia="ja-JP"/>
              </w:rPr>
            </w:pPr>
            <w:ins w:id="1809" w:author="giangnhhse60606" w:date="2014-03-14T22:16:00Z">
              <w:r w:rsidRPr="00EF0B1E">
                <w:rPr>
                  <w:rFonts w:ascii="Calibri" w:eastAsia="Times New Roman" w:hAnsi="Calibri" w:cs="Times New Roman"/>
                  <w:color w:val="000000"/>
                  <w:sz w:val="22"/>
                  <w:lang w:eastAsia="ja-JP"/>
                </w:rPr>
                <w:t>Redirect to "Quản lý sân bóng" page</w:t>
              </w:r>
            </w:ins>
          </w:p>
        </w:tc>
        <w:tc>
          <w:tcPr>
            <w:tcW w:w="1710" w:type="dxa"/>
            <w:tcBorders>
              <w:top w:val="nil"/>
              <w:left w:val="nil"/>
              <w:bottom w:val="single" w:sz="4" w:space="0" w:color="auto"/>
              <w:right w:val="single" w:sz="4" w:space="0" w:color="auto"/>
            </w:tcBorders>
            <w:shd w:val="clear" w:color="auto" w:fill="auto"/>
            <w:vAlign w:val="bottom"/>
          </w:tcPr>
          <w:p w:rsidR="00EF0B1E" w:rsidRDefault="00EF0B1E" w:rsidP="00F43236">
            <w:pPr>
              <w:spacing w:after="0" w:line="240" w:lineRule="auto"/>
              <w:rPr>
                <w:ins w:id="1810" w:author="giangnhhse60606" w:date="2014-03-14T22:16:00Z"/>
                <w:rFonts w:ascii="Calibri" w:eastAsia="Times New Roman" w:hAnsi="Calibri" w:cs="Times New Roman"/>
                <w:color w:val="000000"/>
                <w:sz w:val="22"/>
                <w:lang w:eastAsia="ja-JP"/>
              </w:rPr>
            </w:pPr>
            <w:ins w:id="1811" w:author="giangnhhse60606" w:date="2014-03-14T22:16: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F0B1E" w:rsidRPr="008C01EB" w:rsidRDefault="00EF0B1E" w:rsidP="00F43236">
            <w:pPr>
              <w:spacing w:after="0" w:line="240" w:lineRule="auto"/>
              <w:rPr>
                <w:ins w:id="1812" w:author="giangnhhse60606" w:date="2014-03-14T22:16:00Z"/>
                <w:rFonts w:ascii="Calibri" w:eastAsia="Times New Roman" w:hAnsi="Calibri" w:cs="Times New Roman"/>
                <w:color w:val="000000"/>
                <w:sz w:val="22"/>
                <w:lang w:eastAsia="ja-JP"/>
              </w:rPr>
            </w:pPr>
          </w:p>
        </w:tc>
      </w:tr>
      <w:tr w:rsidR="00EF0B1E" w:rsidRPr="008C01EB" w:rsidTr="005A4A99">
        <w:trPr>
          <w:trHeight w:val="1500"/>
          <w:ins w:id="1813" w:author="giangnhhse60606" w:date="2014-03-14T22:1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F0B1E" w:rsidRDefault="00EF0B1E" w:rsidP="00F43236">
            <w:pPr>
              <w:spacing w:after="0" w:line="240" w:lineRule="auto"/>
              <w:rPr>
                <w:ins w:id="1814" w:author="giangnhhse60606" w:date="2014-03-14T22:17:00Z"/>
                <w:rFonts w:ascii="Calibri" w:eastAsia="Times New Roman" w:hAnsi="Calibri" w:cs="Times New Roman"/>
                <w:color w:val="000000"/>
                <w:sz w:val="22"/>
                <w:lang w:eastAsia="ja-JP"/>
              </w:rPr>
            </w:pPr>
            <w:ins w:id="1815" w:author="giangnhhse60606" w:date="2014-03-14T22:18:00Z">
              <w:r>
                <w:rPr>
                  <w:rFonts w:ascii="Calibri" w:eastAsia="Times New Roman" w:hAnsi="Calibri" w:cs="Times New Roman"/>
                  <w:color w:val="000000"/>
                  <w:sz w:val="22"/>
                  <w:lang w:eastAsia="ja-JP"/>
                </w:rPr>
                <w:t>TC_55</w:t>
              </w:r>
            </w:ins>
          </w:p>
        </w:tc>
        <w:tc>
          <w:tcPr>
            <w:tcW w:w="1872" w:type="dxa"/>
            <w:tcBorders>
              <w:top w:val="nil"/>
              <w:left w:val="nil"/>
              <w:bottom w:val="single" w:sz="4" w:space="0" w:color="auto"/>
              <w:right w:val="single" w:sz="4" w:space="0" w:color="auto"/>
            </w:tcBorders>
            <w:shd w:val="clear" w:color="auto" w:fill="auto"/>
            <w:vAlign w:val="bottom"/>
          </w:tcPr>
          <w:p w:rsidR="00EF0B1E" w:rsidRPr="00EF0B1E" w:rsidRDefault="00EF0B1E" w:rsidP="00F43236">
            <w:pPr>
              <w:spacing w:after="0" w:line="240" w:lineRule="auto"/>
              <w:rPr>
                <w:ins w:id="1816" w:author="giangnhhse60606" w:date="2014-03-14T22:17:00Z"/>
                <w:rFonts w:ascii="Calibri" w:eastAsia="Times New Roman" w:hAnsi="Calibri" w:cs="Times New Roman"/>
                <w:color w:val="000000"/>
                <w:sz w:val="22"/>
                <w:lang w:eastAsia="ja-JP"/>
              </w:rPr>
            </w:pPr>
            <w:ins w:id="1817" w:author="giangnhhse60606" w:date="2014-03-14T22:18:00Z">
              <w:r w:rsidRPr="00EF0B1E">
                <w:rPr>
                  <w:rFonts w:ascii="Calibri" w:eastAsia="Times New Roman" w:hAnsi="Calibri" w:cs="Times New Roman"/>
                  <w:color w:val="000000"/>
                  <w:sz w:val="22"/>
                  <w:lang w:eastAsia="ja-JP"/>
                </w:rPr>
                <w:t>Test activating a field</w:t>
              </w:r>
            </w:ins>
          </w:p>
        </w:tc>
        <w:tc>
          <w:tcPr>
            <w:tcW w:w="3951" w:type="dxa"/>
            <w:tcBorders>
              <w:top w:val="nil"/>
              <w:left w:val="nil"/>
              <w:bottom w:val="single" w:sz="4" w:space="0" w:color="auto"/>
              <w:right w:val="single" w:sz="4" w:space="0" w:color="auto"/>
            </w:tcBorders>
            <w:shd w:val="clear" w:color="auto" w:fill="auto"/>
            <w:vAlign w:val="bottom"/>
          </w:tcPr>
          <w:p w:rsidR="00EF0B1E" w:rsidRPr="00EF0B1E" w:rsidRDefault="00EF0B1E" w:rsidP="00EF0B1E">
            <w:pPr>
              <w:spacing w:after="0" w:line="240" w:lineRule="auto"/>
              <w:rPr>
                <w:ins w:id="1818" w:author="giangnhhse60606" w:date="2014-03-14T22:18:00Z"/>
                <w:rFonts w:ascii="Calibri" w:eastAsia="Times New Roman" w:hAnsi="Calibri" w:cs="Times New Roman"/>
                <w:color w:val="000000"/>
                <w:sz w:val="22"/>
                <w:lang w:eastAsia="ja-JP"/>
              </w:rPr>
            </w:pPr>
            <w:ins w:id="1819" w:author="giangnhhse60606" w:date="2014-03-14T22:18:00Z">
              <w:r w:rsidRPr="00EF0B1E">
                <w:rPr>
                  <w:rFonts w:ascii="Calibri" w:eastAsia="Times New Roman" w:hAnsi="Calibri" w:cs="Times New Roman"/>
                  <w:color w:val="000000"/>
                  <w:sz w:val="22"/>
                  <w:lang w:eastAsia="ja-JP"/>
                </w:rPr>
                <w:t>1. Login the system as Stadium Owner</w:t>
              </w:r>
            </w:ins>
          </w:p>
          <w:p w:rsidR="00EF0B1E" w:rsidRPr="00EF0B1E" w:rsidRDefault="00EF0B1E" w:rsidP="00EF0B1E">
            <w:pPr>
              <w:spacing w:after="0" w:line="240" w:lineRule="auto"/>
              <w:rPr>
                <w:ins w:id="1820" w:author="giangnhhse60606" w:date="2014-03-14T22:18:00Z"/>
                <w:rFonts w:ascii="Calibri" w:eastAsia="Times New Roman" w:hAnsi="Calibri" w:cs="Times New Roman"/>
                <w:color w:val="000000"/>
                <w:sz w:val="22"/>
                <w:lang w:eastAsia="ja-JP"/>
              </w:rPr>
            </w:pPr>
            <w:ins w:id="1821" w:author="giangnhhse60606" w:date="2014-03-14T22:18:00Z">
              <w:r w:rsidRPr="00EF0B1E">
                <w:rPr>
                  <w:rFonts w:ascii="Calibri" w:eastAsia="Times New Roman" w:hAnsi="Calibri" w:cs="Times New Roman"/>
                  <w:color w:val="000000"/>
                  <w:sz w:val="22"/>
                  <w:lang w:eastAsia="ja-JP"/>
                </w:rPr>
                <w:t>2. Go to "Quản lý sân bóng" page</w:t>
              </w:r>
            </w:ins>
          </w:p>
          <w:p w:rsidR="00EF0B1E" w:rsidRPr="00EF0B1E" w:rsidRDefault="00EF0B1E" w:rsidP="00EF0B1E">
            <w:pPr>
              <w:spacing w:after="0" w:line="240" w:lineRule="auto"/>
              <w:rPr>
                <w:ins w:id="1822" w:author="giangnhhse60606" w:date="2014-03-14T22:18:00Z"/>
                <w:rFonts w:ascii="Calibri" w:eastAsia="Times New Roman" w:hAnsi="Calibri" w:cs="Times New Roman"/>
                <w:color w:val="000000"/>
                <w:sz w:val="22"/>
                <w:lang w:eastAsia="ja-JP"/>
              </w:rPr>
            </w:pPr>
            <w:ins w:id="1823" w:author="giangnhhse60606" w:date="2014-03-14T22:18:00Z">
              <w:r w:rsidRPr="00EF0B1E">
                <w:rPr>
                  <w:rFonts w:ascii="Calibri" w:eastAsia="Times New Roman" w:hAnsi="Calibri" w:cs="Times New Roman"/>
                  <w:color w:val="000000"/>
                  <w:sz w:val="22"/>
                  <w:lang w:eastAsia="ja-JP"/>
                </w:rPr>
                <w:t>3. Click "Sửa" link on row have "Số sân" is "2"</w:t>
              </w:r>
            </w:ins>
          </w:p>
          <w:p w:rsidR="00EF0B1E" w:rsidRPr="00EF0B1E" w:rsidRDefault="00EF0B1E" w:rsidP="00EF0B1E">
            <w:pPr>
              <w:spacing w:after="0" w:line="240" w:lineRule="auto"/>
              <w:rPr>
                <w:ins w:id="1824" w:author="giangnhhse60606" w:date="2014-03-14T22:18:00Z"/>
                <w:rFonts w:ascii="Calibri" w:eastAsia="Times New Roman" w:hAnsi="Calibri" w:cs="Times New Roman"/>
                <w:color w:val="000000"/>
                <w:sz w:val="22"/>
                <w:lang w:eastAsia="ja-JP"/>
              </w:rPr>
            </w:pPr>
            <w:ins w:id="1825" w:author="giangnhhse60606" w:date="2014-03-14T22:18:00Z">
              <w:r w:rsidRPr="00EF0B1E">
                <w:rPr>
                  <w:rFonts w:ascii="Calibri" w:eastAsia="Times New Roman" w:hAnsi="Calibri" w:cs="Times New Roman"/>
                  <w:color w:val="000000"/>
                  <w:sz w:val="22"/>
                  <w:lang w:eastAsia="ja-JP"/>
                </w:rPr>
                <w:t>4. Select "Hoạt động" in "Tình trạng hoạt động" field</w:t>
              </w:r>
            </w:ins>
          </w:p>
          <w:p w:rsidR="00EF0B1E" w:rsidRPr="00EF0B1E" w:rsidRDefault="00EF0B1E" w:rsidP="00EF0B1E">
            <w:pPr>
              <w:spacing w:after="0" w:line="240" w:lineRule="auto"/>
              <w:rPr>
                <w:ins w:id="1826" w:author="giangnhhse60606" w:date="2014-03-14T22:17:00Z"/>
                <w:rFonts w:ascii="Calibri" w:eastAsia="Times New Roman" w:hAnsi="Calibri" w:cs="Times New Roman"/>
                <w:color w:val="000000"/>
                <w:sz w:val="22"/>
                <w:lang w:eastAsia="ja-JP"/>
              </w:rPr>
            </w:pPr>
            <w:ins w:id="1827" w:author="giangnhhse60606" w:date="2014-03-14T22:18:00Z">
              <w:r w:rsidRPr="00EF0B1E">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EF0B1E" w:rsidRPr="00EF0B1E" w:rsidRDefault="00EF0B1E" w:rsidP="00665183">
            <w:pPr>
              <w:spacing w:after="0" w:line="240" w:lineRule="auto"/>
              <w:rPr>
                <w:ins w:id="1828" w:author="giangnhhse60606" w:date="2014-03-14T22:17:00Z"/>
                <w:rFonts w:ascii="Calibri" w:eastAsia="Times New Roman" w:hAnsi="Calibri" w:cs="Times New Roman"/>
                <w:color w:val="000000"/>
                <w:sz w:val="22"/>
                <w:lang w:eastAsia="ja-JP"/>
              </w:rPr>
            </w:pPr>
            <w:ins w:id="1829" w:author="giangnhhse60606" w:date="2014-03-14T22:18:00Z">
              <w:r w:rsidRPr="00EF0B1E">
                <w:rPr>
                  <w:rFonts w:ascii="Calibri" w:eastAsia="Times New Roman" w:hAnsi="Calibri" w:cs="Times New Roman"/>
                  <w:color w:val="000000"/>
                  <w:sz w:val="22"/>
                  <w:lang w:eastAsia="ja-JP"/>
                </w:rPr>
                <w:t>Redirect to "Quản lý sân bóng" page with "Tình trạng hoạt động" of "Sân bóng" is "Hoạt động"</w:t>
              </w:r>
            </w:ins>
          </w:p>
        </w:tc>
        <w:tc>
          <w:tcPr>
            <w:tcW w:w="1710" w:type="dxa"/>
            <w:tcBorders>
              <w:top w:val="nil"/>
              <w:left w:val="nil"/>
              <w:bottom w:val="single" w:sz="4" w:space="0" w:color="auto"/>
              <w:right w:val="single" w:sz="4" w:space="0" w:color="auto"/>
            </w:tcBorders>
            <w:shd w:val="clear" w:color="auto" w:fill="auto"/>
            <w:vAlign w:val="bottom"/>
          </w:tcPr>
          <w:p w:rsidR="00EF0B1E" w:rsidRDefault="00EF0B1E" w:rsidP="00F43236">
            <w:pPr>
              <w:spacing w:after="0" w:line="240" w:lineRule="auto"/>
              <w:rPr>
                <w:ins w:id="1830" w:author="giangnhhse60606" w:date="2014-03-14T22:17:00Z"/>
                <w:rFonts w:ascii="Calibri" w:eastAsia="Times New Roman" w:hAnsi="Calibri" w:cs="Times New Roman"/>
                <w:color w:val="000000"/>
                <w:sz w:val="22"/>
                <w:lang w:eastAsia="ja-JP"/>
              </w:rPr>
            </w:pPr>
            <w:ins w:id="1831" w:author="giangnhhse60606" w:date="2014-03-14T22:18: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F0B1E" w:rsidRPr="008C01EB" w:rsidRDefault="00EF0B1E" w:rsidP="00F43236">
            <w:pPr>
              <w:spacing w:after="0" w:line="240" w:lineRule="auto"/>
              <w:rPr>
                <w:ins w:id="1832" w:author="giangnhhse60606" w:date="2014-03-14T22:17:00Z"/>
                <w:rFonts w:ascii="Calibri" w:eastAsia="Times New Roman" w:hAnsi="Calibri" w:cs="Times New Roman"/>
                <w:color w:val="000000"/>
                <w:sz w:val="22"/>
                <w:lang w:eastAsia="ja-JP"/>
              </w:rPr>
            </w:pPr>
          </w:p>
        </w:tc>
      </w:tr>
      <w:tr w:rsidR="00EF0B1E" w:rsidRPr="008C01EB" w:rsidTr="005A4A99">
        <w:trPr>
          <w:trHeight w:val="1500"/>
          <w:ins w:id="1833" w:author="giangnhhse60606" w:date="2014-03-14T22:18: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F0B1E" w:rsidRDefault="00EF0B1E" w:rsidP="00F43236">
            <w:pPr>
              <w:spacing w:after="0" w:line="240" w:lineRule="auto"/>
              <w:rPr>
                <w:ins w:id="1834" w:author="giangnhhse60606" w:date="2014-03-14T22:18:00Z"/>
                <w:rFonts w:ascii="Calibri" w:eastAsia="Times New Roman" w:hAnsi="Calibri" w:cs="Times New Roman"/>
                <w:color w:val="000000"/>
                <w:sz w:val="22"/>
                <w:lang w:eastAsia="ja-JP"/>
              </w:rPr>
            </w:pPr>
            <w:ins w:id="1835" w:author="giangnhhse60606" w:date="2014-03-14T22:18:00Z">
              <w:r>
                <w:rPr>
                  <w:rFonts w:ascii="Calibri" w:eastAsia="Times New Roman" w:hAnsi="Calibri" w:cs="Times New Roman"/>
                  <w:color w:val="000000"/>
                  <w:sz w:val="22"/>
                  <w:lang w:eastAsia="ja-JP"/>
                </w:rPr>
                <w:t>TC_56</w:t>
              </w:r>
            </w:ins>
          </w:p>
        </w:tc>
        <w:tc>
          <w:tcPr>
            <w:tcW w:w="1872" w:type="dxa"/>
            <w:tcBorders>
              <w:top w:val="nil"/>
              <w:left w:val="nil"/>
              <w:bottom w:val="single" w:sz="4" w:space="0" w:color="auto"/>
              <w:right w:val="single" w:sz="4" w:space="0" w:color="auto"/>
            </w:tcBorders>
            <w:shd w:val="clear" w:color="auto" w:fill="auto"/>
            <w:vAlign w:val="bottom"/>
          </w:tcPr>
          <w:p w:rsidR="00EF0B1E" w:rsidRPr="00EF0B1E" w:rsidRDefault="00EF0B1E" w:rsidP="00F43236">
            <w:pPr>
              <w:spacing w:after="0" w:line="240" w:lineRule="auto"/>
              <w:rPr>
                <w:ins w:id="1836" w:author="giangnhhse60606" w:date="2014-03-14T22:18:00Z"/>
                <w:rFonts w:ascii="Calibri" w:eastAsia="Times New Roman" w:hAnsi="Calibri" w:cs="Times New Roman"/>
                <w:color w:val="000000"/>
                <w:sz w:val="22"/>
                <w:lang w:eastAsia="ja-JP"/>
              </w:rPr>
            </w:pPr>
            <w:ins w:id="1837" w:author="giangnhhse60606" w:date="2014-03-14T22:18:00Z">
              <w:r w:rsidRPr="00EF0B1E">
                <w:rPr>
                  <w:rFonts w:ascii="Calibri" w:eastAsia="Times New Roman" w:hAnsi="Calibri" w:cs="Times New Roman"/>
                  <w:color w:val="000000"/>
                  <w:sz w:val="22"/>
                  <w:lang w:eastAsia="ja-JP"/>
                </w:rPr>
                <w:t>Test deactivating a field</w:t>
              </w:r>
            </w:ins>
          </w:p>
        </w:tc>
        <w:tc>
          <w:tcPr>
            <w:tcW w:w="3951" w:type="dxa"/>
            <w:tcBorders>
              <w:top w:val="nil"/>
              <w:left w:val="nil"/>
              <w:bottom w:val="single" w:sz="4" w:space="0" w:color="auto"/>
              <w:right w:val="single" w:sz="4" w:space="0" w:color="auto"/>
            </w:tcBorders>
            <w:shd w:val="clear" w:color="auto" w:fill="auto"/>
            <w:vAlign w:val="bottom"/>
          </w:tcPr>
          <w:p w:rsidR="00EF0B1E" w:rsidRPr="00EF0B1E" w:rsidRDefault="00EF0B1E" w:rsidP="00EF0B1E">
            <w:pPr>
              <w:spacing w:after="0" w:line="240" w:lineRule="auto"/>
              <w:rPr>
                <w:ins w:id="1838" w:author="giangnhhse60606" w:date="2014-03-14T22:18:00Z"/>
                <w:rFonts w:ascii="Calibri" w:eastAsia="Times New Roman" w:hAnsi="Calibri" w:cs="Times New Roman"/>
                <w:color w:val="000000"/>
                <w:sz w:val="22"/>
                <w:lang w:eastAsia="ja-JP"/>
              </w:rPr>
            </w:pPr>
            <w:ins w:id="1839" w:author="giangnhhse60606" w:date="2014-03-14T22:18:00Z">
              <w:r w:rsidRPr="00EF0B1E">
                <w:rPr>
                  <w:rFonts w:ascii="Calibri" w:eastAsia="Times New Roman" w:hAnsi="Calibri" w:cs="Times New Roman"/>
                  <w:color w:val="000000"/>
                  <w:sz w:val="22"/>
                  <w:lang w:eastAsia="ja-JP"/>
                </w:rPr>
                <w:t>1. Login the system as Stadium Owner</w:t>
              </w:r>
            </w:ins>
          </w:p>
          <w:p w:rsidR="00EF0B1E" w:rsidRPr="00EF0B1E" w:rsidRDefault="00EF0B1E" w:rsidP="00EF0B1E">
            <w:pPr>
              <w:spacing w:after="0" w:line="240" w:lineRule="auto"/>
              <w:rPr>
                <w:ins w:id="1840" w:author="giangnhhse60606" w:date="2014-03-14T22:18:00Z"/>
                <w:rFonts w:ascii="Calibri" w:eastAsia="Times New Roman" w:hAnsi="Calibri" w:cs="Times New Roman"/>
                <w:color w:val="000000"/>
                <w:sz w:val="22"/>
                <w:lang w:eastAsia="ja-JP"/>
              </w:rPr>
            </w:pPr>
            <w:ins w:id="1841" w:author="giangnhhse60606" w:date="2014-03-14T22:18:00Z">
              <w:r w:rsidRPr="00EF0B1E">
                <w:rPr>
                  <w:rFonts w:ascii="Calibri" w:eastAsia="Times New Roman" w:hAnsi="Calibri" w:cs="Times New Roman"/>
                  <w:color w:val="000000"/>
                  <w:sz w:val="22"/>
                  <w:lang w:eastAsia="ja-JP"/>
                </w:rPr>
                <w:t>2. Go to "Quản lý sân bóng" page</w:t>
              </w:r>
            </w:ins>
          </w:p>
          <w:p w:rsidR="00EF0B1E" w:rsidRPr="00EF0B1E" w:rsidRDefault="00EF0B1E" w:rsidP="00EF0B1E">
            <w:pPr>
              <w:spacing w:after="0" w:line="240" w:lineRule="auto"/>
              <w:rPr>
                <w:ins w:id="1842" w:author="giangnhhse60606" w:date="2014-03-14T22:18:00Z"/>
                <w:rFonts w:ascii="Calibri" w:eastAsia="Times New Roman" w:hAnsi="Calibri" w:cs="Times New Roman"/>
                <w:color w:val="000000"/>
                <w:sz w:val="22"/>
                <w:lang w:eastAsia="ja-JP"/>
              </w:rPr>
            </w:pPr>
            <w:ins w:id="1843" w:author="giangnhhse60606" w:date="2014-03-14T22:18:00Z">
              <w:r w:rsidRPr="00EF0B1E">
                <w:rPr>
                  <w:rFonts w:ascii="Calibri" w:eastAsia="Times New Roman" w:hAnsi="Calibri" w:cs="Times New Roman"/>
                  <w:color w:val="000000"/>
                  <w:sz w:val="22"/>
                  <w:lang w:eastAsia="ja-JP"/>
                </w:rPr>
                <w:t>3. Click "Sửa" link on row have "Số sân" is "2"</w:t>
              </w:r>
            </w:ins>
          </w:p>
          <w:p w:rsidR="00EF0B1E" w:rsidRPr="00EF0B1E" w:rsidRDefault="00EF0B1E" w:rsidP="00EF0B1E">
            <w:pPr>
              <w:spacing w:after="0" w:line="240" w:lineRule="auto"/>
              <w:rPr>
                <w:ins w:id="1844" w:author="giangnhhse60606" w:date="2014-03-14T22:18:00Z"/>
                <w:rFonts w:ascii="Calibri" w:eastAsia="Times New Roman" w:hAnsi="Calibri" w:cs="Times New Roman"/>
                <w:color w:val="000000"/>
                <w:sz w:val="22"/>
                <w:lang w:eastAsia="ja-JP"/>
              </w:rPr>
            </w:pPr>
            <w:ins w:id="1845" w:author="giangnhhse60606" w:date="2014-03-14T22:18:00Z">
              <w:r w:rsidRPr="00EF0B1E">
                <w:rPr>
                  <w:rFonts w:ascii="Calibri" w:eastAsia="Times New Roman" w:hAnsi="Calibri" w:cs="Times New Roman"/>
                  <w:color w:val="000000"/>
                  <w:sz w:val="22"/>
                  <w:lang w:eastAsia="ja-JP"/>
                </w:rPr>
                <w:t>4. Select "Ngừng hoạt động" in "Tình trạng hoạt động" field</w:t>
              </w:r>
            </w:ins>
          </w:p>
          <w:p w:rsidR="00EF0B1E" w:rsidRPr="00EF0B1E" w:rsidRDefault="00EF0B1E" w:rsidP="00EF0B1E">
            <w:pPr>
              <w:spacing w:after="0" w:line="240" w:lineRule="auto"/>
              <w:rPr>
                <w:ins w:id="1846" w:author="giangnhhse60606" w:date="2014-03-14T22:18:00Z"/>
                <w:rFonts w:ascii="Calibri" w:eastAsia="Times New Roman" w:hAnsi="Calibri" w:cs="Times New Roman"/>
                <w:color w:val="000000"/>
                <w:sz w:val="22"/>
                <w:lang w:eastAsia="ja-JP"/>
              </w:rPr>
            </w:pPr>
            <w:ins w:id="1847" w:author="giangnhhse60606" w:date="2014-03-14T22:18:00Z">
              <w:r w:rsidRPr="00EF0B1E">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EF0B1E" w:rsidRPr="00EF0B1E" w:rsidRDefault="00EF0B1E" w:rsidP="00665183">
            <w:pPr>
              <w:spacing w:after="0" w:line="240" w:lineRule="auto"/>
              <w:rPr>
                <w:ins w:id="1848" w:author="giangnhhse60606" w:date="2014-03-14T22:18:00Z"/>
                <w:rFonts w:ascii="Calibri" w:eastAsia="Times New Roman" w:hAnsi="Calibri" w:cs="Times New Roman"/>
                <w:color w:val="000000"/>
                <w:sz w:val="22"/>
                <w:lang w:eastAsia="ja-JP"/>
              </w:rPr>
            </w:pPr>
            <w:ins w:id="1849" w:author="giangnhhse60606" w:date="2014-03-14T22:18:00Z">
              <w:r w:rsidRPr="00EF0B1E">
                <w:rPr>
                  <w:rFonts w:ascii="Calibri" w:eastAsia="Times New Roman" w:hAnsi="Calibri" w:cs="Times New Roman"/>
                  <w:color w:val="000000"/>
                  <w:sz w:val="22"/>
                  <w:lang w:eastAsia="ja-JP"/>
                </w:rPr>
                <w:t>Redirect to "Quản lý sân bóng" page with "Tình trạng hoạt động" of "Sân bóng" is "Ngừng hoạt động"</w:t>
              </w:r>
            </w:ins>
          </w:p>
        </w:tc>
        <w:tc>
          <w:tcPr>
            <w:tcW w:w="1710" w:type="dxa"/>
            <w:tcBorders>
              <w:top w:val="nil"/>
              <w:left w:val="nil"/>
              <w:bottom w:val="single" w:sz="4" w:space="0" w:color="auto"/>
              <w:right w:val="single" w:sz="4" w:space="0" w:color="auto"/>
            </w:tcBorders>
            <w:shd w:val="clear" w:color="auto" w:fill="auto"/>
            <w:vAlign w:val="bottom"/>
          </w:tcPr>
          <w:p w:rsidR="00EF0B1E" w:rsidRDefault="00EF0B1E" w:rsidP="00F43236">
            <w:pPr>
              <w:spacing w:after="0" w:line="240" w:lineRule="auto"/>
              <w:rPr>
                <w:ins w:id="1850" w:author="giangnhhse60606" w:date="2014-03-14T22:18:00Z"/>
                <w:rFonts w:ascii="Calibri" w:eastAsia="Times New Roman" w:hAnsi="Calibri" w:cs="Times New Roman"/>
                <w:color w:val="000000"/>
                <w:sz w:val="22"/>
                <w:lang w:eastAsia="ja-JP"/>
              </w:rPr>
            </w:pPr>
            <w:ins w:id="1851" w:author="giangnhhse60606" w:date="2014-03-14T22:18: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F0B1E" w:rsidRPr="008C01EB" w:rsidRDefault="00EF0B1E" w:rsidP="00F43236">
            <w:pPr>
              <w:spacing w:after="0" w:line="240" w:lineRule="auto"/>
              <w:rPr>
                <w:ins w:id="1852" w:author="giangnhhse60606" w:date="2014-03-14T22:18:00Z"/>
                <w:rFonts w:ascii="Calibri" w:eastAsia="Times New Roman" w:hAnsi="Calibri" w:cs="Times New Roman"/>
                <w:color w:val="000000"/>
                <w:sz w:val="22"/>
                <w:lang w:eastAsia="ja-JP"/>
              </w:rPr>
            </w:pPr>
          </w:p>
        </w:tc>
      </w:tr>
    </w:tbl>
    <w:p w:rsidR="007F23D1" w:rsidRPr="00EF0B1E" w:rsidDel="00D9635E" w:rsidRDefault="007F23D1">
      <w:pPr>
        <w:rPr>
          <w:del w:id="1853" w:author="giangnhhse60606" w:date="2014-03-14T22:39:00Z"/>
        </w:rPr>
        <w:pPrChange w:id="1854" w:author="giangnhhse60606" w:date="2014-03-14T21:59:00Z">
          <w:pPr>
            <w:pStyle w:val="Heading4"/>
          </w:pPr>
        </w:pPrChange>
      </w:pPr>
    </w:p>
    <w:p w:rsidR="00E73529" w:rsidRPr="00E73529" w:rsidDel="00B471A2" w:rsidRDefault="00E73529" w:rsidP="00E73529">
      <w:pPr>
        <w:rPr>
          <w:del w:id="1855" w:author="giangnhhse60606" w:date="2014-03-14T22:36:00Z"/>
        </w:rPr>
      </w:pPr>
    </w:p>
    <w:p w:rsidR="009B69E7" w:rsidRPr="00966D30" w:rsidDel="00B471A2" w:rsidRDefault="009B69E7" w:rsidP="009B69E7">
      <w:pPr>
        <w:pStyle w:val="ListParagraph"/>
        <w:ind w:left="1080"/>
        <w:rPr>
          <w:del w:id="1856" w:author="giangnhhse60606" w:date="2014-03-14T22:36:00Z"/>
          <w:b/>
        </w:rPr>
      </w:pPr>
    </w:p>
    <w:p w:rsidR="009F312C" w:rsidDel="00046B5E" w:rsidRDefault="009F312C">
      <w:pPr>
        <w:pStyle w:val="Heading4"/>
        <w:rPr>
          <w:del w:id="1857" w:author="giangnhhse60606" w:date="2014-03-14T21:58:00Z"/>
          <w:rFonts w:asciiTheme="minorHAnsi" w:hAnsiTheme="minorHAnsi"/>
        </w:rPr>
      </w:pPr>
      <w:del w:id="1858" w:author="giangnhhse60606" w:date="2014-03-14T21:58:00Z">
        <w:r w:rsidRPr="00124AC0" w:rsidDel="00046B5E">
          <w:rPr>
            <w:rFonts w:asciiTheme="minorHAnsi" w:hAnsiTheme="minorHAnsi"/>
          </w:rPr>
          <w:delText>Role ‘Office staff’</w:delText>
        </w:r>
      </w:del>
    </w:p>
    <w:p w:rsidR="00E73529" w:rsidRPr="00E73529" w:rsidDel="00046B5E" w:rsidRDefault="00E73529" w:rsidP="00E73529">
      <w:pPr>
        <w:tabs>
          <w:tab w:val="left" w:pos="3068"/>
        </w:tabs>
        <w:rPr>
          <w:del w:id="1859" w:author="giangnhhse60606" w:date="2014-03-14T21:58:00Z"/>
        </w:rPr>
      </w:pPr>
      <w:del w:id="1860" w:author="giangnhhse60606" w:date="2014-03-14T21:58:00Z">
        <w:r w:rsidDel="00046B5E">
          <w:tab/>
        </w:r>
      </w:del>
    </w:p>
    <w:tbl>
      <w:tblPr>
        <w:tblW w:w="14208" w:type="dxa"/>
        <w:tblInd w:w="-702" w:type="dxa"/>
        <w:tblLook w:val="04A0" w:firstRow="1" w:lastRow="0" w:firstColumn="1" w:lastColumn="0" w:noHBand="0" w:noVBand="1"/>
      </w:tblPr>
      <w:tblGrid>
        <w:gridCol w:w="1220"/>
        <w:gridCol w:w="1700"/>
        <w:gridCol w:w="3256"/>
        <w:gridCol w:w="3256"/>
        <w:gridCol w:w="787"/>
        <w:gridCol w:w="1020"/>
        <w:gridCol w:w="1020"/>
        <w:gridCol w:w="960"/>
        <w:gridCol w:w="989"/>
      </w:tblGrid>
      <w:tr w:rsidR="00995EDD" w:rsidRPr="00995EDD" w:rsidDel="00046B5E" w:rsidTr="00F34844">
        <w:trPr>
          <w:trHeight w:val="300"/>
          <w:del w:id="1861" w:author="giangnhhse60606" w:date="2014-03-14T21:58:00Z"/>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62" w:author="giangnhhse60606" w:date="2014-03-14T21:58:00Z"/>
                <w:rFonts w:ascii="Calibri" w:eastAsia="Times New Roman" w:hAnsi="Calibri" w:cs="Times New Roman"/>
                <w:b/>
                <w:bCs/>
                <w:color w:val="000000"/>
                <w:sz w:val="22"/>
                <w:lang w:eastAsia="ja-JP"/>
              </w:rPr>
            </w:pPr>
            <w:del w:id="1863" w:author="giangnhhse60606" w:date="2014-03-14T21:58:00Z">
              <w:r w:rsidRPr="00995EDD" w:rsidDel="00046B5E">
                <w:rPr>
                  <w:rFonts w:ascii="Calibri" w:eastAsia="Times New Roman" w:hAnsi="Calibri" w:cs="Times New Roman"/>
                  <w:b/>
                  <w:bCs/>
                  <w:color w:val="000000"/>
                  <w:sz w:val="22"/>
                  <w:lang w:eastAsia="ja-JP"/>
                </w:rPr>
                <w:delText>Test case No</w:delText>
              </w:r>
            </w:del>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64" w:author="giangnhhse60606" w:date="2014-03-14T21:58:00Z"/>
                <w:rFonts w:ascii="Calibri" w:eastAsia="Times New Roman" w:hAnsi="Calibri" w:cs="Times New Roman"/>
                <w:b/>
                <w:bCs/>
                <w:color w:val="000000"/>
                <w:sz w:val="22"/>
                <w:lang w:eastAsia="ja-JP"/>
              </w:rPr>
            </w:pPr>
            <w:del w:id="1865" w:author="giangnhhse60606" w:date="2014-03-14T21:58:00Z">
              <w:r w:rsidRPr="00995EDD" w:rsidDel="00046B5E">
                <w:rPr>
                  <w:rFonts w:ascii="Calibri" w:eastAsia="Times New Roman" w:hAnsi="Calibri" w:cs="Times New Roman"/>
                  <w:b/>
                  <w:bCs/>
                  <w:color w:val="000000"/>
                  <w:sz w:val="22"/>
                  <w:lang w:eastAsia="ja-JP"/>
                </w:rPr>
                <w:delText>Test case</w:delText>
              </w:r>
            </w:del>
          </w:p>
        </w:tc>
        <w:tc>
          <w:tcPr>
            <w:tcW w:w="3256"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66" w:author="giangnhhse60606" w:date="2014-03-14T21:58:00Z"/>
                <w:rFonts w:ascii="Calibri" w:eastAsia="Times New Roman" w:hAnsi="Calibri" w:cs="Times New Roman"/>
                <w:b/>
                <w:bCs/>
                <w:color w:val="000000"/>
                <w:sz w:val="22"/>
                <w:lang w:eastAsia="ja-JP"/>
              </w:rPr>
            </w:pPr>
            <w:del w:id="1867" w:author="giangnhhse60606" w:date="2014-03-14T21:58:00Z">
              <w:r w:rsidRPr="00995EDD" w:rsidDel="00046B5E">
                <w:rPr>
                  <w:rFonts w:ascii="Calibri" w:eastAsia="Times New Roman" w:hAnsi="Calibri" w:cs="Times New Roman"/>
                  <w:b/>
                  <w:bCs/>
                  <w:color w:val="000000"/>
                  <w:sz w:val="22"/>
                  <w:lang w:eastAsia="ja-JP"/>
                </w:rPr>
                <w:delText>Input</w:delText>
              </w:r>
            </w:del>
          </w:p>
        </w:tc>
        <w:tc>
          <w:tcPr>
            <w:tcW w:w="3256"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68" w:author="giangnhhse60606" w:date="2014-03-14T21:58:00Z"/>
                <w:rFonts w:ascii="Calibri" w:eastAsia="Times New Roman" w:hAnsi="Calibri" w:cs="Times New Roman"/>
                <w:b/>
                <w:bCs/>
                <w:color w:val="000000"/>
                <w:sz w:val="22"/>
                <w:lang w:eastAsia="ja-JP"/>
              </w:rPr>
            </w:pPr>
            <w:del w:id="1869" w:author="giangnhhse60606" w:date="2014-03-14T21:58:00Z">
              <w:r w:rsidRPr="00995EDD" w:rsidDel="00046B5E">
                <w:rPr>
                  <w:rFonts w:ascii="Calibri" w:eastAsia="Times New Roman" w:hAnsi="Calibri" w:cs="Times New Roman"/>
                  <w:b/>
                  <w:bCs/>
                  <w:color w:val="000000"/>
                  <w:sz w:val="22"/>
                  <w:lang w:eastAsia="ja-JP"/>
                </w:rPr>
                <w:delText>Expected Result</w:delText>
              </w:r>
            </w:del>
          </w:p>
        </w:tc>
        <w:tc>
          <w:tcPr>
            <w:tcW w:w="7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70" w:author="giangnhhse60606" w:date="2014-03-14T21:58:00Z"/>
                <w:rFonts w:ascii="Calibri" w:eastAsia="Times New Roman" w:hAnsi="Calibri" w:cs="Times New Roman"/>
                <w:b/>
                <w:bCs/>
                <w:color w:val="000000"/>
                <w:sz w:val="22"/>
                <w:lang w:eastAsia="ja-JP"/>
              </w:rPr>
            </w:pPr>
            <w:del w:id="1871" w:author="giangnhhse60606" w:date="2014-03-14T21:58:00Z">
              <w:r w:rsidRPr="00995EDD" w:rsidDel="00046B5E">
                <w:rPr>
                  <w:rFonts w:ascii="Calibri" w:eastAsia="Times New Roman" w:hAnsi="Calibri" w:cs="Times New Roman"/>
                  <w:b/>
                  <w:bCs/>
                  <w:color w:val="000000"/>
                  <w:sz w:val="22"/>
                  <w:lang w:eastAsia="ja-JP"/>
                </w:rPr>
                <w:delText>Status</w:delText>
              </w:r>
            </w:del>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72" w:author="giangnhhse60606" w:date="2014-03-14T21:58:00Z"/>
                <w:rFonts w:ascii="Calibri" w:eastAsia="Times New Roman" w:hAnsi="Calibri" w:cs="Times New Roman"/>
                <w:b/>
                <w:bCs/>
                <w:color w:val="000000"/>
                <w:sz w:val="22"/>
                <w:lang w:eastAsia="ja-JP"/>
              </w:rPr>
            </w:pPr>
            <w:del w:id="1873" w:author="giangnhhse60606" w:date="2014-03-14T21:58:00Z">
              <w:r w:rsidRPr="00995EDD" w:rsidDel="00046B5E">
                <w:rPr>
                  <w:rFonts w:ascii="Calibri" w:eastAsia="Times New Roman" w:hAnsi="Calibri" w:cs="Times New Roman"/>
                  <w:b/>
                  <w:bCs/>
                  <w:color w:val="000000"/>
                  <w:sz w:val="22"/>
                  <w:lang w:eastAsia="ja-JP"/>
                </w:rPr>
                <w:delText>Type</w:delText>
              </w:r>
            </w:del>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74" w:author="giangnhhse60606" w:date="2014-03-14T21:58:00Z"/>
                <w:rFonts w:ascii="Calibri" w:eastAsia="Times New Roman" w:hAnsi="Calibri" w:cs="Times New Roman"/>
                <w:b/>
                <w:bCs/>
                <w:color w:val="000000"/>
                <w:sz w:val="22"/>
                <w:lang w:eastAsia="ja-JP"/>
              </w:rPr>
            </w:pPr>
            <w:del w:id="1875" w:author="giangnhhse60606" w:date="2014-03-14T21:58:00Z">
              <w:r w:rsidRPr="00995EDD" w:rsidDel="00046B5E">
                <w:rPr>
                  <w:rFonts w:ascii="Calibri" w:eastAsia="Times New Roman" w:hAnsi="Calibri" w:cs="Times New Roman"/>
                  <w:b/>
                  <w:bCs/>
                  <w:color w:val="000000"/>
                  <w:sz w:val="22"/>
                  <w:lang w:eastAsia="ja-JP"/>
                </w:rPr>
                <w:delText>Test Date</w:delText>
              </w:r>
            </w:del>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76" w:author="giangnhhse60606" w:date="2014-03-14T21:58:00Z"/>
                <w:rFonts w:ascii="Calibri" w:eastAsia="Times New Roman" w:hAnsi="Calibri" w:cs="Times New Roman"/>
                <w:b/>
                <w:bCs/>
                <w:color w:val="000000"/>
                <w:sz w:val="22"/>
                <w:lang w:eastAsia="ja-JP"/>
              </w:rPr>
            </w:pPr>
            <w:del w:id="1877" w:author="giangnhhse60606" w:date="2014-03-14T21:58:00Z">
              <w:r w:rsidRPr="00995EDD" w:rsidDel="00046B5E">
                <w:rPr>
                  <w:rFonts w:ascii="Calibri" w:eastAsia="Times New Roman" w:hAnsi="Calibri" w:cs="Times New Roman"/>
                  <w:b/>
                  <w:bCs/>
                  <w:color w:val="000000"/>
                  <w:sz w:val="22"/>
                  <w:lang w:eastAsia="ja-JP"/>
                </w:rPr>
                <w:delText>PIC</w:delText>
              </w:r>
            </w:del>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78" w:author="giangnhhse60606" w:date="2014-03-14T21:58:00Z"/>
                <w:rFonts w:ascii="Calibri" w:eastAsia="Times New Roman" w:hAnsi="Calibri" w:cs="Times New Roman"/>
                <w:b/>
                <w:bCs/>
                <w:color w:val="000000"/>
                <w:sz w:val="22"/>
                <w:lang w:eastAsia="ja-JP"/>
              </w:rPr>
            </w:pPr>
            <w:del w:id="1879" w:author="giangnhhse60606" w:date="2014-03-14T21:58:00Z">
              <w:r w:rsidRPr="00995EDD" w:rsidDel="00046B5E">
                <w:rPr>
                  <w:rFonts w:ascii="Calibri" w:eastAsia="Times New Roman" w:hAnsi="Calibri" w:cs="Times New Roman"/>
                  <w:b/>
                  <w:bCs/>
                  <w:color w:val="000000"/>
                  <w:sz w:val="22"/>
                  <w:lang w:eastAsia="ja-JP"/>
                </w:rPr>
                <w:delText>Note</w:delText>
              </w:r>
            </w:del>
          </w:p>
        </w:tc>
      </w:tr>
      <w:tr w:rsidR="00995EDD" w:rsidRPr="00995EDD" w:rsidDel="00046B5E" w:rsidTr="00F34844">
        <w:trPr>
          <w:trHeight w:val="300"/>
          <w:del w:id="1880" w:author="giangnhhse60606" w:date="2014-03-14T21:58:00Z"/>
        </w:trPr>
        <w:tc>
          <w:tcPr>
            <w:tcW w:w="14208"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Del="00046B5E" w:rsidRDefault="00995EDD">
            <w:pPr>
              <w:spacing w:after="0" w:line="240" w:lineRule="auto"/>
              <w:jc w:val="center"/>
              <w:outlineLvl w:val="0"/>
              <w:rPr>
                <w:del w:id="1881" w:author="giangnhhse60606" w:date="2014-03-14T21:58:00Z"/>
                <w:rFonts w:ascii="Calibri" w:eastAsia="Times New Roman" w:hAnsi="Calibri" w:cs="Times New Roman"/>
                <w:b/>
                <w:color w:val="000000"/>
                <w:sz w:val="22"/>
                <w:lang w:eastAsia="ja-JP"/>
              </w:rPr>
            </w:pPr>
            <w:del w:id="1882" w:author="giangnhhse60606" w:date="2014-03-14T21:58:00Z">
              <w:r w:rsidRPr="00995EDD" w:rsidDel="00046B5E">
                <w:rPr>
                  <w:rFonts w:ascii="Calibri" w:eastAsia="Times New Roman" w:hAnsi="Calibri" w:cs="Times New Roman"/>
                  <w:b/>
                  <w:color w:val="632423" w:themeColor="accent2" w:themeShade="80"/>
                  <w:sz w:val="22"/>
                  <w:lang w:eastAsia="ja-JP"/>
                </w:rPr>
                <w:delText>COLLECTION PLAN</w:delText>
              </w:r>
            </w:del>
          </w:p>
        </w:tc>
      </w:tr>
      <w:tr w:rsidR="00995EDD" w:rsidRPr="00995EDD" w:rsidDel="00046B5E" w:rsidTr="00F34844">
        <w:trPr>
          <w:trHeight w:val="1500"/>
          <w:del w:id="1883"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884" w:author="giangnhhse60606" w:date="2014-03-14T21:58:00Z"/>
                <w:rFonts w:ascii="Calibri" w:eastAsia="Times New Roman" w:hAnsi="Calibri" w:cs="Times New Roman"/>
                <w:color w:val="000000"/>
                <w:sz w:val="22"/>
                <w:lang w:eastAsia="ja-JP"/>
              </w:rPr>
            </w:pPr>
            <w:del w:id="1885" w:author="giangnhhse60606" w:date="2014-03-14T21:58:00Z">
              <w:r w:rsidRPr="00995EDD" w:rsidDel="00046B5E">
                <w:rPr>
                  <w:rFonts w:ascii="Calibri" w:eastAsia="Times New Roman" w:hAnsi="Calibri" w:cs="Times New Roman"/>
                  <w:color w:val="000000"/>
                  <w:sz w:val="22"/>
                  <w:lang w:eastAsia="ja-JP"/>
                </w:rPr>
                <w:delText>TC_1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886" w:author="giangnhhse60606" w:date="2014-03-14T21:58:00Z"/>
                <w:rFonts w:ascii="Calibri" w:eastAsia="Times New Roman" w:hAnsi="Calibri" w:cs="Times New Roman"/>
                <w:color w:val="000000"/>
                <w:sz w:val="22"/>
                <w:lang w:eastAsia="ja-JP"/>
              </w:rPr>
            </w:pPr>
            <w:del w:id="1887" w:author="giangnhhse60606" w:date="2014-03-14T21:58:00Z">
              <w:r w:rsidRPr="00995EDD" w:rsidDel="00046B5E">
                <w:rPr>
                  <w:rFonts w:ascii="Calibri" w:eastAsia="Times New Roman" w:hAnsi="Calibri" w:cs="Times New Roman"/>
                  <w:color w:val="000000"/>
                  <w:sz w:val="22"/>
                  <w:lang w:eastAsia="ja-JP"/>
                </w:rPr>
                <w:delText>Group all requests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888" w:author="giangnhhse60606" w:date="2014-03-14T21:58:00Z"/>
                <w:rFonts w:ascii="Calibri" w:eastAsia="Times New Roman" w:hAnsi="Calibri" w:cs="Times New Roman"/>
                <w:color w:val="000000"/>
                <w:sz w:val="22"/>
                <w:lang w:eastAsia="ja-JP"/>
              </w:rPr>
            </w:pPr>
            <w:del w:id="1889" w:author="giangnhhse60606" w:date="2014-03-14T21:58:00Z">
              <w:r w:rsidRPr="00995EDD" w:rsidDel="00046B5E">
                <w:rPr>
                  <w:rFonts w:ascii="Calibri" w:eastAsia="Times New Roman" w:hAnsi="Calibri" w:cs="Times New Roman"/>
                  <w:color w:val="000000"/>
                  <w:sz w:val="22"/>
                  <w:lang w:eastAsia="ja-JP"/>
                </w:rPr>
                <w:delText>1, Open the main page of Collection plan</w:delText>
              </w:r>
              <w:r w:rsidRPr="00995EDD" w:rsidDel="00046B5E">
                <w:rPr>
                  <w:rFonts w:ascii="Calibri" w:eastAsia="Times New Roman" w:hAnsi="Calibri" w:cs="Times New Roman"/>
                  <w:color w:val="000000"/>
                  <w:sz w:val="22"/>
                  <w:lang w:eastAsia="ja-JP"/>
                </w:rPr>
                <w:br/>
                <w:delText xml:space="preserve">2, Choose </w:delText>
              </w:r>
              <w:r w:rsidRPr="00995EDD" w:rsidDel="00046B5E">
                <w:rPr>
                  <w:rFonts w:ascii="Calibri" w:eastAsia="Times New Roman" w:hAnsi="Calibri" w:cs="Times New Roman"/>
                  <w:i/>
                  <w:iCs/>
                  <w:color w:val="000000"/>
                  <w:sz w:val="22"/>
                  <w:lang w:eastAsia="ja-JP"/>
                </w:rPr>
                <w:delText>Group All Requests</w:delText>
              </w:r>
              <w:r w:rsidRPr="00995EDD" w:rsidDel="00046B5E">
                <w:rPr>
                  <w:rFonts w:ascii="Calibri" w:eastAsia="Times New Roman" w:hAnsi="Calibri" w:cs="Times New Roman"/>
                  <w:color w:val="000000"/>
                  <w:sz w:val="22"/>
                  <w:lang w:eastAsia="ja-JP"/>
                </w:rPr>
                <w:br/>
                <w:delText xml:space="preserve">3, Click </w:delText>
              </w:r>
              <w:r w:rsidRPr="00995EDD" w:rsidDel="00046B5E">
                <w:rPr>
                  <w:rFonts w:ascii="Calibri" w:eastAsia="Times New Roman" w:hAnsi="Calibri" w:cs="Times New Roman"/>
                  <w:i/>
                  <w:iCs/>
                  <w:color w:val="000000"/>
                  <w:sz w:val="22"/>
                  <w:lang w:eastAsia="ja-JP"/>
                </w:rPr>
                <w:delText xml:space="preserve">Group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890" w:author="giangnhhse60606" w:date="2014-03-14T21:58:00Z"/>
                <w:rFonts w:ascii="Calibri" w:eastAsia="Times New Roman" w:hAnsi="Calibri" w:cs="Times New Roman"/>
                <w:color w:val="000000"/>
                <w:sz w:val="22"/>
                <w:lang w:eastAsia="ja-JP"/>
              </w:rPr>
            </w:pPr>
            <w:del w:id="1891" w:author="giangnhhse60606" w:date="2014-03-14T21:58:00Z">
              <w:r w:rsidRPr="00995EDD" w:rsidDel="00046B5E">
                <w:rPr>
                  <w:rFonts w:ascii="Calibri" w:eastAsia="Times New Roman" w:hAnsi="Calibri" w:cs="Times New Roman"/>
                  <w:color w:val="000000"/>
                  <w:sz w:val="22"/>
                  <w:lang w:eastAsia="ja-JP"/>
                </w:rPr>
                <w:delText>3, All requests are grouped by latitude, longitude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892" w:author="giangnhhse60606" w:date="2014-03-14T21:58:00Z"/>
                <w:rFonts w:ascii="Calibri" w:eastAsia="Times New Roman" w:hAnsi="Calibri" w:cs="Times New Roman"/>
                <w:color w:val="000000"/>
                <w:sz w:val="22"/>
                <w:lang w:eastAsia="ja-JP"/>
              </w:rPr>
            </w:pPr>
            <w:del w:id="1893"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894" w:author="giangnhhse60606" w:date="2014-03-14T21:58:00Z"/>
                <w:rFonts w:ascii="Calibri" w:eastAsia="Times New Roman" w:hAnsi="Calibri" w:cs="Times New Roman"/>
                <w:color w:val="000000"/>
                <w:sz w:val="22"/>
                <w:lang w:eastAsia="ja-JP"/>
              </w:rPr>
            </w:pPr>
            <w:del w:id="1895"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896" w:author="giangnhhse60606" w:date="2014-03-14T21:58:00Z"/>
                <w:rFonts w:ascii="Calibri" w:eastAsia="Times New Roman" w:hAnsi="Calibri" w:cs="Times New Roman"/>
                <w:color w:val="000000"/>
                <w:sz w:val="22"/>
                <w:lang w:eastAsia="ja-JP"/>
              </w:rPr>
            </w:pPr>
            <w:del w:id="1897"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898" w:author="giangnhhse60606" w:date="2014-03-14T21:58:00Z"/>
                <w:rFonts w:ascii="Calibri" w:eastAsia="Times New Roman" w:hAnsi="Calibri" w:cs="Times New Roman"/>
                <w:color w:val="000000"/>
                <w:sz w:val="22"/>
                <w:lang w:eastAsia="ja-JP"/>
              </w:rPr>
            </w:pPr>
            <w:del w:id="1899"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00" w:author="giangnhhse60606" w:date="2014-03-14T21:58:00Z"/>
                <w:rFonts w:ascii="Calibri" w:eastAsia="Times New Roman" w:hAnsi="Calibri" w:cs="Times New Roman"/>
                <w:color w:val="000000"/>
                <w:sz w:val="22"/>
                <w:lang w:eastAsia="ja-JP"/>
              </w:rPr>
            </w:pPr>
            <w:del w:id="1901"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1902"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03" w:author="giangnhhse60606" w:date="2014-03-14T21:58:00Z"/>
                <w:rFonts w:ascii="Calibri" w:eastAsia="Times New Roman" w:hAnsi="Calibri" w:cs="Times New Roman"/>
                <w:color w:val="000000"/>
                <w:sz w:val="22"/>
                <w:lang w:eastAsia="ja-JP"/>
              </w:rPr>
            </w:pPr>
            <w:del w:id="1904" w:author="giangnhhse60606" w:date="2014-03-14T21:58:00Z">
              <w:r w:rsidRPr="00995EDD" w:rsidDel="00046B5E">
                <w:rPr>
                  <w:rFonts w:ascii="Calibri" w:eastAsia="Times New Roman" w:hAnsi="Calibri" w:cs="Times New Roman"/>
                  <w:color w:val="000000"/>
                  <w:sz w:val="22"/>
                  <w:lang w:eastAsia="ja-JP"/>
                </w:rPr>
                <w:delText>TC_2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05" w:author="giangnhhse60606" w:date="2014-03-14T21:58:00Z"/>
                <w:rFonts w:ascii="Calibri" w:eastAsia="Times New Roman" w:hAnsi="Calibri" w:cs="Times New Roman"/>
                <w:color w:val="000000"/>
                <w:sz w:val="22"/>
                <w:lang w:eastAsia="ja-JP"/>
              </w:rPr>
            </w:pPr>
            <w:del w:id="1906" w:author="giangnhhse60606" w:date="2014-03-14T21:58:00Z">
              <w:r w:rsidRPr="00995EDD" w:rsidDel="00046B5E">
                <w:rPr>
                  <w:rFonts w:ascii="Calibri" w:eastAsia="Times New Roman" w:hAnsi="Calibri" w:cs="Times New Roman"/>
                  <w:color w:val="000000"/>
                  <w:sz w:val="22"/>
                  <w:lang w:eastAsia="ja-JP"/>
                </w:rPr>
                <w:delText>Group &lt;no.&gt; request(s)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07" w:author="giangnhhse60606" w:date="2014-03-14T21:58:00Z"/>
                <w:rFonts w:ascii="Calibri" w:eastAsia="Times New Roman" w:hAnsi="Calibri" w:cs="Times New Roman"/>
                <w:color w:val="000000"/>
                <w:sz w:val="22"/>
                <w:lang w:eastAsia="ja-JP"/>
              </w:rPr>
            </w:pPr>
            <w:del w:id="1908" w:author="giangnhhse60606" w:date="2014-03-14T21:58:00Z">
              <w:r w:rsidRPr="00995EDD" w:rsidDel="00046B5E">
                <w:rPr>
                  <w:rFonts w:ascii="Calibri" w:eastAsia="Times New Roman" w:hAnsi="Calibri" w:cs="Times New Roman"/>
                  <w:color w:val="000000"/>
                  <w:sz w:val="22"/>
                  <w:lang w:eastAsia="ja-JP"/>
                </w:rPr>
                <w:delText>1, Open the main page of Collection plan</w:delText>
              </w:r>
              <w:r w:rsidRPr="00995EDD" w:rsidDel="00046B5E">
                <w:rPr>
                  <w:rFonts w:ascii="Calibri" w:eastAsia="Times New Roman" w:hAnsi="Calibri" w:cs="Times New Roman"/>
                  <w:color w:val="000000"/>
                  <w:sz w:val="22"/>
                  <w:lang w:eastAsia="ja-JP"/>
                </w:rPr>
                <w:br/>
                <w:delText xml:space="preserve">2a, Choose </w:delText>
              </w:r>
              <w:r w:rsidRPr="00995EDD" w:rsidDel="00046B5E">
                <w:rPr>
                  <w:rFonts w:ascii="Calibri" w:eastAsia="Times New Roman" w:hAnsi="Calibri" w:cs="Times New Roman"/>
                  <w:i/>
                  <w:iCs/>
                  <w:color w:val="000000"/>
                  <w:sz w:val="22"/>
                  <w:lang w:eastAsia="ja-JP"/>
                </w:rPr>
                <w:delText>Group &lt;no.&gt; Request(s)</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2b, Input the number user want to group requests</w:delText>
              </w:r>
              <w:r w:rsidRPr="00995EDD" w:rsidDel="00046B5E">
                <w:rPr>
                  <w:rFonts w:ascii="Calibri" w:eastAsia="Times New Roman" w:hAnsi="Calibri" w:cs="Times New Roman"/>
                  <w:color w:val="000000"/>
                  <w:sz w:val="22"/>
                  <w:lang w:eastAsia="ja-JP"/>
                </w:rPr>
                <w:br/>
                <w:delText xml:space="preserve">3, Click </w:delText>
              </w:r>
              <w:r w:rsidRPr="00995EDD" w:rsidDel="00046B5E">
                <w:rPr>
                  <w:rFonts w:ascii="Calibri" w:eastAsia="Times New Roman" w:hAnsi="Calibri" w:cs="Times New Roman"/>
                  <w:i/>
                  <w:iCs/>
                  <w:color w:val="000000"/>
                  <w:sz w:val="22"/>
                  <w:lang w:eastAsia="ja-JP"/>
                </w:rPr>
                <w:delText xml:space="preserve">Group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09" w:author="giangnhhse60606" w:date="2014-03-14T21:58:00Z"/>
                <w:rFonts w:ascii="Calibri" w:eastAsia="Times New Roman" w:hAnsi="Calibri" w:cs="Times New Roman"/>
                <w:color w:val="000000"/>
                <w:sz w:val="22"/>
                <w:lang w:eastAsia="ja-JP"/>
              </w:rPr>
            </w:pPr>
            <w:del w:id="1910" w:author="giangnhhse60606" w:date="2014-03-14T21:58:00Z">
              <w:r w:rsidRPr="00995EDD" w:rsidDel="00046B5E">
                <w:rPr>
                  <w:rFonts w:ascii="Calibri" w:eastAsia="Times New Roman" w:hAnsi="Calibri" w:cs="Times New Roman"/>
                  <w:color w:val="000000"/>
                  <w:sz w:val="22"/>
                  <w:lang w:eastAsia="ja-JP"/>
                </w:rPr>
                <w:delText>2b, Input the positive number</w:delText>
              </w:r>
              <w:r w:rsidRPr="00995EDD" w:rsidDel="00046B5E">
                <w:rPr>
                  <w:rFonts w:ascii="Calibri" w:eastAsia="Times New Roman" w:hAnsi="Calibri" w:cs="Times New Roman"/>
                  <w:color w:val="000000"/>
                  <w:sz w:val="22"/>
                  <w:lang w:eastAsia="ja-JP"/>
                </w:rPr>
                <w:br/>
                <w:delText>3, Requests are grouped by each 3 requests which has the same latitude, longitude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11" w:author="giangnhhse60606" w:date="2014-03-14T21:58:00Z"/>
                <w:rFonts w:ascii="Calibri" w:eastAsia="Times New Roman" w:hAnsi="Calibri" w:cs="Times New Roman"/>
                <w:color w:val="000000"/>
                <w:sz w:val="22"/>
                <w:lang w:eastAsia="ja-JP"/>
              </w:rPr>
            </w:pPr>
            <w:del w:id="1912"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13" w:author="giangnhhse60606" w:date="2014-03-14T21:58:00Z"/>
                <w:rFonts w:ascii="Calibri" w:eastAsia="Times New Roman" w:hAnsi="Calibri" w:cs="Times New Roman"/>
                <w:color w:val="000000"/>
                <w:sz w:val="22"/>
                <w:lang w:eastAsia="ja-JP"/>
              </w:rPr>
            </w:pPr>
            <w:del w:id="1914"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15" w:author="giangnhhse60606" w:date="2014-03-14T21:58:00Z"/>
                <w:rFonts w:ascii="Calibri" w:eastAsia="Times New Roman" w:hAnsi="Calibri" w:cs="Times New Roman"/>
                <w:color w:val="000000"/>
                <w:sz w:val="22"/>
                <w:lang w:eastAsia="ja-JP"/>
              </w:rPr>
            </w:pPr>
            <w:del w:id="1916"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17" w:author="giangnhhse60606" w:date="2014-03-14T21:58:00Z"/>
                <w:rFonts w:ascii="Calibri" w:eastAsia="Times New Roman" w:hAnsi="Calibri" w:cs="Times New Roman"/>
                <w:color w:val="000000"/>
                <w:sz w:val="22"/>
                <w:lang w:eastAsia="ja-JP"/>
              </w:rPr>
            </w:pPr>
            <w:del w:id="1918"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19" w:author="giangnhhse60606" w:date="2014-03-14T21:58:00Z"/>
                <w:rFonts w:ascii="Calibri" w:eastAsia="Times New Roman" w:hAnsi="Calibri" w:cs="Times New Roman"/>
                <w:color w:val="000000"/>
                <w:sz w:val="22"/>
                <w:lang w:eastAsia="ja-JP"/>
              </w:rPr>
            </w:pPr>
            <w:del w:id="1920" w:author="giangnhhse60606" w:date="2014-03-14T21:58:00Z">
              <w:r w:rsidRPr="00995EDD" w:rsidDel="00046B5E">
                <w:rPr>
                  <w:rFonts w:ascii="Calibri" w:eastAsia="Times New Roman" w:hAnsi="Calibri" w:cs="Times New Roman"/>
                  <w:color w:val="000000"/>
                  <w:sz w:val="22"/>
                  <w:lang w:eastAsia="ja-JP"/>
                </w:rPr>
                <w:delText>group 3 requests</w:delText>
              </w:r>
            </w:del>
          </w:p>
        </w:tc>
      </w:tr>
      <w:tr w:rsidR="00995EDD" w:rsidRPr="00995EDD" w:rsidDel="00046B5E" w:rsidTr="00F34844">
        <w:trPr>
          <w:trHeight w:val="1500"/>
          <w:del w:id="1921"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22" w:author="giangnhhse60606" w:date="2014-03-14T21:58:00Z"/>
                <w:rFonts w:ascii="Calibri" w:eastAsia="Times New Roman" w:hAnsi="Calibri" w:cs="Times New Roman"/>
                <w:color w:val="000000"/>
                <w:sz w:val="22"/>
                <w:lang w:eastAsia="ja-JP"/>
              </w:rPr>
            </w:pPr>
            <w:del w:id="1923" w:author="giangnhhse60606" w:date="2014-03-14T21:58:00Z">
              <w:r w:rsidRPr="00995EDD" w:rsidDel="00046B5E">
                <w:rPr>
                  <w:rFonts w:ascii="Calibri" w:eastAsia="Times New Roman" w:hAnsi="Calibri" w:cs="Times New Roman"/>
                  <w:color w:val="000000"/>
                  <w:sz w:val="22"/>
                  <w:lang w:eastAsia="ja-JP"/>
                </w:rPr>
                <w:delText>TC_3</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24" w:author="giangnhhse60606" w:date="2014-03-14T21:58:00Z"/>
                <w:rFonts w:ascii="Calibri" w:eastAsia="Times New Roman" w:hAnsi="Calibri" w:cs="Times New Roman"/>
                <w:color w:val="000000"/>
                <w:sz w:val="22"/>
                <w:lang w:eastAsia="ja-JP"/>
              </w:rPr>
            </w:pPr>
            <w:del w:id="1925" w:author="giangnhhse60606" w:date="2014-03-14T21:58:00Z">
              <w:r w:rsidRPr="00995EDD" w:rsidDel="00046B5E">
                <w:rPr>
                  <w:rFonts w:ascii="Calibri" w:eastAsia="Times New Roman" w:hAnsi="Calibri" w:cs="Times New Roman"/>
                  <w:color w:val="000000"/>
                  <w:sz w:val="22"/>
                  <w:lang w:eastAsia="ja-JP"/>
                </w:rPr>
                <w:delText>Add request(s)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26" w:author="giangnhhse60606" w:date="2014-03-14T21:58:00Z"/>
                <w:rFonts w:ascii="Calibri" w:eastAsia="Times New Roman" w:hAnsi="Calibri" w:cs="Times New Roman"/>
                <w:color w:val="000000"/>
                <w:sz w:val="22"/>
                <w:lang w:eastAsia="ja-JP"/>
              </w:rPr>
            </w:pPr>
            <w:del w:id="1927" w:author="giangnhhse60606" w:date="2014-03-14T21:58:00Z">
              <w:r w:rsidRPr="00995EDD" w:rsidDel="00046B5E">
                <w:rPr>
                  <w:rFonts w:ascii="Calibri" w:eastAsia="Times New Roman" w:hAnsi="Calibri" w:cs="Times New Roman"/>
                  <w:color w:val="000000"/>
                  <w:sz w:val="22"/>
                  <w:lang w:eastAsia="ja-JP"/>
                </w:rPr>
                <w:delText>1, Open the main page of Collection plan</w:delText>
              </w:r>
              <w:r w:rsidRPr="00995EDD" w:rsidDel="00046B5E">
                <w:rPr>
                  <w:rFonts w:ascii="Calibri" w:eastAsia="Times New Roman" w:hAnsi="Calibri" w:cs="Times New Roman"/>
                  <w:color w:val="000000"/>
                  <w:sz w:val="22"/>
                  <w:lang w:eastAsia="ja-JP"/>
                </w:rPr>
                <w:br/>
                <w:delText>2, Choose the requests to create plan</w:delText>
              </w:r>
              <w:r w:rsidRPr="00995EDD" w:rsidDel="00046B5E">
                <w:rPr>
                  <w:rFonts w:ascii="Calibri" w:eastAsia="Times New Roman" w:hAnsi="Calibri" w:cs="Times New Roman"/>
                  <w:color w:val="000000"/>
                  <w:sz w:val="22"/>
                  <w:lang w:eastAsia="ja-JP"/>
                </w:rPr>
                <w:br/>
                <w:delText xml:space="preserve">3, Click </w:delText>
              </w:r>
              <w:r w:rsidRPr="00995EDD" w:rsidDel="00046B5E">
                <w:rPr>
                  <w:rFonts w:ascii="Calibri" w:eastAsia="Times New Roman" w:hAnsi="Calibri" w:cs="Times New Roman"/>
                  <w:i/>
                  <w:iCs/>
                  <w:color w:val="000000"/>
                  <w:sz w:val="22"/>
                  <w:lang w:eastAsia="ja-JP"/>
                </w:rPr>
                <w:delText xml:space="preserve">Add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28" w:author="giangnhhse60606" w:date="2014-03-14T21:58:00Z"/>
                <w:rFonts w:ascii="Calibri" w:eastAsia="Times New Roman" w:hAnsi="Calibri" w:cs="Times New Roman"/>
                <w:color w:val="000000"/>
                <w:sz w:val="22"/>
                <w:lang w:eastAsia="ja-JP"/>
              </w:rPr>
            </w:pPr>
            <w:del w:id="1929" w:author="giangnhhse60606" w:date="2014-03-14T21:58:00Z">
              <w:r w:rsidRPr="00995EDD" w:rsidDel="00046B5E">
                <w:rPr>
                  <w:rFonts w:ascii="Calibri" w:eastAsia="Times New Roman" w:hAnsi="Calibri" w:cs="Times New Roman"/>
                  <w:color w:val="000000"/>
                  <w:sz w:val="22"/>
                  <w:lang w:eastAsia="ja-JP"/>
                </w:rPr>
                <w:delText>3, Request(s) are copied to Selected Request box</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30" w:author="giangnhhse60606" w:date="2014-03-14T21:58:00Z"/>
                <w:rFonts w:ascii="Calibri" w:eastAsia="Times New Roman" w:hAnsi="Calibri" w:cs="Times New Roman"/>
                <w:color w:val="000000"/>
                <w:sz w:val="22"/>
                <w:lang w:eastAsia="ja-JP"/>
              </w:rPr>
            </w:pPr>
            <w:del w:id="1931"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32" w:author="giangnhhse60606" w:date="2014-03-14T21:58:00Z"/>
                <w:rFonts w:ascii="Calibri" w:eastAsia="Times New Roman" w:hAnsi="Calibri" w:cs="Times New Roman"/>
                <w:color w:val="000000"/>
                <w:sz w:val="22"/>
                <w:lang w:eastAsia="ja-JP"/>
              </w:rPr>
            </w:pPr>
            <w:del w:id="1933"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34" w:author="giangnhhse60606" w:date="2014-03-14T21:58:00Z"/>
                <w:rFonts w:ascii="Calibri" w:eastAsia="Times New Roman" w:hAnsi="Calibri" w:cs="Times New Roman"/>
                <w:color w:val="000000"/>
                <w:sz w:val="22"/>
                <w:lang w:eastAsia="ja-JP"/>
              </w:rPr>
            </w:pPr>
            <w:del w:id="1935"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36" w:author="giangnhhse60606" w:date="2014-03-14T21:58:00Z"/>
                <w:rFonts w:ascii="Calibri" w:eastAsia="Times New Roman" w:hAnsi="Calibri" w:cs="Times New Roman"/>
                <w:color w:val="000000"/>
                <w:sz w:val="22"/>
                <w:lang w:eastAsia="ja-JP"/>
              </w:rPr>
            </w:pPr>
            <w:del w:id="1937"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38" w:author="giangnhhse60606" w:date="2014-03-14T21:58:00Z"/>
                <w:rFonts w:ascii="Calibri" w:eastAsia="Times New Roman" w:hAnsi="Calibri" w:cs="Times New Roman"/>
                <w:color w:val="000000"/>
                <w:sz w:val="22"/>
                <w:lang w:eastAsia="ja-JP"/>
              </w:rPr>
            </w:pPr>
            <w:del w:id="1939"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1940"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41" w:author="giangnhhse60606" w:date="2014-03-14T21:58:00Z"/>
                <w:rFonts w:ascii="Calibri" w:eastAsia="Times New Roman" w:hAnsi="Calibri" w:cs="Times New Roman"/>
                <w:color w:val="000000"/>
                <w:sz w:val="22"/>
                <w:lang w:eastAsia="ja-JP"/>
              </w:rPr>
            </w:pPr>
            <w:del w:id="1942" w:author="giangnhhse60606" w:date="2014-03-14T21:58:00Z">
              <w:r w:rsidRPr="00995EDD" w:rsidDel="00046B5E">
                <w:rPr>
                  <w:rFonts w:ascii="Calibri" w:eastAsia="Times New Roman" w:hAnsi="Calibri" w:cs="Times New Roman"/>
                  <w:color w:val="000000"/>
                  <w:sz w:val="22"/>
                  <w:lang w:eastAsia="ja-JP"/>
                </w:rPr>
                <w:delText>TC_4</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43" w:author="giangnhhse60606" w:date="2014-03-14T21:58:00Z"/>
                <w:rFonts w:ascii="Calibri" w:eastAsia="Times New Roman" w:hAnsi="Calibri" w:cs="Times New Roman"/>
                <w:color w:val="000000"/>
                <w:sz w:val="22"/>
                <w:lang w:eastAsia="ja-JP"/>
              </w:rPr>
            </w:pPr>
            <w:del w:id="1944" w:author="giangnhhse60606" w:date="2014-03-14T21:58:00Z">
              <w:r w:rsidRPr="00995EDD" w:rsidDel="00046B5E">
                <w:rPr>
                  <w:rFonts w:ascii="Calibri" w:eastAsia="Times New Roman" w:hAnsi="Calibri" w:cs="Times New Roman"/>
                  <w:color w:val="000000"/>
                  <w:sz w:val="22"/>
                  <w:lang w:eastAsia="ja-JP"/>
                </w:rPr>
                <w:delText>Remove request(s) from Selected Request box</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45" w:author="giangnhhse60606" w:date="2014-03-14T21:58:00Z"/>
                <w:rFonts w:ascii="Calibri" w:eastAsia="Times New Roman" w:hAnsi="Calibri" w:cs="Times New Roman"/>
                <w:color w:val="000000"/>
                <w:sz w:val="22"/>
                <w:lang w:eastAsia="ja-JP"/>
              </w:rPr>
            </w:pPr>
            <w:del w:id="1946" w:author="giangnhhse60606" w:date="2014-03-14T21:58:00Z">
              <w:r w:rsidRPr="00995EDD" w:rsidDel="00046B5E">
                <w:rPr>
                  <w:rFonts w:ascii="Calibri" w:eastAsia="Times New Roman" w:hAnsi="Calibri" w:cs="Times New Roman"/>
                  <w:color w:val="000000"/>
                  <w:sz w:val="22"/>
                  <w:lang w:eastAsia="ja-JP"/>
                </w:rPr>
                <w:delText>1, Open the main page of Collection plan</w:delText>
              </w:r>
              <w:r w:rsidRPr="00995EDD" w:rsidDel="00046B5E">
                <w:rPr>
                  <w:rFonts w:ascii="Calibri" w:eastAsia="Times New Roman" w:hAnsi="Calibri" w:cs="Times New Roman"/>
                  <w:color w:val="000000"/>
                  <w:sz w:val="22"/>
                  <w:lang w:eastAsia="ja-JP"/>
                </w:rPr>
                <w:br/>
                <w:delText>2, Choose the requests to remove from Selected Request box to Request box</w:delText>
              </w:r>
              <w:r w:rsidRPr="00995EDD" w:rsidDel="00046B5E">
                <w:rPr>
                  <w:rFonts w:ascii="Calibri" w:eastAsia="Times New Roman" w:hAnsi="Calibri" w:cs="Times New Roman"/>
                  <w:color w:val="000000"/>
                  <w:sz w:val="22"/>
                  <w:lang w:eastAsia="ja-JP"/>
                </w:rPr>
                <w:br/>
                <w:delText xml:space="preserve">3, Click </w:delText>
              </w:r>
              <w:r w:rsidRPr="00995EDD" w:rsidDel="00046B5E">
                <w:rPr>
                  <w:rFonts w:ascii="Calibri" w:eastAsia="Times New Roman" w:hAnsi="Calibri" w:cs="Times New Roman"/>
                  <w:i/>
                  <w:iCs/>
                  <w:color w:val="000000"/>
                  <w:sz w:val="22"/>
                  <w:lang w:eastAsia="ja-JP"/>
                </w:rPr>
                <w:delText xml:space="preserve">Remove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47" w:author="giangnhhse60606" w:date="2014-03-14T21:58:00Z"/>
                <w:rFonts w:ascii="Calibri" w:eastAsia="Times New Roman" w:hAnsi="Calibri" w:cs="Times New Roman"/>
                <w:color w:val="000000"/>
                <w:sz w:val="22"/>
                <w:lang w:eastAsia="ja-JP"/>
              </w:rPr>
            </w:pPr>
            <w:del w:id="1948" w:author="giangnhhse60606" w:date="2014-03-14T21:58:00Z">
              <w:r w:rsidRPr="00995EDD" w:rsidDel="00046B5E">
                <w:rPr>
                  <w:rFonts w:ascii="Calibri" w:eastAsia="Times New Roman" w:hAnsi="Calibri" w:cs="Times New Roman"/>
                  <w:color w:val="000000"/>
                  <w:sz w:val="22"/>
                  <w:lang w:eastAsia="ja-JP"/>
                </w:rPr>
                <w:delText>3,  Request(s) are removed to Request box</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49" w:author="giangnhhse60606" w:date="2014-03-14T21:58:00Z"/>
                <w:rFonts w:ascii="Calibri" w:eastAsia="Times New Roman" w:hAnsi="Calibri" w:cs="Times New Roman"/>
                <w:color w:val="000000"/>
                <w:sz w:val="22"/>
                <w:lang w:eastAsia="ja-JP"/>
              </w:rPr>
            </w:pPr>
            <w:del w:id="1950"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51" w:author="giangnhhse60606" w:date="2014-03-14T21:58:00Z"/>
                <w:rFonts w:ascii="Calibri" w:eastAsia="Times New Roman" w:hAnsi="Calibri" w:cs="Times New Roman"/>
                <w:color w:val="000000"/>
                <w:sz w:val="22"/>
                <w:lang w:eastAsia="ja-JP"/>
              </w:rPr>
            </w:pPr>
            <w:del w:id="1952"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53" w:author="giangnhhse60606" w:date="2014-03-14T21:58:00Z"/>
                <w:rFonts w:ascii="Calibri" w:eastAsia="Times New Roman" w:hAnsi="Calibri" w:cs="Times New Roman"/>
                <w:color w:val="000000"/>
                <w:sz w:val="22"/>
                <w:lang w:eastAsia="ja-JP"/>
              </w:rPr>
            </w:pPr>
            <w:del w:id="1954"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55" w:author="giangnhhse60606" w:date="2014-03-14T21:58:00Z"/>
                <w:rFonts w:ascii="Calibri" w:eastAsia="Times New Roman" w:hAnsi="Calibri" w:cs="Times New Roman"/>
                <w:color w:val="000000"/>
                <w:sz w:val="22"/>
                <w:lang w:eastAsia="ja-JP"/>
              </w:rPr>
            </w:pPr>
            <w:del w:id="1956"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57" w:author="giangnhhse60606" w:date="2014-03-14T21:58:00Z"/>
                <w:rFonts w:ascii="Calibri" w:eastAsia="Times New Roman" w:hAnsi="Calibri" w:cs="Times New Roman"/>
                <w:color w:val="000000"/>
                <w:sz w:val="22"/>
                <w:lang w:eastAsia="ja-JP"/>
              </w:rPr>
            </w:pPr>
            <w:del w:id="1958"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1959"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60" w:author="giangnhhse60606" w:date="2014-03-14T21:58:00Z"/>
                <w:rFonts w:ascii="Calibri" w:eastAsia="Times New Roman" w:hAnsi="Calibri" w:cs="Times New Roman"/>
                <w:color w:val="000000"/>
                <w:sz w:val="22"/>
                <w:lang w:eastAsia="ja-JP"/>
              </w:rPr>
            </w:pPr>
            <w:del w:id="1961" w:author="giangnhhse60606" w:date="2014-03-14T21:58:00Z">
              <w:r w:rsidRPr="00995EDD" w:rsidDel="00046B5E">
                <w:rPr>
                  <w:rFonts w:ascii="Calibri" w:eastAsia="Times New Roman" w:hAnsi="Calibri" w:cs="Times New Roman"/>
                  <w:color w:val="000000"/>
                  <w:sz w:val="22"/>
                  <w:lang w:eastAsia="ja-JP"/>
                </w:rPr>
                <w:delText>TC_5</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62" w:author="giangnhhse60606" w:date="2014-03-14T21:58:00Z"/>
                <w:rFonts w:ascii="Calibri" w:eastAsia="Times New Roman" w:hAnsi="Calibri" w:cs="Times New Roman"/>
                <w:color w:val="000000"/>
                <w:sz w:val="22"/>
                <w:lang w:eastAsia="ja-JP"/>
              </w:rPr>
            </w:pPr>
            <w:del w:id="1963" w:author="giangnhhse60606" w:date="2014-03-14T21:58:00Z">
              <w:r w:rsidRPr="00995EDD" w:rsidDel="00046B5E">
                <w:rPr>
                  <w:rFonts w:ascii="Calibri" w:eastAsia="Times New Roman" w:hAnsi="Calibri" w:cs="Times New Roman"/>
                  <w:color w:val="000000"/>
                  <w:sz w:val="22"/>
                  <w:lang w:eastAsia="ja-JP"/>
                </w:rPr>
                <w:delText>Enter plan no.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64" w:author="giangnhhse60606" w:date="2014-03-14T21:58:00Z"/>
                <w:rFonts w:ascii="Calibri" w:eastAsia="Times New Roman" w:hAnsi="Calibri" w:cs="Times New Roman"/>
                <w:color w:val="000000"/>
                <w:sz w:val="22"/>
                <w:lang w:eastAsia="ja-JP"/>
              </w:rPr>
            </w:pPr>
            <w:del w:id="1965" w:author="giangnhhse60606" w:date="2014-03-14T21:58:00Z">
              <w:r w:rsidRPr="00995EDD" w:rsidDel="00046B5E">
                <w:rPr>
                  <w:rFonts w:ascii="Calibri" w:eastAsia="Times New Roman" w:hAnsi="Calibri" w:cs="Times New Roman"/>
                  <w:color w:val="000000"/>
                  <w:sz w:val="22"/>
                  <w:lang w:eastAsia="ja-JP"/>
                </w:rPr>
                <w:delText>1, Open the main page of Collection plan</w:delText>
              </w:r>
              <w:r w:rsidRPr="00995EDD" w:rsidDel="00046B5E">
                <w:rPr>
                  <w:rFonts w:ascii="Calibri" w:eastAsia="Times New Roman" w:hAnsi="Calibri" w:cs="Times New Roman"/>
                  <w:color w:val="000000"/>
                  <w:sz w:val="22"/>
                  <w:lang w:eastAsia="ja-JP"/>
                </w:rPr>
                <w:br/>
                <w:delText>2, Input plan no.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66" w:author="giangnhhse60606" w:date="2014-03-14T21:58:00Z"/>
                <w:rFonts w:ascii="Calibri" w:eastAsia="Times New Roman" w:hAnsi="Calibri" w:cs="Times New Roman"/>
                <w:color w:val="000000"/>
                <w:sz w:val="22"/>
                <w:lang w:eastAsia="ja-JP"/>
              </w:rPr>
            </w:pPr>
            <w:del w:id="1967" w:author="giangnhhse60606" w:date="2014-03-14T21:58:00Z">
              <w:r w:rsidRPr="00995EDD" w:rsidDel="00046B5E">
                <w:rPr>
                  <w:rFonts w:ascii="Calibri" w:eastAsia="Times New Roman" w:hAnsi="Calibri" w:cs="Times New Roman"/>
                  <w:color w:val="000000"/>
                  <w:sz w:val="22"/>
                  <w:lang w:eastAsia="ja-JP"/>
                </w:rPr>
                <w:delText>2, the plan no. must be a positive number</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68" w:author="giangnhhse60606" w:date="2014-03-14T21:58:00Z"/>
                <w:rFonts w:ascii="Calibri" w:eastAsia="Times New Roman" w:hAnsi="Calibri" w:cs="Times New Roman"/>
                <w:color w:val="000000"/>
                <w:sz w:val="22"/>
                <w:lang w:eastAsia="ja-JP"/>
              </w:rPr>
            </w:pPr>
            <w:del w:id="1969"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70" w:author="giangnhhse60606" w:date="2014-03-14T21:58:00Z"/>
                <w:rFonts w:ascii="Calibri" w:eastAsia="Times New Roman" w:hAnsi="Calibri" w:cs="Times New Roman"/>
                <w:color w:val="000000"/>
                <w:sz w:val="22"/>
                <w:lang w:eastAsia="ja-JP"/>
              </w:rPr>
            </w:pPr>
            <w:del w:id="1971"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72" w:author="giangnhhse60606" w:date="2014-03-14T21:58:00Z"/>
                <w:rFonts w:ascii="Calibri" w:eastAsia="Times New Roman" w:hAnsi="Calibri" w:cs="Times New Roman"/>
                <w:color w:val="000000"/>
                <w:sz w:val="22"/>
                <w:lang w:eastAsia="ja-JP"/>
              </w:rPr>
            </w:pPr>
            <w:del w:id="1973"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74" w:author="giangnhhse60606" w:date="2014-03-14T21:58:00Z"/>
                <w:rFonts w:ascii="Calibri" w:eastAsia="Times New Roman" w:hAnsi="Calibri" w:cs="Times New Roman"/>
                <w:color w:val="000000"/>
                <w:sz w:val="22"/>
                <w:lang w:eastAsia="ja-JP"/>
              </w:rPr>
            </w:pPr>
            <w:del w:id="1975"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76" w:author="giangnhhse60606" w:date="2014-03-14T21:58:00Z"/>
                <w:rFonts w:ascii="Calibri" w:eastAsia="Times New Roman" w:hAnsi="Calibri" w:cs="Times New Roman"/>
                <w:color w:val="000000"/>
                <w:sz w:val="22"/>
                <w:lang w:eastAsia="ja-JP"/>
              </w:rPr>
            </w:pPr>
            <w:del w:id="1977" w:author="giangnhhse60606" w:date="2014-03-14T21:58:00Z">
              <w:r w:rsidRPr="00995EDD" w:rsidDel="00046B5E">
                <w:rPr>
                  <w:rFonts w:ascii="Calibri" w:eastAsia="Times New Roman" w:hAnsi="Calibri" w:cs="Times New Roman"/>
                  <w:color w:val="000000"/>
                  <w:sz w:val="22"/>
                  <w:lang w:eastAsia="ja-JP"/>
                </w:rPr>
                <w:delText>ex: input 3 plans</w:delText>
              </w:r>
            </w:del>
          </w:p>
        </w:tc>
      </w:tr>
      <w:tr w:rsidR="00995EDD" w:rsidRPr="00995EDD" w:rsidDel="00046B5E" w:rsidTr="00F34844">
        <w:trPr>
          <w:trHeight w:val="1200"/>
          <w:del w:id="1978"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79" w:author="giangnhhse60606" w:date="2014-03-14T21:58:00Z"/>
                <w:rFonts w:ascii="Calibri" w:eastAsia="Times New Roman" w:hAnsi="Calibri" w:cs="Times New Roman"/>
                <w:color w:val="000000"/>
                <w:sz w:val="22"/>
                <w:lang w:eastAsia="ja-JP"/>
              </w:rPr>
            </w:pPr>
            <w:del w:id="1980" w:author="giangnhhse60606" w:date="2014-03-14T21:58:00Z">
              <w:r w:rsidRPr="00995EDD" w:rsidDel="00046B5E">
                <w:rPr>
                  <w:rFonts w:ascii="Calibri" w:eastAsia="Times New Roman" w:hAnsi="Calibri" w:cs="Times New Roman"/>
                  <w:color w:val="000000"/>
                  <w:sz w:val="22"/>
                  <w:lang w:eastAsia="ja-JP"/>
                </w:rPr>
                <w:delText>TC_6</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81" w:author="giangnhhse60606" w:date="2014-03-14T21:58:00Z"/>
                <w:rFonts w:ascii="Calibri" w:eastAsia="Times New Roman" w:hAnsi="Calibri" w:cs="Times New Roman"/>
                <w:color w:val="000000"/>
                <w:sz w:val="22"/>
                <w:lang w:eastAsia="ja-JP"/>
              </w:rPr>
            </w:pPr>
            <w:del w:id="1982" w:author="giangnhhse60606" w:date="2014-03-14T21:58:00Z">
              <w:r w:rsidRPr="00995EDD" w:rsidDel="00046B5E">
                <w:rPr>
                  <w:rFonts w:ascii="Calibri" w:eastAsia="Times New Roman" w:hAnsi="Calibri" w:cs="Times New Roman"/>
                  <w:color w:val="000000"/>
                  <w:sz w:val="22"/>
                  <w:lang w:eastAsia="ja-JP"/>
                </w:rPr>
                <w:delText>Create new plan(s) successfully</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83" w:author="giangnhhse60606" w:date="2014-03-14T21:58:00Z"/>
                <w:rFonts w:ascii="Calibri" w:eastAsia="Times New Roman" w:hAnsi="Calibri" w:cs="Times New Roman"/>
                <w:color w:val="000000"/>
                <w:sz w:val="22"/>
                <w:lang w:eastAsia="ja-JP"/>
              </w:rPr>
            </w:pPr>
            <w:del w:id="1984" w:author="giangnhhse60606" w:date="2014-03-14T21:58:00Z">
              <w:r w:rsidRPr="00995EDD" w:rsidDel="00046B5E">
                <w:rPr>
                  <w:rFonts w:ascii="Calibri" w:eastAsia="Times New Roman" w:hAnsi="Calibri" w:cs="Times New Roman"/>
                  <w:color w:val="000000"/>
                  <w:sz w:val="22"/>
                  <w:lang w:eastAsia="ja-JP"/>
                </w:rPr>
                <w:delText>*Pre-condition: pass TC_1(or TC_2), TC_3, TC_5</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Solve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85" w:author="giangnhhse60606" w:date="2014-03-14T21:58:00Z"/>
                <w:rFonts w:ascii="Calibri" w:eastAsia="Times New Roman" w:hAnsi="Calibri" w:cs="Times New Roman"/>
                <w:color w:val="000000"/>
                <w:sz w:val="22"/>
                <w:lang w:eastAsia="ja-JP"/>
              </w:rPr>
            </w:pPr>
            <w:del w:id="1986" w:author="giangnhhse60606" w:date="2014-03-14T21:58:00Z">
              <w:r w:rsidRPr="00995EDD" w:rsidDel="00046B5E">
                <w:rPr>
                  <w:rFonts w:ascii="Calibri" w:eastAsia="Times New Roman" w:hAnsi="Calibri" w:cs="Times New Roman"/>
                  <w:color w:val="000000"/>
                  <w:sz w:val="22"/>
                  <w:lang w:eastAsia="ja-JP"/>
                </w:rPr>
                <w:delText xml:space="preserve">1, Move to </w:delText>
              </w:r>
              <w:r w:rsidRPr="00995EDD" w:rsidDel="00046B5E">
                <w:rPr>
                  <w:rFonts w:ascii="Calibri" w:eastAsia="Times New Roman" w:hAnsi="Calibri" w:cs="Times New Roman"/>
                  <w:i/>
                  <w:iCs/>
                  <w:color w:val="000000"/>
                  <w:sz w:val="22"/>
                  <w:lang w:eastAsia="ja-JP"/>
                </w:rPr>
                <w:delText>Edit Plan(s)</w:delText>
              </w:r>
              <w:r w:rsidRPr="00995EDD" w:rsidDel="00046B5E">
                <w:rPr>
                  <w:rFonts w:ascii="Calibri" w:eastAsia="Times New Roman" w:hAnsi="Calibri" w:cs="Times New Roman"/>
                  <w:color w:val="000000"/>
                  <w:sz w:val="22"/>
                  <w:lang w:eastAsia="ja-JP"/>
                </w:rPr>
                <w:delText xml:space="preserve"> screen</w:delText>
              </w:r>
              <w:r w:rsidRPr="00995EDD" w:rsidDel="00046B5E">
                <w:rPr>
                  <w:rFonts w:ascii="Calibri" w:eastAsia="Times New Roman" w:hAnsi="Calibri" w:cs="Times New Roman"/>
                  <w:color w:val="000000"/>
                  <w:sz w:val="22"/>
                  <w:lang w:eastAsia="ja-JP"/>
                </w:rPr>
                <w:br/>
                <w:delText>- Plan(s) are created successfully</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87" w:author="giangnhhse60606" w:date="2014-03-14T21:58:00Z"/>
                <w:rFonts w:ascii="Calibri" w:eastAsia="Times New Roman" w:hAnsi="Calibri" w:cs="Times New Roman"/>
                <w:color w:val="000000"/>
                <w:sz w:val="22"/>
                <w:lang w:eastAsia="ja-JP"/>
              </w:rPr>
            </w:pPr>
            <w:del w:id="1988"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89" w:author="giangnhhse60606" w:date="2014-03-14T21:58:00Z"/>
                <w:rFonts w:ascii="Calibri" w:eastAsia="Times New Roman" w:hAnsi="Calibri" w:cs="Times New Roman"/>
                <w:color w:val="000000"/>
                <w:sz w:val="22"/>
                <w:lang w:eastAsia="ja-JP"/>
              </w:rPr>
            </w:pPr>
            <w:del w:id="1990"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91" w:author="giangnhhse60606" w:date="2014-03-14T21:58:00Z"/>
                <w:rFonts w:ascii="Calibri" w:eastAsia="Times New Roman" w:hAnsi="Calibri" w:cs="Times New Roman"/>
                <w:color w:val="000000"/>
                <w:sz w:val="22"/>
                <w:lang w:eastAsia="ja-JP"/>
              </w:rPr>
            </w:pPr>
            <w:del w:id="1992"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93" w:author="giangnhhse60606" w:date="2014-03-14T21:58:00Z"/>
                <w:rFonts w:ascii="Calibri" w:eastAsia="Times New Roman" w:hAnsi="Calibri" w:cs="Times New Roman"/>
                <w:color w:val="000000"/>
                <w:sz w:val="22"/>
                <w:lang w:eastAsia="ja-JP"/>
              </w:rPr>
            </w:pPr>
            <w:del w:id="1994"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95" w:author="giangnhhse60606" w:date="2014-03-14T21:58:00Z"/>
                <w:rFonts w:ascii="Calibri" w:eastAsia="Times New Roman" w:hAnsi="Calibri" w:cs="Times New Roman"/>
                <w:color w:val="000000"/>
                <w:sz w:val="22"/>
                <w:lang w:eastAsia="ja-JP"/>
              </w:rPr>
            </w:pPr>
            <w:del w:id="1996"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800"/>
          <w:del w:id="1997"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98" w:author="giangnhhse60606" w:date="2014-03-14T21:58:00Z"/>
                <w:rFonts w:ascii="Calibri" w:eastAsia="Times New Roman" w:hAnsi="Calibri" w:cs="Times New Roman"/>
                <w:color w:val="000000"/>
                <w:sz w:val="22"/>
                <w:lang w:eastAsia="ja-JP"/>
              </w:rPr>
            </w:pPr>
            <w:del w:id="1999" w:author="giangnhhse60606" w:date="2014-03-14T21:58:00Z">
              <w:r w:rsidRPr="00995EDD" w:rsidDel="00046B5E">
                <w:rPr>
                  <w:rFonts w:ascii="Calibri" w:eastAsia="Times New Roman" w:hAnsi="Calibri" w:cs="Times New Roman"/>
                  <w:color w:val="000000"/>
                  <w:sz w:val="22"/>
                  <w:lang w:eastAsia="ja-JP"/>
                </w:rPr>
                <w:delText>TC_7</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00" w:author="giangnhhse60606" w:date="2014-03-14T21:58:00Z"/>
                <w:rFonts w:ascii="Calibri" w:eastAsia="Times New Roman" w:hAnsi="Calibri" w:cs="Times New Roman"/>
                <w:color w:val="000000"/>
                <w:sz w:val="22"/>
                <w:lang w:eastAsia="ja-JP"/>
              </w:rPr>
            </w:pPr>
            <w:del w:id="2001" w:author="giangnhhse60606" w:date="2014-03-14T21:58:00Z">
              <w:r w:rsidRPr="00995EDD" w:rsidDel="00046B5E">
                <w:rPr>
                  <w:rFonts w:ascii="Calibri" w:eastAsia="Times New Roman" w:hAnsi="Calibri" w:cs="Times New Roman"/>
                  <w:color w:val="000000"/>
                  <w:sz w:val="22"/>
                  <w:lang w:eastAsia="ja-JP"/>
                </w:rPr>
                <w:delText>View plan(s) info which are created (include: request(s) and map)</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02" w:author="giangnhhse60606" w:date="2014-03-14T21:58:00Z"/>
                <w:rFonts w:ascii="Calibri" w:eastAsia="Times New Roman" w:hAnsi="Calibri" w:cs="Times New Roman"/>
                <w:color w:val="000000"/>
                <w:sz w:val="22"/>
                <w:lang w:eastAsia="ja-JP"/>
              </w:rPr>
            </w:pPr>
            <w:del w:id="2003" w:author="giangnhhse60606" w:date="2014-03-14T21:58:00Z">
              <w:r w:rsidRPr="00995EDD" w:rsidDel="00046B5E">
                <w:rPr>
                  <w:rFonts w:ascii="Calibri" w:eastAsia="Times New Roman" w:hAnsi="Calibri" w:cs="Times New Roman"/>
                  <w:color w:val="000000"/>
                  <w:sz w:val="22"/>
                  <w:lang w:eastAsia="ja-JP"/>
                </w:rPr>
                <w:delText>*Pre-condition: pass TC_06</w:delText>
              </w:r>
              <w:r w:rsidRPr="00995EDD" w:rsidDel="00046B5E">
                <w:rPr>
                  <w:rFonts w:ascii="Calibri" w:eastAsia="Times New Roman" w:hAnsi="Calibri" w:cs="Times New Roman"/>
                  <w:color w:val="000000"/>
                  <w:sz w:val="22"/>
                  <w:lang w:eastAsia="ja-JP"/>
                </w:rPr>
                <w:br/>
                <w:delText>1, click on plan user want to view/edit</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04" w:author="giangnhhse60606" w:date="2014-03-14T21:58:00Z"/>
                <w:rFonts w:ascii="Calibri" w:eastAsia="Times New Roman" w:hAnsi="Calibri" w:cs="Times New Roman"/>
                <w:color w:val="000000"/>
                <w:sz w:val="22"/>
                <w:lang w:eastAsia="ja-JP"/>
              </w:rPr>
            </w:pPr>
            <w:del w:id="2005" w:author="giangnhhse60606" w:date="2014-03-14T21:58:00Z">
              <w:r w:rsidRPr="00995EDD" w:rsidDel="00046B5E">
                <w:rPr>
                  <w:rFonts w:ascii="Calibri" w:eastAsia="Times New Roman" w:hAnsi="Calibri" w:cs="Times New Roman"/>
                  <w:color w:val="000000"/>
                  <w:sz w:val="22"/>
                  <w:lang w:eastAsia="ja-JP"/>
                </w:rPr>
                <w:delText>1, - Request(s) of this plan are displayed in the data table</w:delText>
              </w:r>
              <w:r w:rsidRPr="00995EDD" w:rsidDel="00046B5E">
                <w:rPr>
                  <w:rFonts w:ascii="Calibri" w:eastAsia="Times New Roman" w:hAnsi="Calibri" w:cs="Times New Roman"/>
                  <w:color w:val="000000"/>
                  <w:sz w:val="22"/>
                  <w:lang w:eastAsia="ja-JP"/>
                </w:rPr>
                <w:br/>
                <w:delText xml:space="preserve">    - Map will be displayed the way DM will be going to</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06" w:author="giangnhhse60606" w:date="2014-03-14T21:58:00Z"/>
                <w:rFonts w:ascii="Calibri" w:eastAsia="Times New Roman" w:hAnsi="Calibri" w:cs="Times New Roman"/>
                <w:color w:val="000000"/>
                <w:sz w:val="22"/>
                <w:lang w:eastAsia="ja-JP"/>
              </w:rPr>
            </w:pPr>
            <w:del w:id="2007"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08" w:author="giangnhhse60606" w:date="2014-03-14T21:58:00Z"/>
                <w:rFonts w:ascii="Calibri" w:eastAsia="Times New Roman" w:hAnsi="Calibri" w:cs="Times New Roman"/>
                <w:color w:val="000000"/>
                <w:sz w:val="22"/>
                <w:lang w:eastAsia="ja-JP"/>
              </w:rPr>
            </w:pPr>
            <w:del w:id="2009"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10" w:author="giangnhhse60606" w:date="2014-03-14T21:58:00Z"/>
                <w:rFonts w:ascii="Calibri" w:eastAsia="Times New Roman" w:hAnsi="Calibri" w:cs="Times New Roman"/>
                <w:color w:val="000000"/>
                <w:sz w:val="22"/>
                <w:lang w:eastAsia="ja-JP"/>
              </w:rPr>
            </w:pPr>
            <w:del w:id="2011"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12" w:author="giangnhhse60606" w:date="2014-03-14T21:58:00Z"/>
                <w:rFonts w:ascii="Calibri" w:eastAsia="Times New Roman" w:hAnsi="Calibri" w:cs="Times New Roman"/>
                <w:color w:val="000000"/>
                <w:sz w:val="22"/>
                <w:lang w:eastAsia="ja-JP"/>
              </w:rPr>
            </w:pPr>
            <w:del w:id="2013"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14" w:author="giangnhhse60606" w:date="2014-03-14T21:58:00Z"/>
                <w:rFonts w:ascii="Calibri" w:eastAsia="Times New Roman" w:hAnsi="Calibri" w:cs="Times New Roman"/>
                <w:color w:val="000000"/>
                <w:sz w:val="22"/>
                <w:lang w:eastAsia="ja-JP"/>
              </w:rPr>
            </w:pPr>
            <w:del w:id="2015"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2016"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17" w:author="giangnhhse60606" w:date="2014-03-14T21:58:00Z"/>
                <w:rFonts w:ascii="Calibri" w:eastAsia="Times New Roman" w:hAnsi="Calibri" w:cs="Times New Roman"/>
                <w:color w:val="000000"/>
                <w:sz w:val="22"/>
                <w:lang w:eastAsia="ja-JP"/>
              </w:rPr>
            </w:pPr>
            <w:del w:id="2018" w:author="giangnhhse60606" w:date="2014-03-14T21:58:00Z">
              <w:r w:rsidRPr="00995EDD" w:rsidDel="00046B5E">
                <w:rPr>
                  <w:rFonts w:ascii="Calibri" w:eastAsia="Times New Roman" w:hAnsi="Calibri" w:cs="Times New Roman"/>
                  <w:color w:val="000000"/>
                  <w:sz w:val="22"/>
                  <w:lang w:eastAsia="ja-JP"/>
                </w:rPr>
                <w:delText>TC_8</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19" w:author="giangnhhse60606" w:date="2014-03-14T21:58:00Z"/>
                <w:rFonts w:ascii="Calibri" w:eastAsia="Times New Roman" w:hAnsi="Calibri" w:cs="Times New Roman"/>
                <w:color w:val="000000"/>
                <w:sz w:val="22"/>
                <w:lang w:eastAsia="ja-JP"/>
              </w:rPr>
            </w:pPr>
            <w:del w:id="2020" w:author="giangnhhse60606" w:date="2014-03-14T21:58:00Z">
              <w:r w:rsidRPr="00995EDD" w:rsidDel="00046B5E">
                <w:rPr>
                  <w:rFonts w:ascii="Calibri" w:eastAsia="Times New Roman" w:hAnsi="Calibri" w:cs="Times New Roman"/>
                  <w:color w:val="000000"/>
                  <w:sz w:val="22"/>
                  <w:lang w:eastAsia="ja-JP"/>
                </w:rPr>
                <w:delText>Delete request of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21" w:author="giangnhhse60606" w:date="2014-03-14T21:58:00Z"/>
                <w:rFonts w:ascii="Calibri" w:eastAsia="Times New Roman" w:hAnsi="Calibri" w:cs="Times New Roman"/>
                <w:color w:val="000000"/>
                <w:sz w:val="22"/>
                <w:lang w:eastAsia="ja-JP"/>
              </w:rPr>
            </w:pPr>
            <w:del w:id="2022" w:author="giangnhhse60606" w:date="2014-03-14T21:58:00Z">
              <w:r w:rsidRPr="00995EDD" w:rsidDel="00046B5E">
                <w:rPr>
                  <w:rFonts w:ascii="Calibri" w:eastAsia="Times New Roman" w:hAnsi="Calibri" w:cs="Times New Roman"/>
                  <w:color w:val="000000"/>
                  <w:sz w:val="22"/>
                  <w:lang w:eastAsia="ja-JP"/>
                </w:rPr>
                <w:delText>* Pre-condition: pass TC_07</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Delete </w:delText>
              </w:r>
              <w:r w:rsidRPr="00995EDD" w:rsidDel="00046B5E">
                <w:rPr>
                  <w:rFonts w:ascii="Calibri" w:eastAsia="Times New Roman" w:hAnsi="Calibri" w:cs="Times New Roman"/>
                  <w:color w:val="000000"/>
                  <w:sz w:val="22"/>
                  <w:lang w:eastAsia="ja-JP"/>
                </w:rPr>
                <w:delText>button on request user want to delete</w:delText>
              </w:r>
              <w:r w:rsidRPr="00995EDD" w:rsidDel="00046B5E">
                <w:rPr>
                  <w:rFonts w:ascii="Calibri" w:eastAsia="Times New Roman" w:hAnsi="Calibri" w:cs="Times New Roman"/>
                  <w:color w:val="000000"/>
                  <w:sz w:val="22"/>
                  <w:lang w:eastAsia="ja-JP"/>
                </w:rPr>
                <w:br/>
                <w:delText xml:space="preserve">2a, Click </w:delText>
              </w:r>
              <w:r w:rsidRPr="00995EDD" w:rsidDel="00046B5E">
                <w:rPr>
                  <w:rFonts w:ascii="Calibri" w:eastAsia="Times New Roman" w:hAnsi="Calibri" w:cs="Times New Roman"/>
                  <w:i/>
                  <w:iCs/>
                  <w:color w:val="000000"/>
                  <w:sz w:val="22"/>
                  <w:lang w:eastAsia="ja-JP"/>
                </w:rPr>
                <w:delText xml:space="preserve">OK </w:delText>
              </w:r>
              <w:r w:rsidRPr="00995EDD" w:rsidDel="00046B5E">
                <w:rPr>
                  <w:rFonts w:ascii="Calibri" w:eastAsia="Times New Roman" w:hAnsi="Calibri" w:cs="Times New Roman"/>
                  <w:color w:val="000000"/>
                  <w:sz w:val="22"/>
                  <w:lang w:eastAsia="ja-JP"/>
                </w:rPr>
                <w:delText>button</w:delText>
              </w:r>
              <w:r w:rsidRPr="00995EDD" w:rsidDel="00046B5E">
                <w:rPr>
                  <w:rFonts w:ascii="Calibri" w:eastAsia="Times New Roman" w:hAnsi="Calibri" w:cs="Times New Roman"/>
                  <w:color w:val="000000"/>
                  <w:sz w:val="22"/>
                  <w:lang w:eastAsia="ja-JP"/>
                </w:rPr>
                <w:br/>
                <w:delText xml:space="preserve">2b, Click </w:delText>
              </w:r>
              <w:r w:rsidRPr="00995EDD" w:rsidDel="00046B5E">
                <w:rPr>
                  <w:rFonts w:ascii="Calibri" w:eastAsia="Times New Roman" w:hAnsi="Calibri" w:cs="Times New Roman"/>
                  <w:i/>
                  <w:iCs/>
                  <w:color w:val="000000"/>
                  <w:sz w:val="22"/>
                  <w:lang w:eastAsia="ja-JP"/>
                </w:rPr>
                <w:delText xml:space="preserve">Cancel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23" w:author="giangnhhse60606" w:date="2014-03-14T21:58:00Z"/>
                <w:rFonts w:ascii="Calibri" w:eastAsia="Times New Roman" w:hAnsi="Calibri" w:cs="Times New Roman"/>
                <w:color w:val="000000"/>
                <w:sz w:val="22"/>
                <w:lang w:eastAsia="ja-JP"/>
              </w:rPr>
            </w:pPr>
            <w:del w:id="2024" w:author="giangnhhse60606" w:date="2014-03-14T21:58:00Z">
              <w:r w:rsidRPr="00995EDD" w:rsidDel="00046B5E">
                <w:rPr>
                  <w:rFonts w:ascii="Calibri" w:eastAsia="Times New Roman" w:hAnsi="Calibri" w:cs="Times New Roman"/>
                  <w:color w:val="000000"/>
                  <w:sz w:val="22"/>
                  <w:lang w:eastAsia="ja-JP"/>
                </w:rPr>
                <w:delText>1, Confirm message will be displayed</w:delText>
              </w:r>
              <w:r w:rsidRPr="00995EDD" w:rsidDel="00046B5E">
                <w:rPr>
                  <w:rFonts w:ascii="Calibri" w:eastAsia="Times New Roman" w:hAnsi="Calibri" w:cs="Times New Roman"/>
                  <w:color w:val="000000"/>
                  <w:sz w:val="22"/>
                  <w:lang w:eastAsia="ja-JP"/>
                </w:rPr>
                <w:br/>
                <w:delText xml:space="preserve">2a, Redirect to </w:delText>
              </w:r>
              <w:r w:rsidRPr="00995EDD" w:rsidDel="00046B5E">
                <w:rPr>
                  <w:rFonts w:ascii="Calibri" w:eastAsia="Times New Roman" w:hAnsi="Calibri" w:cs="Times New Roman"/>
                  <w:i/>
                  <w:iCs/>
                  <w:color w:val="000000"/>
                  <w:sz w:val="22"/>
                  <w:lang w:eastAsia="ja-JP"/>
                </w:rPr>
                <w:delText xml:space="preserve">Edit Plan(s)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The request is removed from the data table. Map is also  updated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25" w:author="giangnhhse60606" w:date="2014-03-14T21:58:00Z"/>
                <w:rFonts w:ascii="Calibri" w:eastAsia="Times New Roman" w:hAnsi="Calibri" w:cs="Times New Roman"/>
                <w:color w:val="000000"/>
                <w:sz w:val="22"/>
                <w:lang w:eastAsia="ja-JP"/>
              </w:rPr>
            </w:pPr>
            <w:del w:id="2026"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27" w:author="giangnhhse60606" w:date="2014-03-14T21:58:00Z"/>
                <w:rFonts w:ascii="Calibri" w:eastAsia="Times New Roman" w:hAnsi="Calibri" w:cs="Times New Roman"/>
                <w:color w:val="000000"/>
                <w:sz w:val="22"/>
                <w:lang w:eastAsia="ja-JP"/>
              </w:rPr>
            </w:pPr>
            <w:del w:id="2028"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29" w:author="giangnhhse60606" w:date="2014-03-14T21:58:00Z"/>
                <w:rFonts w:ascii="Calibri" w:eastAsia="Times New Roman" w:hAnsi="Calibri" w:cs="Times New Roman"/>
                <w:color w:val="000000"/>
                <w:sz w:val="22"/>
                <w:lang w:eastAsia="ja-JP"/>
              </w:rPr>
            </w:pPr>
            <w:del w:id="2030"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31" w:author="giangnhhse60606" w:date="2014-03-14T21:58:00Z"/>
                <w:rFonts w:ascii="Calibri" w:eastAsia="Times New Roman" w:hAnsi="Calibri" w:cs="Times New Roman"/>
                <w:color w:val="000000"/>
                <w:sz w:val="22"/>
                <w:lang w:eastAsia="ja-JP"/>
              </w:rPr>
            </w:pPr>
            <w:del w:id="2032"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33" w:author="giangnhhse60606" w:date="2014-03-14T21:58:00Z"/>
                <w:rFonts w:ascii="Calibri" w:eastAsia="Times New Roman" w:hAnsi="Calibri" w:cs="Times New Roman"/>
                <w:color w:val="000000"/>
                <w:sz w:val="22"/>
                <w:lang w:eastAsia="ja-JP"/>
              </w:rPr>
            </w:pPr>
            <w:del w:id="2034"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3300"/>
          <w:del w:id="2035"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36" w:author="giangnhhse60606" w:date="2014-03-14T21:58:00Z"/>
                <w:rFonts w:ascii="Calibri" w:eastAsia="Times New Roman" w:hAnsi="Calibri" w:cs="Times New Roman"/>
                <w:color w:val="000000"/>
                <w:sz w:val="22"/>
                <w:lang w:eastAsia="ja-JP"/>
              </w:rPr>
            </w:pPr>
            <w:del w:id="2037" w:author="giangnhhse60606" w:date="2014-03-14T21:58:00Z">
              <w:r w:rsidRPr="00995EDD" w:rsidDel="00046B5E">
                <w:rPr>
                  <w:rFonts w:ascii="Calibri" w:eastAsia="Times New Roman" w:hAnsi="Calibri" w:cs="Times New Roman"/>
                  <w:color w:val="000000"/>
                  <w:sz w:val="22"/>
                  <w:lang w:eastAsia="ja-JP"/>
                </w:rPr>
                <w:delText>TC_9</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38" w:author="giangnhhse60606" w:date="2014-03-14T21:58:00Z"/>
                <w:rFonts w:ascii="Calibri" w:eastAsia="Times New Roman" w:hAnsi="Calibri" w:cs="Times New Roman"/>
                <w:color w:val="000000"/>
                <w:sz w:val="22"/>
                <w:lang w:eastAsia="ja-JP"/>
              </w:rPr>
            </w:pPr>
            <w:del w:id="2039" w:author="giangnhhse60606" w:date="2014-03-14T21:58:00Z">
              <w:r w:rsidRPr="00995EDD" w:rsidDel="00046B5E">
                <w:rPr>
                  <w:rFonts w:ascii="Calibri" w:eastAsia="Times New Roman" w:hAnsi="Calibri" w:cs="Times New Roman"/>
                  <w:color w:val="000000"/>
                  <w:sz w:val="22"/>
                  <w:lang w:eastAsia="ja-JP"/>
                </w:rPr>
                <w:delText>Move request to another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40" w:author="giangnhhse60606" w:date="2014-03-14T21:58:00Z"/>
                <w:rFonts w:ascii="Calibri" w:eastAsia="Times New Roman" w:hAnsi="Calibri" w:cs="Times New Roman"/>
                <w:color w:val="000000"/>
                <w:sz w:val="22"/>
                <w:lang w:eastAsia="ja-JP"/>
              </w:rPr>
            </w:pPr>
            <w:del w:id="2041" w:author="giangnhhse60606" w:date="2014-03-14T21:58:00Z">
              <w:r w:rsidRPr="00995EDD" w:rsidDel="00046B5E">
                <w:rPr>
                  <w:rFonts w:ascii="Calibri" w:eastAsia="Times New Roman" w:hAnsi="Calibri" w:cs="Times New Roman"/>
                  <w:color w:val="000000"/>
                  <w:sz w:val="22"/>
                  <w:lang w:eastAsia="ja-JP"/>
                </w:rPr>
                <w:delText>* Pre-condition: pass TC_07</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Move to another plan </w:delText>
              </w:r>
              <w:r w:rsidRPr="00995EDD" w:rsidDel="00046B5E">
                <w:rPr>
                  <w:rFonts w:ascii="Calibri" w:eastAsia="Times New Roman" w:hAnsi="Calibri" w:cs="Times New Roman"/>
                  <w:color w:val="000000"/>
                  <w:sz w:val="22"/>
                  <w:lang w:eastAsia="ja-JP"/>
                </w:rPr>
                <w:delText>button on request user want to remove from this plan</w:delText>
              </w:r>
              <w:r w:rsidRPr="00995EDD" w:rsidDel="00046B5E">
                <w:rPr>
                  <w:rFonts w:ascii="Calibri" w:eastAsia="Times New Roman" w:hAnsi="Calibri" w:cs="Times New Roman"/>
                  <w:color w:val="000000"/>
                  <w:sz w:val="22"/>
                  <w:lang w:eastAsia="ja-JP"/>
                </w:rPr>
                <w:br/>
                <w:delText>2, Choose plan user want to move the request to</w:delText>
              </w:r>
              <w:r w:rsidRPr="00995EDD" w:rsidDel="00046B5E">
                <w:rPr>
                  <w:rFonts w:ascii="Calibri" w:eastAsia="Times New Roman" w:hAnsi="Calibri" w:cs="Times New Roman"/>
                  <w:color w:val="000000"/>
                  <w:sz w:val="22"/>
                  <w:lang w:eastAsia="ja-JP"/>
                </w:rPr>
                <w:br/>
                <w:delText xml:space="preserve">3a, Click </w:delText>
              </w:r>
              <w:r w:rsidRPr="00995EDD" w:rsidDel="00046B5E">
                <w:rPr>
                  <w:rFonts w:ascii="Calibri" w:eastAsia="Times New Roman" w:hAnsi="Calibri" w:cs="Times New Roman"/>
                  <w:i/>
                  <w:iCs/>
                  <w:color w:val="000000"/>
                  <w:sz w:val="22"/>
                  <w:lang w:eastAsia="ja-JP"/>
                </w:rPr>
                <w:delText xml:space="preserve">OK </w:delText>
              </w:r>
              <w:r w:rsidRPr="00995EDD" w:rsidDel="00046B5E">
                <w:rPr>
                  <w:rFonts w:ascii="Calibri" w:eastAsia="Times New Roman" w:hAnsi="Calibri" w:cs="Times New Roman"/>
                  <w:color w:val="000000"/>
                  <w:sz w:val="22"/>
                  <w:lang w:eastAsia="ja-JP"/>
                </w:rPr>
                <w:delText>button</w:delText>
              </w:r>
              <w:r w:rsidRPr="00995EDD" w:rsidDel="00046B5E">
                <w:rPr>
                  <w:rFonts w:ascii="Calibri" w:eastAsia="Times New Roman" w:hAnsi="Calibri" w:cs="Times New Roman"/>
                  <w:color w:val="000000"/>
                  <w:sz w:val="22"/>
                  <w:lang w:eastAsia="ja-JP"/>
                </w:rPr>
                <w:br/>
                <w:delText xml:space="preserve">3b, Click </w:delText>
              </w:r>
              <w:r w:rsidRPr="00995EDD" w:rsidDel="00046B5E">
                <w:rPr>
                  <w:rFonts w:ascii="Calibri" w:eastAsia="Times New Roman" w:hAnsi="Calibri" w:cs="Times New Roman"/>
                  <w:i/>
                  <w:iCs/>
                  <w:color w:val="000000"/>
                  <w:sz w:val="22"/>
                  <w:lang w:eastAsia="ja-JP"/>
                </w:rPr>
                <w:delText xml:space="preserve">Cancel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42" w:author="giangnhhse60606" w:date="2014-03-14T21:58:00Z"/>
                <w:rFonts w:ascii="Calibri" w:eastAsia="Times New Roman" w:hAnsi="Calibri" w:cs="Times New Roman"/>
                <w:color w:val="000000"/>
                <w:sz w:val="22"/>
                <w:lang w:eastAsia="ja-JP"/>
              </w:rPr>
            </w:pPr>
            <w:del w:id="2043" w:author="giangnhhse60606" w:date="2014-03-14T21:58:00Z">
              <w:r w:rsidRPr="00995EDD" w:rsidDel="00046B5E">
                <w:rPr>
                  <w:rFonts w:ascii="Calibri" w:eastAsia="Times New Roman" w:hAnsi="Calibri" w:cs="Times New Roman"/>
                  <w:color w:val="000000"/>
                  <w:sz w:val="22"/>
                  <w:lang w:eastAsia="ja-JP"/>
                </w:rPr>
                <w:delText xml:space="preserve">1, </w:delText>
              </w:r>
              <w:r w:rsidRPr="00995EDD" w:rsidDel="00046B5E">
                <w:rPr>
                  <w:rFonts w:ascii="Calibri" w:eastAsia="Times New Roman" w:hAnsi="Calibri" w:cs="Times New Roman"/>
                  <w:i/>
                  <w:iCs/>
                  <w:color w:val="000000"/>
                  <w:sz w:val="22"/>
                  <w:lang w:eastAsia="ja-JP"/>
                </w:rPr>
                <w:delText xml:space="preserve">Move to another plan </w:delText>
              </w:r>
              <w:r w:rsidRPr="00995EDD" w:rsidDel="00046B5E">
                <w:rPr>
                  <w:rFonts w:ascii="Calibri" w:eastAsia="Times New Roman" w:hAnsi="Calibri" w:cs="Times New Roman"/>
                  <w:color w:val="000000"/>
                  <w:sz w:val="22"/>
                  <w:lang w:eastAsia="ja-JP"/>
                </w:rPr>
                <w:delText>screen will be displayed</w:delText>
              </w:r>
              <w:r w:rsidRPr="00995EDD" w:rsidDel="00046B5E">
                <w:rPr>
                  <w:rFonts w:ascii="Calibri" w:eastAsia="Times New Roman" w:hAnsi="Calibri" w:cs="Times New Roman"/>
                  <w:color w:val="000000"/>
                  <w:sz w:val="22"/>
                  <w:lang w:eastAsia="ja-JP"/>
                </w:rPr>
                <w:br/>
                <w:delText>- Combobox has plans list</w:delText>
              </w:r>
              <w:r w:rsidRPr="00995EDD" w:rsidDel="00046B5E">
                <w:rPr>
                  <w:rFonts w:ascii="Calibri" w:eastAsia="Times New Roman" w:hAnsi="Calibri" w:cs="Times New Roman"/>
                  <w:color w:val="000000"/>
                  <w:sz w:val="22"/>
                  <w:lang w:eastAsia="ja-JP"/>
                </w:rPr>
                <w:br/>
                <w:delText xml:space="preserve">3a, Redirect to </w:delText>
              </w:r>
              <w:r w:rsidRPr="00995EDD" w:rsidDel="00046B5E">
                <w:rPr>
                  <w:rFonts w:ascii="Calibri" w:eastAsia="Times New Roman" w:hAnsi="Calibri" w:cs="Times New Roman"/>
                  <w:i/>
                  <w:iCs/>
                  <w:color w:val="000000"/>
                  <w:sz w:val="22"/>
                  <w:lang w:eastAsia="ja-JP"/>
                </w:rPr>
                <w:delText xml:space="preserve">Edit Plan(s)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 The request is removed from the data table. Map is also updated </w:delText>
              </w:r>
              <w:r w:rsidRPr="00995EDD" w:rsidDel="00046B5E">
                <w:rPr>
                  <w:rFonts w:ascii="Calibri" w:eastAsia="Times New Roman" w:hAnsi="Calibri" w:cs="Times New Roman"/>
                  <w:color w:val="000000"/>
                  <w:sz w:val="22"/>
                  <w:lang w:eastAsia="ja-JP"/>
                </w:rPr>
                <w:br/>
                <w:delText xml:space="preserve">3b, Redirect to </w:delText>
              </w:r>
              <w:r w:rsidRPr="00995EDD" w:rsidDel="00046B5E">
                <w:rPr>
                  <w:rFonts w:ascii="Calibri" w:eastAsia="Times New Roman" w:hAnsi="Calibri" w:cs="Times New Roman"/>
                  <w:i/>
                  <w:iCs/>
                  <w:color w:val="000000"/>
                  <w:sz w:val="22"/>
                  <w:lang w:eastAsia="ja-JP"/>
                </w:rPr>
                <w:delText xml:space="preserve">Edit Plan(s)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Nothing is changed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44" w:author="giangnhhse60606" w:date="2014-03-14T21:58:00Z"/>
                <w:rFonts w:ascii="Calibri" w:eastAsia="Times New Roman" w:hAnsi="Calibri" w:cs="Times New Roman"/>
                <w:color w:val="000000"/>
                <w:sz w:val="22"/>
                <w:lang w:eastAsia="ja-JP"/>
              </w:rPr>
            </w:pPr>
            <w:del w:id="2045"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46" w:author="giangnhhse60606" w:date="2014-03-14T21:58:00Z"/>
                <w:rFonts w:ascii="Calibri" w:eastAsia="Times New Roman" w:hAnsi="Calibri" w:cs="Times New Roman"/>
                <w:color w:val="000000"/>
                <w:sz w:val="22"/>
                <w:lang w:eastAsia="ja-JP"/>
              </w:rPr>
            </w:pPr>
            <w:del w:id="2047"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48" w:author="giangnhhse60606" w:date="2014-03-14T21:58:00Z"/>
                <w:rFonts w:ascii="Calibri" w:eastAsia="Times New Roman" w:hAnsi="Calibri" w:cs="Times New Roman"/>
                <w:color w:val="000000"/>
                <w:sz w:val="22"/>
                <w:lang w:eastAsia="ja-JP"/>
              </w:rPr>
            </w:pPr>
            <w:del w:id="2049"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50" w:author="giangnhhse60606" w:date="2014-03-14T21:58:00Z"/>
                <w:rFonts w:ascii="Calibri" w:eastAsia="Times New Roman" w:hAnsi="Calibri" w:cs="Times New Roman"/>
                <w:color w:val="000000"/>
                <w:sz w:val="22"/>
                <w:lang w:eastAsia="ja-JP"/>
              </w:rPr>
            </w:pPr>
            <w:del w:id="2051"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52" w:author="giangnhhse60606" w:date="2014-03-14T21:58:00Z"/>
                <w:rFonts w:ascii="Calibri" w:eastAsia="Times New Roman" w:hAnsi="Calibri" w:cs="Times New Roman"/>
                <w:color w:val="000000"/>
                <w:sz w:val="22"/>
                <w:lang w:eastAsia="ja-JP"/>
              </w:rPr>
            </w:pPr>
            <w:del w:id="2053"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054"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55" w:author="giangnhhse60606" w:date="2014-03-14T21:58:00Z"/>
                <w:rFonts w:ascii="Calibri" w:eastAsia="Times New Roman" w:hAnsi="Calibri" w:cs="Times New Roman"/>
                <w:color w:val="000000"/>
                <w:sz w:val="22"/>
                <w:lang w:eastAsia="ja-JP"/>
              </w:rPr>
            </w:pPr>
            <w:del w:id="2056" w:author="giangnhhse60606" w:date="2014-03-14T21:58:00Z">
              <w:r w:rsidRPr="00995EDD" w:rsidDel="00046B5E">
                <w:rPr>
                  <w:rFonts w:ascii="Calibri" w:eastAsia="Times New Roman" w:hAnsi="Calibri" w:cs="Times New Roman"/>
                  <w:color w:val="000000"/>
                  <w:sz w:val="22"/>
                  <w:lang w:eastAsia="ja-JP"/>
                </w:rPr>
                <w:delText>TC_10</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57" w:author="giangnhhse60606" w:date="2014-03-14T21:58:00Z"/>
                <w:rFonts w:ascii="Calibri" w:eastAsia="Times New Roman" w:hAnsi="Calibri" w:cs="Times New Roman"/>
                <w:color w:val="000000"/>
                <w:sz w:val="22"/>
                <w:lang w:eastAsia="ja-JP"/>
              </w:rPr>
            </w:pPr>
            <w:del w:id="2058" w:author="giangnhhse60606" w:date="2014-03-14T21:58:00Z">
              <w:r w:rsidRPr="00995EDD" w:rsidDel="00046B5E">
                <w:rPr>
                  <w:rFonts w:ascii="Calibri" w:eastAsia="Times New Roman" w:hAnsi="Calibri" w:cs="Times New Roman"/>
                  <w:color w:val="000000"/>
                  <w:sz w:val="22"/>
                  <w:lang w:eastAsia="ja-JP"/>
                </w:rPr>
                <w:delText>Save modified plan(s) to database</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59" w:author="giangnhhse60606" w:date="2014-03-14T21:58:00Z"/>
                <w:rFonts w:ascii="Calibri" w:eastAsia="Times New Roman" w:hAnsi="Calibri" w:cs="Times New Roman"/>
                <w:color w:val="000000"/>
                <w:sz w:val="22"/>
                <w:lang w:eastAsia="ja-JP"/>
              </w:rPr>
            </w:pPr>
            <w:del w:id="2060" w:author="giangnhhse60606" w:date="2014-03-14T21:58:00Z">
              <w:r w:rsidRPr="00995EDD" w:rsidDel="00046B5E">
                <w:rPr>
                  <w:rFonts w:ascii="Calibri" w:eastAsia="Times New Roman" w:hAnsi="Calibri" w:cs="Times New Roman"/>
                  <w:color w:val="000000"/>
                  <w:sz w:val="22"/>
                  <w:lang w:eastAsia="ja-JP"/>
                </w:rPr>
                <w:delText>*Pre-condition: pass TC_8 or TC_9</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Save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61" w:author="giangnhhse60606" w:date="2014-03-14T21:58:00Z"/>
                <w:rFonts w:ascii="Calibri" w:eastAsia="Times New Roman" w:hAnsi="Calibri" w:cs="Times New Roman"/>
                <w:color w:val="000000"/>
                <w:sz w:val="22"/>
                <w:lang w:eastAsia="ja-JP"/>
              </w:rPr>
            </w:pPr>
            <w:del w:id="2062" w:author="giangnhhse60606" w:date="2014-03-14T21:58:00Z">
              <w:r w:rsidRPr="00995EDD" w:rsidDel="00046B5E">
                <w:rPr>
                  <w:rFonts w:ascii="Calibri" w:eastAsia="Times New Roman" w:hAnsi="Calibri" w:cs="Times New Roman"/>
                  <w:color w:val="000000"/>
                  <w:sz w:val="22"/>
                  <w:lang w:eastAsia="ja-JP"/>
                </w:rPr>
                <w:delText xml:space="preserve">1, Redirect to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The table will be displayed the plan(s) are created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63" w:author="giangnhhse60606" w:date="2014-03-14T21:58:00Z"/>
                <w:rFonts w:ascii="Calibri" w:eastAsia="Times New Roman" w:hAnsi="Calibri" w:cs="Times New Roman"/>
                <w:color w:val="000000"/>
                <w:sz w:val="22"/>
                <w:lang w:eastAsia="ja-JP"/>
              </w:rPr>
            </w:pPr>
            <w:del w:id="2064"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65" w:author="giangnhhse60606" w:date="2014-03-14T21:58:00Z"/>
                <w:rFonts w:ascii="Calibri" w:eastAsia="Times New Roman" w:hAnsi="Calibri" w:cs="Times New Roman"/>
                <w:color w:val="000000"/>
                <w:sz w:val="22"/>
                <w:lang w:eastAsia="ja-JP"/>
              </w:rPr>
            </w:pPr>
            <w:del w:id="2066"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67" w:author="giangnhhse60606" w:date="2014-03-14T21:58:00Z"/>
                <w:rFonts w:ascii="Calibri" w:eastAsia="Times New Roman" w:hAnsi="Calibri" w:cs="Times New Roman"/>
                <w:color w:val="000000"/>
                <w:sz w:val="22"/>
                <w:lang w:eastAsia="ja-JP"/>
              </w:rPr>
            </w:pPr>
            <w:del w:id="2068"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69" w:author="giangnhhse60606" w:date="2014-03-14T21:58:00Z"/>
                <w:rFonts w:ascii="Calibri" w:eastAsia="Times New Roman" w:hAnsi="Calibri" w:cs="Times New Roman"/>
                <w:color w:val="000000"/>
                <w:sz w:val="22"/>
                <w:lang w:eastAsia="ja-JP"/>
              </w:rPr>
            </w:pPr>
            <w:del w:id="2070"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71" w:author="giangnhhse60606" w:date="2014-03-14T21:58:00Z"/>
                <w:rFonts w:ascii="Calibri" w:eastAsia="Times New Roman" w:hAnsi="Calibri" w:cs="Times New Roman"/>
                <w:color w:val="000000"/>
                <w:sz w:val="22"/>
                <w:lang w:eastAsia="ja-JP"/>
              </w:rPr>
            </w:pPr>
            <w:del w:id="2072"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073"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74" w:author="giangnhhse60606" w:date="2014-03-14T21:58:00Z"/>
                <w:rFonts w:ascii="Calibri" w:eastAsia="Times New Roman" w:hAnsi="Calibri" w:cs="Times New Roman"/>
                <w:color w:val="000000"/>
                <w:sz w:val="22"/>
                <w:lang w:eastAsia="ja-JP"/>
              </w:rPr>
            </w:pPr>
            <w:del w:id="2075" w:author="giangnhhse60606" w:date="2014-03-14T21:58:00Z">
              <w:r w:rsidRPr="00995EDD" w:rsidDel="00046B5E">
                <w:rPr>
                  <w:rFonts w:ascii="Calibri" w:eastAsia="Times New Roman" w:hAnsi="Calibri" w:cs="Times New Roman"/>
                  <w:color w:val="000000"/>
                  <w:sz w:val="22"/>
                  <w:lang w:eastAsia="ja-JP"/>
                </w:rPr>
                <w:delText>TC_11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76" w:author="giangnhhse60606" w:date="2014-03-14T21:58:00Z"/>
                <w:rFonts w:ascii="Calibri" w:eastAsia="Times New Roman" w:hAnsi="Calibri" w:cs="Times New Roman"/>
                <w:color w:val="000000"/>
                <w:sz w:val="22"/>
                <w:lang w:eastAsia="ja-JP"/>
              </w:rPr>
            </w:pPr>
            <w:del w:id="2077"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New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78" w:author="giangnhhse60606" w:date="2014-03-14T21:58:00Z"/>
                <w:rFonts w:ascii="Calibri" w:eastAsia="Times New Roman" w:hAnsi="Calibri" w:cs="Times New Roman"/>
                <w:color w:val="000000"/>
                <w:sz w:val="22"/>
                <w:lang w:eastAsia="ja-JP"/>
              </w:rPr>
            </w:pPr>
            <w:del w:id="2079"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New</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80" w:author="giangnhhse60606" w:date="2014-03-14T21:58:00Z"/>
                <w:rFonts w:ascii="Calibri" w:eastAsia="Times New Roman" w:hAnsi="Calibri" w:cs="Times New Roman"/>
                <w:color w:val="000000"/>
                <w:sz w:val="22"/>
                <w:lang w:eastAsia="ja-JP"/>
              </w:rPr>
            </w:pPr>
            <w:del w:id="2081"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New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82" w:author="giangnhhse60606" w:date="2014-03-14T21:58:00Z"/>
                <w:rFonts w:ascii="Calibri" w:eastAsia="Times New Roman" w:hAnsi="Calibri" w:cs="Times New Roman"/>
                <w:color w:val="000000"/>
                <w:sz w:val="22"/>
                <w:lang w:eastAsia="ja-JP"/>
              </w:rPr>
            </w:pPr>
            <w:del w:id="2083"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84" w:author="giangnhhse60606" w:date="2014-03-14T21:58:00Z"/>
                <w:rFonts w:ascii="Calibri" w:eastAsia="Times New Roman" w:hAnsi="Calibri" w:cs="Times New Roman"/>
                <w:color w:val="000000"/>
                <w:sz w:val="22"/>
                <w:lang w:eastAsia="ja-JP"/>
              </w:rPr>
            </w:pPr>
            <w:del w:id="2085"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86" w:author="giangnhhse60606" w:date="2014-03-14T21:58:00Z"/>
                <w:rFonts w:ascii="Calibri" w:eastAsia="Times New Roman" w:hAnsi="Calibri" w:cs="Times New Roman"/>
                <w:color w:val="000000"/>
                <w:sz w:val="22"/>
                <w:lang w:eastAsia="ja-JP"/>
              </w:rPr>
            </w:pPr>
            <w:del w:id="2087"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88" w:author="giangnhhse60606" w:date="2014-03-14T21:58:00Z"/>
                <w:rFonts w:ascii="Calibri" w:eastAsia="Times New Roman" w:hAnsi="Calibri" w:cs="Times New Roman"/>
                <w:color w:val="000000"/>
                <w:sz w:val="22"/>
                <w:lang w:eastAsia="ja-JP"/>
              </w:rPr>
            </w:pPr>
            <w:del w:id="2089"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90" w:author="giangnhhse60606" w:date="2014-03-14T21:58:00Z"/>
                <w:rFonts w:ascii="Calibri" w:eastAsia="Times New Roman" w:hAnsi="Calibri" w:cs="Times New Roman"/>
                <w:color w:val="000000"/>
                <w:sz w:val="22"/>
                <w:lang w:eastAsia="ja-JP"/>
              </w:rPr>
            </w:pPr>
            <w:del w:id="2091"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092"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93" w:author="giangnhhse60606" w:date="2014-03-14T21:58:00Z"/>
                <w:rFonts w:ascii="Calibri" w:eastAsia="Times New Roman" w:hAnsi="Calibri" w:cs="Times New Roman"/>
                <w:color w:val="000000"/>
                <w:sz w:val="22"/>
                <w:lang w:eastAsia="ja-JP"/>
              </w:rPr>
            </w:pPr>
            <w:del w:id="2094" w:author="giangnhhse60606" w:date="2014-03-14T21:58:00Z">
              <w:r w:rsidRPr="00995EDD" w:rsidDel="00046B5E">
                <w:rPr>
                  <w:rFonts w:ascii="Calibri" w:eastAsia="Times New Roman" w:hAnsi="Calibri" w:cs="Times New Roman"/>
                  <w:color w:val="000000"/>
                  <w:sz w:val="22"/>
                  <w:lang w:eastAsia="ja-JP"/>
                </w:rPr>
                <w:delText>TC_12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95" w:author="giangnhhse60606" w:date="2014-03-14T21:58:00Z"/>
                <w:rFonts w:ascii="Calibri" w:eastAsia="Times New Roman" w:hAnsi="Calibri" w:cs="Times New Roman"/>
                <w:color w:val="000000"/>
                <w:sz w:val="22"/>
                <w:lang w:eastAsia="ja-JP"/>
              </w:rPr>
            </w:pPr>
            <w:del w:id="2096"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All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97" w:author="giangnhhse60606" w:date="2014-03-14T21:58:00Z"/>
                <w:rFonts w:ascii="Calibri" w:eastAsia="Times New Roman" w:hAnsi="Calibri" w:cs="Times New Roman"/>
                <w:color w:val="000000"/>
                <w:sz w:val="22"/>
                <w:lang w:eastAsia="ja-JP"/>
              </w:rPr>
            </w:pPr>
            <w:del w:id="2098"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All</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99" w:author="giangnhhse60606" w:date="2014-03-14T21:58:00Z"/>
                <w:rFonts w:ascii="Calibri" w:eastAsia="Times New Roman" w:hAnsi="Calibri" w:cs="Times New Roman"/>
                <w:color w:val="000000"/>
                <w:sz w:val="22"/>
                <w:lang w:eastAsia="ja-JP"/>
              </w:rPr>
            </w:pPr>
            <w:del w:id="2100" w:author="giangnhhse60606" w:date="2014-03-14T21:58:00Z">
              <w:r w:rsidRPr="00995EDD" w:rsidDel="00046B5E">
                <w:rPr>
                  <w:rFonts w:ascii="Calibri" w:eastAsia="Times New Roman" w:hAnsi="Calibri" w:cs="Times New Roman"/>
                  <w:color w:val="000000"/>
                  <w:sz w:val="22"/>
                  <w:lang w:eastAsia="ja-JP"/>
                </w:rPr>
                <w:delText>3, All plans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01" w:author="giangnhhse60606" w:date="2014-03-14T21:58:00Z"/>
                <w:rFonts w:ascii="Calibri" w:eastAsia="Times New Roman" w:hAnsi="Calibri" w:cs="Times New Roman"/>
                <w:color w:val="000000"/>
                <w:sz w:val="22"/>
                <w:lang w:eastAsia="ja-JP"/>
              </w:rPr>
            </w:pPr>
            <w:del w:id="2102"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03" w:author="giangnhhse60606" w:date="2014-03-14T21:58:00Z"/>
                <w:rFonts w:ascii="Calibri" w:eastAsia="Times New Roman" w:hAnsi="Calibri" w:cs="Times New Roman"/>
                <w:color w:val="000000"/>
                <w:sz w:val="22"/>
                <w:lang w:eastAsia="ja-JP"/>
              </w:rPr>
            </w:pPr>
            <w:del w:id="2104"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05" w:author="giangnhhse60606" w:date="2014-03-14T21:58:00Z"/>
                <w:rFonts w:ascii="Calibri" w:eastAsia="Times New Roman" w:hAnsi="Calibri" w:cs="Times New Roman"/>
                <w:color w:val="000000"/>
                <w:sz w:val="22"/>
                <w:lang w:eastAsia="ja-JP"/>
              </w:rPr>
            </w:pPr>
            <w:del w:id="2106"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07" w:author="giangnhhse60606" w:date="2014-03-14T21:58:00Z"/>
                <w:rFonts w:ascii="Calibri" w:eastAsia="Times New Roman" w:hAnsi="Calibri" w:cs="Times New Roman"/>
                <w:color w:val="000000"/>
                <w:sz w:val="22"/>
                <w:lang w:eastAsia="ja-JP"/>
              </w:rPr>
            </w:pPr>
            <w:del w:id="2108"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09" w:author="giangnhhse60606" w:date="2014-03-14T21:58:00Z"/>
                <w:rFonts w:ascii="Calibri" w:eastAsia="Times New Roman" w:hAnsi="Calibri" w:cs="Times New Roman"/>
                <w:color w:val="000000"/>
                <w:sz w:val="22"/>
                <w:lang w:eastAsia="ja-JP"/>
              </w:rPr>
            </w:pPr>
            <w:del w:id="2110"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111"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12" w:author="giangnhhse60606" w:date="2014-03-14T21:58:00Z"/>
                <w:rFonts w:ascii="Calibri" w:eastAsia="Times New Roman" w:hAnsi="Calibri" w:cs="Times New Roman"/>
                <w:color w:val="000000"/>
                <w:sz w:val="22"/>
                <w:lang w:eastAsia="ja-JP"/>
              </w:rPr>
            </w:pPr>
            <w:del w:id="2113" w:author="giangnhhse60606" w:date="2014-03-14T21:58:00Z">
              <w:r w:rsidRPr="00995EDD" w:rsidDel="00046B5E">
                <w:rPr>
                  <w:rFonts w:ascii="Calibri" w:eastAsia="Times New Roman" w:hAnsi="Calibri" w:cs="Times New Roman"/>
                  <w:color w:val="000000"/>
                  <w:sz w:val="22"/>
                  <w:lang w:eastAsia="ja-JP"/>
                </w:rPr>
                <w:delText>TC_13</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114" w:author="giangnhhse60606" w:date="2014-03-14T21:58:00Z"/>
                <w:rFonts w:ascii="Calibri" w:eastAsia="Times New Roman" w:hAnsi="Calibri" w:cs="Times New Roman"/>
                <w:color w:val="000000"/>
                <w:sz w:val="22"/>
                <w:lang w:eastAsia="ja-JP"/>
              </w:rPr>
            </w:pPr>
            <w:del w:id="2115"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Assigned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16" w:author="giangnhhse60606" w:date="2014-03-14T21:58:00Z"/>
                <w:rFonts w:ascii="Calibri" w:eastAsia="Times New Roman" w:hAnsi="Calibri" w:cs="Times New Roman"/>
                <w:color w:val="000000"/>
                <w:sz w:val="22"/>
                <w:lang w:eastAsia="ja-JP"/>
              </w:rPr>
            </w:pPr>
            <w:del w:id="2117"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Assigned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18" w:author="giangnhhse60606" w:date="2014-03-14T21:58:00Z"/>
                <w:rFonts w:ascii="Calibri" w:eastAsia="Times New Roman" w:hAnsi="Calibri" w:cs="Times New Roman"/>
                <w:color w:val="000000"/>
                <w:sz w:val="22"/>
                <w:lang w:eastAsia="ja-JP"/>
              </w:rPr>
            </w:pPr>
            <w:del w:id="2119"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Assigned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20" w:author="giangnhhse60606" w:date="2014-03-14T21:58:00Z"/>
                <w:rFonts w:ascii="Calibri" w:eastAsia="Times New Roman" w:hAnsi="Calibri" w:cs="Times New Roman"/>
                <w:color w:val="000000"/>
                <w:sz w:val="22"/>
                <w:lang w:eastAsia="ja-JP"/>
              </w:rPr>
            </w:pPr>
            <w:del w:id="2121"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22" w:author="giangnhhse60606" w:date="2014-03-14T21:58:00Z"/>
                <w:rFonts w:ascii="Calibri" w:eastAsia="Times New Roman" w:hAnsi="Calibri" w:cs="Times New Roman"/>
                <w:color w:val="000000"/>
                <w:sz w:val="22"/>
                <w:lang w:eastAsia="ja-JP"/>
              </w:rPr>
            </w:pPr>
            <w:del w:id="2123"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24" w:author="giangnhhse60606" w:date="2014-03-14T21:58:00Z"/>
                <w:rFonts w:ascii="Calibri" w:eastAsia="Times New Roman" w:hAnsi="Calibri" w:cs="Times New Roman"/>
                <w:color w:val="000000"/>
                <w:sz w:val="22"/>
                <w:lang w:eastAsia="ja-JP"/>
              </w:rPr>
            </w:pPr>
            <w:del w:id="2125"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26" w:author="giangnhhse60606" w:date="2014-03-14T21:58:00Z"/>
                <w:rFonts w:ascii="Calibri" w:eastAsia="Times New Roman" w:hAnsi="Calibri" w:cs="Times New Roman"/>
                <w:color w:val="000000"/>
                <w:sz w:val="22"/>
                <w:lang w:eastAsia="ja-JP"/>
              </w:rPr>
            </w:pPr>
            <w:del w:id="2127"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28" w:author="giangnhhse60606" w:date="2014-03-14T21:58:00Z"/>
                <w:rFonts w:ascii="Calibri" w:eastAsia="Times New Roman" w:hAnsi="Calibri" w:cs="Times New Roman"/>
                <w:color w:val="000000"/>
                <w:sz w:val="22"/>
                <w:lang w:eastAsia="ja-JP"/>
              </w:rPr>
            </w:pPr>
            <w:del w:id="2129"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130"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31" w:author="giangnhhse60606" w:date="2014-03-14T21:58:00Z"/>
                <w:rFonts w:ascii="Calibri" w:eastAsia="Times New Roman" w:hAnsi="Calibri" w:cs="Times New Roman"/>
                <w:color w:val="000000"/>
                <w:sz w:val="22"/>
                <w:lang w:eastAsia="ja-JP"/>
              </w:rPr>
            </w:pPr>
            <w:del w:id="2132" w:author="giangnhhse60606" w:date="2014-03-14T21:58:00Z">
              <w:r w:rsidRPr="00995EDD" w:rsidDel="00046B5E">
                <w:rPr>
                  <w:rFonts w:ascii="Calibri" w:eastAsia="Times New Roman" w:hAnsi="Calibri" w:cs="Times New Roman"/>
                  <w:color w:val="000000"/>
                  <w:sz w:val="22"/>
                  <w:lang w:eastAsia="ja-JP"/>
                </w:rPr>
                <w:delText>TC_14</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133" w:author="giangnhhse60606" w:date="2014-03-14T21:58:00Z"/>
                <w:rFonts w:ascii="Calibri" w:eastAsia="Times New Roman" w:hAnsi="Calibri" w:cs="Times New Roman"/>
                <w:color w:val="000000"/>
                <w:sz w:val="22"/>
                <w:lang w:eastAsia="ja-JP"/>
              </w:rPr>
            </w:pPr>
            <w:del w:id="2134"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Canceled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35" w:author="giangnhhse60606" w:date="2014-03-14T21:58:00Z"/>
                <w:rFonts w:ascii="Calibri" w:eastAsia="Times New Roman" w:hAnsi="Calibri" w:cs="Times New Roman"/>
                <w:color w:val="000000"/>
                <w:sz w:val="22"/>
                <w:lang w:eastAsia="ja-JP"/>
              </w:rPr>
            </w:pPr>
            <w:del w:id="2136"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Canceled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37" w:author="giangnhhse60606" w:date="2014-03-14T21:58:00Z"/>
                <w:rFonts w:ascii="Calibri" w:eastAsia="Times New Roman" w:hAnsi="Calibri" w:cs="Times New Roman"/>
                <w:color w:val="000000"/>
                <w:sz w:val="22"/>
                <w:lang w:eastAsia="ja-JP"/>
              </w:rPr>
            </w:pPr>
            <w:del w:id="2138"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Canceled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39" w:author="giangnhhse60606" w:date="2014-03-14T21:58:00Z"/>
                <w:rFonts w:ascii="Calibri" w:eastAsia="Times New Roman" w:hAnsi="Calibri" w:cs="Times New Roman"/>
                <w:color w:val="000000"/>
                <w:sz w:val="22"/>
                <w:lang w:eastAsia="ja-JP"/>
              </w:rPr>
            </w:pPr>
            <w:del w:id="2140"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41" w:author="giangnhhse60606" w:date="2014-03-14T21:58:00Z"/>
                <w:rFonts w:ascii="Calibri" w:eastAsia="Times New Roman" w:hAnsi="Calibri" w:cs="Times New Roman"/>
                <w:color w:val="000000"/>
                <w:sz w:val="22"/>
                <w:lang w:eastAsia="ja-JP"/>
              </w:rPr>
            </w:pPr>
            <w:del w:id="2142"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43" w:author="giangnhhse60606" w:date="2014-03-14T21:58:00Z"/>
                <w:rFonts w:ascii="Calibri" w:eastAsia="Times New Roman" w:hAnsi="Calibri" w:cs="Times New Roman"/>
                <w:color w:val="000000"/>
                <w:sz w:val="22"/>
                <w:lang w:eastAsia="ja-JP"/>
              </w:rPr>
            </w:pPr>
            <w:del w:id="2144"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45" w:author="giangnhhse60606" w:date="2014-03-14T21:58:00Z"/>
                <w:rFonts w:ascii="Calibri" w:eastAsia="Times New Roman" w:hAnsi="Calibri" w:cs="Times New Roman"/>
                <w:color w:val="000000"/>
                <w:sz w:val="22"/>
                <w:lang w:eastAsia="ja-JP"/>
              </w:rPr>
            </w:pPr>
            <w:del w:id="2146"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47" w:author="giangnhhse60606" w:date="2014-03-14T21:58:00Z"/>
                <w:rFonts w:ascii="Calibri" w:eastAsia="Times New Roman" w:hAnsi="Calibri" w:cs="Times New Roman"/>
                <w:color w:val="000000"/>
                <w:sz w:val="22"/>
                <w:lang w:eastAsia="ja-JP"/>
              </w:rPr>
            </w:pPr>
            <w:del w:id="2148"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149"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50" w:author="giangnhhse60606" w:date="2014-03-14T21:58:00Z"/>
                <w:rFonts w:ascii="Calibri" w:eastAsia="Times New Roman" w:hAnsi="Calibri" w:cs="Times New Roman"/>
                <w:color w:val="000000"/>
                <w:sz w:val="22"/>
                <w:lang w:eastAsia="ja-JP"/>
              </w:rPr>
            </w:pPr>
            <w:del w:id="2151" w:author="giangnhhse60606" w:date="2014-03-14T21:58:00Z">
              <w:r w:rsidRPr="00995EDD" w:rsidDel="00046B5E">
                <w:rPr>
                  <w:rFonts w:ascii="Calibri" w:eastAsia="Times New Roman" w:hAnsi="Calibri" w:cs="Times New Roman"/>
                  <w:color w:val="000000"/>
                  <w:sz w:val="22"/>
                  <w:lang w:eastAsia="ja-JP"/>
                </w:rPr>
                <w:delText>TC_15</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152" w:author="giangnhhse60606" w:date="2014-03-14T21:58:00Z"/>
                <w:rFonts w:ascii="Calibri" w:eastAsia="Times New Roman" w:hAnsi="Calibri" w:cs="Times New Roman"/>
                <w:color w:val="000000"/>
                <w:sz w:val="22"/>
                <w:lang w:eastAsia="ja-JP"/>
              </w:rPr>
            </w:pPr>
            <w:del w:id="2153"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Finished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54" w:author="giangnhhse60606" w:date="2014-03-14T21:58:00Z"/>
                <w:rFonts w:ascii="Calibri" w:eastAsia="Times New Roman" w:hAnsi="Calibri" w:cs="Times New Roman"/>
                <w:color w:val="000000"/>
                <w:sz w:val="22"/>
                <w:lang w:eastAsia="ja-JP"/>
              </w:rPr>
            </w:pPr>
            <w:del w:id="2155"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Finished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56" w:author="giangnhhse60606" w:date="2014-03-14T21:58:00Z"/>
                <w:rFonts w:ascii="Calibri" w:eastAsia="Times New Roman" w:hAnsi="Calibri" w:cs="Times New Roman"/>
                <w:color w:val="000000"/>
                <w:sz w:val="22"/>
                <w:lang w:eastAsia="ja-JP"/>
              </w:rPr>
            </w:pPr>
            <w:del w:id="2157"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Finished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58" w:author="giangnhhse60606" w:date="2014-03-14T21:58:00Z"/>
                <w:rFonts w:ascii="Calibri" w:eastAsia="Times New Roman" w:hAnsi="Calibri" w:cs="Times New Roman"/>
                <w:color w:val="000000"/>
                <w:sz w:val="22"/>
                <w:lang w:eastAsia="ja-JP"/>
              </w:rPr>
            </w:pPr>
            <w:del w:id="2159"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60" w:author="giangnhhse60606" w:date="2014-03-14T21:58:00Z"/>
                <w:rFonts w:ascii="Calibri" w:eastAsia="Times New Roman" w:hAnsi="Calibri" w:cs="Times New Roman"/>
                <w:color w:val="000000"/>
                <w:sz w:val="22"/>
                <w:lang w:eastAsia="ja-JP"/>
              </w:rPr>
            </w:pPr>
            <w:del w:id="2161"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62" w:author="giangnhhse60606" w:date="2014-03-14T21:58:00Z"/>
                <w:rFonts w:ascii="Calibri" w:eastAsia="Times New Roman" w:hAnsi="Calibri" w:cs="Times New Roman"/>
                <w:color w:val="000000"/>
                <w:sz w:val="22"/>
                <w:lang w:eastAsia="ja-JP"/>
              </w:rPr>
            </w:pPr>
            <w:del w:id="2163"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64" w:author="giangnhhse60606" w:date="2014-03-14T21:58:00Z"/>
                <w:rFonts w:ascii="Calibri" w:eastAsia="Times New Roman" w:hAnsi="Calibri" w:cs="Times New Roman"/>
                <w:color w:val="000000"/>
                <w:sz w:val="22"/>
                <w:lang w:eastAsia="ja-JP"/>
              </w:rPr>
            </w:pPr>
            <w:del w:id="2165"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66" w:author="giangnhhse60606" w:date="2014-03-14T21:58:00Z"/>
                <w:rFonts w:ascii="Calibri" w:eastAsia="Times New Roman" w:hAnsi="Calibri" w:cs="Times New Roman"/>
                <w:color w:val="000000"/>
                <w:sz w:val="22"/>
                <w:lang w:eastAsia="ja-JP"/>
              </w:rPr>
            </w:pPr>
            <w:del w:id="2167"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168"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69" w:author="giangnhhse60606" w:date="2014-03-14T21:58:00Z"/>
                <w:rFonts w:ascii="Calibri" w:eastAsia="Times New Roman" w:hAnsi="Calibri" w:cs="Times New Roman"/>
                <w:color w:val="000000"/>
                <w:sz w:val="22"/>
                <w:lang w:eastAsia="ja-JP"/>
              </w:rPr>
            </w:pPr>
            <w:del w:id="2170" w:author="giangnhhse60606" w:date="2014-03-14T21:58:00Z">
              <w:r w:rsidRPr="00995EDD" w:rsidDel="00046B5E">
                <w:rPr>
                  <w:rFonts w:ascii="Calibri" w:eastAsia="Times New Roman" w:hAnsi="Calibri" w:cs="Times New Roman"/>
                  <w:color w:val="000000"/>
                  <w:sz w:val="22"/>
                  <w:lang w:eastAsia="ja-JP"/>
                </w:rPr>
                <w:delText>TC_16</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171" w:author="giangnhhse60606" w:date="2014-03-14T21:58:00Z"/>
                <w:rFonts w:ascii="Calibri" w:eastAsia="Times New Roman" w:hAnsi="Calibri" w:cs="Times New Roman"/>
                <w:color w:val="000000"/>
                <w:sz w:val="22"/>
                <w:lang w:eastAsia="ja-JP"/>
              </w:rPr>
            </w:pPr>
            <w:del w:id="2172"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None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73" w:author="giangnhhse60606" w:date="2014-03-14T21:58:00Z"/>
                <w:rFonts w:ascii="Calibri" w:eastAsia="Times New Roman" w:hAnsi="Calibri" w:cs="Times New Roman"/>
                <w:color w:val="000000"/>
                <w:sz w:val="22"/>
                <w:lang w:eastAsia="ja-JP"/>
              </w:rPr>
            </w:pPr>
            <w:del w:id="2174"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None</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75" w:author="giangnhhse60606" w:date="2014-03-14T21:58:00Z"/>
                <w:rFonts w:ascii="Calibri" w:eastAsia="Times New Roman" w:hAnsi="Calibri" w:cs="Times New Roman"/>
                <w:color w:val="000000"/>
                <w:sz w:val="22"/>
                <w:lang w:eastAsia="ja-JP"/>
              </w:rPr>
            </w:pPr>
            <w:del w:id="2176" w:author="giangnhhse60606" w:date="2014-03-14T21:58:00Z">
              <w:r w:rsidRPr="00995EDD" w:rsidDel="00046B5E">
                <w:rPr>
                  <w:rFonts w:ascii="Calibri" w:eastAsia="Times New Roman" w:hAnsi="Calibri" w:cs="Times New Roman"/>
                  <w:color w:val="000000"/>
                  <w:sz w:val="22"/>
                  <w:lang w:eastAsia="ja-JP"/>
                </w:rPr>
                <w:delText>3, All plans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77" w:author="giangnhhse60606" w:date="2014-03-14T21:58:00Z"/>
                <w:rFonts w:ascii="Calibri" w:eastAsia="Times New Roman" w:hAnsi="Calibri" w:cs="Times New Roman"/>
                <w:color w:val="000000"/>
                <w:sz w:val="22"/>
                <w:lang w:eastAsia="ja-JP"/>
              </w:rPr>
            </w:pPr>
            <w:del w:id="2178"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79" w:author="giangnhhse60606" w:date="2014-03-14T21:58:00Z"/>
                <w:rFonts w:ascii="Calibri" w:eastAsia="Times New Roman" w:hAnsi="Calibri" w:cs="Times New Roman"/>
                <w:color w:val="000000"/>
                <w:sz w:val="22"/>
                <w:lang w:eastAsia="ja-JP"/>
              </w:rPr>
            </w:pPr>
            <w:del w:id="2180"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81" w:author="giangnhhse60606" w:date="2014-03-14T21:58:00Z"/>
                <w:rFonts w:ascii="Calibri" w:eastAsia="Times New Roman" w:hAnsi="Calibri" w:cs="Times New Roman"/>
                <w:color w:val="000000"/>
                <w:sz w:val="22"/>
                <w:lang w:eastAsia="ja-JP"/>
              </w:rPr>
            </w:pPr>
            <w:del w:id="2182"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83" w:author="giangnhhse60606" w:date="2014-03-14T21:58:00Z"/>
                <w:rFonts w:ascii="Calibri" w:eastAsia="Times New Roman" w:hAnsi="Calibri" w:cs="Times New Roman"/>
                <w:color w:val="000000"/>
                <w:sz w:val="22"/>
                <w:lang w:eastAsia="ja-JP"/>
              </w:rPr>
            </w:pPr>
            <w:del w:id="2184"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85" w:author="giangnhhse60606" w:date="2014-03-14T21:58:00Z"/>
                <w:rFonts w:ascii="Calibri" w:eastAsia="Times New Roman" w:hAnsi="Calibri" w:cs="Times New Roman"/>
                <w:color w:val="000000"/>
                <w:sz w:val="22"/>
                <w:lang w:eastAsia="ja-JP"/>
              </w:rPr>
            </w:pPr>
            <w:del w:id="2186"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800"/>
          <w:del w:id="2187"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88" w:author="giangnhhse60606" w:date="2014-03-14T21:58:00Z"/>
                <w:rFonts w:ascii="Calibri" w:eastAsia="Times New Roman" w:hAnsi="Calibri" w:cs="Times New Roman"/>
                <w:color w:val="000000"/>
                <w:sz w:val="22"/>
                <w:lang w:eastAsia="ja-JP"/>
              </w:rPr>
            </w:pPr>
            <w:del w:id="2189" w:author="giangnhhse60606" w:date="2014-03-14T21:58:00Z">
              <w:r w:rsidRPr="00995EDD" w:rsidDel="00046B5E">
                <w:rPr>
                  <w:rFonts w:ascii="Calibri" w:eastAsia="Times New Roman" w:hAnsi="Calibri" w:cs="Times New Roman"/>
                  <w:color w:val="000000"/>
                  <w:sz w:val="22"/>
                  <w:lang w:eastAsia="ja-JP"/>
                </w:rPr>
                <w:delText>TC_17</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190" w:author="giangnhhse60606" w:date="2014-03-14T21:58:00Z"/>
                <w:rFonts w:ascii="Calibri" w:eastAsia="Times New Roman" w:hAnsi="Calibri" w:cs="Times New Roman"/>
                <w:color w:val="000000"/>
                <w:sz w:val="22"/>
                <w:lang w:eastAsia="ja-JP"/>
              </w:rPr>
            </w:pPr>
            <w:del w:id="2191" w:author="giangnhhse60606" w:date="2014-03-14T21:58:00Z">
              <w:r w:rsidRPr="00995EDD" w:rsidDel="00046B5E">
                <w:rPr>
                  <w:rFonts w:ascii="Calibri" w:eastAsia="Times New Roman" w:hAnsi="Calibri" w:cs="Times New Roman"/>
                  <w:color w:val="000000"/>
                  <w:sz w:val="22"/>
                  <w:lang w:eastAsia="ja-JP"/>
                </w:rPr>
                <w:delText>Search multiple 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92" w:author="giangnhhse60606" w:date="2014-03-14T21:58:00Z"/>
                <w:rFonts w:ascii="Calibri" w:eastAsia="Times New Roman" w:hAnsi="Calibri" w:cs="Times New Roman"/>
                <w:color w:val="000000"/>
                <w:sz w:val="22"/>
                <w:lang w:eastAsia="ja-JP"/>
              </w:rPr>
            </w:pPr>
            <w:del w:id="2193"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New|Assigned|Canceled|Finished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94" w:author="giangnhhse60606" w:date="2014-03-14T21:58:00Z"/>
                <w:rFonts w:ascii="Calibri" w:eastAsia="Times New Roman" w:hAnsi="Calibri" w:cs="Times New Roman"/>
                <w:color w:val="000000"/>
                <w:sz w:val="22"/>
                <w:lang w:eastAsia="ja-JP"/>
              </w:rPr>
            </w:pPr>
            <w:del w:id="2195"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New|Assigned|Canceled|Finished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96" w:author="giangnhhse60606" w:date="2014-03-14T21:58:00Z"/>
                <w:rFonts w:ascii="Calibri" w:eastAsia="Times New Roman" w:hAnsi="Calibri" w:cs="Times New Roman"/>
                <w:color w:val="000000"/>
                <w:sz w:val="22"/>
                <w:lang w:eastAsia="ja-JP"/>
              </w:rPr>
            </w:pPr>
            <w:del w:id="2197"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98" w:author="giangnhhse60606" w:date="2014-03-14T21:58:00Z"/>
                <w:rFonts w:ascii="Calibri" w:eastAsia="Times New Roman" w:hAnsi="Calibri" w:cs="Times New Roman"/>
                <w:color w:val="000000"/>
                <w:sz w:val="22"/>
                <w:lang w:eastAsia="ja-JP"/>
              </w:rPr>
            </w:pPr>
            <w:del w:id="2199"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00" w:author="giangnhhse60606" w:date="2014-03-14T21:58:00Z"/>
                <w:rFonts w:ascii="Calibri" w:eastAsia="Times New Roman" w:hAnsi="Calibri" w:cs="Times New Roman"/>
                <w:color w:val="000000"/>
                <w:sz w:val="22"/>
                <w:lang w:eastAsia="ja-JP"/>
              </w:rPr>
            </w:pPr>
            <w:del w:id="2201"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02" w:author="giangnhhse60606" w:date="2014-03-14T21:58:00Z"/>
                <w:rFonts w:ascii="Calibri" w:eastAsia="Times New Roman" w:hAnsi="Calibri" w:cs="Times New Roman"/>
                <w:color w:val="000000"/>
                <w:sz w:val="22"/>
                <w:lang w:eastAsia="ja-JP"/>
              </w:rPr>
            </w:pPr>
            <w:del w:id="2203"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04" w:author="giangnhhse60606" w:date="2014-03-14T21:58:00Z"/>
                <w:rFonts w:ascii="Calibri" w:eastAsia="Times New Roman" w:hAnsi="Calibri" w:cs="Times New Roman"/>
                <w:color w:val="000000"/>
                <w:sz w:val="22"/>
                <w:lang w:eastAsia="ja-JP"/>
              </w:rPr>
            </w:pPr>
            <w:del w:id="2205"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206"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07" w:author="giangnhhse60606" w:date="2014-03-14T21:58:00Z"/>
                <w:rFonts w:ascii="Calibri" w:eastAsia="Times New Roman" w:hAnsi="Calibri" w:cs="Times New Roman"/>
                <w:color w:val="000000"/>
                <w:sz w:val="22"/>
                <w:lang w:eastAsia="ja-JP"/>
              </w:rPr>
            </w:pPr>
            <w:del w:id="2208" w:author="giangnhhse60606" w:date="2014-03-14T21:58:00Z">
              <w:r w:rsidRPr="00995EDD" w:rsidDel="00046B5E">
                <w:rPr>
                  <w:rFonts w:ascii="Calibri" w:eastAsia="Times New Roman" w:hAnsi="Calibri" w:cs="Times New Roman"/>
                  <w:color w:val="000000"/>
                  <w:sz w:val="22"/>
                  <w:lang w:eastAsia="ja-JP"/>
                </w:rPr>
                <w:delText>TC_18</w:delText>
              </w:r>
            </w:del>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09" w:author="giangnhhse60606" w:date="2014-03-14T21:58:00Z"/>
                <w:rFonts w:ascii="Calibri" w:eastAsia="Times New Roman" w:hAnsi="Calibri" w:cs="Times New Roman"/>
                <w:color w:val="000000"/>
                <w:sz w:val="22"/>
                <w:lang w:eastAsia="ja-JP"/>
              </w:rPr>
            </w:pPr>
            <w:del w:id="2210"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211" w:author="giangnhhse60606" w:date="2014-03-14T21:58:00Z"/>
                <w:rFonts w:ascii="Calibri" w:eastAsia="Times New Roman" w:hAnsi="Calibri" w:cs="Times New Roman"/>
                <w:color w:val="000000"/>
                <w:sz w:val="22"/>
                <w:lang w:eastAsia="ja-JP"/>
              </w:rPr>
            </w:pPr>
            <w:del w:id="2212" w:author="giangnhhse60606" w:date="2014-03-14T21:58:00Z">
              <w:r w:rsidRPr="00995EDD" w:rsidDel="00046B5E">
                <w:rPr>
                  <w:rFonts w:ascii="Calibri" w:eastAsia="Times New Roman" w:hAnsi="Calibri" w:cs="Times New Roman"/>
                  <w:color w:val="000000"/>
                  <w:sz w:val="22"/>
                  <w:lang w:eastAsia="ja-JP"/>
                </w:rPr>
                <w:delText>1, Open Plan Management 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 xml:space="preserve">From Date </w:delText>
              </w:r>
              <w:r w:rsidRPr="00995EDD" w:rsidDel="00046B5E">
                <w:rPr>
                  <w:rFonts w:ascii="Calibri" w:eastAsia="Times New Roman" w:hAnsi="Calibri" w:cs="Times New Roman"/>
                  <w:color w:val="000000"/>
                  <w:sz w:val="22"/>
                  <w:lang w:eastAsia="ja-JP"/>
                </w:rPr>
                <w:delText xml:space="preserve">and </w:delText>
              </w:r>
              <w:r w:rsidRPr="00995EDD" w:rsidDel="00046B5E">
                <w:rPr>
                  <w:rFonts w:ascii="Calibri" w:eastAsia="Times New Roman" w:hAnsi="Calibri" w:cs="Times New Roman"/>
                  <w:i/>
                  <w:iCs/>
                  <w:color w:val="000000"/>
                  <w:sz w:val="22"/>
                  <w:lang w:eastAsia="ja-JP"/>
                </w:rPr>
                <w:delText xml:space="preserve">To Date </w:delText>
              </w:r>
              <w:r w:rsidRPr="00995EDD" w:rsidDel="00046B5E">
                <w:rPr>
                  <w:rFonts w:ascii="Calibri" w:eastAsia="Times New Roman" w:hAnsi="Calibri" w:cs="Times New Roman"/>
                  <w:color w:val="000000"/>
                  <w:sz w:val="22"/>
                  <w:lang w:eastAsia="ja-JP"/>
                </w:rPr>
                <w:delText>value</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213" w:author="giangnhhse60606" w:date="2014-03-14T21:58:00Z"/>
                <w:rFonts w:ascii="Calibri" w:eastAsia="Times New Roman" w:hAnsi="Calibri" w:cs="Times New Roman"/>
                <w:color w:val="000000"/>
                <w:sz w:val="22"/>
                <w:lang w:eastAsia="ja-JP"/>
              </w:rPr>
            </w:pPr>
            <w:del w:id="2214" w:author="giangnhhse60606" w:date="2014-03-14T21:58:00Z">
              <w:r w:rsidRPr="00995EDD" w:rsidDel="00046B5E">
                <w:rPr>
                  <w:rFonts w:ascii="Calibri" w:eastAsia="Times New Roman" w:hAnsi="Calibri" w:cs="Times New Roman"/>
                  <w:color w:val="000000"/>
                  <w:sz w:val="22"/>
                  <w:lang w:eastAsia="ja-JP"/>
                </w:rPr>
                <w:delText>2, The date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15" w:author="giangnhhse60606" w:date="2014-03-14T21:58:00Z"/>
                <w:rFonts w:ascii="Calibri" w:eastAsia="Times New Roman" w:hAnsi="Calibri" w:cs="Times New Roman"/>
                <w:color w:val="000000"/>
                <w:sz w:val="22"/>
                <w:lang w:eastAsia="ja-JP"/>
              </w:rPr>
            </w:pPr>
            <w:del w:id="2216"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17" w:author="giangnhhse60606" w:date="2014-03-14T21:58:00Z"/>
                <w:rFonts w:ascii="Calibri" w:eastAsia="Times New Roman" w:hAnsi="Calibri" w:cs="Times New Roman"/>
                <w:color w:val="000000"/>
                <w:sz w:val="22"/>
                <w:lang w:eastAsia="ja-JP"/>
              </w:rPr>
            </w:pPr>
            <w:del w:id="2218"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19" w:author="giangnhhse60606" w:date="2014-03-14T21:58:00Z"/>
                <w:rFonts w:ascii="Calibri" w:eastAsia="Times New Roman" w:hAnsi="Calibri" w:cs="Times New Roman"/>
                <w:color w:val="000000"/>
                <w:sz w:val="22"/>
                <w:lang w:eastAsia="ja-JP"/>
              </w:rPr>
            </w:pPr>
            <w:del w:id="2220"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21" w:author="giangnhhse60606" w:date="2014-03-14T21:58:00Z"/>
                <w:rFonts w:ascii="Calibri" w:eastAsia="Times New Roman" w:hAnsi="Calibri" w:cs="Times New Roman"/>
                <w:color w:val="000000"/>
                <w:sz w:val="22"/>
                <w:lang w:eastAsia="ja-JP"/>
              </w:rPr>
            </w:pPr>
            <w:del w:id="2222"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23" w:author="giangnhhse60606" w:date="2014-03-14T21:58:00Z"/>
                <w:rFonts w:ascii="Calibri" w:eastAsia="Times New Roman" w:hAnsi="Calibri" w:cs="Times New Roman"/>
                <w:color w:val="000000"/>
                <w:sz w:val="22"/>
                <w:lang w:eastAsia="ja-JP"/>
              </w:rPr>
            </w:pPr>
            <w:del w:id="2224"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225"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26" w:author="giangnhhse60606" w:date="2014-03-14T21:58:00Z"/>
                <w:rFonts w:ascii="Calibri" w:eastAsia="Times New Roman" w:hAnsi="Calibri" w:cs="Times New Roman"/>
                <w:color w:val="000000"/>
                <w:sz w:val="22"/>
                <w:lang w:eastAsia="ja-JP"/>
              </w:rPr>
            </w:pPr>
            <w:del w:id="2227" w:author="giangnhhse60606" w:date="2014-03-14T21:58:00Z">
              <w:r w:rsidRPr="00995EDD" w:rsidDel="00046B5E">
                <w:rPr>
                  <w:rFonts w:ascii="Calibri" w:eastAsia="Times New Roman" w:hAnsi="Calibri" w:cs="Times New Roman"/>
                  <w:color w:val="000000"/>
                  <w:sz w:val="22"/>
                  <w:lang w:eastAsia="ja-JP"/>
                </w:rPr>
                <w:delText>TC_19</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228" w:author="giangnhhse60606" w:date="2014-03-14T21:58:00Z"/>
                <w:rFonts w:ascii="Calibri" w:eastAsia="Times New Roman" w:hAnsi="Calibri" w:cs="Times New Roman"/>
                <w:color w:val="000000"/>
                <w:sz w:val="22"/>
                <w:lang w:eastAsia="ja-JP"/>
              </w:rPr>
            </w:pPr>
            <w:del w:id="2229"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From 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230" w:author="giangnhhse60606" w:date="2014-03-14T21:58:00Z"/>
                <w:rFonts w:ascii="Calibri" w:eastAsia="Times New Roman" w:hAnsi="Calibri" w:cs="Times New Roman"/>
                <w:color w:val="000000"/>
                <w:sz w:val="22"/>
                <w:lang w:eastAsia="ja-JP"/>
              </w:rPr>
            </w:pPr>
            <w:del w:id="2231" w:author="giangnhhse60606" w:date="2014-03-14T21:58:00Z">
              <w:r w:rsidRPr="00995EDD" w:rsidDel="00046B5E">
                <w:rPr>
                  <w:rFonts w:ascii="Calibri" w:eastAsia="Times New Roman" w:hAnsi="Calibri" w:cs="Times New Roman"/>
                  <w:color w:val="000000"/>
                  <w:sz w:val="22"/>
                  <w:lang w:eastAsia="ja-JP"/>
                </w:rPr>
                <w:delText>1, Open Plan Management 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From Date</w:delText>
              </w:r>
              <w:r w:rsidRPr="00995EDD" w:rsidDel="00046B5E">
                <w:rPr>
                  <w:rFonts w:ascii="Calibri" w:eastAsia="Times New Roman" w:hAnsi="Calibri" w:cs="Times New Roman"/>
                  <w:i/>
                  <w:iCs/>
                  <w:color w:val="000000"/>
                  <w:sz w:val="22"/>
                  <w:lang w:eastAsia="ja-JP"/>
                </w:rPr>
                <w:br/>
                <w:delText xml:space="preserve">- To Date </w:delText>
              </w:r>
              <w:r w:rsidRPr="00995EDD" w:rsidDel="00046B5E">
                <w:rPr>
                  <w:rFonts w:ascii="Calibri" w:eastAsia="Times New Roman" w:hAnsi="Calibri" w:cs="Times New Roman"/>
                  <w:color w:val="000000"/>
                  <w:sz w:val="22"/>
                  <w:lang w:eastAsia="ja-JP"/>
                </w:rPr>
                <w:delText>is blank</w:delText>
              </w:r>
              <w:r w:rsidRPr="00995EDD" w:rsidDel="00046B5E">
                <w:rPr>
                  <w:rFonts w:ascii="Calibri" w:eastAsia="Times New Roman" w:hAnsi="Calibri" w:cs="Times New Roman"/>
                  <w:i/>
                  <w:iCs/>
                  <w:color w:val="000000"/>
                  <w:sz w:val="22"/>
                  <w:lang w:eastAsia="ja-JP"/>
                </w:rPr>
                <w:delText xml:space="preserve"> </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232" w:author="giangnhhse60606" w:date="2014-03-14T21:58:00Z"/>
                <w:rFonts w:ascii="Calibri" w:eastAsia="Times New Roman" w:hAnsi="Calibri" w:cs="Times New Roman"/>
                <w:color w:val="000000"/>
                <w:sz w:val="22"/>
                <w:lang w:eastAsia="ja-JP"/>
              </w:rPr>
            </w:pPr>
            <w:del w:id="2233" w:author="giangnhhse60606" w:date="2014-03-14T21:58:00Z">
              <w:r w:rsidRPr="00995EDD" w:rsidDel="00046B5E">
                <w:rPr>
                  <w:rFonts w:ascii="Calibri" w:eastAsia="Times New Roman" w:hAnsi="Calibri" w:cs="Times New Roman"/>
                  <w:color w:val="000000"/>
                  <w:sz w:val="22"/>
                  <w:lang w:eastAsia="ja-JP"/>
                </w:rPr>
                <w:delText>2, The</w:delText>
              </w:r>
              <w:r w:rsidRPr="00995EDD" w:rsidDel="00046B5E">
                <w:rPr>
                  <w:rFonts w:ascii="Calibri" w:eastAsia="Times New Roman" w:hAnsi="Calibri" w:cs="Times New Roman"/>
                  <w:i/>
                  <w:iCs/>
                  <w:color w:val="000000"/>
                  <w:sz w:val="22"/>
                  <w:lang w:eastAsia="ja-JP"/>
                </w:rPr>
                <w:delText xml:space="preserve"> From Date</w:delText>
              </w:r>
              <w:r w:rsidRPr="00995EDD" w:rsidDel="00046B5E">
                <w:rPr>
                  <w:rFonts w:ascii="Calibri" w:eastAsia="Times New Roman" w:hAnsi="Calibri" w:cs="Times New Roman"/>
                  <w:color w:val="000000"/>
                  <w:sz w:val="22"/>
                  <w:lang w:eastAsia="ja-JP"/>
                </w:rPr>
                <w:delText xml:space="preserv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34" w:author="giangnhhse60606" w:date="2014-03-14T21:58:00Z"/>
                <w:rFonts w:ascii="Calibri" w:eastAsia="Times New Roman" w:hAnsi="Calibri" w:cs="Times New Roman"/>
                <w:color w:val="000000"/>
                <w:sz w:val="22"/>
                <w:lang w:eastAsia="ja-JP"/>
              </w:rPr>
            </w:pPr>
            <w:del w:id="2235"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36" w:author="giangnhhse60606" w:date="2014-03-14T21:58:00Z"/>
                <w:rFonts w:ascii="Calibri" w:eastAsia="Times New Roman" w:hAnsi="Calibri" w:cs="Times New Roman"/>
                <w:color w:val="000000"/>
                <w:sz w:val="22"/>
                <w:lang w:eastAsia="ja-JP"/>
              </w:rPr>
            </w:pPr>
            <w:del w:id="2237"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38" w:author="giangnhhse60606" w:date="2014-03-14T21:58:00Z"/>
                <w:rFonts w:ascii="Calibri" w:eastAsia="Times New Roman" w:hAnsi="Calibri" w:cs="Times New Roman"/>
                <w:color w:val="000000"/>
                <w:sz w:val="22"/>
                <w:lang w:eastAsia="ja-JP"/>
              </w:rPr>
            </w:pPr>
            <w:del w:id="2239"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40" w:author="giangnhhse60606" w:date="2014-03-14T21:58:00Z"/>
                <w:rFonts w:ascii="Calibri" w:eastAsia="Times New Roman" w:hAnsi="Calibri" w:cs="Times New Roman"/>
                <w:color w:val="000000"/>
                <w:sz w:val="22"/>
                <w:lang w:eastAsia="ja-JP"/>
              </w:rPr>
            </w:pPr>
            <w:del w:id="2241"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42" w:author="giangnhhse60606" w:date="2014-03-14T21:58:00Z"/>
                <w:rFonts w:ascii="Calibri" w:eastAsia="Times New Roman" w:hAnsi="Calibri" w:cs="Times New Roman"/>
                <w:color w:val="000000"/>
                <w:sz w:val="22"/>
                <w:lang w:eastAsia="ja-JP"/>
              </w:rPr>
            </w:pPr>
            <w:del w:id="2243"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244"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45" w:author="giangnhhse60606" w:date="2014-03-14T21:58:00Z"/>
                <w:rFonts w:ascii="Calibri" w:eastAsia="Times New Roman" w:hAnsi="Calibri" w:cs="Times New Roman"/>
                <w:color w:val="000000"/>
                <w:sz w:val="22"/>
                <w:lang w:eastAsia="ja-JP"/>
              </w:rPr>
            </w:pPr>
            <w:del w:id="2246" w:author="giangnhhse60606" w:date="2014-03-14T21:58:00Z">
              <w:r w:rsidRPr="00995EDD" w:rsidDel="00046B5E">
                <w:rPr>
                  <w:rFonts w:ascii="Calibri" w:eastAsia="Times New Roman" w:hAnsi="Calibri" w:cs="Times New Roman"/>
                  <w:color w:val="000000"/>
                  <w:sz w:val="22"/>
                  <w:lang w:eastAsia="ja-JP"/>
                </w:rPr>
                <w:delText>TC_20</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247" w:author="giangnhhse60606" w:date="2014-03-14T21:58:00Z"/>
                <w:rFonts w:ascii="Calibri" w:eastAsia="Times New Roman" w:hAnsi="Calibri" w:cs="Times New Roman"/>
                <w:i/>
                <w:iCs/>
                <w:color w:val="000000"/>
                <w:sz w:val="22"/>
                <w:lang w:eastAsia="ja-JP"/>
              </w:rPr>
            </w:pPr>
            <w:del w:id="2248"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To 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249" w:author="giangnhhse60606" w:date="2014-03-14T21:58:00Z"/>
                <w:rFonts w:ascii="Calibri" w:eastAsia="Times New Roman" w:hAnsi="Calibri" w:cs="Times New Roman"/>
                <w:color w:val="000000"/>
                <w:sz w:val="22"/>
                <w:lang w:eastAsia="ja-JP"/>
              </w:rPr>
            </w:pPr>
            <w:del w:id="2250"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To Date</w:delText>
              </w:r>
              <w:r w:rsidRPr="00995EDD" w:rsidDel="00046B5E">
                <w:rPr>
                  <w:rFonts w:ascii="Calibri" w:eastAsia="Times New Roman" w:hAnsi="Calibri" w:cs="Times New Roman"/>
                  <w:i/>
                  <w:iCs/>
                  <w:color w:val="000000"/>
                  <w:sz w:val="22"/>
                  <w:lang w:eastAsia="ja-JP"/>
                </w:rPr>
                <w:br/>
                <w:delText xml:space="preserve">- From Date </w:delText>
              </w:r>
              <w:r w:rsidRPr="00995EDD" w:rsidDel="00046B5E">
                <w:rPr>
                  <w:rFonts w:ascii="Calibri" w:eastAsia="Times New Roman" w:hAnsi="Calibri" w:cs="Times New Roman"/>
                  <w:color w:val="000000"/>
                  <w:sz w:val="22"/>
                  <w:lang w:eastAsia="ja-JP"/>
                </w:rPr>
                <w:delText>is blank</w:delText>
              </w:r>
              <w:r w:rsidRPr="00995EDD" w:rsidDel="00046B5E">
                <w:rPr>
                  <w:rFonts w:ascii="Calibri" w:eastAsia="Times New Roman" w:hAnsi="Calibri" w:cs="Times New Roman"/>
                  <w:i/>
                  <w:iCs/>
                  <w:color w:val="000000"/>
                  <w:sz w:val="22"/>
                  <w:lang w:eastAsia="ja-JP"/>
                </w:rPr>
                <w:delText xml:space="preserve"> </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251" w:author="giangnhhse60606" w:date="2014-03-14T21:58:00Z"/>
                <w:rFonts w:ascii="Calibri" w:eastAsia="Times New Roman" w:hAnsi="Calibri" w:cs="Times New Roman"/>
                <w:color w:val="000000"/>
                <w:sz w:val="22"/>
                <w:lang w:eastAsia="ja-JP"/>
              </w:rPr>
            </w:pPr>
            <w:del w:id="2252" w:author="giangnhhse60606" w:date="2014-03-14T21:58:00Z">
              <w:r w:rsidRPr="00995EDD" w:rsidDel="00046B5E">
                <w:rPr>
                  <w:rFonts w:ascii="Calibri" w:eastAsia="Times New Roman" w:hAnsi="Calibri" w:cs="Times New Roman"/>
                  <w:color w:val="000000"/>
                  <w:sz w:val="22"/>
                  <w:lang w:eastAsia="ja-JP"/>
                </w:rPr>
                <w:delText>2, The</w:delText>
              </w:r>
              <w:r w:rsidRPr="00995EDD" w:rsidDel="00046B5E">
                <w:rPr>
                  <w:rFonts w:ascii="Calibri" w:eastAsia="Times New Roman" w:hAnsi="Calibri" w:cs="Times New Roman"/>
                  <w:i/>
                  <w:iCs/>
                  <w:color w:val="000000"/>
                  <w:sz w:val="22"/>
                  <w:lang w:eastAsia="ja-JP"/>
                </w:rPr>
                <w:delText xml:space="preserve"> To Date</w:delText>
              </w:r>
              <w:r w:rsidRPr="00995EDD" w:rsidDel="00046B5E">
                <w:rPr>
                  <w:rFonts w:ascii="Calibri" w:eastAsia="Times New Roman" w:hAnsi="Calibri" w:cs="Times New Roman"/>
                  <w:color w:val="000000"/>
                  <w:sz w:val="22"/>
                  <w:lang w:eastAsia="ja-JP"/>
                </w:rPr>
                <w:delText xml:space="preserv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53" w:author="giangnhhse60606" w:date="2014-03-14T21:58:00Z"/>
                <w:rFonts w:ascii="Calibri" w:eastAsia="Times New Roman" w:hAnsi="Calibri" w:cs="Times New Roman"/>
                <w:color w:val="000000"/>
                <w:sz w:val="22"/>
                <w:lang w:eastAsia="ja-JP"/>
              </w:rPr>
            </w:pPr>
            <w:del w:id="2254"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55" w:author="giangnhhse60606" w:date="2014-03-14T21:58:00Z"/>
                <w:rFonts w:ascii="Calibri" w:eastAsia="Times New Roman" w:hAnsi="Calibri" w:cs="Times New Roman"/>
                <w:color w:val="000000"/>
                <w:sz w:val="22"/>
                <w:lang w:eastAsia="ja-JP"/>
              </w:rPr>
            </w:pPr>
            <w:del w:id="2256"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57" w:author="giangnhhse60606" w:date="2014-03-14T21:58:00Z"/>
                <w:rFonts w:ascii="Calibri" w:eastAsia="Times New Roman" w:hAnsi="Calibri" w:cs="Times New Roman"/>
                <w:color w:val="000000"/>
                <w:sz w:val="22"/>
                <w:lang w:eastAsia="ja-JP"/>
              </w:rPr>
            </w:pPr>
            <w:del w:id="2258"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59" w:author="giangnhhse60606" w:date="2014-03-14T21:58:00Z"/>
                <w:rFonts w:ascii="Calibri" w:eastAsia="Times New Roman" w:hAnsi="Calibri" w:cs="Times New Roman"/>
                <w:color w:val="000000"/>
                <w:sz w:val="22"/>
                <w:lang w:eastAsia="ja-JP"/>
              </w:rPr>
            </w:pPr>
            <w:del w:id="2260"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61" w:author="giangnhhse60606" w:date="2014-03-14T21:58:00Z"/>
                <w:rFonts w:ascii="Calibri" w:eastAsia="Times New Roman" w:hAnsi="Calibri" w:cs="Times New Roman"/>
                <w:color w:val="000000"/>
                <w:sz w:val="22"/>
                <w:lang w:eastAsia="ja-JP"/>
              </w:rPr>
            </w:pPr>
            <w:del w:id="2262"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263"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64" w:author="giangnhhse60606" w:date="2014-03-14T21:58:00Z"/>
                <w:rFonts w:ascii="Calibri" w:eastAsia="Times New Roman" w:hAnsi="Calibri" w:cs="Times New Roman"/>
                <w:color w:val="000000"/>
                <w:sz w:val="22"/>
                <w:lang w:eastAsia="ja-JP"/>
              </w:rPr>
            </w:pPr>
            <w:del w:id="2265" w:author="giangnhhse60606" w:date="2014-03-14T21:58:00Z">
              <w:r w:rsidRPr="00995EDD" w:rsidDel="00046B5E">
                <w:rPr>
                  <w:rFonts w:ascii="Calibri" w:eastAsia="Times New Roman" w:hAnsi="Calibri" w:cs="Times New Roman"/>
                  <w:color w:val="000000"/>
                  <w:sz w:val="22"/>
                  <w:lang w:eastAsia="ja-JP"/>
                </w:rPr>
                <w:delText>TC_21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266" w:author="giangnhhse60606" w:date="2014-03-14T21:58:00Z"/>
                <w:rFonts w:ascii="Calibri" w:eastAsia="Times New Roman" w:hAnsi="Calibri" w:cs="Times New Roman"/>
                <w:color w:val="000000"/>
                <w:sz w:val="22"/>
                <w:lang w:eastAsia="ja-JP"/>
              </w:rPr>
            </w:pPr>
            <w:del w:id="2267" w:author="giangnhhse60606" w:date="2014-03-14T21:58:00Z">
              <w:r w:rsidRPr="00995EDD" w:rsidDel="00046B5E">
                <w:rPr>
                  <w:rFonts w:ascii="Calibri" w:eastAsia="Times New Roman" w:hAnsi="Calibri" w:cs="Times New Roman"/>
                  <w:color w:val="000000"/>
                  <w:sz w:val="22"/>
                  <w:lang w:eastAsia="ja-JP"/>
                </w:rPr>
                <w:delText>View detail of each plan</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268" w:author="giangnhhse60606" w:date="2014-03-14T21:58:00Z"/>
                <w:rFonts w:ascii="Calibri" w:eastAsia="Times New Roman" w:hAnsi="Calibri" w:cs="Times New Roman"/>
                <w:color w:val="000000"/>
                <w:sz w:val="22"/>
                <w:lang w:eastAsia="ja-JP"/>
              </w:rPr>
            </w:pPr>
            <w:del w:id="2269" w:author="giangnhhse60606" w:date="2014-03-14T21:58:00Z">
              <w:r w:rsidRPr="00995EDD" w:rsidDel="00046B5E">
                <w:rPr>
                  <w:rFonts w:ascii="Calibri" w:eastAsia="Times New Roman" w:hAnsi="Calibri" w:cs="Times New Roman"/>
                  <w:color w:val="000000"/>
                  <w:sz w:val="22"/>
                  <w:lang w:eastAsia="ja-JP"/>
                </w:rPr>
                <w:delText>1, Open</w:delText>
              </w:r>
              <w:r w:rsidRPr="00995EDD" w:rsidDel="00046B5E">
                <w:rPr>
                  <w:rFonts w:ascii="Calibri" w:eastAsia="Times New Roman" w:hAnsi="Calibri" w:cs="Times New Roman"/>
                  <w:i/>
                  <w:iCs/>
                  <w:color w:val="000000"/>
                  <w:sz w:val="22"/>
                  <w:lang w:eastAsia="ja-JP"/>
                </w:rPr>
                <w:delText xml:space="preserve"> Plan Management</w:delText>
              </w:r>
              <w:r w:rsidRPr="00995EDD" w:rsidDel="00046B5E">
                <w:rPr>
                  <w:rFonts w:ascii="Calibri" w:eastAsia="Times New Roman" w:hAnsi="Calibri" w:cs="Times New Roman"/>
                  <w:color w:val="000000"/>
                  <w:sz w:val="22"/>
                  <w:lang w:eastAsia="ja-JP"/>
                </w:rPr>
                <w:delText xml:space="preserve"> screen</w:delText>
              </w:r>
              <w:r w:rsidRPr="00995EDD" w:rsidDel="00046B5E">
                <w:rPr>
                  <w:rFonts w:ascii="Calibri" w:eastAsia="Times New Roman" w:hAnsi="Calibri" w:cs="Times New Roman"/>
                  <w:color w:val="000000"/>
                  <w:sz w:val="22"/>
                  <w:lang w:eastAsia="ja-JP"/>
                </w:rPr>
                <w:br/>
                <w:delText xml:space="preserve">2, Click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button on the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270" w:author="giangnhhse60606" w:date="2014-03-14T21:58:00Z"/>
                <w:rFonts w:ascii="Calibri" w:eastAsia="Times New Roman" w:hAnsi="Calibri" w:cs="Times New Roman"/>
                <w:color w:val="000000"/>
                <w:sz w:val="22"/>
                <w:lang w:eastAsia="ja-JP"/>
              </w:rPr>
            </w:pPr>
            <w:del w:id="2271" w:author="giangnhhse60606" w:date="2014-03-14T21:58:00Z">
              <w:r w:rsidRPr="00995EDD" w:rsidDel="00046B5E">
                <w:rPr>
                  <w:rFonts w:ascii="Calibri" w:eastAsia="Times New Roman" w:hAnsi="Calibri" w:cs="Times New Roman"/>
                  <w:color w:val="000000"/>
                  <w:sz w:val="22"/>
                  <w:lang w:eastAsia="ja-JP"/>
                </w:rPr>
                <w:delText xml:space="preserve">2,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screen will be displayed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72" w:author="giangnhhse60606" w:date="2014-03-14T21:58:00Z"/>
                <w:rFonts w:ascii="Calibri" w:eastAsia="Times New Roman" w:hAnsi="Calibri" w:cs="Times New Roman"/>
                <w:color w:val="000000"/>
                <w:sz w:val="22"/>
                <w:lang w:eastAsia="ja-JP"/>
              </w:rPr>
            </w:pPr>
            <w:del w:id="2273"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74" w:author="giangnhhse60606" w:date="2014-03-14T21:58:00Z"/>
                <w:rFonts w:ascii="Calibri" w:eastAsia="Times New Roman" w:hAnsi="Calibri" w:cs="Times New Roman"/>
                <w:color w:val="000000"/>
                <w:sz w:val="22"/>
                <w:lang w:eastAsia="ja-JP"/>
              </w:rPr>
            </w:pPr>
            <w:del w:id="2275"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76" w:author="giangnhhse60606" w:date="2014-03-14T21:58:00Z"/>
                <w:rFonts w:ascii="Calibri" w:eastAsia="Times New Roman" w:hAnsi="Calibri" w:cs="Times New Roman"/>
                <w:color w:val="000000"/>
                <w:sz w:val="22"/>
                <w:lang w:eastAsia="ja-JP"/>
              </w:rPr>
            </w:pPr>
            <w:del w:id="2277"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78" w:author="giangnhhse60606" w:date="2014-03-14T21:58:00Z"/>
                <w:rFonts w:ascii="Calibri" w:eastAsia="Times New Roman" w:hAnsi="Calibri" w:cs="Times New Roman"/>
                <w:color w:val="000000"/>
                <w:sz w:val="22"/>
                <w:lang w:eastAsia="ja-JP"/>
              </w:rPr>
            </w:pPr>
            <w:del w:id="2279"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80" w:author="giangnhhse60606" w:date="2014-03-14T21:58:00Z"/>
                <w:rFonts w:ascii="Calibri" w:eastAsia="Times New Roman" w:hAnsi="Calibri" w:cs="Times New Roman"/>
                <w:color w:val="000000"/>
                <w:sz w:val="22"/>
                <w:lang w:eastAsia="ja-JP"/>
              </w:rPr>
            </w:pPr>
            <w:del w:id="2281"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282"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83" w:author="giangnhhse60606" w:date="2014-03-14T21:58:00Z"/>
                <w:rFonts w:ascii="Calibri" w:eastAsia="Times New Roman" w:hAnsi="Calibri" w:cs="Times New Roman"/>
                <w:color w:val="000000"/>
                <w:sz w:val="22"/>
                <w:lang w:eastAsia="ja-JP"/>
              </w:rPr>
            </w:pPr>
            <w:del w:id="2284" w:author="giangnhhse60606" w:date="2014-03-14T21:58:00Z">
              <w:r w:rsidRPr="00995EDD" w:rsidDel="00046B5E">
                <w:rPr>
                  <w:rFonts w:ascii="Calibri" w:eastAsia="Times New Roman" w:hAnsi="Calibri" w:cs="Times New Roman"/>
                  <w:color w:val="000000"/>
                  <w:sz w:val="22"/>
                  <w:lang w:eastAsia="ja-JP"/>
                </w:rPr>
                <w:delText>TC_22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285" w:author="giangnhhse60606" w:date="2014-03-14T21:58:00Z"/>
                <w:rFonts w:ascii="Calibri" w:eastAsia="Times New Roman" w:hAnsi="Calibri" w:cs="Times New Roman"/>
                <w:color w:val="000000"/>
                <w:sz w:val="22"/>
                <w:lang w:eastAsia="ja-JP"/>
              </w:rPr>
            </w:pPr>
            <w:del w:id="2286" w:author="giangnhhse60606" w:date="2014-03-14T21:58:00Z">
              <w:r w:rsidRPr="00995EDD" w:rsidDel="00046B5E">
                <w:rPr>
                  <w:rFonts w:ascii="Calibri" w:eastAsia="Times New Roman" w:hAnsi="Calibri" w:cs="Times New Roman"/>
                  <w:color w:val="000000"/>
                  <w:sz w:val="22"/>
                  <w:lang w:eastAsia="ja-JP"/>
                </w:rPr>
                <w:delText>Assign Delivery men to plan</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287" w:author="giangnhhse60606" w:date="2014-03-14T21:58:00Z"/>
                <w:rFonts w:ascii="Calibri" w:eastAsia="Times New Roman" w:hAnsi="Calibri" w:cs="Times New Roman"/>
                <w:color w:val="000000"/>
                <w:sz w:val="22"/>
                <w:lang w:eastAsia="ja-JP"/>
              </w:rPr>
            </w:pPr>
            <w:del w:id="2288" w:author="giangnhhse60606" w:date="2014-03-14T21:58:00Z">
              <w:r w:rsidRPr="00995EDD" w:rsidDel="00046B5E">
                <w:rPr>
                  <w:rFonts w:ascii="Calibri" w:eastAsia="Times New Roman" w:hAnsi="Calibri" w:cs="Times New Roman"/>
                  <w:color w:val="000000"/>
                  <w:sz w:val="22"/>
                  <w:lang w:eastAsia="ja-JP"/>
                </w:rPr>
                <w:delText>*Pre-condition: Pass TC_21</w:delText>
              </w:r>
              <w:r w:rsidRPr="00995EDD" w:rsidDel="00046B5E">
                <w:rPr>
                  <w:rFonts w:ascii="Calibri" w:eastAsia="Times New Roman" w:hAnsi="Calibri" w:cs="Times New Roman"/>
                  <w:color w:val="000000"/>
                  <w:sz w:val="22"/>
                  <w:lang w:eastAsia="ja-JP"/>
                </w:rPr>
                <w:br/>
                <w:delText>1, Check the DM to assign</w:delText>
              </w:r>
              <w:r w:rsidRPr="00995EDD" w:rsidDel="00046B5E">
                <w:rPr>
                  <w:rFonts w:ascii="Calibri" w:eastAsia="Times New Roman" w:hAnsi="Calibri" w:cs="Times New Roman"/>
                  <w:color w:val="000000"/>
                  <w:sz w:val="22"/>
                  <w:lang w:eastAsia="ja-JP"/>
                </w:rPr>
                <w:br/>
                <w:delText xml:space="preserve">2, Click </w:delText>
              </w:r>
              <w:r w:rsidRPr="00995EDD" w:rsidDel="00046B5E">
                <w:rPr>
                  <w:rFonts w:ascii="Calibri" w:eastAsia="Times New Roman" w:hAnsi="Calibri" w:cs="Times New Roman"/>
                  <w:i/>
                  <w:iCs/>
                  <w:color w:val="000000"/>
                  <w:sz w:val="22"/>
                  <w:lang w:eastAsia="ja-JP"/>
                </w:rPr>
                <w:delText xml:space="preserve">OK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289" w:author="giangnhhse60606" w:date="2014-03-14T21:58:00Z"/>
                <w:rFonts w:ascii="Calibri" w:eastAsia="Times New Roman" w:hAnsi="Calibri" w:cs="Times New Roman"/>
                <w:color w:val="000000"/>
                <w:sz w:val="22"/>
                <w:lang w:eastAsia="ja-JP"/>
              </w:rPr>
            </w:pPr>
            <w:del w:id="2290" w:author="giangnhhse60606" w:date="2014-03-14T21:58:00Z">
              <w:r w:rsidRPr="00995EDD" w:rsidDel="00046B5E">
                <w:rPr>
                  <w:rFonts w:ascii="Calibri" w:eastAsia="Times New Roman" w:hAnsi="Calibri" w:cs="Times New Roman"/>
                  <w:color w:val="000000"/>
                  <w:sz w:val="22"/>
                  <w:lang w:eastAsia="ja-JP"/>
                </w:rPr>
                <w:delText xml:space="preserve">2, Redirect to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DM(s) are assigned to the plan</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91" w:author="giangnhhse60606" w:date="2014-03-14T21:58:00Z"/>
                <w:rFonts w:ascii="Calibri" w:eastAsia="Times New Roman" w:hAnsi="Calibri" w:cs="Times New Roman"/>
                <w:color w:val="000000"/>
                <w:sz w:val="22"/>
                <w:lang w:eastAsia="ja-JP"/>
              </w:rPr>
            </w:pPr>
            <w:del w:id="2292"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93" w:author="giangnhhse60606" w:date="2014-03-14T21:58:00Z"/>
                <w:rFonts w:ascii="Calibri" w:eastAsia="Times New Roman" w:hAnsi="Calibri" w:cs="Times New Roman"/>
                <w:color w:val="000000"/>
                <w:sz w:val="22"/>
                <w:lang w:eastAsia="ja-JP"/>
              </w:rPr>
            </w:pPr>
            <w:del w:id="2294"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95" w:author="giangnhhse60606" w:date="2014-03-14T21:58:00Z"/>
                <w:rFonts w:ascii="Calibri" w:eastAsia="Times New Roman" w:hAnsi="Calibri" w:cs="Times New Roman"/>
                <w:color w:val="000000"/>
                <w:sz w:val="22"/>
                <w:lang w:eastAsia="ja-JP"/>
              </w:rPr>
            </w:pPr>
            <w:del w:id="2296"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97" w:author="giangnhhse60606" w:date="2014-03-14T21:58:00Z"/>
                <w:rFonts w:ascii="Calibri" w:eastAsia="Times New Roman" w:hAnsi="Calibri" w:cs="Times New Roman"/>
                <w:color w:val="000000"/>
                <w:sz w:val="22"/>
                <w:lang w:eastAsia="ja-JP"/>
              </w:rPr>
            </w:pPr>
            <w:del w:id="2298"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99" w:author="giangnhhse60606" w:date="2014-03-14T21:58:00Z"/>
                <w:rFonts w:ascii="Calibri" w:eastAsia="Times New Roman" w:hAnsi="Calibri" w:cs="Times New Roman"/>
                <w:color w:val="000000"/>
                <w:sz w:val="22"/>
                <w:lang w:eastAsia="ja-JP"/>
              </w:rPr>
            </w:pPr>
            <w:del w:id="2300"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300"/>
          <w:del w:id="2301" w:author="giangnhhse60606" w:date="2014-03-14T21:58:00Z"/>
        </w:trPr>
        <w:tc>
          <w:tcPr>
            <w:tcW w:w="14208"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Del="00046B5E" w:rsidRDefault="00995EDD">
            <w:pPr>
              <w:spacing w:after="0" w:line="240" w:lineRule="auto"/>
              <w:jc w:val="center"/>
              <w:outlineLvl w:val="0"/>
              <w:rPr>
                <w:del w:id="2302" w:author="giangnhhse60606" w:date="2014-03-14T21:58:00Z"/>
                <w:rFonts w:ascii="Calibri" w:eastAsia="Times New Roman" w:hAnsi="Calibri" w:cs="Times New Roman"/>
                <w:b/>
                <w:color w:val="000000"/>
                <w:sz w:val="22"/>
                <w:lang w:eastAsia="ja-JP"/>
              </w:rPr>
            </w:pPr>
            <w:del w:id="2303" w:author="giangnhhse60606" w:date="2014-03-14T21:58:00Z">
              <w:r w:rsidRPr="00995EDD" w:rsidDel="00046B5E">
                <w:rPr>
                  <w:rFonts w:ascii="Calibri" w:eastAsia="Times New Roman" w:hAnsi="Calibri" w:cs="Times New Roman"/>
                  <w:b/>
                  <w:color w:val="632423" w:themeColor="accent2" w:themeShade="80"/>
                  <w:sz w:val="22"/>
                  <w:lang w:eastAsia="ja-JP"/>
                </w:rPr>
                <w:delText>DELIVERY PLAN</w:delText>
              </w:r>
            </w:del>
          </w:p>
        </w:tc>
      </w:tr>
      <w:tr w:rsidR="00995EDD" w:rsidRPr="00995EDD" w:rsidDel="00046B5E" w:rsidTr="00F34844">
        <w:trPr>
          <w:trHeight w:val="1500"/>
          <w:del w:id="2304"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05" w:author="giangnhhse60606" w:date="2014-03-14T21:58:00Z"/>
                <w:rFonts w:ascii="Calibri" w:eastAsia="Times New Roman" w:hAnsi="Calibri" w:cs="Times New Roman"/>
                <w:color w:val="000000"/>
                <w:sz w:val="22"/>
                <w:lang w:eastAsia="ja-JP"/>
              </w:rPr>
            </w:pPr>
            <w:del w:id="2306" w:author="giangnhhse60606" w:date="2014-03-14T21:58:00Z">
              <w:r w:rsidRPr="00995EDD" w:rsidDel="00046B5E">
                <w:rPr>
                  <w:rFonts w:ascii="Calibri" w:eastAsia="Times New Roman" w:hAnsi="Calibri" w:cs="Times New Roman"/>
                  <w:color w:val="000000"/>
                  <w:sz w:val="22"/>
                  <w:lang w:eastAsia="ja-JP"/>
                </w:rPr>
                <w:delText>TC_1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07" w:author="giangnhhse60606" w:date="2014-03-14T21:58:00Z"/>
                <w:rFonts w:ascii="Calibri" w:eastAsia="Times New Roman" w:hAnsi="Calibri" w:cs="Times New Roman"/>
                <w:color w:val="000000"/>
                <w:sz w:val="22"/>
                <w:lang w:eastAsia="ja-JP"/>
              </w:rPr>
            </w:pPr>
            <w:del w:id="2308" w:author="giangnhhse60606" w:date="2014-03-14T21:58:00Z">
              <w:r w:rsidRPr="00995EDD" w:rsidDel="00046B5E">
                <w:rPr>
                  <w:rFonts w:ascii="Calibri" w:eastAsia="Times New Roman" w:hAnsi="Calibri" w:cs="Times New Roman"/>
                  <w:color w:val="000000"/>
                  <w:sz w:val="22"/>
                  <w:lang w:eastAsia="ja-JP"/>
                </w:rPr>
                <w:delText>Group all orders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09" w:author="giangnhhse60606" w:date="2014-03-14T21:58:00Z"/>
                <w:rFonts w:ascii="Calibri" w:eastAsia="Times New Roman" w:hAnsi="Calibri" w:cs="Times New Roman"/>
                <w:color w:val="000000"/>
                <w:sz w:val="22"/>
                <w:lang w:eastAsia="ja-JP"/>
              </w:rPr>
            </w:pPr>
            <w:del w:id="2310" w:author="giangnhhse60606" w:date="2014-03-14T21:58:00Z">
              <w:r w:rsidRPr="00995EDD" w:rsidDel="00046B5E">
                <w:rPr>
                  <w:rFonts w:ascii="Calibri" w:eastAsia="Times New Roman" w:hAnsi="Calibri" w:cs="Times New Roman"/>
                  <w:color w:val="000000"/>
                  <w:sz w:val="22"/>
                  <w:lang w:eastAsia="ja-JP"/>
                </w:rPr>
                <w:delText>1, Open the main page of Delivery plan</w:delText>
              </w:r>
              <w:r w:rsidRPr="00995EDD" w:rsidDel="00046B5E">
                <w:rPr>
                  <w:rFonts w:ascii="Calibri" w:eastAsia="Times New Roman" w:hAnsi="Calibri" w:cs="Times New Roman"/>
                  <w:color w:val="000000"/>
                  <w:sz w:val="22"/>
                  <w:lang w:eastAsia="ja-JP"/>
                </w:rPr>
                <w:br/>
                <w:delText>2, Choose Group All orders</w:delText>
              </w:r>
              <w:r w:rsidRPr="00995EDD" w:rsidDel="00046B5E">
                <w:rPr>
                  <w:rFonts w:ascii="Calibri" w:eastAsia="Times New Roman" w:hAnsi="Calibri" w:cs="Times New Roman"/>
                  <w:color w:val="000000"/>
                  <w:sz w:val="22"/>
                  <w:lang w:eastAsia="ja-JP"/>
                </w:rPr>
                <w:br/>
                <w:delText>3, Click Group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11" w:author="giangnhhse60606" w:date="2014-03-14T21:58:00Z"/>
                <w:rFonts w:ascii="Calibri" w:eastAsia="Times New Roman" w:hAnsi="Calibri" w:cs="Times New Roman"/>
                <w:color w:val="000000"/>
                <w:sz w:val="22"/>
                <w:lang w:eastAsia="ja-JP"/>
              </w:rPr>
            </w:pPr>
            <w:del w:id="2312" w:author="giangnhhse60606" w:date="2014-03-14T21:58:00Z">
              <w:r w:rsidRPr="00995EDD" w:rsidDel="00046B5E">
                <w:rPr>
                  <w:rFonts w:ascii="Calibri" w:eastAsia="Times New Roman" w:hAnsi="Calibri" w:cs="Times New Roman"/>
                  <w:color w:val="000000"/>
                  <w:sz w:val="22"/>
                  <w:lang w:eastAsia="ja-JP"/>
                </w:rPr>
                <w:delText>3, All orders are grouped by latitude, longitude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13" w:author="giangnhhse60606" w:date="2014-03-14T21:58:00Z"/>
                <w:rFonts w:ascii="Calibri" w:eastAsia="Times New Roman" w:hAnsi="Calibri" w:cs="Times New Roman"/>
                <w:color w:val="000000"/>
                <w:sz w:val="22"/>
                <w:lang w:eastAsia="ja-JP"/>
              </w:rPr>
            </w:pPr>
            <w:del w:id="2314"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15" w:author="giangnhhse60606" w:date="2014-03-14T21:58:00Z"/>
                <w:rFonts w:ascii="Calibri" w:eastAsia="Times New Roman" w:hAnsi="Calibri" w:cs="Times New Roman"/>
                <w:color w:val="000000"/>
                <w:sz w:val="22"/>
                <w:lang w:eastAsia="ja-JP"/>
              </w:rPr>
            </w:pPr>
            <w:del w:id="2316"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17" w:author="giangnhhse60606" w:date="2014-03-14T21:58:00Z"/>
                <w:rFonts w:ascii="Calibri" w:eastAsia="Times New Roman" w:hAnsi="Calibri" w:cs="Times New Roman"/>
                <w:color w:val="000000"/>
                <w:sz w:val="22"/>
                <w:lang w:eastAsia="ja-JP"/>
              </w:rPr>
            </w:pPr>
            <w:del w:id="2318"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19" w:author="giangnhhse60606" w:date="2014-03-14T21:58:00Z"/>
                <w:rFonts w:ascii="Calibri" w:eastAsia="Times New Roman" w:hAnsi="Calibri" w:cs="Times New Roman"/>
                <w:color w:val="000000"/>
                <w:sz w:val="22"/>
                <w:lang w:eastAsia="ja-JP"/>
              </w:rPr>
            </w:pPr>
            <w:del w:id="2320"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21" w:author="giangnhhse60606" w:date="2014-03-14T21:58:00Z"/>
                <w:rFonts w:ascii="Calibri" w:eastAsia="Times New Roman" w:hAnsi="Calibri" w:cs="Times New Roman"/>
                <w:color w:val="000000"/>
                <w:sz w:val="22"/>
                <w:lang w:eastAsia="ja-JP"/>
              </w:rPr>
            </w:pPr>
            <w:del w:id="2322"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2323"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24" w:author="giangnhhse60606" w:date="2014-03-14T21:58:00Z"/>
                <w:rFonts w:ascii="Calibri" w:eastAsia="Times New Roman" w:hAnsi="Calibri" w:cs="Times New Roman"/>
                <w:color w:val="000000"/>
                <w:sz w:val="22"/>
                <w:lang w:eastAsia="ja-JP"/>
              </w:rPr>
            </w:pPr>
            <w:del w:id="2325" w:author="giangnhhse60606" w:date="2014-03-14T21:58:00Z">
              <w:r w:rsidRPr="00995EDD" w:rsidDel="00046B5E">
                <w:rPr>
                  <w:rFonts w:ascii="Calibri" w:eastAsia="Times New Roman" w:hAnsi="Calibri" w:cs="Times New Roman"/>
                  <w:color w:val="000000"/>
                  <w:sz w:val="22"/>
                  <w:lang w:eastAsia="ja-JP"/>
                </w:rPr>
                <w:delText>TC_2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26" w:author="giangnhhse60606" w:date="2014-03-14T21:58:00Z"/>
                <w:rFonts w:ascii="Calibri" w:eastAsia="Times New Roman" w:hAnsi="Calibri" w:cs="Times New Roman"/>
                <w:color w:val="000000"/>
                <w:sz w:val="22"/>
                <w:lang w:eastAsia="ja-JP"/>
              </w:rPr>
            </w:pPr>
            <w:del w:id="2327" w:author="giangnhhse60606" w:date="2014-03-14T21:58:00Z">
              <w:r w:rsidRPr="00995EDD" w:rsidDel="00046B5E">
                <w:rPr>
                  <w:rFonts w:ascii="Calibri" w:eastAsia="Times New Roman" w:hAnsi="Calibri" w:cs="Times New Roman"/>
                  <w:color w:val="000000"/>
                  <w:sz w:val="22"/>
                  <w:lang w:eastAsia="ja-JP"/>
                </w:rPr>
                <w:delText>Group &lt;no.&gt; order(s)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28" w:author="giangnhhse60606" w:date="2014-03-14T21:58:00Z"/>
                <w:rFonts w:ascii="Calibri" w:eastAsia="Times New Roman" w:hAnsi="Calibri" w:cs="Times New Roman"/>
                <w:color w:val="000000"/>
                <w:sz w:val="22"/>
                <w:lang w:eastAsia="ja-JP"/>
              </w:rPr>
            </w:pPr>
            <w:del w:id="2329" w:author="giangnhhse60606" w:date="2014-03-14T21:58:00Z">
              <w:r w:rsidRPr="00995EDD" w:rsidDel="00046B5E">
                <w:rPr>
                  <w:rFonts w:ascii="Calibri" w:eastAsia="Times New Roman" w:hAnsi="Calibri" w:cs="Times New Roman"/>
                  <w:color w:val="000000"/>
                  <w:sz w:val="22"/>
                  <w:lang w:eastAsia="ja-JP"/>
                </w:rPr>
                <w:delText>1, Open the main page of Delivery plan</w:delText>
              </w:r>
              <w:r w:rsidRPr="00995EDD" w:rsidDel="00046B5E">
                <w:rPr>
                  <w:rFonts w:ascii="Calibri" w:eastAsia="Times New Roman" w:hAnsi="Calibri" w:cs="Times New Roman"/>
                  <w:color w:val="000000"/>
                  <w:sz w:val="22"/>
                  <w:lang w:eastAsia="ja-JP"/>
                </w:rPr>
                <w:br/>
                <w:delText>2a, Choose Group &lt;no.&gt; order(s)</w:delText>
              </w:r>
              <w:r w:rsidRPr="00995EDD" w:rsidDel="00046B5E">
                <w:rPr>
                  <w:rFonts w:ascii="Calibri" w:eastAsia="Times New Roman" w:hAnsi="Calibri" w:cs="Times New Roman"/>
                  <w:color w:val="000000"/>
                  <w:sz w:val="22"/>
                  <w:lang w:eastAsia="ja-JP"/>
                </w:rPr>
                <w:br/>
                <w:delText>2b, Input the number user want to group orders</w:delText>
              </w:r>
              <w:r w:rsidRPr="00995EDD" w:rsidDel="00046B5E">
                <w:rPr>
                  <w:rFonts w:ascii="Calibri" w:eastAsia="Times New Roman" w:hAnsi="Calibri" w:cs="Times New Roman"/>
                  <w:color w:val="000000"/>
                  <w:sz w:val="22"/>
                  <w:lang w:eastAsia="ja-JP"/>
                </w:rPr>
                <w:br/>
                <w:delText>3, Click Group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30" w:author="giangnhhse60606" w:date="2014-03-14T21:58:00Z"/>
                <w:rFonts w:ascii="Calibri" w:eastAsia="Times New Roman" w:hAnsi="Calibri" w:cs="Times New Roman"/>
                <w:color w:val="000000"/>
                <w:sz w:val="22"/>
                <w:lang w:eastAsia="ja-JP"/>
              </w:rPr>
            </w:pPr>
            <w:del w:id="2331" w:author="giangnhhse60606" w:date="2014-03-14T21:58:00Z">
              <w:r w:rsidRPr="00995EDD" w:rsidDel="00046B5E">
                <w:rPr>
                  <w:rFonts w:ascii="Calibri" w:eastAsia="Times New Roman" w:hAnsi="Calibri" w:cs="Times New Roman"/>
                  <w:color w:val="000000"/>
                  <w:sz w:val="22"/>
                  <w:lang w:eastAsia="ja-JP"/>
                </w:rPr>
                <w:delText>2b, Input the positive number</w:delText>
              </w:r>
              <w:r w:rsidRPr="00995EDD" w:rsidDel="00046B5E">
                <w:rPr>
                  <w:rFonts w:ascii="Calibri" w:eastAsia="Times New Roman" w:hAnsi="Calibri" w:cs="Times New Roman"/>
                  <w:color w:val="000000"/>
                  <w:sz w:val="22"/>
                  <w:lang w:eastAsia="ja-JP"/>
                </w:rPr>
                <w:br/>
                <w:delText>3, orders are grouped by each 3 orders which has the same latitude, longitude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32" w:author="giangnhhse60606" w:date="2014-03-14T21:58:00Z"/>
                <w:rFonts w:ascii="Calibri" w:eastAsia="Times New Roman" w:hAnsi="Calibri" w:cs="Times New Roman"/>
                <w:color w:val="000000"/>
                <w:sz w:val="22"/>
                <w:lang w:eastAsia="ja-JP"/>
              </w:rPr>
            </w:pPr>
            <w:del w:id="2333"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34" w:author="giangnhhse60606" w:date="2014-03-14T21:58:00Z"/>
                <w:rFonts w:ascii="Calibri" w:eastAsia="Times New Roman" w:hAnsi="Calibri" w:cs="Times New Roman"/>
                <w:color w:val="000000"/>
                <w:sz w:val="22"/>
                <w:lang w:eastAsia="ja-JP"/>
              </w:rPr>
            </w:pPr>
            <w:del w:id="2335"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36" w:author="giangnhhse60606" w:date="2014-03-14T21:58:00Z"/>
                <w:rFonts w:ascii="Calibri" w:eastAsia="Times New Roman" w:hAnsi="Calibri" w:cs="Times New Roman"/>
                <w:color w:val="000000"/>
                <w:sz w:val="22"/>
                <w:lang w:eastAsia="ja-JP"/>
              </w:rPr>
            </w:pPr>
            <w:del w:id="2337"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38" w:author="giangnhhse60606" w:date="2014-03-14T21:58:00Z"/>
                <w:rFonts w:ascii="Calibri" w:eastAsia="Times New Roman" w:hAnsi="Calibri" w:cs="Times New Roman"/>
                <w:color w:val="000000"/>
                <w:sz w:val="22"/>
                <w:lang w:eastAsia="ja-JP"/>
              </w:rPr>
            </w:pPr>
            <w:del w:id="2339"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40" w:author="giangnhhse60606" w:date="2014-03-14T21:58:00Z"/>
                <w:rFonts w:ascii="Calibri" w:eastAsia="Times New Roman" w:hAnsi="Calibri" w:cs="Times New Roman"/>
                <w:color w:val="000000"/>
                <w:sz w:val="22"/>
                <w:lang w:eastAsia="ja-JP"/>
              </w:rPr>
            </w:pPr>
            <w:del w:id="2341" w:author="giangnhhse60606" w:date="2014-03-14T21:58:00Z">
              <w:r w:rsidRPr="00995EDD" w:rsidDel="00046B5E">
                <w:rPr>
                  <w:rFonts w:ascii="Calibri" w:eastAsia="Times New Roman" w:hAnsi="Calibri" w:cs="Times New Roman"/>
                  <w:color w:val="000000"/>
                  <w:sz w:val="22"/>
                  <w:lang w:eastAsia="ja-JP"/>
                </w:rPr>
                <w:delText>group 3 orders</w:delText>
              </w:r>
            </w:del>
          </w:p>
        </w:tc>
      </w:tr>
      <w:tr w:rsidR="00995EDD" w:rsidRPr="00995EDD" w:rsidDel="00046B5E" w:rsidTr="00F34844">
        <w:trPr>
          <w:trHeight w:val="1500"/>
          <w:del w:id="2342"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43" w:author="giangnhhse60606" w:date="2014-03-14T21:58:00Z"/>
                <w:rFonts w:ascii="Calibri" w:eastAsia="Times New Roman" w:hAnsi="Calibri" w:cs="Times New Roman"/>
                <w:color w:val="000000"/>
                <w:sz w:val="22"/>
                <w:lang w:eastAsia="ja-JP"/>
              </w:rPr>
            </w:pPr>
            <w:del w:id="2344" w:author="giangnhhse60606" w:date="2014-03-14T21:58:00Z">
              <w:r w:rsidRPr="00995EDD" w:rsidDel="00046B5E">
                <w:rPr>
                  <w:rFonts w:ascii="Calibri" w:eastAsia="Times New Roman" w:hAnsi="Calibri" w:cs="Times New Roman"/>
                  <w:color w:val="000000"/>
                  <w:sz w:val="22"/>
                  <w:lang w:eastAsia="ja-JP"/>
                </w:rPr>
                <w:delText>TC_3</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45" w:author="giangnhhse60606" w:date="2014-03-14T21:58:00Z"/>
                <w:rFonts w:ascii="Calibri" w:eastAsia="Times New Roman" w:hAnsi="Calibri" w:cs="Times New Roman"/>
                <w:color w:val="000000"/>
                <w:sz w:val="22"/>
                <w:lang w:eastAsia="ja-JP"/>
              </w:rPr>
            </w:pPr>
            <w:del w:id="2346" w:author="giangnhhse60606" w:date="2014-03-14T21:58:00Z">
              <w:r w:rsidRPr="00995EDD" w:rsidDel="00046B5E">
                <w:rPr>
                  <w:rFonts w:ascii="Calibri" w:eastAsia="Times New Roman" w:hAnsi="Calibri" w:cs="Times New Roman"/>
                  <w:color w:val="000000"/>
                  <w:sz w:val="22"/>
                  <w:lang w:eastAsia="ja-JP"/>
                </w:rPr>
                <w:delText>Add order(s)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47" w:author="giangnhhse60606" w:date="2014-03-14T21:58:00Z"/>
                <w:rFonts w:ascii="Calibri" w:eastAsia="Times New Roman" w:hAnsi="Calibri" w:cs="Times New Roman"/>
                <w:color w:val="000000"/>
                <w:sz w:val="22"/>
                <w:lang w:eastAsia="ja-JP"/>
              </w:rPr>
            </w:pPr>
            <w:del w:id="2348" w:author="giangnhhse60606" w:date="2014-03-14T21:58:00Z">
              <w:r w:rsidRPr="00995EDD" w:rsidDel="00046B5E">
                <w:rPr>
                  <w:rFonts w:ascii="Calibri" w:eastAsia="Times New Roman" w:hAnsi="Calibri" w:cs="Times New Roman"/>
                  <w:color w:val="000000"/>
                  <w:sz w:val="22"/>
                  <w:lang w:eastAsia="ja-JP"/>
                </w:rPr>
                <w:delText>1, Open the main page of Delivery plan</w:delText>
              </w:r>
              <w:r w:rsidRPr="00995EDD" w:rsidDel="00046B5E">
                <w:rPr>
                  <w:rFonts w:ascii="Calibri" w:eastAsia="Times New Roman" w:hAnsi="Calibri" w:cs="Times New Roman"/>
                  <w:color w:val="000000"/>
                  <w:sz w:val="22"/>
                  <w:lang w:eastAsia="ja-JP"/>
                </w:rPr>
                <w:br/>
                <w:delText>2, Choose the orders to create plan</w:delText>
              </w:r>
              <w:r w:rsidRPr="00995EDD" w:rsidDel="00046B5E">
                <w:rPr>
                  <w:rFonts w:ascii="Calibri" w:eastAsia="Times New Roman" w:hAnsi="Calibri" w:cs="Times New Roman"/>
                  <w:color w:val="000000"/>
                  <w:sz w:val="22"/>
                  <w:lang w:eastAsia="ja-JP"/>
                </w:rPr>
                <w:br/>
                <w:delText>3, Click Add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49" w:author="giangnhhse60606" w:date="2014-03-14T21:58:00Z"/>
                <w:rFonts w:ascii="Calibri" w:eastAsia="Times New Roman" w:hAnsi="Calibri" w:cs="Times New Roman"/>
                <w:color w:val="000000"/>
                <w:sz w:val="22"/>
                <w:lang w:eastAsia="ja-JP"/>
              </w:rPr>
            </w:pPr>
            <w:del w:id="2350" w:author="giangnhhse60606" w:date="2014-03-14T21:58:00Z">
              <w:r w:rsidRPr="00995EDD" w:rsidDel="00046B5E">
                <w:rPr>
                  <w:rFonts w:ascii="Calibri" w:eastAsia="Times New Roman" w:hAnsi="Calibri" w:cs="Times New Roman"/>
                  <w:color w:val="000000"/>
                  <w:sz w:val="22"/>
                  <w:lang w:eastAsia="ja-JP"/>
                </w:rPr>
                <w:delText>3, order(s) are copied to Selected order box</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51" w:author="giangnhhse60606" w:date="2014-03-14T21:58:00Z"/>
                <w:rFonts w:ascii="Calibri" w:eastAsia="Times New Roman" w:hAnsi="Calibri" w:cs="Times New Roman"/>
                <w:color w:val="000000"/>
                <w:sz w:val="22"/>
                <w:lang w:eastAsia="ja-JP"/>
              </w:rPr>
            </w:pPr>
            <w:del w:id="2352"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53" w:author="giangnhhse60606" w:date="2014-03-14T21:58:00Z"/>
                <w:rFonts w:ascii="Calibri" w:eastAsia="Times New Roman" w:hAnsi="Calibri" w:cs="Times New Roman"/>
                <w:color w:val="000000"/>
                <w:sz w:val="22"/>
                <w:lang w:eastAsia="ja-JP"/>
              </w:rPr>
            </w:pPr>
            <w:del w:id="2354"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55" w:author="giangnhhse60606" w:date="2014-03-14T21:58:00Z"/>
                <w:rFonts w:ascii="Calibri" w:eastAsia="Times New Roman" w:hAnsi="Calibri" w:cs="Times New Roman"/>
                <w:color w:val="000000"/>
                <w:sz w:val="22"/>
                <w:lang w:eastAsia="ja-JP"/>
              </w:rPr>
            </w:pPr>
            <w:del w:id="2356"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57" w:author="giangnhhse60606" w:date="2014-03-14T21:58:00Z"/>
                <w:rFonts w:ascii="Calibri" w:eastAsia="Times New Roman" w:hAnsi="Calibri" w:cs="Times New Roman"/>
                <w:color w:val="000000"/>
                <w:sz w:val="22"/>
                <w:lang w:eastAsia="ja-JP"/>
              </w:rPr>
            </w:pPr>
            <w:del w:id="2358"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59" w:author="giangnhhse60606" w:date="2014-03-14T21:58:00Z"/>
                <w:rFonts w:ascii="Calibri" w:eastAsia="Times New Roman" w:hAnsi="Calibri" w:cs="Times New Roman"/>
                <w:color w:val="000000"/>
                <w:sz w:val="22"/>
                <w:lang w:eastAsia="ja-JP"/>
              </w:rPr>
            </w:pPr>
            <w:del w:id="2360"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2361"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62" w:author="giangnhhse60606" w:date="2014-03-14T21:58:00Z"/>
                <w:rFonts w:ascii="Calibri" w:eastAsia="Times New Roman" w:hAnsi="Calibri" w:cs="Times New Roman"/>
                <w:color w:val="000000"/>
                <w:sz w:val="22"/>
                <w:lang w:eastAsia="ja-JP"/>
              </w:rPr>
            </w:pPr>
            <w:del w:id="2363" w:author="giangnhhse60606" w:date="2014-03-14T21:58:00Z">
              <w:r w:rsidRPr="00995EDD" w:rsidDel="00046B5E">
                <w:rPr>
                  <w:rFonts w:ascii="Calibri" w:eastAsia="Times New Roman" w:hAnsi="Calibri" w:cs="Times New Roman"/>
                  <w:color w:val="000000"/>
                  <w:sz w:val="22"/>
                  <w:lang w:eastAsia="ja-JP"/>
                </w:rPr>
                <w:delText>TC_4</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64" w:author="giangnhhse60606" w:date="2014-03-14T21:58:00Z"/>
                <w:rFonts w:ascii="Calibri" w:eastAsia="Times New Roman" w:hAnsi="Calibri" w:cs="Times New Roman"/>
                <w:color w:val="000000"/>
                <w:sz w:val="22"/>
                <w:lang w:eastAsia="ja-JP"/>
              </w:rPr>
            </w:pPr>
            <w:del w:id="2365" w:author="giangnhhse60606" w:date="2014-03-14T21:58:00Z">
              <w:r w:rsidRPr="00995EDD" w:rsidDel="00046B5E">
                <w:rPr>
                  <w:rFonts w:ascii="Calibri" w:eastAsia="Times New Roman" w:hAnsi="Calibri" w:cs="Times New Roman"/>
                  <w:color w:val="000000"/>
                  <w:sz w:val="22"/>
                  <w:lang w:eastAsia="ja-JP"/>
                </w:rPr>
                <w:delText>Remove order(s) from Selected order box</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66" w:author="giangnhhse60606" w:date="2014-03-14T21:58:00Z"/>
                <w:rFonts w:ascii="Calibri" w:eastAsia="Times New Roman" w:hAnsi="Calibri" w:cs="Times New Roman"/>
                <w:color w:val="000000"/>
                <w:sz w:val="22"/>
                <w:lang w:eastAsia="ja-JP"/>
              </w:rPr>
            </w:pPr>
            <w:del w:id="2367" w:author="giangnhhse60606" w:date="2014-03-14T21:58:00Z">
              <w:r w:rsidRPr="00995EDD" w:rsidDel="00046B5E">
                <w:rPr>
                  <w:rFonts w:ascii="Calibri" w:eastAsia="Times New Roman" w:hAnsi="Calibri" w:cs="Times New Roman"/>
                  <w:color w:val="000000"/>
                  <w:sz w:val="22"/>
                  <w:lang w:eastAsia="ja-JP"/>
                </w:rPr>
                <w:delText>1, Open the main page of Delivery plan</w:delText>
              </w:r>
              <w:r w:rsidRPr="00995EDD" w:rsidDel="00046B5E">
                <w:rPr>
                  <w:rFonts w:ascii="Calibri" w:eastAsia="Times New Roman" w:hAnsi="Calibri" w:cs="Times New Roman"/>
                  <w:color w:val="000000"/>
                  <w:sz w:val="22"/>
                  <w:lang w:eastAsia="ja-JP"/>
                </w:rPr>
                <w:br/>
                <w:delText>2, Choose the orders to remove from Selected order box to order box</w:delText>
              </w:r>
              <w:r w:rsidRPr="00995EDD" w:rsidDel="00046B5E">
                <w:rPr>
                  <w:rFonts w:ascii="Calibri" w:eastAsia="Times New Roman" w:hAnsi="Calibri" w:cs="Times New Roman"/>
                  <w:color w:val="000000"/>
                  <w:sz w:val="22"/>
                  <w:lang w:eastAsia="ja-JP"/>
                </w:rPr>
                <w:br/>
                <w:delText>3, Click Remove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68" w:author="giangnhhse60606" w:date="2014-03-14T21:58:00Z"/>
                <w:rFonts w:ascii="Calibri" w:eastAsia="Times New Roman" w:hAnsi="Calibri" w:cs="Times New Roman"/>
                <w:color w:val="000000"/>
                <w:sz w:val="22"/>
                <w:lang w:eastAsia="ja-JP"/>
              </w:rPr>
            </w:pPr>
            <w:del w:id="2369" w:author="giangnhhse60606" w:date="2014-03-14T21:58:00Z">
              <w:r w:rsidRPr="00995EDD" w:rsidDel="00046B5E">
                <w:rPr>
                  <w:rFonts w:ascii="Calibri" w:eastAsia="Times New Roman" w:hAnsi="Calibri" w:cs="Times New Roman"/>
                  <w:color w:val="000000"/>
                  <w:sz w:val="22"/>
                  <w:lang w:eastAsia="ja-JP"/>
                </w:rPr>
                <w:delText>3,  order(s) are removed to order box</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70" w:author="giangnhhse60606" w:date="2014-03-14T21:58:00Z"/>
                <w:rFonts w:ascii="Calibri" w:eastAsia="Times New Roman" w:hAnsi="Calibri" w:cs="Times New Roman"/>
                <w:color w:val="000000"/>
                <w:sz w:val="22"/>
                <w:lang w:eastAsia="ja-JP"/>
              </w:rPr>
            </w:pPr>
            <w:del w:id="2371"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72" w:author="giangnhhse60606" w:date="2014-03-14T21:58:00Z"/>
                <w:rFonts w:ascii="Calibri" w:eastAsia="Times New Roman" w:hAnsi="Calibri" w:cs="Times New Roman"/>
                <w:color w:val="000000"/>
                <w:sz w:val="22"/>
                <w:lang w:eastAsia="ja-JP"/>
              </w:rPr>
            </w:pPr>
            <w:del w:id="2373"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74" w:author="giangnhhse60606" w:date="2014-03-14T21:58:00Z"/>
                <w:rFonts w:ascii="Calibri" w:eastAsia="Times New Roman" w:hAnsi="Calibri" w:cs="Times New Roman"/>
                <w:color w:val="000000"/>
                <w:sz w:val="22"/>
                <w:lang w:eastAsia="ja-JP"/>
              </w:rPr>
            </w:pPr>
            <w:del w:id="2375"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76" w:author="giangnhhse60606" w:date="2014-03-14T21:58:00Z"/>
                <w:rFonts w:ascii="Calibri" w:eastAsia="Times New Roman" w:hAnsi="Calibri" w:cs="Times New Roman"/>
                <w:color w:val="000000"/>
                <w:sz w:val="22"/>
                <w:lang w:eastAsia="ja-JP"/>
              </w:rPr>
            </w:pPr>
            <w:del w:id="2377"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78" w:author="giangnhhse60606" w:date="2014-03-14T21:58:00Z"/>
                <w:rFonts w:ascii="Calibri" w:eastAsia="Times New Roman" w:hAnsi="Calibri" w:cs="Times New Roman"/>
                <w:color w:val="000000"/>
                <w:sz w:val="22"/>
                <w:lang w:eastAsia="ja-JP"/>
              </w:rPr>
            </w:pPr>
            <w:del w:id="2379"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380"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81" w:author="giangnhhse60606" w:date="2014-03-14T21:58:00Z"/>
                <w:rFonts w:ascii="Calibri" w:eastAsia="Times New Roman" w:hAnsi="Calibri" w:cs="Times New Roman"/>
                <w:color w:val="000000"/>
                <w:sz w:val="22"/>
                <w:lang w:eastAsia="ja-JP"/>
              </w:rPr>
            </w:pPr>
            <w:del w:id="2382" w:author="giangnhhse60606" w:date="2014-03-14T21:58:00Z">
              <w:r w:rsidRPr="00995EDD" w:rsidDel="00046B5E">
                <w:rPr>
                  <w:rFonts w:ascii="Calibri" w:eastAsia="Times New Roman" w:hAnsi="Calibri" w:cs="Times New Roman"/>
                  <w:color w:val="000000"/>
                  <w:sz w:val="22"/>
                  <w:lang w:eastAsia="ja-JP"/>
                </w:rPr>
                <w:delText>TC_5</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83" w:author="giangnhhse60606" w:date="2014-03-14T21:58:00Z"/>
                <w:rFonts w:ascii="Calibri" w:eastAsia="Times New Roman" w:hAnsi="Calibri" w:cs="Times New Roman"/>
                <w:color w:val="000000"/>
                <w:sz w:val="22"/>
                <w:lang w:eastAsia="ja-JP"/>
              </w:rPr>
            </w:pPr>
            <w:del w:id="2384" w:author="giangnhhse60606" w:date="2014-03-14T21:58:00Z">
              <w:r w:rsidRPr="00995EDD" w:rsidDel="00046B5E">
                <w:rPr>
                  <w:rFonts w:ascii="Calibri" w:eastAsia="Times New Roman" w:hAnsi="Calibri" w:cs="Times New Roman"/>
                  <w:color w:val="000000"/>
                  <w:sz w:val="22"/>
                  <w:lang w:eastAsia="ja-JP"/>
                </w:rPr>
                <w:delText>Enter plan no.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85" w:author="giangnhhse60606" w:date="2014-03-14T21:58:00Z"/>
                <w:rFonts w:ascii="Calibri" w:eastAsia="Times New Roman" w:hAnsi="Calibri" w:cs="Times New Roman"/>
                <w:color w:val="000000"/>
                <w:sz w:val="22"/>
                <w:lang w:eastAsia="ja-JP"/>
              </w:rPr>
            </w:pPr>
            <w:del w:id="2386" w:author="giangnhhse60606" w:date="2014-03-14T21:58:00Z">
              <w:r w:rsidRPr="00995EDD" w:rsidDel="00046B5E">
                <w:rPr>
                  <w:rFonts w:ascii="Calibri" w:eastAsia="Times New Roman" w:hAnsi="Calibri" w:cs="Times New Roman"/>
                  <w:color w:val="000000"/>
                  <w:sz w:val="22"/>
                  <w:lang w:eastAsia="ja-JP"/>
                </w:rPr>
                <w:delText>1, Open the main page of Delivery plan</w:delText>
              </w:r>
              <w:r w:rsidRPr="00995EDD" w:rsidDel="00046B5E">
                <w:rPr>
                  <w:rFonts w:ascii="Calibri" w:eastAsia="Times New Roman" w:hAnsi="Calibri" w:cs="Times New Roman"/>
                  <w:color w:val="000000"/>
                  <w:sz w:val="22"/>
                  <w:lang w:eastAsia="ja-JP"/>
                </w:rPr>
                <w:br/>
                <w:delText>2, Input plan no.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87" w:author="giangnhhse60606" w:date="2014-03-14T21:58:00Z"/>
                <w:rFonts w:ascii="Calibri" w:eastAsia="Times New Roman" w:hAnsi="Calibri" w:cs="Times New Roman"/>
                <w:color w:val="000000"/>
                <w:sz w:val="22"/>
                <w:lang w:eastAsia="ja-JP"/>
              </w:rPr>
            </w:pPr>
            <w:del w:id="2388" w:author="giangnhhse60606" w:date="2014-03-14T21:58:00Z">
              <w:r w:rsidRPr="00995EDD" w:rsidDel="00046B5E">
                <w:rPr>
                  <w:rFonts w:ascii="Calibri" w:eastAsia="Times New Roman" w:hAnsi="Calibri" w:cs="Times New Roman"/>
                  <w:color w:val="000000"/>
                  <w:sz w:val="22"/>
                  <w:lang w:eastAsia="ja-JP"/>
                </w:rPr>
                <w:delText>2, the plan no. must be a positive number</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89" w:author="giangnhhse60606" w:date="2014-03-14T21:58:00Z"/>
                <w:rFonts w:ascii="Calibri" w:eastAsia="Times New Roman" w:hAnsi="Calibri" w:cs="Times New Roman"/>
                <w:color w:val="000000"/>
                <w:sz w:val="22"/>
                <w:lang w:eastAsia="ja-JP"/>
              </w:rPr>
            </w:pPr>
            <w:del w:id="2390"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91" w:author="giangnhhse60606" w:date="2014-03-14T21:58:00Z"/>
                <w:rFonts w:ascii="Calibri" w:eastAsia="Times New Roman" w:hAnsi="Calibri" w:cs="Times New Roman"/>
                <w:color w:val="000000"/>
                <w:sz w:val="22"/>
                <w:lang w:eastAsia="ja-JP"/>
              </w:rPr>
            </w:pPr>
            <w:del w:id="2392"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93" w:author="giangnhhse60606" w:date="2014-03-14T21:58:00Z"/>
                <w:rFonts w:ascii="Calibri" w:eastAsia="Times New Roman" w:hAnsi="Calibri" w:cs="Times New Roman"/>
                <w:color w:val="000000"/>
                <w:sz w:val="22"/>
                <w:lang w:eastAsia="ja-JP"/>
              </w:rPr>
            </w:pPr>
            <w:del w:id="2394"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95" w:author="giangnhhse60606" w:date="2014-03-14T21:58:00Z"/>
                <w:rFonts w:ascii="Calibri" w:eastAsia="Times New Roman" w:hAnsi="Calibri" w:cs="Times New Roman"/>
                <w:color w:val="000000"/>
                <w:sz w:val="22"/>
                <w:lang w:eastAsia="ja-JP"/>
              </w:rPr>
            </w:pPr>
            <w:del w:id="2396"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97" w:author="giangnhhse60606" w:date="2014-03-14T21:58:00Z"/>
                <w:rFonts w:ascii="Calibri" w:eastAsia="Times New Roman" w:hAnsi="Calibri" w:cs="Times New Roman"/>
                <w:color w:val="000000"/>
                <w:sz w:val="22"/>
                <w:lang w:eastAsia="ja-JP"/>
              </w:rPr>
            </w:pPr>
            <w:del w:id="2398" w:author="giangnhhse60606" w:date="2014-03-14T21:58:00Z">
              <w:r w:rsidRPr="00995EDD" w:rsidDel="00046B5E">
                <w:rPr>
                  <w:rFonts w:ascii="Calibri" w:eastAsia="Times New Roman" w:hAnsi="Calibri" w:cs="Times New Roman"/>
                  <w:color w:val="000000"/>
                  <w:sz w:val="22"/>
                  <w:lang w:eastAsia="ja-JP"/>
                </w:rPr>
                <w:delText>ex: input 3 plans</w:delText>
              </w:r>
            </w:del>
          </w:p>
        </w:tc>
      </w:tr>
      <w:tr w:rsidR="00995EDD" w:rsidRPr="00995EDD" w:rsidDel="00046B5E" w:rsidTr="00F34844">
        <w:trPr>
          <w:trHeight w:val="1200"/>
          <w:del w:id="2399"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00" w:author="giangnhhse60606" w:date="2014-03-14T21:58:00Z"/>
                <w:rFonts w:ascii="Calibri" w:eastAsia="Times New Roman" w:hAnsi="Calibri" w:cs="Times New Roman"/>
                <w:color w:val="000000"/>
                <w:sz w:val="22"/>
                <w:lang w:eastAsia="ja-JP"/>
              </w:rPr>
            </w:pPr>
            <w:del w:id="2401" w:author="giangnhhse60606" w:date="2014-03-14T21:58:00Z">
              <w:r w:rsidRPr="00995EDD" w:rsidDel="00046B5E">
                <w:rPr>
                  <w:rFonts w:ascii="Calibri" w:eastAsia="Times New Roman" w:hAnsi="Calibri" w:cs="Times New Roman"/>
                  <w:color w:val="000000"/>
                  <w:sz w:val="22"/>
                  <w:lang w:eastAsia="ja-JP"/>
                </w:rPr>
                <w:delText>TC_6</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02" w:author="giangnhhse60606" w:date="2014-03-14T21:58:00Z"/>
                <w:rFonts w:ascii="Calibri" w:eastAsia="Times New Roman" w:hAnsi="Calibri" w:cs="Times New Roman"/>
                <w:color w:val="000000"/>
                <w:sz w:val="22"/>
                <w:lang w:eastAsia="ja-JP"/>
              </w:rPr>
            </w:pPr>
            <w:del w:id="2403" w:author="giangnhhse60606" w:date="2014-03-14T21:58:00Z">
              <w:r w:rsidRPr="00995EDD" w:rsidDel="00046B5E">
                <w:rPr>
                  <w:rFonts w:ascii="Calibri" w:eastAsia="Times New Roman" w:hAnsi="Calibri" w:cs="Times New Roman"/>
                  <w:color w:val="000000"/>
                  <w:sz w:val="22"/>
                  <w:lang w:eastAsia="ja-JP"/>
                </w:rPr>
                <w:delText>Create new plan(s) successfully</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04" w:author="giangnhhse60606" w:date="2014-03-14T21:58:00Z"/>
                <w:rFonts w:ascii="Calibri" w:eastAsia="Times New Roman" w:hAnsi="Calibri" w:cs="Times New Roman"/>
                <w:color w:val="000000"/>
                <w:sz w:val="22"/>
                <w:lang w:eastAsia="ja-JP"/>
              </w:rPr>
            </w:pPr>
            <w:del w:id="2405" w:author="giangnhhse60606" w:date="2014-03-14T21:58:00Z">
              <w:r w:rsidRPr="00995EDD" w:rsidDel="00046B5E">
                <w:rPr>
                  <w:rFonts w:ascii="Calibri" w:eastAsia="Times New Roman" w:hAnsi="Calibri" w:cs="Times New Roman"/>
                  <w:color w:val="000000"/>
                  <w:sz w:val="22"/>
                  <w:lang w:eastAsia="ja-JP"/>
                </w:rPr>
                <w:delText>*Pre-condition: pass TC_1(or TC_2), TC_3, TC_5</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Solve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06" w:author="giangnhhse60606" w:date="2014-03-14T21:58:00Z"/>
                <w:rFonts w:ascii="Calibri" w:eastAsia="Times New Roman" w:hAnsi="Calibri" w:cs="Times New Roman"/>
                <w:color w:val="000000"/>
                <w:sz w:val="22"/>
                <w:lang w:eastAsia="ja-JP"/>
              </w:rPr>
            </w:pPr>
            <w:del w:id="2407" w:author="giangnhhse60606" w:date="2014-03-14T21:58:00Z">
              <w:r w:rsidRPr="00995EDD" w:rsidDel="00046B5E">
                <w:rPr>
                  <w:rFonts w:ascii="Calibri" w:eastAsia="Times New Roman" w:hAnsi="Calibri" w:cs="Times New Roman"/>
                  <w:color w:val="000000"/>
                  <w:sz w:val="22"/>
                  <w:lang w:eastAsia="ja-JP"/>
                </w:rPr>
                <w:delText xml:space="preserve">1, Move to </w:delText>
              </w:r>
              <w:r w:rsidRPr="00995EDD" w:rsidDel="00046B5E">
                <w:rPr>
                  <w:rFonts w:ascii="Calibri" w:eastAsia="Times New Roman" w:hAnsi="Calibri" w:cs="Times New Roman"/>
                  <w:i/>
                  <w:iCs/>
                  <w:color w:val="000000"/>
                  <w:sz w:val="22"/>
                  <w:lang w:eastAsia="ja-JP"/>
                </w:rPr>
                <w:delText>Edit Plan(s)</w:delText>
              </w:r>
              <w:r w:rsidRPr="00995EDD" w:rsidDel="00046B5E">
                <w:rPr>
                  <w:rFonts w:ascii="Calibri" w:eastAsia="Times New Roman" w:hAnsi="Calibri" w:cs="Times New Roman"/>
                  <w:color w:val="000000"/>
                  <w:sz w:val="22"/>
                  <w:lang w:eastAsia="ja-JP"/>
                </w:rPr>
                <w:delText xml:space="preserve"> screen</w:delText>
              </w:r>
              <w:r w:rsidRPr="00995EDD" w:rsidDel="00046B5E">
                <w:rPr>
                  <w:rFonts w:ascii="Calibri" w:eastAsia="Times New Roman" w:hAnsi="Calibri" w:cs="Times New Roman"/>
                  <w:color w:val="000000"/>
                  <w:sz w:val="22"/>
                  <w:lang w:eastAsia="ja-JP"/>
                </w:rPr>
                <w:br/>
                <w:delText>- Plan(s) are created successfully</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08" w:author="giangnhhse60606" w:date="2014-03-14T21:58:00Z"/>
                <w:rFonts w:ascii="Calibri" w:eastAsia="Times New Roman" w:hAnsi="Calibri" w:cs="Times New Roman"/>
                <w:color w:val="000000"/>
                <w:sz w:val="22"/>
                <w:lang w:eastAsia="ja-JP"/>
              </w:rPr>
            </w:pPr>
            <w:del w:id="2409"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10" w:author="giangnhhse60606" w:date="2014-03-14T21:58:00Z"/>
                <w:rFonts w:ascii="Calibri" w:eastAsia="Times New Roman" w:hAnsi="Calibri" w:cs="Times New Roman"/>
                <w:color w:val="000000"/>
                <w:sz w:val="22"/>
                <w:lang w:eastAsia="ja-JP"/>
              </w:rPr>
            </w:pPr>
            <w:del w:id="2411"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12" w:author="giangnhhse60606" w:date="2014-03-14T21:58:00Z"/>
                <w:rFonts w:ascii="Calibri" w:eastAsia="Times New Roman" w:hAnsi="Calibri" w:cs="Times New Roman"/>
                <w:color w:val="000000"/>
                <w:sz w:val="22"/>
                <w:lang w:eastAsia="ja-JP"/>
              </w:rPr>
            </w:pPr>
            <w:del w:id="2413"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14" w:author="giangnhhse60606" w:date="2014-03-14T21:58:00Z"/>
                <w:rFonts w:ascii="Calibri" w:eastAsia="Times New Roman" w:hAnsi="Calibri" w:cs="Times New Roman"/>
                <w:color w:val="000000"/>
                <w:sz w:val="22"/>
                <w:lang w:eastAsia="ja-JP"/>
              </w:rPr>
            </w:pPr>
            <w:del w:id="2415"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16" w:author="giangnhhse60606" w:date="2014-03-14T21:58:00Z"/>
                <w:rFonts w:ascii="Calibri" w:eastAsia="Times New Roman" w:hAnsi="Calibri" w:cs="Times New Roman"/>
                <w:color w:val="000000"/>
                <w:sz w:val="22"/>
                <w:lang w:eastAsia="ja-JP"/>
              </w:rPr>
            </w:pPr>
            <w:del w:id="2417"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800"/>
          <w:del w:id="2418"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19" w:author="giangnhhse60606" w:date="2014-03-14T21:58:00Z"/>
                <w:rFonts w:ascii="Calibri" w:eastAsia="Times New Roman" w:hAnsi="Calibri" w:cs="Times New Roman"/>
                <w:color w:val="000000"/>
                <w:sz w:val="22"/>
                <w:lang w:eastAsia="ja-JP"/>
              </w:rPr>
            </w:pPr>
            <w:del w:id="2420" w:author="giangnhhse60606" w:date="2014-03-14T21:58:00Z">
              <w:r w:rsidRPr="00995EDD" w:rsidDel="00046B5E">
                <w:rPr>
                  <w:rFonts w:ascii="Calibri" w:eastAsia="Times New Roman" w:hAnsi="Calibri" w:cs="Times New Roman"/>
                  <w:color w:val="000000"/>
                  <w:sz w:val="22"/>
                  <w:lang w:eastAsia="ja-JP"/>
                </w:rPr>
                <w:delText>TC_7</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21" w:author="giangnhhse60606" w:date="2014-03-14T21:58:00Z"/>
                <w:rFonts w:ascii="Calibri" w:eastAsia="Times New Roman" w:hAnsi="Calibri" w:cs="Times New Roman"/>
                <w:color w:val="000000"/>
                <w:sz w:val="22"/>
                <w:lang w:eastAsia="ja-JP"/>
              </w:rPr>
            </w:pPr>
            <w:del w:id="2422" w:author="giangnhhse60606" w:date="2014-03-14T21:58:00Z">
              <w:r w:rsidRPr="00995EDD" w:rsidDel="00046B5E">
                <w:rPr>
                  <w:rFonts w:ascii="Calibri" w:eastAsia="Times New Roman" w:hAnsi="Calibri" w:cs="Times New Roman"/>
                  <w:color w:val="000000"/>
                  <w:sz w:val="22"/>
                  <w:lang w:eastAsia="ja-JP"/>
                </w:rPr>
                <w:delText>View plan(s) info which are created (include: order(s) and map)</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23" w:author="giangnhhse60606" w:date="2014-03-14T21:58:00Z"/>
                <w:rFonts w:ascii="Calibri" w:eastAsia="Times New Roman" w:hAnsi="Calibri" w:cs="Times New Roman"/>
                <w:color w:val="000000"/>
                <w:sz w:val="22"/>
                <w:lang w:eastAsia="ja-JP"/>
              </w:rPr>
            </w:pPr>
            <w:del w:id="2424" w:author="giangnhhse60606" w:date="2014-03-14T21:58:00Z">
              <w:r w:rsidRPr="00995EDD" w:rsidDel="00046B5E">
                <w:rPr>
                  <w:rFonts w:ascii="Calibri" w:eastAsia="Times New Roman" w:hAnsi="Calibri" w:cs="Times New Roman"/>
                  <w:color w:val="000000"/>
                  <w:sz w:val="22"/>
                  <w:lang w:eastAsia="ja-JP"/>
                </w:rPr>
                <w:delText>*Pre-condition: pass TC_06</w:delText>
              </w:r>
              <w:r w:rsidRPr="00995EDD" w:rsidDel="00046B5E">
                <w:rPr>
                  <w:rFonts w:ascii="Calibri" w:eastAsia="Times New Roman" w:hAnsi="Calibri" w:cs="Times New Roman"/>
                  <w:color w:val="000000"/>
                  <w:sz w:val="22"/>
                  <w:lang w:eastAsia="ja-JP"/>
                </w:rPr>
                <w:br/>
                <w:delText>1, click on plan user want to view/edit</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25" w:author="giangnhhse60606" w:date="2014-03-14T21:58:00Z"/>
                <w:rFonts w:ascii="Calibri" w:eastAsia="Times New Roman" w:hAnsi="Calibri" w:cs="Times New Roman"/>
                <w:color w:val="000000"/>
                <w:sz w:val="22"/>
                <w:lang w:eastAsia="ja-JP"/>
              </w:rPr>
            </w:pPr>
            <w:del w:id="2426" w:author="giangnhhse60606" w:date="2014-03-14T21:58:00Z">
              <w:r w:rsidRPr="00995EDD" w:rsidDel="00046B5E">
                <w:rPr>
                  <w:rFonts w:ascii="Calibri" w:eastAsia="Times New Roman" w:hAnsi="Calibri" w:cs="Times New Roman"/>
                  <w:color w:val="000000"/>
                  <w:sz w:val="22"/>
                  <w:lang w:eastAsia="ja-JP"/>
                </w:rPr>
                <w:delText>1, - order(s) of this plan are displayed in the data table</w:delText>
              </w:r>
              <w:r w:rsidRPr="00995EDD" w:rsidDel="00046B5E">
                <w:rPr>
                  <w:rFonts w:ascii="Calibri" w:eastAsia="Times New Roman" w:hAnsi="Calibri" w:cs="Times New Roman"/>
                  <w:color w:val="000000"/>
                  <w:sz w:val="22"/>
                  <w:lang w:eastAsia="ja-JP"/>
                </w:rPr>
                <w:br/>
                <w:delText xml:space="preserve">    - Map will be displayed the way DM will be going to</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27" w:author="giangnhhse60606" w:date="2014-03-14T21:58:00Z"/>
                <w:rFonts w:ascii="Calibri" w:eastAsia="Times New Roman" w:hAnsi="Calibri" w:cs="Times New Roman"/>
                <w:color w:val="000000"/>
                <w:sz w:val="22"/>
                <w:lang w:eastAsia="ja-JP"/>
              </w:rPr>
            </w:pPr>
            <w:del w:id="2428"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29" w:author="giangnhhse60606" w:date="2014-03-14T21:58:00Z"/>
                <w:rFonts w:ascii="Calibri" w:eastAsia="Times New Roman" w:hAnsi="Calibri" w:cs="Times New Roman"/>
                <w:color w:val="000000"/>
                <w:sz w:val="22"/>
                <w:lang w:eastAsia="ja-JP"/>
              </w:rPr>
            </w:pPr>
            <w:del w:id="2430"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31" w:author="giangnhhse60606" w:date="2014-03-14T21:58:00Z"/>
                <w:rFonts w:ascii="Calibri" w:eastAsia="Times New Roman" w:hAnsi="Calibri" w:cs="Times New Roman"/>
                <w:color w:val="000000"/>
                <w:sz w:val="22"/>
                <w:lang w:eastAsia="ja-JP"/>
              </w:rPr>
            </w:pPr>
            <w:del w:id="2432"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33" w:author="giangnhhse60606" w:date="2014-03-14T21:58:00Z"/>
                <w:rFonts w:ascii="Calibri" w:eastAsia="Times New Roman" w:hAnsi="Calibri" w:cs="Times New Roman"/>
                <w:color w:val="000000"/>
                <w:sz w:val="22"/>
                <w:lang w:eastAsia="ja-JP"/>
              </w:rPr>
            </w:pPr>
            <w:del w:id="2434"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35" w:author="giangnhhse60606" w:date="2014-03-14T21:58:00Z"/>
                <w:rFonts w:ascii="Calibri" w:eastAsia="Times New Roman" w:hAnsi="Calibri" w:cs="Times New Roman"/>
                <w:color w:val="000000"/>
                <w:sz w:val="22"/>
                <w:lang w:eastAsia="ja-JP"/>
              </w:rPr>
            </w:pPr>
            <w:del w:id="2436"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2437"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38" w:author="giangnhhse60606" w:date="2014-03-14T21:58:00Z"/>
                <w:rFonts w:ascii="Calibri" w:eastAsia="Times New Roman" w:hAnsi="Calibri" w:cs="Times New Roman"/>
                <w:color w:val="000000"/>
                <w:sz w:val="22"/>
                <w:lang w:eastAsia="ja-JP"/>
              </w:rPr>
            </w:pPr>
            <w:del w:id="2439" w:author="giangnhhse60606" w:date="2014-03-14T21:58:00Z">
              <w:r w:rsidRPr="00995EDD" w:rsidDel="00046B5E">
                <w:rPr>
                  <w:rFonts w:ascii="Calibri" w:eastAsia="Times New Roman" w:hAnsi="Calibri" w:cs="Times New Roman"/>
                  <w:color w:val="000000"/>
                  <w:sz w:val="22"/>
                  <w:lang w:eastAsia="ja-JP"/>
                </w:rPr>
                <w:delText>TC_8</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40" w:author="giangnhhse60606" w:date="2014-03-14T21:58:00Z"/>
                <w:rFonts w:ascii="Calibri" w:eastAsia="Times New Roman" w:hAnsi="Calibri" w:cs="Times New Roman"/>
                <w:color w:val="000000"/>
                <w:sz w:val="22"/>
                <w:lang w:eastAsia="ja-JP"/>
              </w:rPr>
            </w:pPr>
            <w:del w:id="2441" w:author="giangnhhse60606" w:date="2014-03-14T21:58:00Z">
              <w:r w:rsidRPr="00995EDD" w:rsidDel="00046B5E">
                <w:rPr>
                  <w:rFonts w:ascii="Calibri" w:eastAsia="Times New Roman" w:hAnsi="Calibri" w:cs="Times New Roman"/>
                  <w:color w:val="000000"/>
                  <w:sz w:val="22"/>
                  <w:lang w:eastAsia="ja-JP"/>
                </w:rPr>
                <w:delText>Delete order of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42" w:author="giangnhhse60606" w:date="2014-03-14T21:58:00Z"/>
                <w:rFonts w:ascii="Calibri" w:eastAsia="Times New Roman" w:hAnsi="Calibri" w:cs="Times New Roman"/>
                <w:color w:val="000000"/>
                <w:sz w:val="22"/>
                <w:lang w:eastAsia="ja-JP"/>
              </w:rPr>
            </w:pPr>
            <w:del w:id="2443" w:author="giangnhhse60606" w:date="2014-03-14T21:58:00Z">
              <w:r w:rsidRPr="00995EDD" w:rsidDel="00046B5E">
                <w:rPr>
                  <w:rFonts w:ascii="Calibri" w:eastAsia="Times New Roman" w:hAnsi="Calibri" w:cs="Times New Roman"/>
                  <w:color w:val="000000"/>
                  <w:sz w:val="22"/>
                  <w:lang w:eastAsia="ja-JP"/>
                </w:rPr>
                <w:delText>* Pre-condition: pass TC_07</w:delText>
              </w:r>
              <w:r w:rsidRPr="00995EDD" w:rsidDel="00046B5E">
                <w:rPr>
                  <w:rFonts w:ascii="Calibri" w:eastAsia="Times New Roman" w:hAnsi="Calibri" w:cs="Times New Roman"/>
                  <w:color w:val="000000"/>
                  <w:sz w:val="22"/>
                  <w:lang w:eastAsia="ja-JP"/>
                </w:rPr>
                <w:br/>
                <w:delText>1, click Delete button on order user want to delete</w:delText>
              </w:r>
              <w:r w:rsidRPr="00995EDD" w:rsidDel="00046B5E">
                <w:rPr>
                  <w:rFonts w:ascii="Calibri" w:eastAsia="Times New Roman" w:hAnsi="Calibri" w:cs="Times New Roman"/>
                  <w:color w:val="000000"/>
                  <w:sz w:val="22"/>
                  <w:lang w:eastAsia="ja-JP"/>
                </w:rPr>
                <w:br/>
                <w:delText>2a, Click OK button</w:delText>
              </w:r>
              <w:r w:rsidRPr="00995EDD" w:rsidDel="00046B5E">
                <w:rPr>
                  <w:rFonts w:ascii="Calibri" w:eastAsia="Times New Roman" w:hAnsi="Calibri" w:cs="Times New Roman"/>
                  <w:color w:val="000000"/>
                  <w:sz w:val="22"/>
                  <w:lang w:eastAsia="ja-JP"/>
                </w:rPr>
                <w:br/>
                <w:delText>2b, Click Cancel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44" w:author="giangnhhse60606" w:date="2014-03-14T21:58:00Z"/>
                <w:rFonts w:ascii="Calibri" w:eastAsia="Times New Roman" w:hAnsi="Calibri" w:cs="Times New Roman"/>
                <w:color w:val="000000"/>
                <w:sz w:val="22"/>
                <w:lang w:eastAsia="ja-JP"/>
              </w:rPr>
            </w:pPr>
            <w:del w:id="2445" w:author="giangnhhse60606" w:date="2014-03-14T21:58:00Z">
              <w:r w:rsidRPr="00995EDD" w:rsidDel="00046B5E">
                <w:rPr>
                  <w:rFonts w:ascii="Calibri" w:eastAsia="Times New Roman" w:hAnsi="Calibri" w:cs="Times New Roman"/>
                  <w:color w:val="000000"/>
                  <w:sz w:val="22"/>
                  <w:lang w:eastAsia="ja-JP"/>
                </w:rPr>
                <w:delText>1, Confirm message will be displayed</w:delText>
              </w:r>
              <w:r w:rsidRPr="00995EDD" w:rsidDel="00046B5E">
                <w:rPr>
                  <w:rFonts w:ascii="Calibri" w:eastAsia="Times New Roman" w:hAnsi="Calibri" w:cs="Times New Roman"/>
                  <w:color w:val="000000"/>
                  <w:sz w:val="22"/>
                  <w:lang w:eastAsia="ja-JP"/>
                </w:rPr>
                <w:br/>
                <w:delText>2a, Redirect to Edit Plan(s) screen</w:delText>
              </w:r>
              <w:r w:rsidRPr="00995EDD" w:rsidDel="00046B5E">
                <w:rPr>
                  <w:rFonts w:ascii="Calibri" w:eastAsia="Times New Roman" w:hAnsi="Calibri" w:cs="Times New Roman"/>
                  <w:color w:val="000000"/>
                  <w:sz w:val="22"/>
                  <w:lang w:eastAsia="ja-JP"/>
                </w:rPr>
                <w:br/>
                <w:delText>- The order is removed from the data table. Map is also  updated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46" w:author="giangnhhse60606" w:date="2014-03-14T21:58:00Z"/>
                <w:rFonts w:ascii="Calibri" w:eastAsia="Times New Roman" w:hAnsi="Calibri" w:cs="Times New Roman"/>
                <w:color w:val="000000"/>
                <w:sz w:val="22"/>
                <w:lang w:eastAsia="ja-JP"/>
              </w:rPr>
            </w:pPr>
            <w:del w:id="2447"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48" w:author="giangnhhse60606" w:date="2014-03-14T21:58:00Z"/>
                <w:rFonts w:ascii="Calibri" w:eastAsia="Times New Roman" w:hAnsi="Calibri" w:cs="Times New Roman"/>
                <w:color w:val="000000"/>
                <w:sz w:val="22"/>
                <w:lang w:eastAsia="ja-JP"/>
              </w:rPr>
            </w:pPr>
            <w:del w:id="2449"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50" w:author="giangnhhse60606" w:date="2014-03-14T21:58:00Z"/>
                <w:rFonts w:ascii="Calibri" w:eastAsia="Times New Roman" w:hAnsi="Calibri" w:cs="Times New Roman"/>
                <w:color w:val="000000"/>
                <w:sz w:val="22"/>
                <w:lang w:eastAsia="ja-JP"/>
              </w:rPr>
            </w:pPr>
            <w:del w:id="2451"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52" w:author="giangnhhse60606" w:date="2014-03-14T21:58:00Z"/>
                <w:rFonts w:ascii="Calibri" w:eastAsia="Times New Roman" w:hAnsi="Calibri" w:cs="Times New Roman"/>
                <w:color w:val="000000"/>
                <w:sz w:val="22"/>
                <w:lang w:eastAsia="ja-JP"/>
              </w:rPr>
            </w:pPr>
            <w:del w:id="2453"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54" w:author="giangnhhse60606" w:date="2014-03-14T21:58:00Z"/>
                <w:rFonts w:ascii="Calibri" w:eastAsia="Times New Roman" w:hAnsi="Calibri" w:cs="Times New Roman"/>
                <w:color w:val="000000"/>
                <w:sz w:val="22"/>
                <w:lang w:eastAsia="ja-JP"/>
              </w:rPr>
            </w:pPr>
            <w:del w:id="2455"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3300"/>
          <w:del w:id="2456"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57" w:author="giangnhhse60606" w:date="2014-03-14T21:58:00Z"/>
                <w:rFonts w:ascii="Calibri" w:eastAsia="Times New Roman" w:hAnsi="Calibri" w:cs="Times New Roman"/>
                <w:color w:val="000000"/>
                <w:sz w:val="22"/>
                <w:lang w:eastAsia="ja-JP"/>
              </w:rPr>
            </w:pPr>
            <w:del w:id="2458" w:author="giangnhhse60606" w:date="2014-03-14T21:58:00Z">
              <w:r w:rsidRPr="00995EDD" w:rsidDel="00046B5E">
                <w:rPr>
                  <w:rFonts w:ascii="Calibri" w:eastAsia="Times New Roman" w:hAnsi="Calibri" w:cs="Times New Roman"/>
                  <w:color w:val="000000"/>
                  <w:sz w:val="22"/>
                  <w:lang w:eastAsia="ja-JP"/>
                </w:rPr>
                <w:delText>TC_9</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59" w:author="giangnhhse60606" w:date="2014-03-14T21:58:00Z"/>
                <w:rFonts w:ascii="Calibri" w:eastAsia="Times New Roman" w:hAnsi="Calibri" w:cs="Times New Roman"/>
                <w:color w:val="000000"/>
                <w:sz w:val="22"/>
                <w:lang w:eastAsia="ja-JP"/>
              </w:rPr>
            </w:pPr>
            <w:del w:id="2460" w:author="giangnhhse60606" w:date="2014-03-14T21:58:00Z">
              <w:r w:rsidRPr="00995EDD" w:rsidDel="00046B5E">
                <w:rPr>
                  <w:rFonts w:ascii="Calibri" w:eastAsia="Times New Roman" w:hAnsi="Calibri" w:cs="Times New Roman"/>
                  <w:color w:val="000000"/>
                  <w:sz w:val="22"/>
                  <w:lang w:eastAsia="ja-JP"/>
                </w:rPr>
                <w:delText>Move order to another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61" w:author="giangnhhse60606" w:date="2014-03-14T21:58:00Z"/>
                <w:rFonts w:ascii="Calibri" w:eastAsia="Times New Roman" w:hAnsi="Calibri" w:cs="Times New Roman"/>
                <w:color w:val="000000"/>
                <w:sz w:val="22"/>
                <w:lang w:eastAsia="ja-JP"/>
              </w:rPr>
            </w:pPr>
            <w:del w:id="2462" w:author="giangnhhse60606" w:date="2014-03-14T21:58:00Z">
              <w:r w:rsidRPr="00995EDD" w:rsidDel="00046B5E">
                <w:rPr>
                  <w:rFonts w:ascii="Calibri" w:eastAsia="Times New Roman" w:hAnsi="Calibri" w:cs="Times New Roman"/>
                  <w:color w:val="000000"/>
                  <w:sz w:val="22"/>
                  <w:lang w:eastAsia="ja-JP"/>
                </w:rPr>
                <w:delText>* Pre-condition: pass TC_07</w:delText>
              </w:r>
              <w:r w:rsidRPr="00995EDD" w:rsidDel="00046B5E">
                <w:rPr>
                  <w:rFonts w:ascii="Calibri" w:eastAsia="Times New Roman" w:hAnsi="Calibri" w:cs="Times New Roman"/>
                  <w:color w:val="000000"/>
                  <w:sz w:val="22"/>
                  <w:lang w:eastAsia="ja-JP"/>
                </w:rPr>
                <w:br/>
                <w:delText>1, click Move to another plan button on order user want to remove from this plan</w:delText>
              </w:r>
              <w:r w:rsidRPr="00995EDD" w:rsidDel="00046B5E">
                <w:rPr>
                  <w:rFonts w:ascii="Calibri" w:eastAsia="Times New Roman" w:hAnsi="Calibri" w:cs="Times New Roman"/>
                  <w:color w:val="000000"/>
                  <w:sz w:val="22"/>
                  <w:lang w:eastAsia="ja-JP"/>
                </w:rPr>
                <w:br/>
                <w:delText>2, Choose plan user want to move the order to</w:delText>
              </w:r>
              <w:r w:rsidRPr="00995EDD" w:rsidDel="00046B5E">
                <w:rPr>
                  <w:rFonts w:ascii="Calibri" w:eastAsia="Times New Roman" w:hAnsi="Calibri" w:cs="Times New Roman"/>
                  <w:color w:val="000000"/>
                  <w:sz w:val="22"/>
                  <w:lang w:eastAsia="ja-JP"/>
                </w:rPr>
                <w:br/>
                <w:delText>3a, Click OK button</w:delText>
              </w:r>
              <w:r w:rsidRPr="00995EDD" w:rsidDel="00046B5E">
                <w:rPr>
                  <w:rFonts w:ascii="Calibri" w:eastAsia="Times New Roman" w:hAnsi="Calibri" w:cs="Times New Roman"/>
                  <w:color w:val="000000"/>
                  <w:sz w:val="22"/>
                  <w:lang w:eastAsia="ja-JP"/>
                </w:rPr>
                <w:br/>
                <w:delText>3b, Click Cancel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63" w:author="giangnhhse60606" w:date="2014-03-14T21:58:00Z"/>
                <w:rFonts w:ascii="Calibri" w:eastAsia="Times New Roman" w:hAnsi="Calibri" w:cs="Times New Roman"/>
                <w:color w:val="000000"/>
                <w:sz w:val="22"/>
                <w:lang w:eastAsia="ja-JP"/>
              </w:rPr>
            </w:pPr>
            <w:del w:id="2464" w:author="giangnhhse60606" w:date="2014-03-14T21:58:00Z">
              <w:r w:rsidRPr="00995EDD" w:rsidDel="00046B5E">
                <w:rPr>
                  <w:rFonts w:ascii="Calibri" w:eastAsia="Times New Roman" w:hAnsi="Calibri" w:cs="Times New Roman"/>
                  <w:color w:val="000000"/>
                  <w:sz w:val="22"/>
                  <w:lang w:eastAsia="ja-JP"/>
                </w:rPr>
                <w:delText xml:space="preserve">1, </w:delText>
              </w:r>
              <w:r w:rsidRPr="00995EDD" w:rsidDel="00046B5E">
                <w:rPr>
                  <w:rFonts w:ascii="Calibri" w:eastAsia="Times New Roman" w:hAnsi="Calibri" w:cs="Times New Roman"/>
                  <w:i/>
                  <w:color w:val="000000"/>
                  <w:sz w:val="22"/>
                  <w:lang w:eastAsia="ja-JP"/>
                </w:rPr>
                <w:delText>Move to another plan</w:delText>
              </w:r>
              <w:r w:rsidRPr="00995EDD" w:rsidDel="00046B5E">
                <w:rPr>
                  <w:rFonts w:ascii="Calibri" w:eastAsia="Times New Roman" w:hAnsi="Calibri" w:cs="Times New Roman"/>
                  <w:color w:val="000000"/>
                  <w:sz w:val="22"/>
                  <w:lang w:eastAsia="ja-JP"/>
                </w:rPr>
                <w:delText xml:space="preserve"> screen will be displayed</w:delText>
              </w:r>
              <w:r w:rsidRPr="00995EDD" w:rsidDel="00046B5E">
                <w:rPr>
                  <w:rFonts w:ascii="Calibri" w:eastAsia="Times New Roman" w:hAnsi="Calibri" w:cs="Times New Roman"/>
                  <w:color w:val="000000"/>
                  <w:sz w:val="22"/>
                  <w:lang w:eastAsia="ja-JP"/>
                </w:rPr>
                <w:br/>
                <w:delText>- Combobox has plans list</w:delText>
              </w:r>
              <w:r w:rsidRPr="00995EDD" w:rsidDel="00046B5E">
                <w:rPr>
                  <w:rFonts w:ascii="Calibri" w:eastAsia="Times New Roman" w:hAnsi="Calibri" w:cs="Times New Roman"/>
                  <w:color w:val="000000"/>
                  <w:sz w:val="22"/>
                  <w:lang w:eastAsia="ja-JP"/>
                </w:rPr>
                <w:br/>
                <w:delText>3a, Redirect to Edit Plan(s) screen</w:delText>
              </w:r>
              <w:r w:rsidRPr="00995EDD" w:rsidDel="00046B5E">
                <w:rPr>
                  <w:rFonts w:ascii="Calibri" w:eastAsia="Times New Roman" w:hAnsi="Calibri" w:cs="Times New Roman"/>
                  <w:color w:val="000000"/>
                  <w:sz w:val="22"/>
                  <w:lang w:eastAsia="ja-JP"/>
                </w:rPr>
                <w:br/>
                <w:delText xml:space="preserve">- The order is removed from the data table. Map is also updated </w:delText>
              </w:r>
              <w:r w:rsidRPr="00995EDD" w:rsidDel="00046B5E">
                <w:rPr>
                  <w:rFonts w:ascii="Calibri" w:eastAsia="Times New Roman" w:hAnsi="Calibri" w:cs="Times New Roman"/>
                  <w:color w:val="000000"/>
                  <w:sz w:val="22"/>
                  <w:lang w:eastAsia="ja-JP"/>
                </w:rPr>
                <w:br/>
                <w:delText>3b, Redirect to Edit Plan(s) screen</w:delText>
              </w:r>
              <w:r w:rsidRPr="00995EDD" w:rsidDel="00046B5E">
                <w:rPr>
                  <w:rFonts w:ascii="Calibri" w:eastAsia="Times New Roman" w:hAnsi="Calibri" w:cs="Times New Roman"/>
                  <w:color w:val="000000"/>
                  <w:sz w:val="22"/>
                  <w:lang w:eastAsia="ja-JP"/>
                </w:rPr>
                <w:br/>
                <w:delText>- Nothing is changed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65" w:author="giangnhhse60606" w:date="2014-03-14T21:58:00Z"/>
                <w:rFonts w:ascii="Calibri" w:eastAsia="Times New Roman" w:hAnsi="Calibri" w:cs="Times New Roman"/>
                <w:color w:val="000000"/>
                <w:sz w:val="22"/>
                <w:lang w:eastAsia="ja-JP"/>
              </w:rPr>
            </w:pPr>
            <w:del w:id="2466"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67" w:author="giangnhhse60606" w:date="2014-03-14T21:58:00Z"/>
                <w:rFonts w:ascii="Calibri" w:eastAsia="Times New Roman" w:hAnsi="Calibri" w:cs="Times New Roman"/>
                <w:color w:val="000000"/>
                <w:sz w:val="22"/>
                <w:lang w:eastAsia="ja-JP"/>
              </w:rPr>
            </w:pPr>
            <w:del w:id="2468"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69" w:author="giangnhhse60606" w:date="2014-03-14T21:58:00Z"/>
                <w:rFonts w:ascii="Calibri" w:eastAsia="Times New Roman" w:hAnsi="Calibri" w:cs="Times New Roman"/>
                <w:color w:val="000000"/>
                <w:sz w:val="22"/>
                <w:lang w:eastAsia="ja-JP"/>
              </w:rPr>
            </w:pPr>
            <w:del w:id="2470"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71" w:author="giangnhhse60606" w:date="2014-03-14T21:58:00Z"/>
                <w:rFonts w:ascii="Calibri" w:eastAsia="Times New Roman" w:hAnsi="Calibri" w:cs="Times New Roman"/>
                <w:color w:val="000000"/>
                <w:sz w:val="22"/>
                <w:lang w:eastAsia="ja-JP"/>
              </w:rPr>
            </w:pPr>
            <w:del w:id="2472"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73" w:author="giangnhhse60606" w:date="2014-03-14T21:58:00Z"/>
                <w:rFonts w:ascii="Calibri" w:eastAsia="Times New Roman" w:hAnsi="Calibri" w:cs="Times New Roman"/>
                <w:color w:val="000000"/>
                <w:sz w:val="22"/>
                <w:lang w:eastAsia="ja-JP"/>
              </w:rPr>
            </w:pPr>
            <w:del w:id="2474"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475"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76" w:author="giangnhhse60606" w:date="2014-03-14T21:58:00Z"/>
                <w:rFonts w:ascii="Calibri" w:eastAsia="Times New Roman" w:hAnsi="Calibri" w:cs="Times New Roman"/>
                <w:color w:val="000000"/>
                <w:sz w:val="22"/>
                <w:lang w:eastAsia="ja-JP"/>
              </w:rPr>
            </w:pPr>
            <w:del w:id="2477" w:author="giangnhhse60606" w:date="2014-03-14T21:58:00Z">
              <w:r w:rsidRPr="00995EDD" w:rsidDel="00046B5E">
                <w:rPr>
                  <w:rFonts w:ascii="Calibri" w:eastAsia="Times New Roman" w:hAnsi="Calibri" w:cs="Times New Roman"/>
                  <w:color w:val="000000"/>
                  <w:sz w:val="22"/>
                  <w:lang w:eastAsia="ja-JP"/>
                </w:rPr>
                <w:delText>TC_10</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78" w:author="giangnhhse60606" w:date="2014-03-14T21:58:00Z"/>
                <w:rFonts w:ascii="Calibri" w:eastAsia="Times New Roman" w:hAnsi="Calibri" w:cs="Times New Roman"/>
                <w:color w:val="000000"/>
                <w:sz w:val="22"/>
                <w:lang w:eastAsia="ja-JP"/>
              </w:rPr>
            </w:pPr>
            <w:del w:id="2479" w:author="giangnhhse60606" w:date="2014-03-14T21:58:00Z">
              <w:r w:rsidRPr="00995EDD" w:rsidDel="00046B5E">
                <w:rPr>
                  <w:rFonts w:ascii="Calibri" w:eastAsia="Times New Roman" w:hAnsi="Calibri" w:cs="Times New Roman"/>
                  <w:color w:val="000000"/>
                  <w:sz w:val="22"/>
                  <w:lang w:eastAsia="ja-JP"/>
                </w:rPr>
                <w:delText>Save modified plan(s) to database</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80" w:author="giangnhhse60606" w:date="2014-03-14T21:58:00Z"/>
                <w:rFonts w:ascii="Calibri" w:eastAsia="Times New Roman" w:hAnsi="Calibri" w:cs="Times New Roman"/>
                <w:color w:val="000000"/>
                <w:sz w:val="22"/>
                <w:lang w:eastAsia="ja-JP"/>
              </w:rPr>
            </w:pPr>
            <w:del w:id="2481" w:author="giangnhhse60606" w:date="2014-03-14T21:58:00Z">
              <w:r w:rsidRPr="00995EDD" w:rsidDel="00046B5E">
                <w:rPr>
                  <w:rFonts w:ascii="Calibri" w:eastAsia="Times New Roman" w:hAnsi="Calibri" w:cs="Times New Roman"/>
                  <w:color w:val="000000"/>
                  <w:sz w:val="22"/>
                  <w:lang w:eastAsia="ja-JP"/>
                </w:rPr>
                <w:delText>*Pre-condition: pass TC_8 or TC_9</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Save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82" w:author="giangnhhse60606" w:date="2014-03-14T21:58:00Z"/>
                <w:rFonts w:ascii="Calibri" w:eastAsia="Times New Roman" w:hAnsi="Calibri" w:cs="Times New Roman"/>
                <w:color w:val="000000"/>
                <w:sz w:val="22"/>
                <w:lang w:eastAsia="ja-JP"/>
              </w:rPr>
            </w:pPr>
            <w:del w:id="2483" w:author="giangnhhse60606" w:date="2014-03-14T21:58:00Z">
              <w:r w:rsidRPr="00995EDD" w:rsidDel="00046B5E">
                <w:rPr>
                  <w:rFonts w:ascii="Calibri" w:eastAsia="Times New Roman" w:hAnsi="Calibri" w:cs="Times New Roman"/>
                  <w:color w:val="000000"/>
                  <w:sz w:val="22"/>
                  <w:lang w:eastAsia="ja-JP"/>
                </w:rPr>
                <w:delText xml:space="preserve">1, Redirect to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The table will be displayed the plan(s) are created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84" w:author="giangnhhse60606" w:date="2014-03-14T21:58:00Z"/>
                <w:rFonts w:ascii="Calibri" w:eastAsia="Times New Roman" w:hAnsi="Calibri" w:cs="Times New Roman"/>
                <w:color w:val="000000"/>
                <w:sz w:val="22"/>
                <w:lang w:eastAsia="ja-JP"/>
              </w:rPr>
            </w:pPr>
            <w:del w:id="2485"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86" w:author="giangnhhse60606" w:date="2014-03-14T21:58:00Z"/>
                <w:rFonts w:ascii="Calibri" w:eastAsia="Times New Roman" w:hAnsi="Calibri" w:cs="Times New Roman"/>
                <w:color w:val="000000"/>
                <w:sz w:val="22"/>
                <w:lang w:eastAsia="ja-JP"/>
              </w:rPr>
            </w:pPr>
            <w:del w:id="2487"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88" w:author="giangnhhse60606" w:date="2014-03-14T21:58:00Z"/>
                <w:rFonts w:ascii="Calibri" w:eastAsia="Times New Roman" w:hAnsi="Calibri" w:cs="Times New Roman"/>
                <w:color w:val="000000"/>
                <w:sz w:val="22"/>
                <w:lang w:eastAsia="ja-JP"/>
              </w:rPr>
            </w:pPr>
            <w:del w:id="2489"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90" w:author="giangnhhse60606" w:date="2014-03-14T21:58:00Z"/>
                <w:rFonts w:ascii="Calibri" w:eastAsia="Times New Roman" w:hAnsi="Calibri" w:cs="Times New Roman"/>
                <w:color w:val="000000"/>
                <w:sz w:val="22"/>
                <w:lang w:eastAsia="ja-JP"/>
              </w:rPr>
            </w:pPr>
            <w:del w:id="2491"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92" w:author="giangnhhse60606" w:date="2014-03-14T21:58:00Z"/>
                <w:rFonts w:ascii="Calibri" w:eastAsia="Times New Roman" w:hAnsi="Calibri" w:cs="Times New Roman"/>
                <w:color w:val="000000"/>
                <w:sz w:val="22"/>
                <w:lang w:eastAsia="ja-JP"/>
              </w:rPr>
            </w:pPr>
            <w:del w:id="2493"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494"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95" w:author="giangnhhse60606" w:date="2014-03-14T21:58:00Z"/>
                <w:rFonts w:ascii="Calibri" w:eastAsia="Times New Roman" w:hAnsi="Calibri" w:cs="Times New Roman"/>
                <w:color w:val="000000"/>
                <w:sz w:val="22"/>
                <w:lang w:eastAsia="ja-JP"/>
              </w:rPr>
            </w:pPr>
            <w:del w:id="2496" w:author="giangnhhse60606" w:date="2014-03-14T21:58:00Z">
              <w:r w:rsidRPr="00995EDD" w:rsidDel="00046B5E">
                <w:rPr>
                  <w:rFonts w:ascii="Calibri" w:eastAsia="Times New Roman" w:hAnsi="Calibri" w:cs="Times New Roman"/>
                  <w:color w:val="000000"/>
                  <w:sz w:val="22"/>
                  <w:lang w:eastAsia="ja-JP"/>
                </w:rPr>
                <w:delText>TC_11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97" w:author="giangnhhse60606" w:date="2014-03-14T21:58:00Z"/>
                <w:rFonts w:ascii="Calibri" w:eastAsia="Times New Roman" w:hAnsi="Calibri" w:cs="Times New Roman"/>
                <w:color w:val="000000"/>
                <w:sz w:val="22"/>
                <w:lang w:eastAsia="ja-JP"/>
              </w:rPr>
            </w:pPr>
            <w:del w:id="2498"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New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99" w:author="giangnhhse60606" w:date="2014-03-14T21:58:00Z"/>
                <w:rFonts w:ascii="Calibri" w:eastAsia="Times New Roman" w:hAnsi="Calibri" w:cs="Times New Roman"/>
                <w:color w:val="000000"/>
                <w:sz w:val="22"/>
                <w:lang w:eastAsia="ja-JP"/>
              </w:rPr>
            </w:pPr>
            <w:del w:id="2500"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New</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01" w:author="giangnhhse60606" w:date="2014-03-14T21:58:00Z"/>
                <w:rFonts w:ascii="Calibri" w:eastAsia="Times New Roman" w:hAnsi="Calibri" w:cs="Times New Roman"/>
                <w:color w:val="000000"/>
                <w:sz w:val="22"/>
                <w:lang w:eastAsia="ja-JP"/>
              </w:rPr>
            </w:pPr>
            <w:del w:id="2502"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New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03" w:author="giangnhhse60606" w:date="2014-03-14T21:58:00Z"/>
                <w:rFonts w:ascii="Calibri" w:eastAsia="Times New Roman" w:hAnsi="Calibri" w:cs="Times New Roman"/>
                <w:color w:val="000000"/>
                <w:sz w:val="22"/>
                <w:lang w:eastAsia="ja-JP"/>
              </w:rPr>
            </w:pPr>
            <w:del w:id="2504"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05" w:author="giangnhhse60606" w:date="2014-03-14T21:58:00Z"/>
                <w:rFonts w:ascii="Calibri" w:eastAsia="Times New Roman" w:hAnsi="Calibri" w:cs="Times New Roman"/>
                <w:color w:val="000000"/>
                <w:sz w:val="22"/>
                <w:lang w:eastAsia="ja-JP"/>
              </w:rPr>
            </w:pPr>
            <w:del w:id="2506"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07" w:author="giangnhhse60606" w:date="2014-03-14T21:58:00Z"/>
                <w:rFonts w:ascii="Calibri" w:eastAsia="Times New Roman" w:hAnsi="Calibri" w:cs="Times New Roman"/>
                <w:color w:val="000000"/>
                <w:sz w:val="22"/>
                <w:lang w:eastAsia="ja-JP"/>
              </w:rPr>
            </w:pPr>
            <w:del w:id="2508"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09" w:author="giangnhhse60606" w:date="2014-03-14T21:58:00Z"/>
                <w:rFonts w:ascii="Calibri" w:eastAsia="Times New Roman" w:hAnsi="Calibri" w:cs="Times New Roman"/>
                <w:color w:val="000000"/>
                <w:sz w:val="22"/>
                <w:lang w:eastAsia="ja-JP"/>
              </w:rPr>
            </w:pPr>
            <w:del w:id="2510"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11" w:author="giangnhhse60606" w:date="2014-03-14T21:58:00Z"/>
                <w:rFonts w:ascii="Calibri" w:eastAsia="Times New Roman" w:hAnsi="Calibri" w:cs="Times New Roman"/>
                <w:color w:val="000000"/>
                <w:sz w:val="22"/>
                <w:lang w:eastAsia="ja-JP"/>
              </w:rPr>
            </w:pPr>
            <w:del w:id="2512"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513"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14" w:author="giangnhhse60606" w:date="2014-03-14T21:58:00Z"/>
                <w:rFonts w:ascii="Calibri" w:eastAsia="Times New Roman" w:hAnsi="Calibri" w:cs="Times New Roman"/>
                <w:color w:val="000000"/>
                <w:sz w:val="22"/>
                <w:lang w:eastAsia="ja-JP"/>
              </w:rPr>
            </w:pPr>
            <w:del w:id="2515" w:author="giangnhhse60606" w:date="2014-03-14T21:58:00Z">
              <w:r w:rsidRPr="00995EDD" w:rsidDel="00046B5E">
                <w:rPr>
                  <w:rFonts w:ascii="Calibri" w:eastAsia="Times New Roman" w:hAnsi="Calibri" w:cs="Times New Roman"/>
                  <w:color w:val="000000"/>
                  <w:sz w:val="22"/>
                  <w:lang w:eastAsia="ja-JP"/>
                </w:rPr>
                <w:delText>TC_12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516" w:author="giangnhhse60606" w:date="2014-03-14T21:58:00Z"/>
                <w:rFonts w:ascii="Calibri" w:eastAsia="Times New Roman" w:hAnsi="Calibri" w:cs="Times New Roman"/>
                <w:color w:val="000000"/>
                <w:sz w:val="22"/>
                <w:lang w:eastAsia="ja-JP"/>
              </w:rPr>
            </w:pPr>
            <w:del w:id="2517"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All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18" w:author="giangnhhse60606" w:date="2014-03-14T21:58:00Z"/>
                <w:rFonts w:ascii="Calibri" w:eastAsia="Times New Roman" w:hAnsi="Calibri" w:cs="Times New Roman"/>
                <w:color w:val="000000"/>
                <w:sz w:val="22"/>
                <w:lang w:eastAsia="ja-JP"/>
              </w:rPr>
            </w:pPr>
            <w:del w:id="2519"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All</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20" w:author="giangnhhse60606" w:date="2014-03-14T21:58:00Z"/>
                <w:rFonts w:ascii="Calibri" w:eastAsia="Times New Roman" w:hAnsi="Calibri" w:cs="Times New Roman"/>
                <w:color w:val="000000"/>
                <w:sz w:val="22"/>
                <w:lang w:eastAsia="ja-JP"/>
              </w:rPr>
            </w:pPr>
            <w:del w:id="2521" w:author="giangnhhse60606" w:date="2014-03-14T21:58:00Z">
              <w:r w:rsidRPr="00995EDD" w:rsidDel="00046B5E">
                <w:rPr>
                  <w:rFonts w:ascii="Calibri" w:eastAsia="Times New Roman" w:hAnsi="Calibri" w:cs="Times New Roman"/>
                  <w:color w:val="000000"/>
                  <w:sz w:val="22"/>
                  <w:lang w:eastAsia="ja-JP"/>
                </w:rPr>
                <w:delText>3, All plans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22" w:author="giangnhhse60606" w:date="2014-03-14T21:58:00Z"/>
                <w:rFonts w:ascii="Calibri" w:eastAsia="Times New Roman" w:hAnsi="Calibri" w:cs="Times New Roman"/>
                <w:color w:val="000000"/>
                <w:sz w:val="22"/>
                <w:lang w:eastAsia="ja-JP"/>
              </w:rPr>
            </w:pPr>
            <w:del w:id="2523"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24" w:author="giangnhhse60606" w:date="2014-03-14T21:58:00Z"/>
                <w:rFonts w:ascii="Calibri" w:eastAsia="Times New Roman" w:hAnsi="Calibri" w:cs="Times New Roman"/>
                <w:color w:val="000000"/>
                <w:sz w:val="22"/>
                <w:lang w:eastAsia="ja-JP"/>
              </w:rPr>
            </w:pPr>
            <w:del w:id="2525"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26" w:author="giangnhhse60606" w:date="2014-03-14T21:58:00Z"/>
                <w:rFonts w:ascii="Calibri" w:eastAsia="Times New Roman" w:hAnsi="Calibri" w:cs="Times New Roman"/>
                <w:color w:val="000000"/>
                <w:sz w:val="22"/>
                <w:lang w:eastAsia="ja-JP"/>
              </w:rPr>
            </w:pPr>
            <w:del w:id="2527"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28" w:author="giangnhhse60606" w:date="2014-03-14T21:58:00Z"/>
                <w:rFonts w:ascii="Calibri" w:eastAsia="Times New Roman" w:hAnsi="Calibri" w:cs="Times New Roman"/>
                <w:color w:val="000000"/>
                <w:sz w:val="22"/>
                <w:lang w:eastAsia="ja-JP"/>
              </w:rPr>
            </w:pPr>
            <w:del w:id="2529"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30" w:author="giangnhhse60606" w:date="2014-03-14T21:58:00Z"/>
                <w:rFonts w:ascii="Calibri" w:eastAsia="Times New Roman" w:hAnsi="Calibri" w:cs="Times New Roman"/>
                <w:color w:val="000000"/>
                <w:sz w:val="22"/>
                <w:lang w:eastAsia="ja-JP"/>
              </w:rPr>
            </w:pPr>
            <w:del w:id="2531"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532"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33" w:author="giangnhhse60606" w:date="2014-03-14T21:58:00Z"/>
                <w:rFonts w:ascii="Calibri" w:eastAsia="Times New Roman" w:hAnsi="Calibri" w:cs="Times New Roman"/>
                <w:color w:val="000000"/>
                <w:sz w:val="22"/>
                <w:lang w:eastAsia="ja-JP"/>
              </w:rPr>
            </w:pPr>
            <w:del w:id="2534" w:author="giangnhhse60606" w:date="2014-03-14T21:58:00Z">
              <w:r w:rsidRPr="00995EDD" w:rsidDel="00046B5E">
                <w:rPr>
                  <w:rFonts w:ascii="Calibri" w:eastAsia="Times New Roman" w:hAnsi="Calibri" w:cs="Times New Roman"/>
                  <w:color w:val="000000"/>
                  <w:sz w:val="22"/>
                  <w:lang w:eastAsia="ja-JP"/>
                </w:rPr>
                <w:delText>TC_13</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535" w:author="giangnhhse60606" w:date="2014-03-14T21:58:00Z"/>
                <w:rFonts w:ascii="Calibri" w:eastAsia="Times New Roman" w:hAnsi="Calibri" w:cs="Times New Roman"/>
                <w:color w:val="000000"/>
                <w:sz w:val="22"/>
                <w:lang w:eastAsia="ja-JP"/>
              </w:rPr>
            </w:pPr>
            <w:del w:id="2536"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Assigned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37" w:author="giangnhhse60606" w:date="2014-03-14T21:58:00Z"/>
                <w:rFonts w:ascii="Calibri" w:eastAsia="Times New Roman" w:hAnsi="Calibri" w:cs="Times New Roman"/>
                <w:color w:val="000000"/>
                <w:sz w:val="22"/>
                <w:lang w:eastAsia="ja-JP"/>
              </w:rPr>
            </w:pPr>
            <w:del w:id="2538"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Assigned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39" w:author="giangnhhse60606" w:date="2014-03-14T21:58:00Z"/>
                <w:rFonts w:ascii="Calibri" w:eastAsia="Times New Roman" w:hAnsi="Calibri" w:cs="Times New Roman"/>
                <w:color w:val="000000"/>
                <w:sz w:val="22"/>
                <w:lang w:eastAsia="ja-JP"/>
              </w:rPr>
            </w:pPr>
            <w:del w:id="2540"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Assigned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41" w:author="giangnhhse60606" w:date="2014-03-14T21:58:00Z"/>
                <w:rFonts w:ascii="Calibri" w:eastAsia="Times New Roman" w:hAnsi="Calibri" w:cs="Times New Roman"/>
                <w:color w:val="000000"/>
                <w:sz w:val="22"/>
                <w:lang w:eastAsia="ja-JP"/>
              </w:rPr>
            </w:pPr>
            <w:del w:id="2542"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43" w:author="giangnhhse60606" w:date="2014-03-14T21:58:00Z"/>
                <w:rFonts w:ascii="Calibri" w:eastAsia="Times New Roman" w:hAnsi="Calibri" w:cs="Times New Roman"/>
                <w:color w:val="000000"/>
                <w:sz w:val="22"/>
                <w:lang w:eastAsia="ja-JP"/>
              </w:rPr>
            </w:pPr>
            <w:del w:id="2544"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45" w:author="giangnhhse60606" w:date="2014-03-14T21:58:00Z"/>
                <w:rFonts w:ascii="Calibri" w:eastAsia="Times New Roman" w:hAnsi="Calibri" w:cs="Times New Roman"/>
                <w:color w:val="000000"/>
                <w:sz w:val="22"/>
                <w:lang w:eastAsia="ja-JP"/>
              </w:rPr>
            </w:pPr>
            <w:del w:id="2546"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47" w:author="giangnhhse60606" w:date="2014-03-14T21:58:00Z"/>
                <w:rFonts w:ascii="Calibri" w:eastAsia="Times New Roman" w:hAnsi="Calibri" w:cs="Times New Roman"/>
                <w:color w:val="000000"/>
                <w:sz w:val="22"/>
                <w:lang w:eastAsia="ja-JP"/>
              </w:rPr>
            </w:pPr>
            <w:del w:id="2548"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49" w:author="giangnhhse60606" w:date="2014-03-14T21:58:00Z"/>
                <w:rFonts w:ascii="Calibri" w:eastAsia="Times New Roman" w:hAnsi="Calibri" w:cs="Times New Roman"/>
                <w:color w:val="000000"/>
                <w:sz w:val="22"/>
                <w:lang w:eastAsia="ja-JP"/>
              </w:rPr>
            </w:pPr>
            <w:del w:id="2550"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551"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52" w:author="giangnhhse60606" w:date="2014-03-14T21:58:00Z"/>
                <w:rFonts w:ascii="Calibri" w:eastAsia="Times New Roman" w:hAnsi="Calibri" w:cs="Times New Roman"/>
                <w:color w:val="000000"/>
                <w:sz w:val="22"/>
                <w:lang w:eastAsia="ja-JP"/>
              </w:rPr>
            </w:pPr>
            <w:del w:id="2553" w:author="giangnhhse60606" w:date="2014-03-14T21:58:00Z">
              <w:r w:rsidRPr="00995EDD" w:rsidDel="00046B5E">
                <w:rPr>
                  <w:rFonts w:ascii="Calibri" w:eastAsia="Times New Roman" w:hAnsi="Calibri" w:cs="Times New Roman"/>
                  <w:color w:val="000000"/>
                  <w:sz w:val="22"/>
                  <w:lang w:eastAsia="ja-JP"/>
                </w:rPr>
                <w:delText>TC_14</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554" w:author="giangnhhse60606" w:date="2014-03-14T21:58:00Z"/>
                <w:rFonts w:ascii="Calibri" w:eastAsia="Times New Roman" w:hAnsi="Calibri" w:cs="Times New Roman"/>
                <w:color w:val="000000"/>
                <w:sz w:val="22"/>
                <w:lang w:eastAsia="ja-JP"/>
              </w:rPr>
            </w:pPr>
            <w:del w:id="2555"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Canceled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56" w:author="giangnhhse60606" w:date="2014-03-14T21:58:00Z"/>
                <w:rFonts w:ascii="Calibri" w:eastAsia="Times New Roman" w:hAnsi="Calibri" w:cs="Times New Roman"/>
                <w:color w:val="000000"/>
                <w:sz w:val="22"/>
                <w:lang w:eastAsia="ja-JP"/>
              </w:rPr>
            </w:pPr>
            <w:del w:id="2557"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Canceled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58" w:author="giangnhhse60606" w:date="2014-03-14T21:58:00Z"/>
                <w:rFonts w:ascii="Calibri" w:eastAsia="Times New Roman" w:hAnsi="Calibri" w:cs="Times New Roman"/>
                <w:color w:val="000000"/>
                <w:sz w:val="22"/>
                <w:lang w:eastAsia="ja-JP"/>
              </w:rPr>
            </w:pPr>
            <w:del w:id="2559"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Canceled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60" w:author="giangnhhse60606" w:date="2014-03-14T21:58:00Z"/>
                <w:rFonts w:ascii="Calibri" w:eastAsia="Times New Roman" w:hAnsi="Calibri" w:cs="Times New Roman"/>
                <w:color w:val="000000"/>
                <w:sz w:val="22"/>
                <w:lang w:eastAsia="ja-JP"/>
              </w:rPr>
            </w:pPr>
            <w:del w:id="2561"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62" w:author="giangnhhse60606" w:date="2014-03-14T21:58:00Z"/>
                <w:rFonts w:ascii="Calibri" w:eastAsia="Times New Roman" w:hAnsi="Calibri" w:cs="Times New Roman"/>
                <w:color w:val="000000"/>
                <w:sz w:val="22"/>
                <w:lang w:eastAsia="ja-JP"/>
              </w:rPr>
            </w:pPr>
            <w:del w:id="2563"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64" w:author="giangnhhse60606" w:date="2014-03-14T21:58:00Z"/>
                <w:rFonts w:ascii="Calibri" w:eastAsia="Times New Roman" w:hAnsi="Calibri" w:cs="Times New Roman"/>
                <w:color w:val="000000"/>
                <w:sz w:val="22"/>
                <w:lang w:eastAsia="ja-JP"/>
              </w:rPr>
            </w:pPr>
            <w:del w:id="2565"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66" w:author="giangnhhse60606" w:date="2014-03-14T21:58:00Z"/>
                <w:rFonts w:ascii="Calibri" w:eastAsia="Times New Roman" w:hAnsi="Calibri" w:cs="Times New Roman"/>
                <w:color w:val="000000"/>
                <w:sz w:val="22"/>
                <w:lang w:eastAsia="ja-JP"/>
              </w:rPr>
            </w:pPr>
            <w:del w:id="2567"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68" w:author="giangnhhse60606" w:date="2014-03-14T21:58:00Z"/>
                <w:rFonts w:ascii="Calibri" w:eastAsia="Times New Roman" w:hAnsi="Calibri" w:cs="Times New Roman"/>
                <w:color w:val="000000"/>
                <w:sz w:val="22"/>
                <w:lang w:eastAsia="ja-JP"/>
              </w:rPr>
            </w:pPr>
            <w:del w:id="2569"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570"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71" w:author="giangnhhse60606" w:date="2014-03-14T21:58:00Z"/>
                <w:rFonts w:ascii="Calibri" w:eastAsia="Times New Roman" w:hAnsi="Calibri" w:cs="Times New Roman"/>
                <w:color w:val="000000"/>
                <w:sz w:val="22"/>
                <w:lang w:eastAsia="ja-JP"/>
              </w:rPr>
            </w:pPr>
            <w:del w:id="2572" w:author="giangnhhse60606" w:date="2014-03-14T21:58:00Z">
              <w:r w:rsidRPr="00995EDD" w:rsidDel="00046B5E">
                <w:rPr>
                  <w:rFonts w:ascii="Calibri" w:eastAsia="Times New Roman" w:hAnsi="Calibri" w:cs="Times New Roman"/>
                  <w:color w:val="000000"/>
                  <w:sz w:val="22"/>
                  <w:lang w:eastAsia="ja-JP"/>
                </w:rPr>
                <w:delText>TC_15</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573" w:author="giangnhhse60606" w:date="2014-03-14T21:58:00Z"/>
                <w:rFonts w:ascii="Calibri" w:eastAsia="Times New Roman" w:hAnsi="Calibri" w:cs="Times New Roman"/>
                <w:color w:val="000000"/>
                <w:sz w:val="22"/>
                <w:lang w:eastAsia="ja-JP"/>
              </w:rPr>
            </w:pPr>
            <w:del w:id="2574"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Finished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75" w:author="giangnhhse60606" w:date="2014-03-14T21:58:00Z"/>
                <w:rFonts w:ascii="Calibri" w:eastAsia="Times New Roman" w:hAnsi="Calibri" w:cs="Times New Roman"/>
                <w:color w:val="000000"/>
                <w:sz w:val="22"/>
                <w:lang w:eastAsia="ja-JP"/>
              </w:rPr>
            </w:pPr>
            <w:del w:id="2576"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Finished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77" w:author="giangnhhse60606" w:date="2014-03-14T21:58:00Z"/>
                <w:rFonts w:ascii="Calibri" w:eastAsia="Times New Roman" w:hAnsi="Calibri" w:cs="Times New Roman"/>
                <w:color w:val="000000"/>
                <w:sz w:val="22"/>
                <w:lang w:eastAsia="ja-JP"/>
              </w:rPr>
            </w:pPr>
            <w:del w:id="2578"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Finished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79" w:author="giangnhhse60606" w:date="2014-03-14T21:58:00Z"/>
                <w:rFonts w:ascii="Calibri" w:eastAsia="Times New Roman" w:hAnsi="Calibri" w:cs="Times New Roman"/>
                <w:color w:val="000000"/>
                <w:sz w:val="22"/>
                <w:lang w:eastAsia="ja-JP"/>
              </w:rPr>
            </w:pPr>
            <w:del w:id="2580"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81" w:author="giangnhhse60606" w:date="2014-03-14T21:58:00Z"/>
                <w:rFonts w:ascii="Calibri" w:eastAsia="Times New Roman" w:hAnsi="Calibri" w:cs="Times New Roman"/>
                <w:color w:val="000000"/>
                <w:sz w:val="22"/>
                <w:lang w:eastAsia="ja-JP"/>
              </w:rPr>
            </w:pPr>
            <w:del w:id="2582"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83" w:author="giangnhhse60606" w:date="2014-03-14T21:58:00Z"/>
                <w:rFonts w:ascii="Calibri" w:eastAsia="Times New Roman" w:hAnsi="Calibri" w:cs="Times New Roman"/>
                <w:color w:val="000000"/>
                <w:sz w:val="22"/>
                <w:lang w:eastAsia="ja-JP"/>
              </w:rPr>
            </w:pPr>
            <w:del w:id="2584"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85" w:author="giangnhhse60606" w:date="2014-03-14T21:58:00Z"/>
                <w:rFonts w:ascii="Calibri" w:eastAsia="Times New Roman" w:hAnsi="Calibri" w:cs="Times New Roman"/>
                <w:color w:val="000000"/>
                <w:sz w:val="22"/>
                <w:lang w:eastAsia="ja-JP"/>
              </w:rPr>
            </w:pPr>
            <w:del w:id="2586"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87" w:author="giangnhhse60606" w:date="2014-03-14T21:58:00Z"/>
                <w:rFonts w:ascii="Calibri" w:eastAsia="Times New Roman" w:hAnsi="Calibri" w:cs="Times New Roman"/>
                <w:color w:val="000000"/>
                <w:sz w:val="22"/>
                <w:lang w:eastAsia="ja-JP"/>
              </w:rPr>
            </w:pPr>
            <w:del w:id="2588"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589"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90" w:author="giangnhhse60606" w:date="2014-03-14T21:58:00Z"/>
                <w:rFonts w:ascii="Calibri" w:eastAsia="Times New Roman" w:hAnsi="Calibri" w:cs="Times New Roman"/>
                <w:color w:val="000000"/>
                <w:sz w:val="22"/>
                <w:lang w:eastAsia="ja-JP"/>
              </w:rPr>
            </w:pPr>
            <w:del w:id="2591" w:author="giangnhhse60606" w:date="2014-03-14T21:58:00Z">
              <w:r w:rsidRPr="00995EDD" w:rsidDel="00046B5E">
                <w:rPr>
                  <w:rFonts w:ascii="Calibri" w:eastAsia="Times New Roman" w:hAnsi="Calibri" w:cs="Times New Roman"/>
                  <w:color w:val="000000"/>
                  <w:sz w:val="22"/>
                  <w:lang w:eastAsia="ja-JP"/>
                </w:rPr>
                <w:delText>TC_16</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592" w:author="giangnhhse60606" w:date="2014-03-14T21:58:00Z"/>
                <w:rFonts w:ascii="Calibri" w:eastAsia="Times New Roman" w:hAnsi="Calibri" w:cs="Times New Roman"/>
                <w:color w:val="000000"/>
                <w:sz w:val="22"/>
                <w:lang w:eastAsia="ja-JP"/>
              </w:rPr>
            </w:pPr>
            <w:del w:id="2593"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None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94" w:author="giangnhhse60606" w:date="2014-03-14T21:58:00Z"/>
                <w:rFonts w:ascii="Calibri" w:eastAsia="Times New Roman" w:hAnsi="Calibri" w:cs="Times New Roman"/>
                <w:color w:val="000000"/>
                <w:sz w:val="22"/>
                <w:lang w:eastAsia="ja-JP"/>
              </w:rPr>
            </w:pPr>
            <w:del w:id="2595"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None</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96" w:author="giangnhhse60606" w:date="2014-03-14T21:58:00Z"/>
                <w:rFonts w:ascii="Calibri" w:eastAsia="Times New Roman" w:hAnsi="Calibri" w:cs="Times New Roman"/>
                <w:color w:val="000000"/>
                <w:sz w:val="22"/>
                <w:lang w:eastAsia="ja-JP"/>
              </w:rPr>
            </w:pPr>
            <w:del w:id="2597" w:author="giangnhhse60606" w:date="2014-03-14T21:58:00Z">
              <w:r w:rsidRPr="00995EDD" w:rsidDel="00046B5E">
                <w:rPr>
                  <w:rFonts w:ascii="Calibri" w:eastAsia="Times New Roman" w:hAnsi="Calibri" w:cs="Times New Roman"/>
                  <w:color w:val="000000"/>
                  <w:sz w:val="22"/>
                  <w:lang w:eastAsia="ja-JP"/>
                </w:rPr>
                <w:delText>3, All plans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98" w:author="giangnhhse60606" w:date="2014-03-14T21:58:00Z"/>
                <w:rFonts w:ascii="Calibri" w:eastAsia="Times New Roman" w:hAnsi="Calibri" w:cs="Times New Roman"/>
                <w:color w:val="000000"/>
                <w:sz w:val="22"/>
                <w:lang w:eastAsia="ja-JP"/>
              </w:rPr>
            </w:pPr>
            <w:del w:id="2599"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00" w:author="giangnhhse60606" w:date="2014-03-14T21:58:00Z"/>
                <w:rFonts w:ascii="Calibri" w:eastAsia="Times New Roman" w:hAnsi="Calibri" w:cs="Times New Roman"/>
                <w:color w:val="000000"/>
                <w:sz w:val="22"/>
                <w:lang w:eastAsia="ja-JP"/>
              </w:rPr>
            </w:pPr>
            <w:del w:id="2601"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02" w:author="giangnhhse60606" w:date="2014-03-14T21:58:00Z"/>
                <w:rFonts w:ascii="Calibri" w:eastAsia="Times New Roman" w:hAnsi="Calibri" w:cs="Times New Roman"/>
                <w:color w:val="000000"/>
                <w:sz w:val="22"/>
                <w:lang w:eastAsia="ja-JP"/>
              </w:rPr>
            </w:pPr>
            <w:del w:id="2603"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04" w:author="giangnhhse60606" w:date="2014-03-14T21:58:00Z"/>
                <w:rFonts w:ascii="Calibri" w:eastAsia="Times New Roman" w:hAnsi="Calibri" w:cs="Times New Roman"/>
                <w:color w:val="000000"/>
                <w:sz w:val="22"/>
                <w:lang w:eastAsia="ja-JP"/>
              </w:rPr>
            </w:pPr>
            <w:del w:id="2605"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06" w:author="giangnhhse60606" w:date="2014-03-14T21:58:00Z"/>
                <w:rFonts w:ascii="Calibri" w:eastAsia="Times New Roman" w:hAnsi="Calibri" w:cs="Times New Roman"/>
                <w:color w:val="000000"/>
                <w:sz w:val="22"/>
                <w:lang w:eastAsia="ja-JP"/>
              </w:rPr>
            </w:pPr>
            <w:del w:id="2607"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800"/>
          <w:del w:id="2608"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09" w:author="giangnhhse60606" w:date="2014-03-14T21:58:00Z"/>
                <w:rFonts w:ascii="Calibri" w:eastAsia="Times New Roman" w:hAnsi="Calibri" w:cs="Times New Roman"/>
                <w:color w:val="000000"/>
                <w:sz w:val="22"/>
                <w:lang w:eastAsia="ja-JP"/>
              </w:rPr>
            </w:pPr>
            <w:del w:id="2610" w:author="giangnhhse60606" w:date="2014-03-14T21:58:00Z">
              <w:r w:rsidRPr="00995EDD" w:rsidDel="00046B5E">
                <w:rPr>
                  <w:rFonts w:ascii="Calibri" w:eastAsia="Times New Roman" w:hAnsi="Calibri" w:cs="Times New Roman"/>
                  <w:color w:val="000000"/>
                  <w:sz w:val="22"/>
                  <w:lang w:eastAsia="ja-JP"/>
                </w:rPr>
                <w:delText>TC_17</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611" w:author="giangnhhse60606" w:date="2014-03-14T21:58:00Z"/>
                <w:rFonts w:ascii="Calibri" w:eastAsia="Times New Roman" w:hAnsi="Calibri" w:cs="Times New Roman"/>
                <w:color w:val="000000"/>
                <w:sz w:val="22"/>
                <w:lang w:eastAsia="ja-JP"/>
              </w:rPr>
            </w:pPr>
            <w:del w:id="2612" w:author="giangnhhse60606" w:date="2014-03-14T21:58:00Z">
              <w:r w:rsidRPr="00995EDD" w:rsidDel="00046B5E">
                <w:rPr>
                  <w:rFonts w:ascii="Calibri" w:eastAsia="Times New Roman" w:hAnsi="Calibri" w:cs="Times New Roman"/>
                  <w:color w:val="000000"/>
                  <w:sz w:val="22"/>
                  <w:lang w:eastAsia="ja-JP"/>
                </w:rPr>
                <w:delText>Search multiple 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13" w:author="giangnhhse60606" w:date="2014-03-14T21:58:00Z"/>
                <w:rFonts w:ascii="Calibri" w:eastAsia="Times New Roman" w:hAnsi="Calibri" w:cs="Times New Roman"/>
                <w:color w:val="000000"/>
                <w:sz w:val="22"/>
                <w:lang w:eastAsia="ja-JP"/>
              </w:rPr>
            </w:pPr>
            <w:del w:id="2614"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New|Assigned|Canceled|Finished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15" w:author="giangnhhse60606" w:date="2014-03-14T21:58:00Z"/>
                <w:rFonts w:ascii="Calibri" w:eastAsia="Times New Roman" w:hAnsi="Calibri" w:cs="Times New Roman"/>
                <w:color w:val="000000"/>
                <w:sz w:val="22"/>
                <w:lang w:eastAsia="ja-JP"/>
              </w:rPr>
            </w:pPr>
            <w:del w:id="2616"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New|Assigned|Canceled|Finished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17" w:author="giangnhhse60606" w:date="2014-03-14T21:58:00Z"/>
                <w:rFonts w:ascii="Calibri" w:eastAsia="Times New Roman" w:hAnsi="Calibri" w:cs="Times New Roman"/>
                <w:color w:val="000000"/>
                <w:sz w:val="22"/>
                <w:lang w:eastAsia="ja-JP"/>
              </w:rPr>
            </w:pPr>
            <w:del w:id="2618"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19" w:author="giangnhhse60606" w:date="2014-03-14T21:58:00Z"/>
                <w:rFonts w:ascii="Calibri" w:eastAsia="Times New Roman" w:hAnsi="Calibri" w:cs="Times New Roman"/>
                <w:color w:val="000000"/>
                <w:sz w:val="22"/>
                <w:lang w:eastAsia="ja-JP"/>
              </w:rPr>
            </w:pPr>
            <w:del w:id="2620"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21" w:author="giangnhhse60606" w:date="2014-03-14T21:58:00Z"/>
                <w:rFonts w:ascii="Calibri" w:eastAsia="Times New Roman" w:hAnsi="Calibri" w:cs="Times New Roman"/>
                <w:color w:val="000000"/>
                <w:sz w:val="22"/>
                <w:lang w:eastAsia="ja-JP"/>
              </w:rPr>
            </w:pPr>
            <w:del w:id="2622"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23" w:author="giangnhhse60606" w:date="2014-03-14T21:58:00Z"/>
                <w:rFonts w:ascii="Calibri" w:eastAsia="Times New Roman" w:hAnsi="Calibri" w:cs="Times New Roman"/>
                <w:color w:val="000000"/>
                <w:sz w:val="22"/>
                <w:lang w:eastAsia="ja-JP"/>
              </w:rPr>
            </w:pPr>
            <w:del w:id="2624"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25" w:author="giangnhhse60606" w:date="2014-03-14T21:58:00Z"/>
                <w:rFonts w:ascii="Calibri" w:eastAsia="Times New Roman" w:hAnsi="Calibri" w:cs="Times New Roman"/>
                <w:color w:val="000000"/>
                <w:sz w:val="22"/>
                <w:lang w:eastAsia="ja-JP"/>
              </w:rPr>
            </w:pPr>
            <w:del w:id="2626"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627"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28" w:author="giangnhhse60606" w:date="2014-03-14T21:58:00Z"/>
                <w:rFonts w:ascii="Calibri" w:eastAsia="Times New Roman" w:hAnsi="Calibri" w:cs="Times New Roman"/>
                <w:color w:val="000000"/>
                <w:sz w:val="22"/>
                <w:lang w:eastAsia="ja-JP"/>
              </w:rPr>
            </w:pPr>
            <w:del w:id="2629" w:author="giangnhhse60606" w:date="2014-03-14T21:58:00Z">
              <w:r w:rsidRPr="00995EDD" w:rsidDel="00046B5E">
                <w:rPr>
                  <w:rFonts w:ascii="Calibri" w:eastAsia="Times New Roman" w:hAnsi="Calibri" w:cs="Times New Roman"/>
                  <w:color w:val="000000"/>
                  <w:sz w:val="22"/>
                  <w:lang w:eastAsia="ja-JP"/>
                </w:rPr>
                <w:delText>TC_18</w:delText>
              </w:r>
            </w:del>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30" w:author="giangnhhse60606" w:date="2014-03-14T21:58:00Z"/>
                <w:rFonts w:ascii="Calibri" w:eastAsia="Times New Roman" w:hAnsi="Calibri" w:cs="Times New Roman"/>
                <w:color w:val="000000"/>
                <w:sz w:val="22"/>
                <w:lang w:eastAsia="ja-JP"/>
              </w:rPr>
            </w:pPr>
            <w:del w:id="2631"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632" w:author="giangnhhse60606" w:date="2014-03-14T21:58:00Z"/>
                <w:rFonts w:ascii="Calibri" w:eastAsia="Times New Roman" w:hAnsi="Calibri" w:cs="Times New Roman"/>
                <w:color w:val="000000"/>
                <w:sz w:val="22"/>
                <w:lang w:eastAsia="ja-JP"/>
              </w:rPr>
            </w:pPr>
            <w:del w:id="2633" w:author="giangnhhse60606" w:date="2014-03-14T21:58:00Z">
              <w:r w:rsidRPr="00995EDD" w:rsidDel="00046B5E">
                <w:rPr>
                  <w:rFonts w:ascii="Calibri" w:eastAsia="Times New Roman" w:hAnsi="Calibri" w:cs="Times New Roman"/>
                  <w:color w:val="000000"/>
                  <w:sz w:val="22"/>
                  <w:lang w:eastAsia="ja-JP"/>
                </w:rPr>
                <w:delText>1, Open Plan Management 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 xml:space="preserve">From Date </w:delText>
              </w:r>
              <w:r w:rsidRPr="00995EDD" w:rsidDel="00046B5E">
                <w:rPr>
                  <w:rFonts w:ascii="Calibri" w:eastAsia="Times New Roman" w:hAnsi="Calibri" w:cs="Times New Roman"/>
                  <w:color w:val="000000"/>
                  <w:sz w:val="22"/>
                  <w:lang w:eastAsia="ja-JP"/>
                </w:rPr>
                <w:delText xml:space="preserve">and </w:delText>
              </w:r>
              <w:r w:rsidRPr="00995EDD" w:rsidDel="00046B5E">
                <w:rPr>
                  <w:rFonts w:ascii="Calibri" w:eastAsia="Times New Roman" w:hAnsi="Calibri" w:cs="Times New Roman"/>
                  <w:i/>
                  <w:iCs/>
                  <w:color w:val="000000"/>
                  <w:sz w:val="22"/>
                  <w:lang w:eastAsia="ja-JP"/>
                </w:rPr>
                <w:delText xml:space="preserve">To Date </w:delText>
              </w:r>
              <w:r w:rsidRPr="00995EDD" w:rsidDel="00046B5E">
                <w:rPr>
                  <w:rFonts w:ascii="Calibri" w:eastAsia="Times New Roman" w:hAnsi="Calibri" w:cs="Times New Roman"/>
                  <w:color w:val="000000"/>
                  <w:sz w:val="22"/>
                  <w:lang w:eastAsia="ja-JP"/>
                </w:rPr>
                <w:delText>value</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34" w:author="giangnhhse60606" w:date="2014-03-14T21:58:00Z"/>
                <w:rFonts w:ascii="Calibri" w:eastAsia="Times New Roman" w:hAnsi="Calibri" w:cs="Times New Roman"/>
                <w:color w:val="000000"/>
                <w:sz w:val="22"/>
                <w:lang w:eastAsia="ja-JP"/>
              </w:rPr>
            </w:pPr>
            <w:del w:id="2635" w:author="giangnhhse60606" w:date="2014-03-14T21:58:00Z">
              <w:r w:rsidRPr="00995EDD" w:rsidDel="00046B5E">
                <w:rPr>
                  <w:rFonts w:ascii="Calibri" w:eastAsia="Times New Roman" w:hAnsi="Calibri" w:cs="Times New Roman"/>
                  <w:color w:val="000000"/>
                  <w:sz w:val="22"/>
                  <w:lang w:eastAsia="ja-JP"/>
                </w:rPr>
                <w:delText>2, The date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36" w:author="giangnhhse60606" w:date="2014-03-14T21:58:00Z"/>
                <w:rFonts w:ascii="Calibri" w:eastAsia="Times New Roman" w:hAnsi="Calibri" w:cs="Times New Roman"/>
                <w:color w:val="000000"/>
                <w:sz w:val="22"/>
                <w:lang w:eastAsia="ja-JP"/>
              </w:rPr>
            </w:pPr>
            <w:del w:id="2637"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38" w:author="giangnhhse60606" w:date="2014-03-14T21:58:00Z"/>
                <w:rFonts w:ascii="Calibri" w:eastAsia="Times New Roman" w:hAnsi="Calibri" w:cs="Times New Roman"/>
                <w:color w:val="000000"/>
                <w:sz w:val="22"/>
                <w:lang w:eastAsia="ja-JP"/>
              </w:rPr>
            </w:pPr>
            <w:del w:id="2639"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40" w:author="giangnhhse60606" w:date="2014-03-14T21:58:00Z"/>
                <w:rFonts w:ascii="Calibri" w:eastAsia="Times New Roman" w:hAnsi="Calibri" w:cs="Times New Roman"/>
                <w:color w:val="000000"/>
                <w:sz w:val="22"/>
                <w:lang w:eastAsia="ja-JP"/>
              </w:rPr>
            </w:pPr>
            <w:del w:id="2641"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42" w:author="giangnhhse60606" w:date="2014-03-14T21:58:00Z"/>
                <w:rFonts w:ascii="Calibri" w:eastAsia="Times New Roman" w:hAnsi="Calibri" w:cs="Times New Roman"/>
                <w:color w:val="000000"/>
                <w:sz w:val="22"/>
                <w:lang w:eastAsia="ja-JP"/>
              </w:rPr>
            </w:pPr>
            <w:del w:id="2643"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44" w:author="giangnhhse60606" w:date="2014-03-14T21:58:00Z"/>
                <w:rFonts w:ascii="Calibri" w:eastAsia="Times New Roman" w:hAnsi="Calibri" w:cs="Times New Roman"/>
                <w:color w:val="000000"/>
                <w:sz w:val="22"/>
                <w:lang w:eastAsia="ja-JP"/>
              </w:rPr>
            </w:pPr>
            <w:del w:id="2645"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646"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47" w:author="giangnhhse60606" w:date="2014-03-14T21:58:00Z"/>
                <w:rFonts w:ascii="Calibri" w:eastAsia="Times New Roman" w:hAnsi="Calibri" w:cs="Times New Roman"/>
                <w:color w:val="000000"/>
                <w:sz w:val="22"/>
                <w:lang w:eastAsia="ja-JP"/>
              </w:rPr>
            </w:pPr>
            <w:del w:id="2648" w:author="giangnhhse60606" w:date="2014-03-14T21:58:00Z">
              <w:r w:rsidRPr="00995EDD" w:rsidDel="00046B5E">
                <w:rPr>
                  <w:rFonts w:ascii="Calibri" w:eastAsia="Times New Roman" w:hAnsi="Calibri" w:cs="Times New Roman"/>
                  <w:color w:val="000000"/>
                  <w:sz w:val="22"/>
                  <w:lang w:eastAsia="ja-JP"/>
                </w:rPr>
                <w:delText>TC_19</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649" w:author="giangnhhse60606" w:date="2014-03-14T21:58:00Z"/>
                <w:rFonts w:ascii="Calibri" w:eastAsia="Times New Roman" w:hAnsi="Calibri" w:cs="Times New Roman"/>
                <w:color w:val="000000"/>
                <w:sz w:val="22"/>
                <w:lang w:eastAsia="ja-JP"/>
              </w:rPr>
            </w:pPr>
            <w:del w:id="2650"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From 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651" w:author="giangnhhse60606" w:date="2014-03-14T21:58:00Z"/>
                <w:rFonts w:ascii="Calibri" w:eastAsia="Times New Roman" w:hAnsi="Calibri" w:cs="Times New Roman"/>
                <w:color w:val="000000"/>
                <w:sz w:val="22"/>
                <w:lang w:eastAsia="ja-JP"/>
              </w:rPr>
            </w:pPr>
            <w:del w:id="2652" w:author="giangnhhse60606" w:date="2014-03-14T21:58:00Z">
              <w:r w:rsidRPr="00995EDD" w:rsidDel="00046B5E">
                <w:rPr>
                  <w:rFonts w:ascii="Calibri" w:eastAsia="Times New Roman" w:hAnsi="Calibri" w:cs="Times New Roman"/>
                  <w:color w:val="000000"/>
                  <w:sz w:val="22"/>
                  <w:lang w:eastAsia="ja-JP"/>
                </w:rPr>
                <w:delText>1, Open Plan Management 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From Date</w:delText>
              </w:r>
              <w:r w:rsidRPr="00995EDD" w:rsidDel="00046B5E">
                <w:rPr>
                  <w:rFonts w:ascii="Calibri" w:eastAsia="Times New Roman" w:hAnsi="Calibri" w:cs="Times New Roman"/>
                  <w:i/>
                  <w:iCs/>
                  <w:color w:val="000000"/>
                  <w:sz w:val="22"/>
                  <w:lang w:eastAsia="ja-JP"/>
                </w:rPr>
                <w:br/>
                <w:delText xml:space="preserve">- To Date </w:delText>
              </w:r>
              <w:r w:rsidRPr="00995EDD" w:rsidDel="00046B5E">
                <w:rPr>
                  <w:rFonts w:ascii="Calibri" w:eastAsia="Times New Roman" w:hAnsi="Calibri" w:cs="Times New Roman"/>
                  <w:color w:val="000000"/>
                  <w:sz w:val="22"/>
                  <w:lang w:eastAsia="ja-JP"/>
                </w:rPr>
                <w:delText>is blank</w:delText>
              </w:r>
              <w:r w:rsidRPr="00995EDD" w:rsidDel="00046B5E">
                <w:rPr>
                  <w:rFonts w:ascii="Calibri" w:eastAsia="Times New Roman" w:hAnsi="Calibri" w:cs="Times New Roman"/>
                  <w:i/>
                  <w:iCs/>
                  <w:color w:val="000000"/>
                  <w:sz w:val="22"/>
                  <w:lang w:eastAsia="ja-JP"/>
                </w:rPr>
                <w:delText xml:space="preserve"> </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53" w:author="giangnhhse60606" w:date="2014-03-14T21:58:00Z"/>
                <w:rFonts w:ascii="Calibri" w:eastAsia="Times New Roman" w:hAnsi="Calibri" w:cs="Times New Roman"/>
                <w:color w:val="000000"/>
                <w:sz w:val="22"/>
                <w:lang w:eastAsia="ja-JP"/>
              </w:rPr>
            </w:pPr>
            <w:del w:id="2654" w:author="giangnhhse60606" w:date="2014-03-14T21:58:00Z">
              <w:r w:rsidRPr="00995EDD" w:rsidDel="00046B5E">
                <w:rPr>
                  <w:rFonts w:ascii="Calibri" w:eastAsia="Times New Roman" w:hAnsi="Calibri" w:cs="Times New Roman"/>
                  <w:color w:val="000000"/>
                  <w:sz w:val="22"/>
                  <w:lang w:eastAsia="ja-JP"/>
                </w:rPr>
                <w:delText>2, The</w:delText>
              </w:r>
              <w:r w:rsidRPr="00995EDD" w:rsidDel="00046B5E">
                <w:rPr>
                  <w:rFonts w:ascii="Calibri" w:eastAsia="Times New Roman" w:hAnsi="Calibri" w:cs="Times New Roman"/>
                  <w:i/>
                  <w:iCs/>
                  <w:color w:val="000000"/>
                  <w:sz w:val="22"/>
                  <w:lang w:eastAsia="ja-JP"/>
                </w:rPr>
                <w:delText xml:space="preserve"> From Date</w:delText>
              </w:r>
              <w:r w:rsidRPr="00995EDD" w:rsidDel="00046B5E">
                <w:rPr>
                  <w:rFonts w:ascii="Calibri" w:eastAsia="Times New Roman" w:hAnsi="Calibri" w:cs="Times New Roman"/>
                  <w:color w:val="000000"/>
                  <w:sz w:val="22"/>
                  <w:lang w:eastAsia="ja-JP"/>
                </w:rPr>
                <w:delText xml:space="preserv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55" w:author="giangnhhse60606" w:date="2014-03-14T21:58:00Z"/>
                <w:rFonts w:ascii="Calibri" w:eastAsia="Times New Roman" w:hAnsi="Calibri" w:cs="Times New Roman"/>
                <w:color w:val="000000"/>
                <w:sz w:val="22"/>
                <w:lang w:eastAsia="ja-JP"/>
              </w:rPr>
            </w:pPr>
            <w:del w:id="2656"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57" w:author="giangnhhse60606" w:date="2014-03-14T21:58:00Z"/>
                <w:rFonts w:ascii="Calibri" w:eastAsia="Times New Roman" w:hAnsi="Calibri" w:cs="Times New Roman"/>
                <w:color w:val="000000"/>
                <w:sz w:val="22"/>
                <w:lang w:eastAsia="ja-JP"/>
              </w:rPr>
            </w:pPr>
            <w:del w:id="2658"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59" w:author="giangnhhse60606" w:date="2014-03-14T21:58:00Z"/>
                <w:rFonts w:ascii="Calibri" w:eastAsia="Times New Roman" w:hAnsi="Calibri" w:cs="Times New Roman"/>
                <w:color w:val="000000"/>
                <w:sz w:val="22"/>
                <w:lang w:eastAsia="ja-JP"/>
              </w:rPr>
            </w:pPr>
            <w:del w:id="2660"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61" w:author="giangnhhse60606" w:date="2014-03-14T21:58:00Z"/>
                <w:rFonts w:ascii="Calibri" w:eastAsia="Times New Roman" w:hAnsi="Calibri" w:cs="Times New Roman"/>
                <w:color w:val="000000"/>
                <w:sz w:val="22"/>
                <w:lang w:eastAsia="ja-JP"/>
              </w:rPr>
            </w:pPr>
            <w:del w:id="2662"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63" w:author="giangnhhse60606" w:date="2014-03-14T21:58:00Z"/>
                <w:rFonts w:ascii="Calibri" w:eastAsia="Times New Roman" w:hAnsi="Calibri" w:cs="Times New Roman"/>
                <w:color w:val="000000"/>
                <w:sz w:val="22"/>
                <w:lang w:eastAsia="ja-JP"/>
              </w:rPr>
            </w:pPr>
            <w:del w:id="2664"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665"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66" w:author="giangnhhse60606" w:date="2014-03-14T21:58:00Z"/>
                <w:rFonts w:ascii="Calibri" w:eastAsia="Times New Roman" w:hAnsi="Calibri" w:cs="Times New Roman"/>
                <w:color w:val="000000"/>
                <w:sz w:val="22"/>
                <w:lang w:eastAsia="ja-JP"/>
              </w:rPr>
            </w:pPr>
            <w:del w:id="2667" w:author="giangnhhse60606" w:date="2014-03-14T21:58:00Z">
              <w:r w:rsidRPr="00995EDD" w:rsidDel="00046B5E">
                <w:rPr>
                  <w:rFonts w:ascii="Calibri" w:eastAsia="Times New Roman" w:hAnsi="Calibri" w:cs="Times New Roman"/>
                  <w:color w:val="000000"/>
                  <w:sz w:val="22"/>
                  <w:lang w:eastAsia="ja-JP"/>
                </w:rPr>
                <w:delText>TC_20</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668" w:author="giangnhhse60606" w:date="2014-03-14T21:58:00Z"/>
                <w:rFonts w:ascii="Calibri" w:eastAsia="Times New Roman" w:hAnsi="Calibri" w:cs="Times New Roman"/>
                <w:i/>
                <w:iCs/>
                <w:color w:val="000000"/>
                <w:sz w:val="22"/>
                <w:lang w:eastAsia="ja-JP"/>
              </w:rPr>
            </w:pPr>
            <w:del w:id="2669"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To 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670" w:author="giangnhhse60606" w:date="2014-03-14T21:58:00Z"/>
                <w:rFonts w:ascii="Calibri" w:eastAsia="Times New Roman" w:hAnsi="Calibri" w:cs="Times New Roman"/>
                <w:color w:val="000000"/>
                <w:sz w:val="22"/>
                <w:lang w:eastAsia="ja-JP"/>
              </w:rPr>
            </w:pPr>
            <w:del w:id="2671"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To Date</w:delText>
              </w:r>
              <w:r w:rsidRPr="00995EDD" w:rsidDel="00046B5E">
                <w:rPr>
                  <w:rFonts w:ascii="Calibri" w:eastAsia="Times New Roman" w:hAnsi="Calibri" w:cs="Times New Roman"/>
                  <w:i/>
                  <w:iCs/>
                  <w:color w:val="000000"/>
                  <w:sz w:val="22"/>
                  <w:lang w:eastAsia="ja-JP"/>
                </w:rPr>
                <w:br/>
                <w:delText xml:space="preserve">- From Date </w:delText>
              </w:r>
              <w:r w:rsidRPr="00995EDD" w:rsidDel="00046B5E">
                <w:rPr>
                  <w:rFonts w:ascii="Calibri" w:eastAsia="Times New Roman" w:hAnsi="Calibri" w:cs="Times New Roman"/>
                  <w:color w:val="000000"/>
                  <w:sz w:val="22"/>
                  <w:lang w:eastAsia="ja-JP"/>
                </w:rPr>
                <w:delText>is blank</w:delText>
              </w:r>
              <w:r w:rsidRPr="00995EDD" w:rsidDel="00046B5E">
                <w:rPr>
                  <w:rFonts w:ascii="Calibri" w:eastAsia="Times New Roman" w:hAnsi="Calibri" w:cs="Times New Roman"/>
                  <w:i/>
                  <w:iCs/>
                  <w:color w:val="000000"/>
                  <w:sz w:val="22"/>
                  <w:lang w:eastAsia="ja-JP"/>
                </w:rPr>
                <w:delText xml:space="preserve"> </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72" w:author="giangnhhse60606" w:date="2014-03-14T21:58:00Z"/>
                <w:rFonts w:ascii="Calibri" w:eastAsia="Times New Roman" w:hAnsi="Calibri" w:cs="Times New Roman"/>
                <w:color w:val="000000"/>
                <w:sz w:val="22"/>
                <w:lang w:eastAsia="ja-JP"/>
              </w:rPr>
            </w:pPr>
            <w:del w:id="2673" w:author="giangnhhse60606" w:date="2014-03-14T21:58:00Z">
              <w:r w:rsidRPr="00995EDD" w:rsidDel="00046B5E">
                <w:rPr>
                  <w:rFonts w:ascii="Calibri" w:eastAsia="Times New Roman" w:hAnsi="Calibri" w:cs="Times New Roman"/>
                  <w:color w:val="000000"/>
                  <w:sz w:val="22"/>
                  <w:lang w:eastAsia="ja-JP"/>
                </w:rPr>
                <w:delText>2, The</w:delText>
              </w:r>
              <w:r w:rsidRPr="00995EDD" w:rsidDel="00046B5E">
                <w:rPr>
                  <w:rFonts w:ascii="Calibri" w:eastAsia="Times New Roman" w:hAnsi="Calibri" w:cs="Times New Roman"/>
                  <w:i/>
                  <w:iCs/>
                  <w:color w:val="000000"/>
                  <w:sz w:val="22"/>
                  <w:lang w:eastAsia="ja-JP"/>
                </w:rPr>
                <w:delText xml:space="preserve"> To Date</w:delText>
              </w:r>
              <w:r w:rsidRPr="00995EDD" w:rsidDel="00046B5E">
                <w:rPr>
                  <w:rFonts w:ascii="Calibri" w:eastAsia="Times New Roman" w:hAnsi="Calibri" w:cs="Times New Roman"/>
                  <w:color w:val="000000"/>
                  <w:sz w:val="22"/>
                  <w:lang w:eastAsia="ja-JP"/>
                </w:rPr>
                <w:delText xml:space="preserv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74" w:author="giangnhhse60606" w:date="2014-03-14T21:58:00Z"/>
                <w:rFonts w:ascii="Calibri" w:eastAsia="Times New Roman" w:hAnsi="Calibri" w:cs="Times New Roman"/>
                <w:color w:val="000000"/>
                <w:sz w:val="22"/>
                <w:lang w:eastAsia="ja-JP"/>
              </w:rPr>
            </w:pPr>
            <w:del w:id="2675"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76" w:author="giangnhhse60606" w:date="2014-03-14T21:58:00Z"/>
                <w:rFonts w:ascii="Calibri" w:eastAsia="Times New Roman" w:hAnsi="Calibri" w:cs="Times New Roman"/>
                <w:color w:val="000000"/>
                <w:sz w:val="22"/>
                <w:lang w:eastAsia="ja-JP"/>
              </w:rPr>
            </w:pPr>
            <w:del w:id="2677"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78" w:author="giangnhhse60606" w:date="2014-03-14T21:58:00Z"/>
                <w:rFonts w:ascii="Calibri" w:eastAsia="Times New Roman" w:hAnsi="Calibri" w:cs="Times New Roman"/>
                <w:color w:val="000000"/>
                <w:sz w:val="22"/>
                <w:lang w:eastAsia="ja-JP"/>
              </w:rPr>
            </w:pPr>
            <w:del w:id="2679"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80" w:author="giangnhhse60606" w:date="2014-03-14T21:58:00Z"/>
                <w:rFonts w:ascii="Calibri" w:eastAsia="Times New Roman" w:hAnsi="Calibri" w:cs="Times New Roman"/>
                <w:color w:val="000000"/>
                <w:sz w:val="22"/>
                <w:lang w:eastAsia="ja-JP"/>
              </w:rPr>
            </w:pPr>
            <w:del w:id="2681"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82" w:author="giangnhhse60606" w:date="2014-03-14T21:58:00Z"/>
                <w:rFonts w:ascii="Calibri" w:eastAsia="Times New Roman" w:hAnsi="Calibri" w:cs="Times New Roman"/>
                <w:color w:val="000000"/>
                <w:sz w:val="22"/>
                <w:lang w:eastAsia="ja-JP"/>
              </w:rPr>
            </w:pPr>
            <w:del w:id="2683"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684"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85" w:author="giangnhhse60606" w:date="2014-03-14T21:58:00Z"/>
                <w:rFonts w:ascii="Calibri" w:eastAsia="Times New Roman" w:hAnsi="Calibri" w:cs="Times New Roman"/>
                <w:color w:val="000000"/>
                <w:sz w:val="22"/>
                <w:lang w:eastAsia="ja-JP"/>
              </w:rPr>
            </w:pPr>
            <w:del w:id="2686" w:author="giangnhhse60606" w:date="2014-03-14T21:58:00Z">
              <w:r w:rsidRPr="00995EDD" w:rsidDel="00046B5E">
                <w:rPr>
                  <w:rFonts w:ascii="Calibri" w:eastAsia="Times New Roman" w:hAnsi="Calibri" w:cs="Times New Roman"/>
                  <w:color w:val="000000"/>
                  <w:sz w:val="22"/>
                  <w:lang w:eastAsia="ja-JP"/>
                </w:rPr>
                <w:delText>TC_21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687" w:author="giangnhhse60606" w:date="2014-03-14T21:58:00Z"/>
                <w:rFonts w:ascii="Calibri" w:eastAsia="Times New Roman" w:hAnsi="Calibri" w:cs="Times New Roman"/>
                <w:color w:val="000000"/>
                <w:sz w:val="22"/>
                <w:lang w:eastAsia="ja-JP"/>
              </w:rPr>
            </w:pPr>
            <w:del w:id="2688" w:author="giangnhhse60606" w:date="2014-03-14T21:58:00Z">
              <w:r w:rsidRPr="00995EDD" w:rsidDel="00046B5E">
                <w:rPr>
                  <w:rFonts w:ascii="Calibri" w:eastAsia="Times New Roman" w:hAnsi="Calibri" w:cs="Times New Roman"/>
                  <w:color w:val="000000"/>
                  <w:sz w:val="22"/>
                  <w:lang w:eastAsia="ja-JP"/>
                </w:rPr>
                <w:delText>View detail of each plan</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689" w:author="giangnhhse60606" w:date="2014-03-14T21:58:00Z"/>
                <w:rFonts w:ascii="Calibri" w:eastAsia="Times New Roman" w:hAnsi="Calibri" w:cs="Times New Roman"/>
                <w:color w:val="000000"/>
                <w:sz w:val="22"/>
                <w:lang w:eastAsia="ja-JP"/>
              </w:rPr>
            </w:pPr>
            <w:del w:id="2690" w:author="giangnhhse60606" w:date="2014-03-14T21:58:00Z">
              <w:r w:rsidRPr="00995EDD" w:rsidDel="00046B5E">
                <w:rPr>
                  <w:rFonts w:ascii="Calibri" w:eastAsia="Times New Roman" w:hAnsi="Calibri" w:cs="Times New Roman"/>
                  <w:color w:val="000000"/>
                  <w:sz w:val="22"/>
                  <w:lang w:eastAsia="ja-JP"/>
                </w:rPr>
                <w:delText>1, Open</w:delText>
              </w:r>
              <w:r w:rsidRPr="00995EDD" w:rsidDel="00046B5E">
                <w:rPr>
                  <w:rFonts w:ascii="Calibri" w:eastAsia="Times New Roman" w:hAnsi="Calibri" w:cs="Times New Roman"/>
                  <w:i/>
                  <w:iCs/>
                  <w:color w:val="000000"/>
                  <w:sz w:val="22"/>
                  <w:lang w:eastAsia="ja-JP"/>
                </w:rPr>
                <w:delText xml:space="preserve"> Plan Management</w:delText>
              </w:r>
              <w:r w:rsidRPr="00995EDD" w:rsidDel="00046B5E">
                <w:rPr>
                  <w:rFonts w:ascii="Calibri" w:eastAsia="Times New Roman" w:hAnsi="Calibri" w:cs="Times New Roman"/>
                  <w:color w:val="000000"/>
                  <w:sz w:val="22"/>
                  <w:lang w:eastAsia="ja-JP"/>
                </w:rPr>
                <w:delText xml:space="preserve"> screen</w:delText>
              </w:r>
              <w:r w:rsidRPr="00995EDD" w:rsidDel="00046B5E">
                <w:rPr>
                  <w:rFonts w:ascii="Calibri" w:eastAsia="Times New Roman" w:hAnsi="Calibri" w:cs="Times New Roman"/>
                  <w:color w:val="000000"/>
                  <w:sz w:val="22"/>
                  <w:lang w:eastAsia="ja-JP"/>
                </w:rPr>
                <w:br/>
                <w:delText xml:space="preserve">2, Click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button on the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91" w:author="giangnhhse60606" w:date="2014-03-14T21:58:00Z"/>
                <w:rFonts w:ascii="Calibri" w:eastAsia="Times New Roman" w:hAnsi="Calibri" w:cs="Times New Roman"/>
                <w:color w:val="000000"/>
                <w:sz w:val="22"/>
                <w:lang w:eastAsia="ja-JP"/>
              </w:rPr>
            </w:pPr>
            <w:del w:id="2692" w:author="giangnhhse60606" w:date="2014-03-14T21:58:00Z">
              <w:r w:rsidRPr="00995EDD" w:rsidDel="00046B5E">
                <w:rPr>
                  <w:rFonts w:ascii="Calibri" w:eastAsia="Times New Roman" w:hAnsi="Calibri" w:cs="Times New Roman"/>
                  <w:color w:val="000000"/>
                  <w:sz w:val="22"/>
                  <w:lang w:eastAsia="ja-JP"/>
                </w:rPr>
                <w:delText xml:space="preserve">2,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screen will be displayed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93" w:author="giangnhhse60606" w:date="2014-03-14T21:58:00Z"/>
                <w:rFonts w:ascii="Calibri" w:eastAsia="Times New Roman" w:hAnsi="Calibri" w:cs="Times New Roman"/>
                <w:color w:val="000000"/>
                <w:sz w:val="22"/>
                <w:lang w:eastAsia="ja-JP"/>
              </w:rPr>
            </w:pPr>
            <w:del w:id="2694"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95" w:author="giangnhhse60606" w:date="2014-03-14T21:58:00Z"/>
                <w:rFonts w:ascii="Calibri" w:eastAsia="Times New Roman" w:hAnsi="Calibri" w:cs="Times New Roman"/>
                <w:color w:val="000000"/>
                <w:sz w:val="22"/>
                <w:lang w:eastAsia="ja-JP"/>
              </w:rPr>
            </w:pPr>
            <w:del w:id="2696"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97" w:author="giangnhhse60606" w:date="2014-03-14T21:58:00Z"/>
                <w:rFonts w:ascii="Calibri" w:eastAsia="Times New Roman" w:hAnsi="Calibri" w:cs="Times New Roman"/>
                <w:color w:val="000000"/>
                <w:sz w:val="22"/>
                <w:lang w:eastAsia="ja-JP"/>
              </w:rPr>
            </w:pPr>
            <w:del w:id="2698"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99" w:author="giangnhhse60606" w:date="2014-03-14T21:58:00Z"/>
                <w:rFonts w:ascii="Calibri" w:eastAsia="Times New Roman" w:hAnsi="Calibri" w:cs="Times New Roman"/>
                <w:color w:val="000000"/>
                <w:sz w:val="22"/>
                <w:lang w:eastAsia="ja-JP"/>
              </w:rPr>
            </w:pPr>
            <w:del w:id="2700"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701" w:author="giangnhhse60606" w:date="2014-03-14T21:58:00Z"/>
                <w:rFonts w:ascii="Calibri" w:eastAsia="Times New Roman" w:hAnsi="Calibri" w:cs="Times New Roman"/>
                <w:color w:val="000000"/>
                <w:sz w:val="22"/>
                <w:lang w:eastAsia="ja-JP"/>
              </w:rPr>
            </w:pPr>
            <w:del w:id="2702"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703"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704" w:author="giangnhhse60606" w:date="2014-03-14T21:58:00Z"/>
                <w:rFonts w:ascii="Calibri" w:eastAsia="Times New Roman" w:hAnsi="Calibri" w:cs="Times New Roman"/>
                <w:color w:val="000000"/>
                <w:sz w:val="22"/>
                <w:lang w:eastAsia="ja-JP"/>
              </w:rPr>
            </w:pPr>
            <w:del w:id="2705" w:author="giangnhhse60606" w:date="2014-03-14T21:58:00Z">
              <w:r w:rsidRPr="00995EDD" w:rsidDel="00046B5E">
                <w:rPr>
                  <w:rFonts w:ascii="Calibri" w:eastAsia="Times New Roman" w:hAnsi="Calibri" w:cs="Times New Roman"/>
                  <w:color w:val="000000"/>
                  <w:sz w:val="22"/>
                  <w:lang w:eastAsia="ja-JP"/>
                </w:rPr>
                <w:delText>TC_22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706" w:author="giangnhhse60606" w:date="2014-03-14T21:58:00Z"/>
                <w:rFonts w:ascii="Calibri" w:eastAsia="Times New Roman" w:hAnsi="Calibri" w:cs="Times New Roman"/>
                <w:color w:val="000000"/>
                <w:sz w:val="22"/>
                <w:lang w:eastAsia="ja-JP"/>
              </w:rPr>
            </w:pPr>
            <w:del w:id="2707" w:author="giangnhhse60606" w:date="2014-03-14T21:58:00Z">
              <w:r w:rsidRPr="00995EDD" w:rsidDel="00046B5E">
                <w:rPr>
                  <w:rFonts w:ascii="Calibri" w:eastAsia="Times New Roman" w:hAnsi="Calibri" w:cs="Times New Roman"/>
                  <w:color w:val="000000"/>
                  <w:sz w:val="22"/>
                  <w:lang w:eastAsia="ja-JP"/>
                </w:rPr>
                <w:delText>Assign Delivery men to plan</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708" w:author="giangnhhse60606" w:date="2014-03-14T21:58:00Z"/>
                <w:rFonts w:ascii="Calibri" w:eastAsia="Times New Roman" w:hAnsi="Calibri" w:cs="Times New Roman"/>
                <w:color w:val="000000"/>
                <w:sz w:val="22"/>
                <w:lang w:eastAsia="ja-JP"/>
              </w:rPr>
            </w:pPr>
            <w:del w:id="2709" w:author="giangnhhse60606" w:date="2014-03-14T21:58:00Z">
              <w:r w:rsidRPr="00995EDD" w:rsidDel="00046B5E">
                <w:rPr>
                  <w:rFonts w:ascii="Calibri" w:eastAsia="Times New Roman" w:hAnsi="Calibri" w:cs="Times New Roman"/>
                  <w:color w:val="000000"/>
                  <w:sz w:val="22"/>
                  <w:lang w:eastAsia="ja-JP"/>
                </w:rPr>
                <w:delText>*Pre-condition: Pass TC_21</w:delText>
              </w:r>
              <w:r w:rsidRPr="00995EDD" w:rsidDel="00046B5E">
                <w:rPr>
                  <w:rFonts w:ascii="Calibri" w:eastAsia="Times New Roman" w:hAnsi="Calibri" w:cs="Times New Roman"/>
                  <w:color w:val="000000"/>
                  <w:sz w:val="22"/>
                  <w:lang w:eastAsia="ja-JP"/>
                </w:rPr>
                <w:br/>
                <w:delText>1, Check the DM to assign</w:delText>
              </w:r>
              <w:r w:rsidRPr="00995EDD" w:rsidDel="00046B5E">
                <w:rPr>
                  <w:rFonts w:ascii="Calibri" w:eastAsia="Times New Roman" w:hAnsi="Calibri" w:cs="Times New Roman"/>
                  <w:color w:val="000000"/>
                  <w:sz w:val="22"/>
                  <w:lang w:eastAsia="ja-JP"/>
                </w:rPr>
                <w:br/>
                <w:delText xml:space="preserve">2, Click </w:delText>
              </w:r>
              <w:r w:rsidRPr="00995EDD" w:rsidDel="00046B5E">
                <w:rPr>
                  <w:rFonts w:ascii="Calibri" w:eastAsia="Times New Roman" w:hAnsi="Calibri" w:cs="Times New Roman"/>
                  <w:i/>
                  <w:iCs/>
                  <w:color w:val="000000"/>
                  <w:sz w:val="22"/>
                  <w:lang w:eastAsia="ja-JP"/>
                </w:rPr>
                <w:delText xml:space="preserve">OK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710" w:author="giangnhhse60606" w:date="2014-03-14T21:58:00Z"/>
                <w:rFonts w:ascii="Calibri" w:eastAsia="Times New Roman" w:hAnsi="Calibri" w:cs="Times New Roman"/>
                <w:color w:val="000000"/>
                <w:sz w:val="22"/>
                <w:lang w:eastAsia="ja-JP"/>
              </w:rPr>
            </w:pPr>
            <w:del w:id="2711" w:author="giangnhhse60606" w:date="2014-03-14T21:58:00Z">
              <w:r w:rsidRPr="00995EDD" w:rsidDel="00046B5E">
                <w:rPr>
                  <w:rFonts w:ascii="Calibri" w:eastAsia="Times New Roman" w:hAnsi="Calibri" w:cs="Times New Roman"/>
                  <w:color w:val="000000"/>
                  <w:sz w:val="22"/>
                  <w:lang w:eastAsia="ja-JP"/>
                </w:rPr>
                <w:delText xml:space="preserve">2, Redirect to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DM(s) are assigned to the plan</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712" w:author="giangnhhse60606" w:date="2014-03-14T21:58:00Z"/>
                <w:rFonts w:ascii="Calibri" w:eastAsia="Times New Roman" w:hAnsi="Calibri" w:cs="Times New Roman"/>
                <w:color w:val="000000"/>
                <w:sz w:val="22"/>
                <w:lang w:eastAsia="ja-JP"/>
              </w:rPr>
            </w:pPr>
            <w:del w:id="2713"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714" w:author="giangnhhse60606" w:date="2014-03-14T21:58:00Z"/>
                <w:rFonts w:ascii="Calibri" w:eastAsia="Times New Roman" w:hAnsi="Calibri" w:cs="Times New Roman"/>
                <w:color w:val="000000"/>
                <w:sz w:val="22"/>
                <w:lang w:eastAsia="ja-JP"/>
              </w:rPr>
            </w:pPr>
            <w:del w:id="2715"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716" w:author="giangnhhse60606" w:date="2014-03-14T21:58:00Z"/>
                <w:rFonts w:ascii="Calibri" w:eastAsia="Times New Roman" w:hAnsi="Calibri" w:cs="Times New Roman"/>
                <w:color w:val="000000"/>
                <w:sz w:val="22"/>
                <w:lang w:eastAsia="ja-JP"/>
              </w:rPr>
            </w:pPr>
            <w:del w:id="2717"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718" w:author="giangnhhse60606" w:date="2014-03-14T21:58:00Z"/>
                <w:rFonts w:ascii="Calibri" w:eastAsia="Times New Roman" w:hAnsi="Calibri" w:cs="Times New Roman"/>
                <w:color w:val="000000"/>
                <w:sz w:val="22"/>
                <w:lang w:eastAsia="ja-JP"/>
              </w:rPr>
            </w:pPr>
            <w:del w:id="2719"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720" w:author="giangnhhse60606" w:date="2014-03-14T21:58:00Z"/>
                <w:rFonts w:ascii="Calibri" w:eastAsia="Times New Roman" w:hAnsi="Calibri" w:cs="Times New Roman"/>
                <w:color w:val="000000"/>
                <w:sz w:val="22"/>
                <w:lang w:eastAsia="ja-JP"/>
              </w:rPr>
            </w:pPr>
            <w:del w:id="2721" w:author="giangnhhse60606" w:date="2014-03-14T21:58:00Z">
              <w:r w:rsidRPr="00995EDD" w:rsidDel="00046B5E">
                <w:rPr>
                  <w:rFonts w:ascii="Calibri" w:eastAsia="Times New Roman" w:hAnsi="Calibri" w:cs="Times New Roman"/>
                  <w:color w:val="000000"/>
                  <w:sz w:val="22"/>
                  <w:lang w:eastAsia="ja-JP"/>
                </w:rPr>
                <w:delText> </w:delText>
              </w:r>
            </w:del>
          </w:p>
        </w:tc>
      </w:tr>
    </w:tbl>
    <w:p w:rsidR="00124AC0" w:rsidRPr="00124AC0" w:rsidDel="00046B5E" w:rsidRDefault="00124AC0">
      <w:pPr>
        <w:rPr>
          <w:del w:id="2722" w:author="giangnhhse60606" w:date="2014-03-14T21:58:00Z"/>
        </w:rPr>
      </w:pPr>
    </w:p>
    <w:p w:rsidR="00584992" w:rsidRPr="00966D30" w:rsidDel="00046B5E" w:rsidRDefault="00584992">
      <w:pPr>
        <w:pStyle w:val="Heading4"/>
        <w:ind w:left="0" w:firstLine="0"/>
        <w:rPr>
          <w:del w:id="2723" w:author="giangnhhse60606" w:date="2014-03-14T21:58:00Z"/>
          <w:rFonts w:asciiTheme="minorHAnsi" w:hAnsiTheme="minorHAnsi"/>
        </w:rPr>
        <w:pPrChange w:id="2724" w:author="giangnhhse60606" w:date="2014-03-14T21:58:00Z">
          <w:pPr>
            <w:pStyle w:val="Heading4"/>
          </w:pPr>
        </w:pPrChange>
      </w:pPr>
      <w:del w:id="2725" w:author="giangnhhse60606" w:date="2014-03-14T21:58:00Z">
        <w:r w:rsidRPr="00966D30" w:rsidDel="00046B5E">
          <w:rPr>
            <w:rFonts w:asciiTheme="minorHAnsi" w:hAnsiTheme="minorHAnsi"/>
          </w:rPr>
          <w:delText>Role ‘</w:delText>
        </w:r>
        <w:r w:rsidR="009D3210" w:rsidDel="00046B5E">
          <w:rPr>
            <w:rFonts w:asciiTheme="minorHAnsi" w:hAnsiTheme="minorHAnsi"/>
          </w:rPr>
          <w:delText>Buyer’</w:delText>
        </w:r>
      </w:del>
    </w:p>
    <w:p w:rsidR="00584992" w:rsidRPr="00966D30" w:rsidDel="00046B5E" w:rsidRDefault="00584992">
      <w:pPr>
        <w:rPr>
          <w:del w:id="2726" w:author="giangnhhse60606" w:date="2014-03-14T21:58:00Z"/>
          <w:b/>
          <w:i/>
        </w:rPr>
        <w:pPrChange w:id="2727" w:author="giangnhhse60606" w:date="2014-03-14T21:58:00Z">
          <w:pPr>
            <w:ind w:left="720"/>
          </w:pPr>
        </w:pPrChange>
      </w:pPr>
    </w:p>
    <w:p w:rsidR="00DD04E0" w:rsidRPr="00966D30" w:rsidDel="00046B5E" w:rsidRDefault="00DD04E0">
      <w:pPr>
        <w:rPr>
          <w:del w:id="2728" w:author="giangnhhse60606" w:date="2014-03-14T21:58:00Z"/>
        </w:rPr>
        <w:pPrChange w:id="2729" w:author="giangnhhse60606" w:date="2014-03-14T21:58:00Z">
          <w:pPr>
            <w:ind w:left="720"/>
          </w:pPr>
        </w:pPrChange>
      </w:pPr>
    </w:p>
    <w:tbl>
      <w:tblPr>
        <w:tblW w:w="119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682"/>
        <w:gridCol w:w="2740"/>
        <w:gridCol w:w="2605"/>
        <w:gridCol w:w="833"/>
        <w:gridCol w:w="1020"/>
        <w:gridCol w:w="1840"/>
      </w:tblGrid>
      <w:tr w:rsidR="002E5796" w:rsidRPr="002E5796" w:rsidDel="00046B5E" w:rsidTr="002E5796">
        <w:trPr>
          <w:trHeight w:val="300"/>
          <w:del w:id="2730"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731" w:author="giangnhhse60606" w:date="2014-03-14T21:58:00Z"/>
                <w:rFonts w:ascii="Calibri" w:eastAsia="Times New Roman" w:hAnsi="Calibri" w:cs="Times New Roman"/>
                <w:b/>
                <w:bCs/>
                <w:color w:val="000000"/>
                <w:sz w:val="22"/>
                <w:lang w:eastAsia="ja-JP"/>
              </w:rPr>
            </w:pPr>
            <w:del w:id="2732" w:author="giangnhhse60606" w:date="2014-03-14T21:58:00Z">
              <w:r w:rsidRPr="002E5796" w:rsidDel="00046B5E">
                <w:rPr>
                  <w:rFonts w:ascii="Calibri" w:eastAsia="Times New Roman" w:hAnsi="Calibri" w:cs="Times New Roman"/>
                  <w:b/>
                  <w:bCs/>
                  <w:color w:val="000000"/>
                  <w:sz w:val="22"/>
                  <w:lang w:eastAsia="ja-JP"/>
                </w:rPr>
                <w:delText>Test case No</w:delText>
              </w:r>
            </w:del>
          </w:p>
        </w:tc>
        <w:tc>
          <w:tcPr>
            <w:tcW w:w="1700" w:type="dxa"/>
            <w:shd w:val="clear" w:color="auto" w:fill="auto"/>
            <w:vAlign w:val="center"/>
            <w:hideMark/>
          </w:tcPr>
          <w:p w:rsidR="002E5796" w:rsidRPr="002E5796" w:rsidDel="00046B5E" w:rsidRDefault="002E5796">
            <w:pPr>
              <w:spacing w:after="0" w:line="240" w:lineRule="auto"/>
              <w:jc w:val="center"/>
              <w:rPr>
                <w:del w:id="2733" w:author="giangnhhse60606" w:date="2014-03-14T21:58:00Z"/>
                <w:rFonts w:ascii="Calibri" w:eastAsia="Times New Roman" w:hAnsi="Calibri" w:cs="Times New Roman"/>
                <w:b/>
                <w:bCs/>
                <w:color w:val="000000"/>
                <w:sz w:val="22"/>
                <w:lang w:eastAsia="ja-JP"/>
              </w:rPr>
            </w:pPr>
            <w:del w:id="2734" w:author="giangnhhse60606" w:date="2014-03-14T21:58:00Z">
              <w:r w:rsidRPr="002E5796" w:rsidDel="00046B5E">
                <w:rPr>
                  <w:rFonts w:ascii="Calibri" w:eastAsia="Times New Roman" w:hAnsi="Calibri" w:cs="Times New Roman"/>
                  <w:b/>
                  <w:bCs/>
                  <w:color w:val="000000"/>
                  <w:sz w:val="22"/>
                  <w:lang w:eastAsia="ja-JP"/>
                </w:rPr>
                <w:delText>Test case</w:delText>
              </w:r>
            </w:del>
          </w:p>
        </w:tc>
        <w:tc>
          <w:tcPr>
            <w:tcW w:w="2740" w:type="dxa"/>
            <w:shd w:val="clear" w:color="auto" w:fill="auto"/>
            <w:noWrap/>
            <w:vAlign w:val="center"/>
            <w:hideMark/>
          </w:tcPr>
          <w:p w:rsidR="002E5796" w:rsidRPr="002E5796" w:rsidDel="00046B5E" w:rsidRDefault="002E5796">
            <w:pPr>
              <w:spacing w:after="0" w:line="240" w:lineRule="auto"/>
              <w:jc w:val="center"/>
              <w:rPr>
                <w:del w:id="2735" w:author="giangnhhse60606" w:date="2014-03-14T21:58:00Z"/>
                <w:rFonts w:ascii="Calibri" w:eastAsia="Times New Roman" w:hAnsi="Calibri" w:cs="Times New Roman"/>
                <w:b/>
                <w:bCs/>
                <w:color w:val="000000"/>
                <w:sz w:val="22"/>
                <w:lang w:eastAsia="ja-JP"/>
              </w:rPr>
            </w:pPr>
            <w:del w:id="2736" w:author="giangnhhse60606" w:date="2014-03-14T21:58:00Z">
              <w:r w:rsidRPr="002E5796" w:rsidDel="00046B5E">
                <w:rPr>
                  <w:rFonts w:ascii="Calibri" w:eastAsia="Times New Roman" w:hAnsi="Calibri" w:cs="Times New Roman"/>
                  <w:b/>
                  <w:bCs/>
                  <w:color w:val="000000"/>
                  <w:sz w:val="22"/>
                  <w:lang w:eastAsia="ja-JP"/>
                </w:rPr>
                <w:delText>Input</w:delText>
              </w:r>
            </w:del>
          </w:p>
        </w:tc>
        <w:tc>
          <w:tcPr>
            <w:tcW w:w="2660" w:type="dxa"/>
            <w:shd w:val="clear" w:color="auto" w:fill="auto"/>
            <w:vAlign w:val="center"/>
            <w:hideMark/>
          </w:tcPr>
          <w:p w:rsidR="002E5796" w:rsidRPr="002E5796" w:rsidDel="00046B5E" w:rsidRDefault="002E5796">
            <w:pPr>
              <w:spacing w:after="0" w:line="240" w:lineRule="auto"/>
              <w:jc w:val="center"/>
              <w:rPr>
                <w:del w:id="2737" w:author="giangnhhse60606" w:date="2014-03-14T21:58:00Z"/>
                <w:rFonts w:ascii="Calibri" w:eastAsia="Times New Roman" w:hAnsi="Calibri" w:cs="Times New Roman"/>
                <w:b/>
                <w:bCs/>
                <w:color w:val="000000"/>
                <w:sz w:val="22"/>
                <w:lang w:eastAsia="ja-JP"/>
              </w:rPr>
            </w:pPr>
            <w:del w:id="2738" w:author="giangnhhse60606" w:date="2014-03-14T21:58:00Z">
              <w:r w:rsidRPr="002E5796" w:rsidDel="00046B5E">
                <w:rPr>
                  <w:rFonts w:ascii="Calibri" w:eastAsia="Times New Roman" w:hAnsi="Calibri" w:cs="Times New Roman"/>
                  <w:b/>
                  <w:bCs/>
                  <w:color w:val="000000"/>
                  <w:sz w:val="22"/>
                  <w:lang w:eastAsia="ja-JP"/>
                </w:rPr>
                <w:delText>Expected Result</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739" w:author="giangnhhse60606" w:date="2014-03-14T21:58:00Z"/>
                <w:rFonts w:ascii="Calibri" w:eastAsia="Times New Roman" w:hAnsi="Calibri" w:cs="Times New Roman"/>
                <w:b/>
                <w:bCs/>
                <w:color w:val="000000"/>
                <w:sz w:val="22"/>
                <w:lang w:eastAsia="ja-JP"/>
              </w:rPr>
            </w:pPr>
            <w:del w:id="2740" w:author="giangnhhse60606" w:date="2014-03-14T21:58:00Z">
              <w:r w:rsidRPr="002E5796" w:rsidDel="00046B5E">
                <w:rPr>
                  <w:rFonts w:ascii="Calibri" w:eastAsia="Times New Roman" w:hAnsi="Calibri" w:cs="Times New Roman"/>
                  <w:b/>
                  <w:bCs/>
                  <w:color w:val="000000"/>
                  <w:sz w:val="22"/>
                  <w:lang w:eastAsia="ja-JP"/>
                </w:rPr>
                <w:delText>Status</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741" w:author="giangnhhse60606" w:date="2014-03-14T21:58:00Z"/>
                <w:rFonts w:ascii="Calibri" w:eastAsia="Times New Roman" w:hAnsi="Calibri" w:cs="Times New Roman"/>
                <w:b/>
                <w:bCs/>
                <w:color w:val="000000"/>
                <w:sz w:val="22"/>
                <w:lang w:eastAsia="ja-JP"/>
              </w:rPr>
            </w:pPr>
            <w:del w:id="2742" w:author="giangnhhse60606" w:date="2014-03-14T21:58:00Z">
              <w:r w:rsidRPr="002E5796" w:rsidDel="00046B5E">
                <w:rPr>
                  <w:rFonts w:ascii="Calibri" w:eastAsia="Times New Roman" w:hAnsi="Calibri" w:cs="Times New Roman"/>
                  <w:b/>
                  <w:bCs/>
                  <w:color w:val="000000"/>
                  <w:sz w:val="22"/>
                  <w:lang w:eastAsia="ja-JP"/>
                </w:rPr>
                <w:delText>Type</w:delText>
              </w:r>
            </w:del>
          </w:p>
        </w:tc>
        <w:tc>
          <w:tcPr>
            <w:tcW w:w="1840" w:type="dxa"/>
            <w:shd w:val="clear" w:color="auto" w:fill="auto"/>
            <w:noWrap/>
            <w:vAlign w:val="center"/>
            <w:hideMark/>
          </w:tcPr>
          <w:p w:rsidR="002E5796" w:rsidRPr="002E5796" w:rsidDel="00046B5E" w:rsidRDefault="002E5796">
            <w:pPr>
              <w:spacing w:after="0" w:line="240" w:lineRule="auto"/>
              <w:jc w:val="center"/>
              <w:rPr>
                <w:del w:id="2743" w:author="giangnhhse60606" w:date="2014-03-14T21:58:00Z"/>
                <w:rFonts w:ascii="Calibri" w:eastAsia="Times New Roman" w:hAnsi="Calibri" w:cs="Times New Roman"/>
                <w:b/>
                <w:bCs/>
                <w:color w:val="000000"/>
                <w:sz w:val="22"/>
                <w:lang w:eastAsia="ja-JP"/>
              </w:rPr>
            </w:pPr>
            <w:del w:id="2744" w:author="giangnhhse60606" w:date="2014-03-14T21:58:00Z">
              <w:r w:rsidRPr="002E5796" w:rsidDel="00046B5E">
                <w:rPr>
                  <w:rFonts w:ascii="Calibri" w:eastAsia="Times New Roman" w:hAnsi="Calibri" w:cs="Times New Roman"/>
                  <w:b/>
                  <w:bCs/>
                  <w:color w:val="000000"/>
                  <w:sz w:val="22"/>
                  <w:lang w:eastAsia="ja-JP"/>
                </w:rPr>
                <w:delText>Note</w:delText>
              </w:r>
            </w:del>
          </w:p>
        </w:tc>
      </w:tr>
      <w:tr w:rsidR="002E5796" w:rsidRPr="002E5796" w:rsidDel="00046B5E" w:rsidTr="002E5796">
        <w:trPr>
          <w:trHeight w:val="1200"/>
          <w:del w:id="2745"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746" w:author="giangnhhse60606" w:date="2014-03-14T21:58:00Z"/>
                <w:rFonts w:ascii="Calibri" w:eastAsia="Times New Roman" w:hAnsi="Calibri" w:cs="Times New Roman"/>
                <w:color w:val="000000"/>
                <w:sz w:val="22"/>
                <w:lang w:eastAsia="ja-JP"/>
              </w:rPr>
            </w:pPr>
            <w:del w:id="2747" w:author="giangnhhse60606" w:date="2014-03-14T21:58:00Z">
              <w:r w:rsidRPr="002E5796" w:rsidDel="00046B5E">
                <w:rPr>
                  <w:rFonts w:ascii="Calibri" w:eastAsia="Times New Roman" w:hAnsi="Calibri" w:cs="Times New Roman"/>
                  <w:color w:val="000000"/>
                  <w:sz w:val="22"/>
                  <w:lang w:eastAsia="ja-JP"/>
                </w:rPr>
                <w:delText>TC_01</w:delText>
              </w:r>
            </w:del>
          </w:p>
        </w:tc>
        <w:tc>
          <w:tcPr>
            <w:tcW w:w="1700" w:type="dxa"/>
            <w:shd w:val="clear" w:color="auto" w:fill="auto"/>
            <w:vAlign w:val="center"/>
            <w:hideMark/>
          </w:tcPr>
          <w:p w:rsidR="002E5796" w:rsidRPr="002E5796" w:rsidDel="00046B5E" w:rsidRDefault="002E5796">
            <w:pPr>
              <w:spacing w:after="0" w:line="240" w:lineRule="auto"/>
              <w:rPr>
                <w:del w:id="2748" w:author="giangnhhse60606" w:date="2014-03-14T21:58:00Z"/>
                <w:rFonts w:ascii="Calibri" w:eastAsia="Times New Roman" w:hAnsi="Calibri" w:cs="Times New Roman"/>
                <w:color w:val="000000"/>
                <w:sz w:val="22"/>
                <w:lang w:eastAsia="ja-JP"/>
              </w:rPr>
            </w:pPr>
            <w:del w:id="2749" w:author="giangnhhse60606" w:date="2014-03-14T21:58:00Z">
              <w:r w:rsidRPr="002E5796" w:rsidDel="00046B5E">
                <w:rPr>
                  <w:rFonts w:ascii="Calibri" w:eastAsia="Times New Roman" w:hAnsi="Calibri" w:cs="Times New Roman"/>
                  <w:color w:val="000000"/>
                  <w:sz w:val="22"/>
                  <w:lang w:eastAsia="ja-JP"/>
                </w:rPr>
                <w:delText>Add product to Cart</w:delText>
              </w:r>
            </w:del>
          </w:p>
        </w:tc>
        <w:tc>
          <w:tcPr>
            <w:tcW w:w="2740" w:type="dxa"/>
            <w:shd w:val="clear" w:color="auto" w:fill="auto"/>
            <w:vAlign w:val="bottom"/>
            <w:hideMark/>
          </w:tcPr>
          <w:p w:rsidR="002E5796" w:rsidRPr="002E5796" w:rsidDel="00046B5E" w:rsidRDefault="002E5796">
            <w:pPr>
              <w:spacing w:after="0" w:line="240" w:lineRule="auto"/>
              <w:rPr>
                <w:del w:id="2750" w:author="giangnhhse60606" w:date="2014-03-14T21:58:00Z"/>
                <w:rFonts w:ascii="Calibri" w:eastAsia="Times New Roman" w:hAnsi="Calibri" w:cs="Times New Roman"/>
                <w:color w:val="000000"/>
                <w:sz w:val="22"/>
                <w:lang w:eastAsia="ja-JP"/>
              </w:rPr>
            </w:pPr>
            <w:del w:id="2751" w:author="giangnhhse60606" w:date="2014-03-14T21:58:00Z">
              <w:r w:rsidRPr="002E5796" w:rsidDel="00046B5E">
                <w:rPr>
                  <w:rFonts w:ascii="Calibri" w:eastAsia="Times New Roman" w:hAnsi="Calibri" w:cs="Times New Roman"/>
                  <w:color w:val="000000"/>
                  <w:sz w:val="22"/>
                  <w:lang w:eastAsia="ja-JP"/>
                </w:rPr>
                <w:delText>1. Open the main page</w:delText>
              </w:r>
              <w:r w:rsidRPr="002E5796" w:rsidDel="00046B5E">
                <w:rPr>
                  <w:rFonts w:ascii="Calibri" w:eastAsia="Times New Roman" w:hAnsi="Calibri" w:cs="Times New Roman"/>
                  <w:color w:val="000000"/>
                  <w:sz w:val="22"/>
                  <w:lang w:eastAsia="ja-JP"/>
                </w:rPr>
                <w:br/>
                <w:delText xml:space="preserve">2. Click </w:delText>
              </w:r>
              <w:r w:rsidRPr="002E5796" w:rsidDel="00046B5E">
                <w:rPr>
                  <w:rFonts w:ascii="Calibri" w:eastAsia="Times New Roman" w:hAnsi="Calibri" w:cs="Times New Roman"/>
                  <w:i/>
                  <w:iCs/>
                  <w:color w:val="000000"/>
                  <w:sz w:val="22"/>
                  <w:lang w:eastAsia="ja-JP"/>
                </w:rPr>
                <w:delText xml:space="preserve">Add </w:delText>
              </w:r>
              <w:r w:rsidRPr="002E5796" w:rsidDel="00046B5E">
                <w:rPr>
                  <w:rFonts w:ascii="Calibri" w:eastAsia="Times New Roman" w:hAnsi="Calibri" w:cs="Times New Roman"/>
                  <w:color w:val="000000"/>
                  <w:sz w:val="22"/>
                  <w:lang w:eastAsia="ja-JP"/>
                </w:rPr>
                <w:delText>button on the product record</w:delText>
              </w:r>
            </w:del>
          </w:p>
        </w:tc>
        <w:tc>
          <w:tcPr>
            <w:tcW w:w="2660" w:type="dxa"/>
            <w:shd w:val="clear" w:color="auto" w:fill="auto"/>
            <w:hideMark/>
          </w:tcPr>
          <w:p w:rsidR="002E5796" w:rsidRPr="002E5796" w:rsidDel="00046B5E" w:rsidRDefault="002E5796">
            <w:pPr>
              <w:spacing w:after="0" w:line="240" w:lineRule="auto"/>
              <w:rPr>
                <w:del w:id="2752" w:author="giangnhhse60606" w:date="2014-03-14T21:58:00Z"/>
                <w:rFonts w:ascii="Calibri" w:eastAsia="Times New Roman" w:hAnsi="Calibri" w:cs="Times New Roman"/>
                <w:color w:val="000000"/>
                <w:sz w:val="22"/>
                <w:lang w:eastAsia="ja-JP"/>
              </w:rPr>
            </w:pPr>
            <w:del w:id="2753" w:author="giangnhhse60606" w:date="2014-03-14T21:58:00Z">
              <w:r w:rsidRPr="002E5796" w:rsidDel="00046B5E">
                <w:rPr>
                  <w:rFonts w:ascii="Calibri" w:eastAsia="Times New Roman" w:hAnsi="Calibri" w:cs="Times New Roman"/>
                  <w:color w:val="000000"/>
                  <w:sz w:val="22"/>
                  <w:lang w:eastAsia="ja-JP"/>
                </w:rPr>
                <w:delText>2. The selected product will be moved to Cart area</w:delText>
              </w:r>
              <w:r w:rsidRPr="002E5796" w:rsidDel="00046B5E">
                <w:rPr>
                  <w:rFonts w:ascii="Calibri" w:eastAsia="Times New Roman" w:hAnsi="Calibri" w:cs="Times New Roman"/>
                  <w:color w:val="000000"/>
                  <w:sz w:val="22"/>
                  <w:lang w:eastAsia="ja-JP"/>
                </w:rPr>
                <w:br/>
                <w:delText>- Total price is updated</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754" w:author="giangnhhse60606" w:date="2014-03-14T21:58:00Z"/>
                <w:rFonts w:ascii="Calibri" w:eastAsia="Times New Roman" w:hAnsi="Calibri" w:cs="Times New Roman"/>
                <w:color w:val="000000"/>
                <w:sz w:val="22"/>
                <w:lang w:eastAsia="ja-JP"/>
              </w:rPr>
            </w:pPr>
            <w:del w:id="2755" w:author="giangnhhse60606" w:date="2014-03-14T21:58:00Z">
              <w:r w:rsidRPr="002E5796" w:rsidDel="00046B5E">
                <w:rPr>
                  <w:rFonts w:ascii="Calibri" w:eastAsia="Times New Roman" w:hAnsi="Calibri" w:cs="Times New Roman"/>
                  <w:color w:val="000000"/>
                  <w:sz w:val="22"/>
                  <w:lang w:eastAsia="ja-JP"/>
                </w:rPr>
                <w:delText>Passed</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756" w:author="giangnhhse60606" w:date="2014-03-14T21:58:00Z"/>
                <w:rFonts w:ascii="Calibri" w:eastAsia="Times New Roman" w:hAnsi="Calibri" w:cs="Times New Roman"/>
                <w:color w:val="000000"/>
                <w:sz w:val="22"/>
                <w:lang w:eastAsia="ja-JP"/>
              </w:rPr>
            </w:pPr>
            <w:del w:id="2757" w:author="giangnhhse60606" w:date="2014-03-14T21:58:00Z">
              <w:r w:rsidRPr="002E5796" w:rsidDel="00046B5E">
                <w:rPr>
                  <w:rFonts w:ascii="Calibri" w:eastAsia="Times New Roman" w:hAnsi="Calibri" w:cs="Times New Roman"/>
                  <w:color w:val="000000"/>
                  <w:sz w:val="22"/>
                  <w:lang w:eastAsia="ja-JP"/>
                </w:rPr>
                <w:delText>Normal</w:delText>
              </w:r>
            </w:del>
          </w:p>
        </w:tc>
        <w:tc>
          <w:tcPr>
            <w:tcW w:w="1840" w:type="dxa"/>
            <w:shd w:val="clear" w:color="auto" w:fill="auto"/>
            <w:noWrap/>
            <w:vAlign w:val="center"/>
            <w:hideMark/>
          </w:tcPr>
          <w:p w:rsidR="002E5796" w:rsidRPr="002E5796" w:rsidDel="00046B5E" w:rsidRDefault="002E5796">
            <w:pPr>
              <w:spacing w:after="0" w:line="240" w:lineRule="auto"/>
              <w:rPr>
                <w:del w:id="2758"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1500"/>
          <w:del w:id="2759"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760" w:author="giangnhhse60606" w:date="2014-03-14T21:58:00Z"/>
                <w:rFonts w:ascii="Calibri" w:eastAsia="Times New Roman" w:hAnsi="Calibri" w:cs="Times New Roman"/>
                <w:color w:val="000000"/>
                <w:sz w:val="22"/>
                <w:lang w:eastAsia="ja-JP"/>
              </w:rPr>
            </w:pPr>
            <w:del w:id="2761" w:author="giangnhhse60606" w:date="2014-03-14T21:58:00Z">
              <w:r w:rsidRPr="002E5796" w:rsidDel="00046B5E">
                <w:rPr>
                  <w:rFonts w:ascii="Calibri" w:eastAsia="Times New Roman" w:hAnsi="Calibri" w:cs="Times New Roman"/>
                  <w:color w:val="000000"/>
                  <w:sz w:val="22"/>
                  <w:lang w:eastAsia="ja-JP"/>
                </w:rPr>
                <w:delText>TC_02</w:delText>
              </w:r>
            </w:del>
          </w:p>
        </w:tc>
        <w:tc>
          <w:tcPr>
            <w:tcW w:w="1700" w:type="dxa"/>
            <w:shd w:val="clear" w:color="auto" w:fill="auto"/>
            <w:vAlign w:val="center"/>
            <w:hideMark/>
          </w:tcPr>
          <w:p w:rsidR="002E5796" w:rsidRPr="002E5796" w:rsidDel="00046B5E" w:rsidRDefault="002E5796">
            <w:pPr>
              <w:spacing w:after="0" w:line="240" w:lineRule="auto"/>
              <w:rPr>
                <w:del w:id="2762" w:author="giangnhhse60606" w:date="2014-03-14T21:58:00Z"/>
                <w:rFonts w:ascii="Calibri" w:eastAsia="Times New Roman" w:hAnsi="Calibri" w:cs="Times New Roman"/>
                <w:color w:val="000000"/>
                <w:sz w:val="22"/>
                <w:lang w:eastAsia="ja-JP"/>
              </w:rPr>
            </w:pPr>
            <w:del w:id="2763" w:author="giangnhhse60606" w:date="2014-03-14T21:58:00Z">
              <w:r w:rsidRPr="002E5796" w:rsidDel="00046B5E">
                <w:rPr>
                  <w:rFonts w:ascii="Calibri" w:eastAsia="Times New Roman" w:hAnsi="Calibri" w:cs="Times New Roman"/>
                  <w:color w:val="000000"/>
                  <w:sz w:val="22"/>
                  <w:lang w:eastAsia="ja-JP"/>
                </w:rPr>
                <w:delText>Remove product from Cart</w:delText>
              </w:r>
            </w:del>
          </w:p>
        </w:tc>
        <w:tc>
          <w:tcPr>
            <w:tcW w:w="2740" w:type="dxa"/>
            <w:shd w:val="clear" w:color="auto" w:fill="auto"/>
            <w:vAlign w:val="bottom"/>
            <w:hideMark/>
          </w:tcPr>
          <w:p w:rsidR="002E5796" w:rsidRPr="002E5796" w:rsidDel="00046B5E" w:rsidRDefault="002E5796">
            <w:pPr>
              <w:spacing w:after="0" w:line="240" w:lineRule="auto"/>
              <w:rPr>
                <w:del w:id="2764" w:author="giangnhhse60606" w:date="2014-03-14T21:58:00Z"/>
                <w:rFonts w:ascii="Calibri" w:eastAsia="Times New Roman" w:hAnsi="Calibri" w:cs="Times New Roman"/>
                <w:color w:val="000000"/>
                <w:sz w:val="22"/>
                <w:lang w:eastAsia="ja-JP"/>
              </w:rPr>
            </w:pPr>
            <w:del w:id="2765"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Click </w:delText>
              </w:r>
              <w:r w:rsidRPr="002E5796" w:rsidDel="00046B5E">
                <w:rPr>
                  <w:rFonts w:ascii="Calibri" w:eastAsia="Times New Roman" w:hAnsi="Calibri" w:cs="Times New Roman"/>
                  <w:i/>
                  <w:iCs/>
                  <w:color w:val="000000"/>
                  <w:sz w:val="22"/>
                  <w:lang w:eastAsia="ja-JP"/>
                </w:rPr>
                <w:delText xml:space="preserve">Remove </w:delText>
              </w:r>
              <w:r w:rsidRPr="002E5796" w:rsidDel="00046B5E">
                <w:rPr>
                  <w:rFonts w:ascii="Calibri" w:eastAsia="Times New Roman" w:hAnsi="Calibri" w:cs="Times New Roman"/>
                  <w:color w:val="000000"/>
                  <w:sz w:val="22"/>
                  <w:lang w:eastAsia="ja-JP"/>
                </w:rPr>
                <w:delText>button on the product user doesn't need to buy</w:delText>
              </w:r>
            </w:del>
          </w:p>
        </w:tc>
        <w:tc>
          <w:tcPr>
            <w:tcW w:w="2660" w:type="dxa"/>
            <w:shd w:val="clear" w:color="auto" w:fill="auto"/>
            <w:hideMark/>
          </w:tcPr>
          <w:p w:rsidR="002E5796" w:rsidRPr="002E5796" w:rsidDel="00046B5E" w:rsidRDefault="002E5796">
            <w:pPr>
              <w:spacing w:after="0" w:line="240" w:lineRule="auto"/>
              <w:rPr>
                <w:del w:id="2766" w:author="giangnhhse60606" w:date="2014-03-14T21:58:00Z"/>
                <w:rFonts w:ascii="Calibri" w:eastAsia="Times New Roman" w:hAnsi="Calibri" w:cs="Times New Roman"/>
                <w:color w:val="000000"/>
                <w:sz w:val="22"/>
                <w:lang w:eastAsia="ja-JP"/>
              </w:rPr>
            </w:pPr>
            <w:del w:id="2767" w:author="giangnhhse60606" w:date="2014-03-14T21:58:00Z">
              <w:r w:rsidRPr="002E5796" w:rsidDel="00046B5E">
                <w:rPr>
                  <w:rFonts w:ascii="Calibri" w:eastAsia="Times New Roman" w:hAnsi="Calibri" w:cs="Times New Roman"/>
                  <w:color w:val="000000"/>
                  <w:sz w:val="22"/>
                  <w:lang w:eastAsia="ja-JP"/>
                </w:rPr>
                <w:delText>1. The product will be removed from Cart.</w:delText>
              </w:r>
              <w:r w:rsidRPr="002E5796" w:rsidDel="00046B5E">
                <w:rPr>
                  <w:rFonts w:ascii="Calibri" w:eastAsia="Times New Roman" w:hAnsi="Calibri" w:cs="Times New Roman"/>
                  <w:color w:val="000000"/>
                  <w:sz w:val="22"/>
                  <w:lang w:eastAsia="ja-JP"/>
                </w:rPr>
                <w:br/>
                <w:delText>- Total price will be eliminated amount of removed product</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768" w:author="giangnhhse60606" w:date="2014-03-14T21:58:00Z"/>
                <w:rFonts w:ascii="Calibri" w:eastAsia="Times New Roman" w:hAnsi="Calibri" w:cs="Times New Roman"/>
                <w:color w:val="000000"/>
                <w:sz w:val="22"/>
                <w:lang w:eastAsia="ja-JP"/>
              </w:rPr>
            </w:pPr>
            <w:del w:id="2769" w:author="giangnhhse60606" w:date="2014-03-14T21:58:00Z">
              <w:r w:rsidRPr="002E5796" w:rsidDel="00046B5E">
                <w:rPr>
                  <w:rFonts w:ascii="Calibri" w:eastAsia="Times New Roman" w:hAnsi="Calibri" w:cs="Times New Roman"/>
                  <w:color w:val="000000"/>
                  <w:sz w:val="22"/>
                  <w:lang w:eastAsia="ja-JP"/>
                </w:rPr>
                <w:delText>Failed</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770" w:author="giangnhhse60606" w:date="2014-03-14T21:58:00Z"/>
                <w:rFonts w:ascii="Calibri" w:eastAsia="Times New Roman" w:hAnsi="Calibri" w:cs="Times New Roman"/>
                <w:color w:val="000000"/>
                <w:sz w:val="22"/>
                <w:lang w:eastAsia="ja-JP"/>
              </w:rPr>
            </w:pPr>
            <w:del w:id="2771" w:author="giangnhhse60606" w:date="2014-03-14T21:58:00Z">
              <w:r w:rsidRPr="002E5796" w:rsidDel="00046B5E">
                <w:rPr>
                  <w:rFonts w:ascii="Calibri" w:eastAsia="Times New Roman" w:hAnsi="Calibri" w:cs="Times New Roman"/>
                  <w:color w:val="000000"/>
                  <w:sz w:val="22"/>
                  <w:lang w:eastAsia="ja-JP"/>
                </w:rPr>
                <w:delText>Normal</w:delText>
              </w:r>
            </w:del>
          </w:p>
        </w:tc>
        <w:tc>
          <w:tcPr>
            <w:tcW w:w="1840" w:type="dxa"/>
            <w:shd w:val="clear" w:color="auto" w:fill="auto"/>
            <w:noWrap/>
            <w:vAlign w:val="center"/>
            <w:hideMark/>
          </w:tcPr>
          <w:p w:rsidR="002E5796" w:rsidRPr="002E5796" w:rsidDel="00046B5E" w:rsidRDefault="002E5796">
            <w:pPr>
              <w:spacing w:after="0" w:line="240" w:lineRule="auto"/>
              <w:rPr>
                <w:del w:id="2772"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3300"/>
          <w:del w:id="2773"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774" w:author="giangnhhse60606" w:date="2014-03-14T21:58:00Z"/>
                <w:rFonts w:ascii="Calibri" w:eastAsia="Times New Roman" w:hAnsi="Calibri" w:cs="Times New Roman"/>
                <w:color w:val="000000"/>
                <w:sz w:val="22"/>
                <w:lang w:eastAsia="ja-JP"/>
              </w:rPr>
            </w:pPr>
            <w:del w:id="2775" w:author="giangnhhse60606" w:date="2014-03-14T21:58:00Z">
              <w:r w:rsidRPr="002E5796" w:rsidDel="00046B5E">
                <w:rPr>
                  <w:rFonts w:ascii="Calibri" w:eastAsia="Times New Roman" w:hAnsi="Calibri" w:cs="Times New Roman"/>
                  <w:color w:val="000000"/>
                  <w:sz w:val="22"/>
                  <w:lang w:eastAsia="ja-JP"/>
                </w:rPr>
                <w:delText>TC_03</w:delText>
              </w:r>
            </w:del>
          </w:p>
        </w:tc>
        <w:tc>
          <w:tcPr>
            <w:tcW w:w="1700" w:type="dxa"/>
            <w:shd w:val="clear" w:color="auto" w:fill="auto"/>
            <w:vAlign w:val="center"/>
            <w:hideMark/>
          </w:tcPr>
          <w:p w:rsidR="002E5796" w:rsidRPr="002E5796" w:rsidDel="00046B5E" w:rsidRDefault="002E5796">
            <w:pPr>
              <w:spacing w:after="0" w:line="240" w:lineRule="auto"/>
              <w:rPr>
                <w:del w:id="2776" w:author="giangnhhse60606" w:date="2014-03-14T21:58:00Z"/>
                <w:rFonts w:ascii="Calibri" w:eastAsia="Times New Roman" w:hAnsi="Calibri" w:cs="Times New Roman"/>
                <w:color w:val="000000"/>
                <w:sz w:val="22"/>
                <w:lang w:eastAsia="ja-JP"/>
              </w:rPr>
            </w:pPr>
            <w:del w:id="2777" w:author="giangnhhse60606" w:date="2014-03-14T21:58:00Z">
              <w:r w:rsidRPr="002E5796" w:rsidDel="00046B5E">
                <w:rPr>
                  <w:rFonts w:ascii="Calibri" w:eastAsia="Times New Roman" w:hAnsi="Calibri" w:cs="Times New Roman"/>
                  <w:i/>
                  <w:iCs/>
                  <w:color w:val="000000"/>
                  <w:sz w:val="22"/>
                  <w:lang w:eastAsia="ja-JP"/>
                </w:rPr>
                <w:delText xml:space="preserve">OK </w:delText>
              </w:r>
              <w:r w:rsidRPr="002E5796" w:rsidDel="00046B5E">
                <w:rPr>
                  <w:rFonts w:ascii="Calibri" w:eastAsia="Times New Roman" w:hAnsi="Calibri" w:cs="Times New Roman"/>
                  <w:color w:val="000000"/>
                  <w:sz w:val="22"/>
                  <w:lang w:eastAsia="ja-JP"/>
                </w:rPr>
                <w:delText xml:space="preserve">button with </w:delText>
              </w:r>
              <w:r w:rsidRPr="002E5796" w:rsidDel="00046B5E">
                <w:rPr>
                  <w:rFonts w:ascii="Calibri" w:eastAsia="Times New Roman" w:hAnsi="Calibri" w:cs="Times New Roman"/>
                  <w:i/>
                  <w:iCs/>
                  <w:color w:val="000000"/>
                  <w:sz w:val="22"/>
                  <w:lang w:eastAsia="ja-JP"/>
                </w:rPr>
                <w:delText>Direct Delivery</w:delText>
              </w:r>
            </w:del>
          </w:p>
        </w:tc>
        <w:tc>
          <w:tcPr>
            <w:tcW w:w="2740" w:type="dxa"/>
            <w:shd w:val="clear" w:color="auto" w:fill="auto"/>
            <w:vAlign w:val="bottom"/>
            <w:hideMark/>
          </w:tcPr>
          <w:p w:rsidR="002E5796" w:rsidRPr="002E5796" w:rsidDel="00046B5E" w:rsidRDefault="002E5796">
            <w:pPr>
              <w:spacing w:after="0" w:line="240" w:lineRule="auto"/>
              <w:rPr>
                <w:del w:id="2778" w:author="giangnhhse60606" w:date="2014-03-14T21:58:00Z"/>
                <w:rFonts w:ascii="Calibri" w:eastAsia="Times New Roman" w:hAnsi="Calibri" w:cs="Times New Roman"/>
                <w:color w:val="000000"/>
                <w:sz w:val="22"/>
                <w:lang w:eastAsia="ja-JP"/>
              </w:rPr>
            </w:pPr>
            <w:del w:id="2779"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1. Move to Customer Info area</w:delText>
              </w:r>
              <w:r w:rsidRPr="002E5796" w:rsidDel="00046B5E">
                <w:rPr>
                  <w:rFonts w:ascii="Calibri" w:eastAsia="Times New Roman" w:hAnsi="Calibri" w:cs="Times New Roman"/>
                  <w:color w:val="000000"/>
                  <w:sz w:val="22"/>
                  <w:lang w:eastAsia="ja-JP"/>
                </w:rPr>
                <w:br/>
                <w:delText>2. Input the customer info, such as:</w:delText>
              </w:r>
              <w:r w:rsidRPr="002E5796" w:rsidDel="00046B5E">
                <w:rPr>
                  <w:rFonts w:ascii="Calibri" w:eastAsia="Times New Roman" w:hAnsi="Calibri" w:cs="Times New Roman"/>
                  <w:color w:val="000000"/>
                  <w:sz w:val="22"/>
                  <w:lang w:eastAsia="ja-JP"/>
                </w:rPr>
                <w:br/>
                <w:delText>Name: An Ngoc Anh</w:delText>
              </w:r>
              <w:r w:rsidRPr="002E5796" w:rsidDel="00046B5E">
                <w:rPr>
                  <w:rFonts w:ascii="Calibri" w:eastAsia="Times New Roman" w:hAnsi="Calibri" w:cs="Times New Roman"/>
                  <w:color w:val="000000"/>
                  <w:sz w:val="22"/>
                  <w:lang w:eastAsia="ja-JP"/>
                </w:rPr>
                <w:br/>
                <w:delText>Phone: 0912345678</w:delText>
              </w:r>
              <w:r w:rsidRPr="002E5796" w:rsidDel="00046B5E">
                <w:rPr>
                  <w:rFonts w:ascii="Calibri" w:eastAsia="Times New Roman" w:hAnsi="Calibri" w:cs="Times New Roman"/>
                  <w:color w:val="000000"/>
                  <w:sz w:val="22"/>
                  <w:lang w:eastAsia="ja-JP"/>
                </w:rPr>
                <w:br/>
                <w:delText>Email: anhan@gmail.com</w:delText>
              </w:r>
              <w:r w:rsidRPr="002E5796" w:rsidDel="00046B5E">
                <w:rPr>
                  <w:rFonts w:ascii="Calibri" w:eastAsia="Times New Roman" w:hAnsi="Calibri" w:cs="Times New Roman"/>
                  <w:color w:val="000000"/>
                  <w:sz w:val="22"/>
                  <w:lang w:eastAsia="ja-JP"/>
                </w:rPr>
                <w:br/>
                <w:delText>Delivery type: Direct</w:delText>
              </w:r>
              <w:r w:rsidRPr="002E5796" w:rsidDel="00046B5E">
                <w:rPr>
                  <w:rFonts w:ascii="Calibri" w:eastAsia="Times New Roman" w:hAnsi="Calibri" w:cs="Times New Roman"/>
                  <w:color w:val="000000"/>
                  <w:sz w:val="22"/>
                  <w:lang w:eastAsia="ja-JP"/>
                </w:rPr>
                <w:br/>
                <w:delText>3. Click OK button</w:delText>
              </w:r>
            </w:del>
          </w:p>
        </w:tc>
        <w:tc>
          <w:tcPr>
            <w:tcW w:w="2660" w:type="dxa"/>
            <w:shd w:val="clear" w:color="auto" w:fill="auto"/>
            <w:hideMark/>
          </w:tcPr>
          <w:p w:rsidR="002E5796" w:rsidRPr="002E5796" w:rsidDel="00046B5E" w:rsidRDefault="002E5796">
            <w:pPr>
              <w:spacing w:after="0" w:line="240" w:lineRule="auto"/>
              <w:rPr>
                <w:del w:id="2780" w:author="giangnhhse60606" w:date="2014-03-14T21:58:00Z"/>
                <w:rFonts w:ascii="Calibri" w:eastAsia="Times New Roman" w:hAnsi="Calibri" w:cs="Times New Roman"/>
                <w:color w:val="000000"/>
                <w:sz w:val="22"/>
                <w:lang w:eastAsia="ja-JP"/>
              </w:rPr>
            </w:pPr>
            <w:del w:id="2781" w:author="giangnhhse60606" w:date="2014-03-14T21:58:00Z">
              <w:r w:rsidRPr="002E5796" w:rsidDel="00046B5E">
                <w:rPr>
                  <w:rFonts w:ascii="Calibri" w:eastAsia="Times New Roman" w:hAnsi="Calibri" w:cs="Times New Roman"/>
                  <w:color w:val="000000"/>
                  <w:sz w:val="22"/>
                  <w:lang w:eastAsia="ja-JP"/>
                </w:rPr>
                <w:delText>1. Focus on Customer Info area</w:delText>
              </w:r>
              <w:r w:rsidRPr="002E5796" w:rsidDel="00046B5E">
                <w:rPr>
                  <w:rFonts w:ascii="Calibri" w:eastAsia="Times New Roman" w:hAnsi="Calibri" w:cs="Times New Roman"/>
                  <w:color w:val="000000"/>
                  <w:sz w:val="22"/>
                  <w:lang w:eastAsia="ja-JP"/>
                </w:rPr>
                <w:br/>
                <w:delText>2. Input must be valid</w:delText>
              </w:r>
              <w:r w:rsidRPr="002E5796" w:rsidDel="00046B5E">
                <w:rPr>
                  <w:rFonts w:ascii="Calibri" w:eastAsia="Times New Roman" w:hAnsi="Calibri" w:cs="Times New Roman"/>
                  <w:color w:val="000000"/>
                  <w:sz w:val="22"/>
                  <w:lang w:eastAsia="ja-JP"/>
                </w:rPr>
                <w:br/>
                <w:delText>- After chose Direct delivery: Address info area will be displayed. Then, user will input their address.</w:delText>
              </w:r>
              <w:r w:rsidRPr="002E5796" w:rsidDel="00046B5E">
                <w:rPr>
                  <w:rFonts w:ascii="Calibri" w:eastAsia="Times New Roman" w:hAnsi="Calibri" w:cs="Times New Roman"/>
                  <w:color w:val="000000"/>
                  <w:sz w:val="22"/>
                  <w:lang w:eastAsia="ja-JP"/>
                </w:rPr>
                <w:br/>
                <w:delText>3. Show the confirm message</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782" w:author="giangnhhse60606" w:date="2014-03-14T21:58:00Z"/>
                <w:rFonts w:ascii="Calibri" w:eastAsia="Times New Roman" w:hAnsi="Calibri" w:cs="Times New Roman"/>
                <w:color w:val="000000"/>
                <w:sz w:val="22"/>
                <w:lang w:eastAsia="ja-JP"/>
              </w:rPr>
            </w:pPr>
            <w:del w:id="2783" w:author="giangnhhse60606" w:date="2014-03-14T21:58:00Z">
              <w:r w:rsidRPr="002E5796" w:rsidDel="00046B5E">
                <w:rPr>
                  <w:rFonts w:ascii="Calibri" w:eastAsia="Times New Roman" w:hAnsi="Calibri" w:cs="Times New Roman"/>
                  <w:color w:val="000000"/>
                  <w:sz w:val="22"/>
                  <w:lang w:eastAsia="ja-JP"/>
                </w:rPr>
                <w:delText>Failed</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784" w:author="giangnhhse60606" w:date="2014-03-14T21:58:00Z"/>
                <w:rFonts w:ascii="Calibri" w:eastAsia="Times New Roman" w:hAnsi="Calibri" w:cs="Times New Roman"/>
                <w:color w:val="000000"/>
                <w:sz w:val="22"/>
                <w:lang w:eastAsia="ja-JP"/>
              </w:rPr>
            </w:pPr>
            <w:del w:id="2785" w:author="giangnhhse60606" w:date="2014-03-14T21:58:00Z">
              <w:r w:rsidRPr="002E5796" w:rsidDel="00046B5E">
                <w:rPr>
                  <w:rFonts w:ascii="Calibri" w:eastAsia="Times New Roman" w:hAnsi="Calibri" w:cs="Times New Roman"/>
                  <w:color w:val="000000"/>
                  <w:sz w:val="22"/>
                  <w:lang w:eastAsia="ja-JP"/>
                </w:rPr>
                <w:delText>Normal</w:delText>
              </w:r>
            </w:del>
          </w:p>
        </w:tc>
        <w:tc>
          <w:tcPr>
            <w:tcW w:w="1840" w:type="dxa"/>
            <w:shd w:val="clear" w:color="auto" w:fill="auto"/>
            <w:noWrap/>
            <w:vAlign w:val="center"/>
            <w:hideMark/>
          </w:tcPr>
          <w:p w:rsidR="002E5796" w:rsidRPr="002E5796" w:rsidDel="00046B5E" w:rsidRDefault="002E5796">
            <w:pPr>
              <w:spacing w:after="0" w:line="240" w:lineRule="auto"/>
              <w:rPr>
                <w:del w:id="2786"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3600"/>
          <w:del w:id="2787"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788" w:author="giangnhhse60606" w:date="2014-03-14T21:58:00Z"/>
                <w:rFonts w:ascii="Calibri" w:eastAsia="Times New Roman" w:hAnsi="Calibri" w:cs="Times New Roman"/>
                <w:color w:val="000000"/>
                <w:sz w:val="22"/>
                <w:lang w:eastAsia="ja-JP"/>
              </w:rPr>
            </w:pPr>
            <w:del w:id="2789" w:author="giangnhhse60606" w:date="2014-03-14T21:58:00Z">
              <w:r w:rsidRPr="002E5796" w:rsidDel="00046B5E">
                <w:rPr>
                  <w:rFonts w:ascii="Calibri" w:eastAsia="Times New Roman" w:hAnsi="Calibri" w:cs="Times New Roman"/>
                  <w:color w:val="000000"/>
                  <w:sz w:val="22"/>
                  <w:lang w:eastAsia="ja-JP"/>
                </w:rPr>
                <w:delText>TC_04</w:delText>
              </w:r>
            </w:del>
          </w:p>
        </w:tc>
        <w:tc>
          <w:tcPr>
            <w:tcW w:w="1700" w:type="dxa"/>
            <w:shd w:val="clear" w:color="auto" w:fill="auto"/>
            <w:vAlign w:val="center"/>
            <w:hideMark/>
          </w:tcPr>
          <w:p w:rsidR="002E5796" w:rsidRPr="002E5796" w:rsidDel="00046B5E" w:rsidRDefault="002E5796">
            <w:pPr>
              <w:spacing w:after="0" w:line="240" w:lineRule="auto"/>
              <w:rPr>
                <w:del w:id="2790" w:author="giangnhhse60606" w:date="2014-03-14T21:58:00Z"/>
                <w:rFonts w:ascii="Calibri" w:eastAsia="Times New Roman" w:hAnsi="Calibri" w:cs="Times New Roman"/>
                <w:i/>
                <w:iCs/>
                <w:color w:val="000000"/>
                <w:sz w:val="22"/>
                <w:lang w:eastAsia="ja-JP"/>
              </w:rPr>
            </w:pPr>
            <w:del w:id="2791" w:author="giangnhhse60606" w:date="2014-03-14T21:58:00Z">
              <w:r w:rsidRPr="002E5796" w:rsidDel="00046B5E">
                <w:rPr>
                  <w:rFonts w:ascii="Calibri" w:eastAsia="Times New Roman" w:hAnsi="Calibri" w:cs="Times New Roman"/>
                  <w:i/>
                  <w:iCs/>
                  <w:color w:val="000000"/>
                  <w:sz w:val="22"/>
                  <w:lang w:eastAsia="ja-JP"/>
                </w:rPr>
                <w:delText xml:space="preserve">OK </w:delText>
              </w:r>
              <w:r w:rsidRPr="002E5796" w:rsidDel="00046B5E">
                <w:rPr>
                  <w:rFonts w:ascii="Calibri" w:eastAsia="Times New Roman" w:hAnsi="Calibri" w:cs="Times New Roman"/>
                  <w:color w:val="000000"/>
                  <w:sz w:val="22"/>
                  <w:lang w:eastAsia="ja-JP"/>
                </w:rPr>
                <w:delText xml:space="preserve">button with </w:delText>
              </w:r>
              <w:r w:rsidRPr="002E5796" w:rsidDel="00046B5E">
                <w:rPr>
                  <w:rFonts w:ascii="Calibri" w:eastAsia="Times New Roman" w:hAnsi="Calibri" w:cs="Times New Roman"/>
                  <w:i/>
                  <w:iCs/>
                  <w:color w:val="000000"/>
                  <w:sz w:val="22"/>
                  <w:lang w:eastAsia="ja-JP"/>
                </w:rPr>
                <w:delText>Buffer Delivery</w:delText>
              </w:r>
            </w:del>
          </w:p>
        </w:tc>
        <w:tc>
          <w:tcPr>
            <w:tcW w:w="2740" w:type="dxa"/>
            <w:shd w:val="clear" w:color="auto" w:fill="auto"/>
            <w:vAlign w:val="bottom"/>
            <w:hideMark/>
          </w:tcPr>
          <w:p w:rsidR="002E5796" w:rsidRPr="002E5796" w:rsidDel="00046B5E" w:rsidRDefault="002E5796">
            <w:pPr>
              <w:spacing w:after="0" w:line="240" w:lineRule="auto"/>
              <w:rPr>
                <w:del w:id="2792" w:author="giangnhhse60606" w:date="2014-03-14T21:58:00Z"/>
                <w:rFonts w:ascii="Calibri" w:eastAsia="Times New Roman" w:hAnsi="Calibri" w:cs="Times New Roman"/>
                <w:color w:val="000000"/>
                <w:sz w:val="22"/>
                <w:lang w:eastAsia="ja-JP"/>
              </w:rPr>
            </w:pPr>
            <w:del w:id="2793"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1. Move to Customer Info area</w:delText>
              </w:r>
              <w:r w:rsidRPr="002E5796" w:rsidDel="00046B5E">
                <w:rPr>
                  <w:rFonts w:ascii="Calibri" w:eastAsia="Times New Roman" w:hAnsi="Calibri" w:cs="Times New Roman"/>
                  <w:color w:val="000000"/>
                  <w:sz w:val="22"/>
                  <w:lang w:eastAsia="ja-JP"/>
                </w:rPr>
                <w:br/>
                <w:delText>2. Input the customer info, such as:</w:delText>
              </w:r>
              <w:r w:rsidRPr="002E5796" w:rsidDel="00046B5E">
                <w:rPr>
                  <w:rFonts w:ascii="Calibri" w:eastAsia="Times New Roman" w:hAnsi="Calibri" w:cs="Times New Roman"/>
                  <w:color w:val="000000"/>
                  <w:sz w:val="22"/>
                  <w:lang w:eastAsia="ja-JP"/>
                </w:rPr>
                <w:br/>
                <w:delText>Name: An Ngoc Anh</w:delText>
              </w:r>
              <w:r w:rsidRPr="002E5796" w:rsidDel="00046B5E">
                <w:rPr>
                  <w:rFonts w:ascii="Calibri" w:eastAsia="Times New Roman" w:hAnsi="Calibri" w:cs="Times New Roman"/>
                  <w:color w:val="000000"/>
                  <w:sz w:val="22"/>
                  <w:lang w:eastAsia="ja-JP"/>
                </w:rPr>
                <w:br/>
                <w:delText>Phone: 0912345678</w:delText>
              </w:r>
              <w:r w:rsidRPr="002E5796" w:rsidDel="00046B5E">
                <w:rPr>
                  <w:rFonts w:ascii="Calibri" w:eastAsia="Times New Roman" w:hAnsi="Calibri" w:cs="Times New Roman"/>
                  <w:color w:val="000000"/>
                  <w:sz w:val="22"/>
                  <w:lang w:eastAsia="ja-JP"/>
                </w:rPr>
                <w:br/>
                <w:delText>Email: anhan@gmail.com</w:delText>
              </w:r>
              <w:r w:rsidRPr="002E5796" w:rsidDel="00046B5E">
                <w:rPr>
                  <w:rFonts w:ascii="Calibri" w:eastAsia="Times New Roman" w:hAnsi="Calibri" w:cs="Times New Roman"/>
                  <w:color w:val="000000"/>
                  <w:sz w:val="22"/>
                  <w:lang w:eastAsia="ja-JP"/>
                </w:rPr>
                <w:br/>
                <w:delText>Delivery type: Buffer delivery</w:delText>
              </w:r>
              <w:r w:rsidRPr="002E5796" w:rsidDel="00046B5E">
                <w:rPr>
                  <w:rFonts w:ascii="Calibri" w:eastAsia="Times New Roman" w:hAnsi="Calibri" w:cs="Times New Roman"/>
                  <w:color w:val="000000"/>
                  <w:sz w:val="22"/>
                  <w:lang w:eastAsia="ja-JP"/>
                </w:rPr>
                <w:br/>
                <w:delText>3. Click OK button</w:delText>
              </w:r>
            </w:del>
          </w:p>
        </w:tc>
        <w:tc>
          <w:tcPr>
            <w:tcW w:w="2660" w:type="dxa"/>
            <w:shd w:val="clear" w:color="auto" w:fill="auto"/>
            <w:hideMark/>
          </w:tcPr>
          <w:p w:rsidR="002E5796" w:rsidRPr="002E5796" w:rsidDel="00046B5E" w:rsidRDefault="002E5796">
            <w:pPr>
              <w:spacing w:after="0" w:line="240" w:lineRule="auto"/>
              <w:rPr>
                <w:del w:id="2794" w:author="giangnhhse60606" w:date="2014-03-14T21:58:00Z"/>
                <w:rFonts w:ascii="Calibri" w:eastAsia="Times New Roman" w:hAnsi="Calibri" w:cs="Times New Roman"/>
                <w:color w:val="000000"/>
                <w:sz w:val="22"/>
                <w:lang w:eastAsia="ja-JP"/>
              </w:rPr>
            </w:pPr>
            <w:del w:id="2795" w:author="giangnhhse60606" w:date="2014-03-14T21:58:00Z">
              <w:r w:rsidRPr="002E5796" w:rsidDel="00046B5E">
                <w:rPr>
                  <w:rFonts w:ascii="Calibri" w:eastAsia="Times New Roman" w:hAnsi="Calibri" w:cs="Times New Roman"/>
                  <w:color w:val="000000"/>
                  <w:sz w:val="22"/>
                  <w:lang w:eastAsia="ja-JP"/>
                </w:rPr>
                <w:delText xml:space="preserve">1. Focus on </w:delText>
              </w:r>
              <w:r w:rsidRPr="002E5796" w:rsidDel="00046B5E">
                <w:rPr>
                  <w:rFonts w:ascii="Calibri" w:eastAsia="Times New Roman" w:hAnsi="Calibri" w:cs="Times New Roman"/>
                  <w:i/>
                  <w:iCs/>
                  <w:color w:val="000000"/>
                  <w:sz w:val="22"/>
                  <w:lang w:eastAsia="ja-JP"/>
                </w:rPr>
                <w:delText xml:space="preserve">Customer Info </w:delText>
              </w:r>
              <w:r w:rsidRPr="002E5796" w:rsidDel="00046B5E">
                <w:rPr>
                  <w:rFonts w:ascii="Calibri" w:eastAsia="Times New Roman" w:hAnsi="Calibri" w:cs="Times New Roman"/>
                  <w:color w:val="000000"/>
                  <w:sz w:val="22"/>
                  <w:lang w:eastAsia="ja-JP"/>
                </w:rPr>
                <w:delText>area</w:delText>
              </w:r>
              <w:r w:rsidRPr="002E5796" w:rsidDel="00046B5E">
                <w:rPr>
                  <w:rFonts w:ascii="Calibri" w:eastAsia="Times New Roman" w:hAnsi="Calibri" w:cs="Times New Roman"/>
                  <w:color w:val="000000"/>
                  <w:sz w:val="22"/>
                  <w:lang w:eastAsia="ja-JP"/>
                </w:rPr>
                <w:br/>
                <w:delText>2. Input must be valid</w:delText>
              </w:r>
              <w:r w:rsidRPr="002E5796" w:rsidDel="00046B5E">
                <w:rPr>
                  <w:rFonts w:ascii="Calibri" w:eastAsia="Times New Roman" w:hAnsi="Calibri" w:cs="Times New Roman"/>
                  <w:color w:val="000000"/>
                  <w:sz w:val="22"/>
                  <w:lang w:eastAsia="ja-JP"/>
                </w:rPr>
                <w:br/>
                <w:delText xml:space="preserve">- After chose Buffer delivery. Hub info area will be displayed. Then, user must choose Hub where receive </w:delText>
              </w:r>
              <w:r w:rsidRPr="002E5796" w:rsidDel="00046B5E">
                <w:rPr>
                  <w:rFonts w:ascii="Calibri" w:eastAsia="Times New Roman" w:hAnsi="Calibri" w:cs="Times New Roman"/>
                  <w:color w:val="000000"/>
                  <w:sz w:val="22"/>
                  <w:lang w:eastAsia="ja-JP"/>
                </w:rPr>
                <w:br/>
                <w:delText>3. Show the confirm message and passcode</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796" w:author="giangnhhse60606" w:date="2014-03-14T21:58:00Z"/>
                <w:rFonts w:ascii="Calibri" w:eastAsia="Times New Roman" w:hAnsi="Calibri" w:cs="Times New Roman"/>
                <w:color w:val="000000"/>
                <w:sz w:val="22"/>
                <w:lang w:eastAsia="ja-JP"/>
              </w:rPr>
            </w:pPr>
            <w:del w:id="2797" w:author="giangnhhse60606" w:date="2014-03-14T21:58:00Z">
              <w:r w:rsidRPr="002E5796" w:rsidDel="00046B5E">
                <w:rPr>
                  <w:rFonts w:ascii="Calibri" w:eastAsia="Times New Roman" w:hAnsi="Calibri" w:cs="Times New Roman"/>
                  <w:color w:val="000000"/>
                  <w:sz w:val="22"/>
                  <w:lang w:eastAsia="ja-JP"/>
                </w:rPr>
                <w:delText>Failed</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798" w:author="giangnhhse60606" w:date="2014-03-14T21:58:00Z"/>
                <w:rFonts w:ascii="Calibri" w:eastAsia="Times New Roman" w:hAnsi="Calibri" w:cs="Times New Roman"/>
                <w:color w:val="000000"/>
                <w:sz w:val="22"/>
                <w:lang w:eastAsia="ja-JP"/>
              </w:rPr>
            </w:pPr>
            <w:del w:id="2799" w:author="giangnhhse60606" w:date="2014-03-14T21:58:00Z">
              <w:r w:rsidRPr="002E5796" w:rsidDel="00046B5E">
                <w:rPr>
                  <w:rFonts w:ascii="Calibri" w:eastAsia="Times New Roman" w:hAnsi="Calibri" w:cs="Times New Roman"/>
                  <w:color w:val="000000"/>
                  <w:sz w:val="22"/>
                  <w:lang w:eastAsia="ja-JP"/>
                </w:rPr>
                <w:delText>Normal</w:delText>
              </w:r>
            </w:del>
          </w:p>
        </w:tc>
        <w:tc>
          <w:tcPr>
            <w:tcW w:w="1840" w:type="dxa"/>
            <w:shd w:val="clear" w:color="auto" w:fill="auto"/>
            <w:noWrap/>
            <w:vAlign w:val="center"/>
            <w:hideMark/>
          </w:tcPr>
          <w:p w:rsidR="002E5796" w:rsidRPr="002E5796" w:rsidDel="00046B5E" w:rsidRDefault="002E5796">
            <w:pPr>
              <w:spacing w:after="0" w:line="240" w:lineRule="auto"/>
              <w:rPr>
                <w:del w:id="2800"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3600"/>
          <w:del w:id="2801"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02" w:author="giangnhhse60606" w:date="2014-03-14T21:58:00Z"/>
                <w:rFonts w:ascii="Calibri" w:eastAsia="Times New Roman" w:hAnsi="Calibri" w:cs="Times New Roman"/>
                <w:color w:val="000000"/>
                <w:sz w:val="22"/>
                <w:lang w:eastAsia="ja-JP"/>
              </w:rPr>
            </w:pPr>
            <w:del w:id="2803" w:author="giangnhhse60606" w:date="2014-03-14T21:58:00Z">
              <w:r w:rsidRPr="002E5796" w:rsidDel="00046B5E">
                <w:rPr>
                  <w:rFonts w:ascii="Calibri" w:eastAsia="Times New Roman" w:hAnsi="Calibri" w:cs="Times New Roman"/>
                  <w:color w:val="000000"/>
                  <w:sz w:val="22"/>
                  <w:lang w:eastAsia="ja-JP"/>
                </w:rPr>
                <w:delText>TC_05</w:delText>
              </w:r>
            </w:del>
          </w:p>
        </w:tc>
        <w:tc>
          <w:tcPr>
            <w:tcW w:w="1700" w:type="dxa"/>
            <w:shd w:val="clear" w:color="auto" w:fill="auto"/>
            <w:vAlign w:val="center"/>
            <w:hideMark/>
          </w:tcPr>
          <w:p w:rsidR="002E5796" w:rsidRPr="002E5796" w:rsidDel="00046B5E" w:rsidRDefault="002E5796">
            <w:pPr>
              <w:spacing w:after="0" w:line="240" w:lineRule="auto"/>
              <w:rPr>
                <w:del w:id="2804" w:author="giangnhhse60606" w:date="2014-03-14T21:58:00Z"/>
                <w:rFonts w:ascii="Calibri" w:eastAsia="Times New Roman" w:hAnsi="Calibri" w:cs="Times New Roman"/>
                <w:color w:val="000000"/>
                <w:sz w:val="22"/>
                <w:lang w:eastAsia="ja-JP"/>
              </w:rPr>
            </w:pPr>
            <w:del w:id="2805" w:author="giangnhhse60606" w:date="2014-03-14T21:58:00Z">
              <w:r w:rsidRPr="002E5796" w:rsidDel="00046B5E">
                <w:rPr>
                  <w:rFonts w:ascii="Calibri" w:eastAsia="Times New Roman" w:hAnsi="Calibri" w:cs="Times New Roman"/>
                  <w:i/>
                  <w:iCs/>
                  <w:color w:val="000000"/>
                  <w:sz w:val="22"/>
                  <w:lang w:eastAsia="ja-JP"/>
                </w:rPr>
                <w:delText xml:space="preserve">Cancel </w:delText>
              </w:r>
              <w:r w:rsidRPr="002E5796" w:rsidDel="00046B5E">
                <w:rPr>
                  <w:rFonts w:ascii="Calibri" w:eastAsia="Times New Roman" w:hAnsi="Calibri" w:cs="Times New Roman"/>
                  <w:color w:val="000000"/>
                  <w:sz w:val="22"/>
                  <w:lang w:eastAsia="ja-JP"/>
                </w:rPr>
                <w:delText>button</w:delText>
              </w:r>
            </w:del>
          </w:p>
        </w:tc>
        <w:tc>
          <w:tcPr>
            <w:tcW w:w="2740" w:type="dxa"/>
            <w:shd w:val="clear" w:color="auto" w:fill="auto"/>
            <w:vAlign w:val="bottom"/>
            <w:hideMark/>
          </w:tcPr>
          <w:p w:rsidR="002E5796" w:rsidRPr="002E5796" w:rsidDel="00046B5E" w:rsidRDefault="002E5796">
            <w:pPr>
              <w:spacing w:after="0" w:line="240" w:lineRule="auto"/>
              <w:rPr>
                <w:del w:id="2806" w:author="giangnhhse60606" w:date="2014-03-14T21:58:00Z"/>
                <w:rFonts w:ascii="Calibri" w:eastAsia="Times New Roman" w:hAnsi="Calibri" w:cs="Times New Roman"/>
                <w:color w:val="000000"/>
                <w:sz w:val="22"/>
                <w:lang w:eastAsia="ja-JP"/>
              </w:rPr>
            </w:pPr>
            <w:del w:id="2807"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 xml:space="preserve">Customer Info </w:delText>
              </w:r>
              <w:r w:rsidRPr="002E5796" w:rsidDel="00046B5E">
                <w:rPr>
                  <w:rFonts w:ascii="Calibri" w:eastAsia="Times New Roman" w:hAnsi="Calibri" w:cs="Times New Roman"/>
                  <w:color w:val="000000"/>
                  <w:sz w:val="22"/>
                  <w:lang w:eastAsia="ja-JP"/>
                </w:rPr>
                <w:delText>area</w:delText>
              </w:r>
              <w:r w:rsidRPr="002E5796" w:rsidDel="00046B5E">
                <w:rPr>
                  <w:rFonts w:ascii="Calibri" w:eastAsia="Times New Roman" w:hAnsi="Calibri" w:cs="Times New Roman"/>
                  <w:color w:val="000000"/>
                  <w:sz w:val="22"/>
                  <w:lang w:eastAsia="ja-JP"/>
                </w:rPr>
                <w:br/>
                <w:delText>2. Input the customer info, such as:</w:delText>
              </w:r>
              <w:r w:rsidRPr="002E5796" w:rsidDel="00046B5E">
                <w:rPr>
                  <w:rFonts w:ascii="Calibri" w:eastAsia="Times New Roman" w:hAnsi="Calibri" w:cs="Times New Roman"/>
                  <w:color w:val="000000"/>
                  <w:sz w:val="22"/>
                  <w:lang w:eastAsia="ja-JP"/>
                </w:rPr>
                <w:br/>
                <w:delText>Name: An Ngoc Anh</w:delText>
              </w:r>
              <w:r w:rsidRPr="002E5796" w:rsidDel="00046B5E">
                <w:rPr>
                  <w:rFonts w:ascii="Calibri" w:eastAsia="Times New Roman" w:hAnsi="Calibri" w:cs="Times New Roman"/>
                  <w:color w:val="000000"/>
                  <w:sz w:val="22"/>
                  <w:lang w:eastAsia="ja-JP"/>
                </w:rPr>
                <w:br/>
                <w:delText>Phone: 0912345678</w:delText>
              </w:r>
              <w:r w:rsidRPr="002E5796" w:rsidDel="00046B5E">
                <w:rPr>
                  <w:rFonts w:ascii="Calibri" w:eastAsia="Times New Roman" w:hAnsi="Calibri" w:cs="Times New Roman"/>
                  <w:color w:val="000000"/>
                  <w:sz w:val="22"/>
                  <w:lang w:eastAsia="ja-JP"/>
                </w:rPr>
                <w:br/>
                <w:delText>Email: anhan@gmail.com</w:delText>
              </w:r>
              <w:r w:rsidRPr="002E5796" w:rsidDel="00046B5E">
                <w:rPr>
                  <w:rFonts w:ascii="Calibri" w:eastAsia="Times New Roman" w:hAnsi="Calibri" w:cs="Times New Roman"/>
                  <w:color w:val="000000"/>
                  <w:sz w:val="22"/>
                  <w:lang w:eastAsia="ja-JP"/>
                </w:rPr>
                <w:br/>
                <w:delText>Delivery type: Buffer delivery</w:delText>
              </w:r>
              <w:r w:rsidRPr="002E5796" w:rsidDel="00046B5E">
                <w:rPr>
                  <w:rFonts w:ascii="Calibri" w:eastAsia="Times New Roman" w:hAnsi="Calibri" w:cs="Times New Roman"/>
                  <w:color w:val="000000"/>
                  <w:sz w:val="22"/>
                  <w:lang w:eastAsia="ja-JP"/>
                </w:rPr>
                <w:br/>
                <w:delText xml:space="preserve">3. Click </w:delText>
              </w:r>
              <w:r w:rsidRPr="002E5796" w:rsidDel="00046B5E">
                <w:rPr>
                  <w:rFonts w:ascii="Calibri" w:eastAsia="Times New Roman" w:hAnsi="Calibri" w:cs="Times New Roman"/>
                  <w:i/>
                  <w:iCs/>
                  <w:color w:val="000000"/>
                  <w:sz w:val="22"/>
                  <w:lang w:eastAsia="ja-JP"/>
                </w:rPr>
                <w:delText xml:space="preserve">Cancel </w:delText>
              </w:r>
              <w:r w:rsidRPr="002E5796" w:rsidDel="00046B5E">
                <w:rPr>
                  <w:rFonts w:ascii="Calibri" w:eastAsia="Times New Roman" w:hAnsi="Calibri" w:cs="Times New Roman"/>
                  <w:color w:val="000000"/>
                  <w:sz w:val="22"/>
                  <w:lang w:eastAsia="ja-JP"/>
                </w:rPr>
                <w:delText>button</w:delText>
              </w:r>
            </w:del>
          </w:p>
        </w:tc>
        <w:tc>
          <w:tcPr>
            <w:tcW w:w="2660" w:type="dxa"/>
            <w:shd w:val="clear" w:color="auto" w:fill="auto"/>
            <w:hideMark/>
          </w:tcPr>
          <w:p w:rsidR="002E5796" w:rsidRPr="002E5796" w:rsidDel="00046B5E" w:rsidRDefault="002E5796">
            <w:pPr>
              <w:spacing w:after="0" w:line="240" w:lineRule="auto"/>
              <w:rPr>
                <w:del w:id="2808" w:author="giangnhhse60606" w:date="2014-03-14T21:58:00Z"/>
                <w:rFonts w:ascii="Calibri" w:eastAsia="Times New Roman" w:hAnsi="Calibri" w:cs="Times New Roman"/>
                <w:color w:val="000000"/>
                <w:sz w:val="22"/>
                <w:lang w:eastAsia="ja-JP"/>
              </w:rPr>
            </w:pPr>
            <w:del w:id="2809" w:author="giangnhhse60606" w:date="2014-03-14T21:58:00Z">
              <w:r w:rsidRPr="002E5796" w:rsidDel="00046B5E">
                <w:rPr>
                  <w:rFonts w:ascii="Calibri" w:eastAsia="Times New Roman" w:hAnsi="Calibri" w:cs="Times New Roman"/>
                  <w:color w:val="000000"/>
                  <w:sz w:val="22"/>
                  <w:lang w:eastAsia="ja-JP"/>
                </w:rPr>
                <w:delText xml:space="preserve">1. Focus on </w:delText>
              </w:r>
              <w:r w:rsidRPr="002E5796" w:rsidDel="00046B5E">
                <w:rPr>
                  <w:rFonts w:ascii="Calibri" w:eastAsia="Times New Roman" w:hAnsi="Calibri" w:cs="Times New Roman"/>
                  <w:i/>
                  <w:iCs/>
                  <w:color w:val="000000"/>
                  <w:sz w:val="22"/>
                  <w:lang w:eastAsia="ja-JP"/>
                </w:rPr>
                <w:delText xml:space="preserve">Customer Info </w:delText>
              </w:r>
              <w:r w:rsidRPr="002E5796" w:rsidDel="00046B5E">
                <w:rPr>
                  <w:rFonts w:ascii="Calibri" w:eastAsia="Times New Roman" w:hAnsi="Calibri" w:cs="Times New Roman"/>
                  <w:color w:val="000000"/>
                  <w:sz w:val="22"/>
                  <w:lang w:eastAsia="ja-JP"/>
                </w:rPr>
                <w:delText>area</w:delText>
              </w:r>
              <w:r w:rsidRPr="002E5796" w:rsidDel="00046B5E">
                <w:rPr>
                  <w:rFonts w:ascii="Calibri" w:eastAsia="Times New Roman" w:hAnsi="Calibri" w:cs="Times New Roman"/>
                  <w:color w:val="000000"/>
                  <w:sz w:val="22"/>
                  <w:lang w:eastAsia="ja-JP"/>
                </w:rPr>
                <w:br/>
                <w:delText>2. Input must be valid</w:delText>
              </w:r>
              <w:r w:rsidRPr="002E5796" w:rsidDel="00046B5E">
                <w:rPr>
                  <w:rFonts w:ascii="Calibri" w:eastAsia="Times New Roman" w:hAnsi="Calibri" w:cs="Times New Roman"/>
                  <w:color w:val="000000"/>
                  <w:sz w:val="22"/>
                  <w:lang w:eastAsia="ja-JP"/>
                </w:rPr>
                <w:br/>
              </w:r>
              <w:r w:rsidRPr="002E5796" w:rsidDel="00046B5E">
                <w:rPr>
                  <w:rFonts w:ascii="Calibri" w:eastAsia="Times New Roman" w:hAnsi="Calibri" w:cs="Times New Roman"/>
                  <w:color w:val="000000"/>
                  <w:sz w:val="22"/>
                  <w:lang w:eastAsia="ja-JP"/>
                </w:rPr>
                <w:br/>
                <w:delText>3. Nothing happens</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10" w:author="giangnhhse60606" w:date="2014-03-14T21:58:00Z"/>
                <w:rFonts w:ascii="Calibri" w:eastAsia="Times New Roman" w:hAnsi="Calibri" w:cs="Times New Roman"/>
                <w:color w:val="000000"/>
                <w:sz w:val="22"/>
                <w:lang w:eastAsia="ja-JP"/>
              </w:rPr>
            </w:pPr>
            <w:del w:id="2811" w:author="giangnhhse60606" w:date="2014-03-14T21:58:00Z">
              <w:r w:rsidRPr="002E5796" w:rsidDel="00046B5E">
                <w:rPr>
                  <w:rFonts w:ascii="Calibri" w:eastAsia="Times New Roman" w:hAnsi="Calibri" w:cs="Times New Roman"/>
                  <w:color w:val="000000"/>
                  <w:sz w:val="22"/>
                  <w:lang w:eastAsia="ja-JP"/>
                </w:rPr>
                <w:delText>Failed</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812" w:author="giangnhhse60606" w:date="2014-03-14T21:58:00Z"/>
                <w:rFonts w:ascii="Calibri" w:eastAsia="Times New Roman" w:hAnsi="Calibri" w:cs="Times New Roman"/>
                <w:color w:val="000000"/>
                <w:sz w:val="22"/>
                <w:lang w:eastAsia="ja-JP"/>
              </w:rPr>
            </w:pPr>
            <w:del w:id="2813" w:author="giangnhhse60606" w:date="2014-03-14T21:58:00Z">
              <w:r w:rsidRPr="002E5796" w:rsidDel="00046B5E">
                <w:rPr>
                  <w:rFonts w:ascii="Calibri" w:eastAsia="Times New Roman" w:hAnsi="Calibri" w:cs="Times New Roman"/>
                  <w:color w:val="000000"/>
                  <w:sz w:val="22"/>
                  <w:lang w:eastAsia="ja-JP"/>
                </w:rPr>
                <w:delText>Normal</w:delText>
              </w:r>
            </w:del>
          </w:p>
        </w:tc>
        <w:tc>
          <w:tcPr>
            <w:tcW w:w="1840" w:type="dxa"/>
            <w:shd w:val="clear" w:color="auto" w:fill="auto"/>
            <w:noWrap/>
            <w:vAlign w:val="center"/>
            <w:hideMark/>
          </w:tcPr>
          <w:p w:rsidR="002E5796" w:rsidRPr="002E5796" w:rsidDel="00046B5E" w:rsidRDefault="002E5796">
            <w:pPr>
              <w:spacing w:after="0" w:line="240" w:lineRule="auto"/>
              <w:rPr>
                <w:del w:id="2814"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15"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16" w:author="giangnhhse60606" w:date="2014-03-14T21:58:00Z"/>
                <w:rFonts w:ascii="Calibri" w:eastAsia="Times New Roman" w:hAnsi="Calibri" w:cs="Times New Roman"/>
                <w:color w:val="000000"/>
                <w:sz w:val="22"/>
                <w:lang w:eastAsia="ja-JP"/>
              </w:rPr>
            </w:pPr>
            <w:del w:id="2817" w:author="giangnhhse60606" w:date="2014-03-14T21:58:00Z">
              <w:r w:rsidRPr="002E5796" w:rsidDel="00046B5E">
                <w:rPr>
                  <w:rFonts w:ascii="Calibri" w:eastAsia="Times New Roman" w:hAnsi="Calibri" w:cs="Times New Roman"/>
                  <w:color w:val="000000"/>
                  <w:sz w:val="22"/>
                  <w:lang w:eastAsia="ja-JP"/>
                </w:rPr>
                <w:delText>TC_06</w:delText>
              </w:r>
            </w:del>
          </w:p>
        </w:tc>
        <w:tc>
          <w:tcPr>
            <w:tcW w:w="1700" w:type="dxa"/>
            <w:shd w:val="clear" w:color="auto" w:fill="auto"/>
            <w:vAlign w:val="center"/>
            <w:hideMark/>
          </w:tcPr>
          <w:p w:rsidR="002E5796" w:rsidRPr="002E5796" w:rsidDel="00046B5E" w:rsidRDefault="002E5796">
            <w:pPr>
              <w:spacing w:after="0" w:line="240" w:lineRule="auto"/>
              <w:rPr>
                <w:del w:id="2818" w:author="giangnhhse60606" w:date="2014-03-14T21:58:00Z"/>
                <w:rFonts w:ascii="Calibri" w:eastAsia="Times New Roman" w:hAnsi="Calibri" w:cs="Times New Roman"/>
                <w:color w:val="000000"/>
                <w:sz w:val="22"/>
                <w:lang w:eastAsia="ja-JP"/>
              </w:rPr>
            </w:pPr>
            <w:del w:id="2819" w:author="giangnhhse60606" w:date="2014-03-14T21:58:00Z">
              <w:r w:rsidRPr="002E5796" w:rsidDel="00046B5E">
                <w:rPr>
                  <w:rFonts w:ascii="Calibri" w:eastAsia="Times New Roman" w:hAnsi="Calibri" w:cs="Times New Roman"/>
                  <w:color w:val="000000"/>
                  <w:sz w:val="22"/>
                  <w:lang w:eastAsia="ja-JP"/>
                </w:rPr>
                <w:delText xml:space="preserve"> </w:delText>
              </w:r>
              <w:r w:rsidRPr="002E5796" w:rsidDel="00046B5E">
                <w:rPr>
                  <w:rFonts w:ascii="Calibri" w:eastAsia="Times New Roman" w:hAnsi="Calibri" w:cs="Times New Roman"/>
                  <w:i/>
                  <w:iCs/>
                  <w:color w:val="000000"/>
                  <w:sz w:val="22"/>
                  <w:lang w:eastAsia="ja-JP"/>
                </w:rPr>
                <w:delText xml:space="preserve">Name </w:delText>
              </w:r>
              <w:r w:rsidRPr="002E5796" w:rsidDel="00046B5E">
                <w:rPr>
                  <w:rFonts w:ascii="Calibri" w:eastAsia="Times New Roman" w:hAnsi="Calibri" w:cs="Times New Roman"/>
                  <w:color w:val="000000"/>
                  <w:sz w:val="22"/>
                  <w:lang w:eastAsia="ja-JP"/>
                </w:rPr>
                <w:delText>field is blank</w:delText>
              </w:r>
            </w:del>
          </w:p>
        </w:tc>
        <w:tc>
          <w:tcPr>
            <w:tcW w:w="2740" w:type="dxa"/>
            <w:shd w:val="clear" w:color="auto" w:fill="auto"/>
            <w:vAlign w:val="bottom"/>
            <w:hideMark/>
          </w:tcPr>
          <w:p w:rsidR="002E5796" w:rsidRPr="002E5796" w:rsidDel="00046B5E" w:rsidRDefault="002E5796">
            <w:pPr>
              <w:spacing w:after="0" w:line="240" w:lineRule="auto"/>
              <w:rPr>
                <w:del w:id="2820" w:author="giangnhhse60606" w:date="2014-03-14T21:58:00Z"/>
                <w:rFonts w:ascii="Calibri" w:eastAsia="Times New Roman" w:hAnsi="Calibri" w:cs="Times New Roman"/>
                <w:color w:val="000000"/>
                <w:sz w:val="22"/>
                <w:lang w:eastAsia="ja-JP"/>
              </w:rPr>
            </w:pPr>
            <w:del w:id="2821"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Name = ""</w:delText>
              </w:r>
            </w:del>
          </w:p>
        </w:tc>
        <w:tc>
          <w:tcPr>
            <w:tcW w:w="2660" w:type="dxa"/>
            <w:shd w:val="clear" w:color="auto" w:fill="auto"/>
            <w:hideMark/>
          </w:tcPr>
          <w:p w:rsidR="002E5796" w:rsidRPr="002E5796" w:rsidDel="00046B5E" w:rsidRDefault="002E5796">
            <w:pPr>
              <w:spacing w:after="0" w:line="240" w:lineRule="auto"/>
              <w:rPr>
                <w:del w:id="2822" w:author="giangnhhse60606" w:date="2014-03-14T21:58:00Z"/>
                <w:rFonts w:ascii="Calibri" w:eastAsia="Times New Roman" w:hAnsi="Calibri" w:cs="Times New Roman"/>
                <w:color w:val="000000"/>
                <w:sz w:val="22"/>
                <w:lang w:eastAsia="ja-JP"/>
              </w:rPr>
            </w:pPr>
            <w:del w:id="2823" w:author="giangnhhse60606" w:date="2014-03-14T21:58:00Z">
              <w:r w:rsidRPr="002E5796" w:rsidDel="00046B5E">
                <w:rPr>
                  <w:rFonts w:ascii="Calibri" w:eastAsia="Times New Roman" w:hAnsi="Calibri" w:cs="Times New Roman"/>
                  <w:color w:val="000000"/>
                  <w:sz w:val="22"/>
                  <w:lang w:eastAsia="ja-JP"/>
                </w:rPr>
                <w:delText>2. Display (*) behind textbox to remind user fill in his name</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24"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25"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26"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27"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28" w:author="giangnhhse60606" w:date="2014-03-14T21:58:00Z"/>
                <w:rFonts w:ascii="Calibri" w:eastAsia="Times New Roman" w:hAnsi="Calibri" w:cs="Times New Roman"/>
                <w:color w:val="000000"/>
                <w:sz w:val="22"/>
                <w:lang w:eastAsia="ja-JP"/>
              </w:rPr>
            </w:pPr>
            <w:del w:id="2829" w:author="giangnhhse60606" w:date="2014-03-14T21:58:00Z">
              <w:r w:rsidRPr="002E5796" w:rsidDel="00046B5E">
                <w:rPr>
                  <w:rFonts w:ascii="Calibri" w:eastAsia="Times New Roman" w:hAnsi="Calibri" w:cs="Times New Roman"/>
                  <w:color w:val="000000"/>
                  <w:sz w:val="22"/>
                  <w:lang w:eastAsia="ja-JP"/>
                </w:rPr>
                <w:delText>TC_07</w:delText>
              </w:r>
            </w:del>
          </w:p>
        </w:tc>
        <w:tc>
          <w:tcPr>
            <w:tcW w:w="1700" w:type="dxa"/>
            <w:shd w:val="clear" w:color="auto" w:fill="auto"/>
            <w:vAlign w:val="center"/>
            <w:hideMark/>
          </w:tcPr>
          <w:p w:rsidR="002E5796" w:rsidRPr="002E5796" w:rsidDel="00046B5E" w:rsidRDefault="002E5796">
            <w:pPr>
              <w:spacing w:after="0" w:line="240" w:lineRule="auto"/>
              <w:rPr>
                <w:del w:id="2830" w:author="giangnhhse60606" w:date="2014-03-14T21:58:00Z"/>
                <w:rFonts w:ascii="Calibri" w:eastAsia="Times New Roman" w:hAnsi="Calibri" w:cs="Times New Roman"/>
                <w:color w:val="000000"/>
                <w:sz w:val="22"/>
                <w:lang w:eastAsia="ja-JP"/>
              </w:rPr>
            </w:pPr>
            <w:del w:id="2831" w:author="giangnhhse60606" w:date="2014-03-14T21:58:00Z">
              <w:r w:rsidRPr="002E5796" w:rsidDel="00046B5E">
                <w:rPr>
                  <w:rFonts w:ascii="Calibri" w:eastAsia="Times New Roman" w:hAnsi="Calibri" w:cs="Times New Roman"/>
                  <w:i/>
                  <w:iCs/>
                  <w:color w:val="000000"/>
                  <w:sz w:val="22"/>
                  <w:lang w:eastAsia="ja-JP"/>
                </w:rPr>
                <w:delText xml:space="preserve">Phone number </w:delText>
              </w:r>
              <w:r w:rsidRPr="002E5796" w:rsidDel="00046B5E">
                <w:rPr>
                  <w:rFonts w:ascii="Calibri" w:eastAsia="Times New Roman" w:hAnsi="Calibri" w:cs="Times New Roman"/>
                  <w:color w:val="000000"/>
                  <w:sz w:val="22"/>
                  <w:lang w:eastAsia="ja-JP"/>
                </w:rPr>
                <w:delText>is blank</w:delText>
              </w:r>
            </w:del>
          </w:p>
        </w:tc>
        <w:tc>
          <w:tcPr>
            <w:tcW w:w="2740" w:type="dxa"/>
            <w:shd w:val="clear" w:color="auto" w:fill="auto"/>
            <w:vAlign w:val="bottom"/>
            <w:hideMark/>
          </w:tcPr>
          <w:p w:rsidR="002E5796" w:rsidRPr="002E5796" w:rsidDel="00046B5E" w:rsidRDefault="002E5796">
            <w:pPr>
              <w:spacing w:after="0" w:line="240" w:lineRule="auto"/>
              <w:rPr>
                <w:del w:id="2832" w:author="giangnhhse60606" w:date="2014-03-14T21:58:00Z"/>
                <w:rFonts w:ascii="Calibri" w:eastAsia="Times New Roman" w:hAnsi="Calibri" w:cs="Times New Roman"/>
                <w:color w:val="000000"/>
                <w:sz w:val="22"/>
                <w:lang w:eastAsia="ja-JP"/>
              </w:rPr>
            </w:pPr>
            <w:del w:id="2833"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Phone = ""</w:delText>
              </w:r>
            </w:del>
          </w:p>
        </w:tc>
        <w:tc>
          <w:tcPr>
            <w:tcW w:w="2660" w:type="dxa"/>
            <w:shd w:val="clear" w:color="auto" w:fill="auto"/>
            <w:hideMark/>
          </w:tcPr>
          <w:p w:rsidR="002E5796" w:rsidRPr="002E5796" w:rsidDel="00046B5E" w:rsidRDefault="002E5796">
            <w:pPr>
              <w:spacing w:after="0" w:line="240" w:lineRule="auto"/>
              <w:rPr>
                <w:del w:id="2834" w:author="giangnhhse60606" w:date="2014-03-14T21:58:00Z"/>
                <w:rFonts w:ascii="Calibri" w:eastAsia="Times New Roman" w:hAnsi="Calibri" w:cs="Times New Roman"/>
                <w:color w:val="000000"/>
                <w:sz w:val="22"/>
                <w:lang w:eastAsia="ja-JP"/>
              </w:rPr>
            </w:pPr>
            <w:del w:id="2835" w:author="giangnhhse60606" w:date="2014-03-14T21:58:00Z">
              <w:r w:rsidRPr="002E5796" w:rsidDel="00046B5E">
                <w:rPr>
                  <w:rFonts w:ascii="Calibri" w:eastAsia="Times New Roman" w:hAnsi="Calibri" w:cs="Times New Roman"/>
                  <w:color w:val="000000"/>
                  <w:sz w:val="22"/>
                  <w:lang w:eastAsia="ja-JP"/>
                </w:rPr>
                <w:delText>2. Display (*) behind textbox to remind user fill in his phone</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36"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37"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38"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39"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40" w:author="giangnhhse60606" w:date="2014-03-14T21:58:00Z"/>
                <w:rFonts w:ascii="Calibri" w:eastAsia="Times New Roman" w:hAnsi="Calibri" w:cs="Times New Roman"/>
                <w:color w:val="000000"/>
                <w:sz w:val="22"/>
                <w:lang w:eastAsia="ja-JP"/>
              </w:rPr>
            </w:pPr>
            <w:del w:id="2841" w:author="giangnhhse60606" w:date="2014-03-14T21:58:00Z">
              <w:r w:rsidRPr="002E5796" w:rsidDel="00046B5E">
                <w:rPr>
                  <w:rFonts w:ascii="Calibri" w:eastAsia="Times New Roman" w:hAnsi="Calibri" w:cs="Times New Roman"/>
                  <w:color w:val="000000"/>
                  <w:sz w:val="22"/>
                  <w:lang w:eastAsia="ja-JP"/>
                </w:rPr>
                <w:delText>TC_08</w:delText>
              </w:r>
            </w:del>
          </w:p>
        </w:tc>
        <w:tc>
          <w:tcPr>
            <w:tcW w:w="1700" w:type="dxa"/>
            <w:shd w:val="clear" w:color="auto" w:fill="auto"/>
            <w:vAlign w:val="center"/>
            <w:hideMark/>
          </w:tcPr>
          <w:p w:rsidR="002E5796" w:rsidRPr="002E5796" w:rsidDel="00046B5E" w:rsidRDefault="002E5796">
            <w:pPr>
              <w:spacing w:after="0" w:line="240" w:lineRule="auto"/>
              <w:rPr>
                <w:del w:id="2842" w:author="giangnhhse60606" w:date="2014-03-14T21:58:00Z"/>
                <w:rFonts w:ascii="Calibri" w:eastAsia="Times New Roman" w:hAnsi="Calibri" w:cs="Times New Roman"/>
                <w:color w:val="000000"/>
                <w:sz w:val="22"/>
                <w:lang w:eastAsia="ja-JP"/>
              </w:rPr>
            </w:pPr>
            <w:del w:id="2843" w:author="giangnhhse60606" w:date="2014-03-14T21:58:00Z">
              <w:r w:rsidRPr="002E5796" w:rsidDel="00046B5E">
                <w:rPr>
                  <w:rFonts w:ascii="Calibri" w:eastAsia="Times New Roman" w:hAnsi="Calibri" w:cs="Times New Roman"/>
                  <w:color w:val="000000"/>
                  <w:sz w:val="22"/>
                  <w:lang w:eastAsia="ja-JP"/>
                </w:rPr>
                <w:delText xml:space="preserve">Invalid </w:delText>
              </w:r>
              <w:r w:rsidRPr="002E5796" w:rsidDel="00046B5E">
                <w:rPr>
                  <w:rFonts w:ascii="Calibri" w:eastAsia="Times New Roman" w:hAnsi="Calibri" w:cs="Times New Roman"/>
                  <w:i/>
                  <w:iCs/>
                  <w:color w:val="000000"/>
                  <w:sz w:val="22"/>
                  <w:lang w:eastAsia="ja-JP"/>
                </w:rPr>
                <w:delText>phone number (special character)</w:delText>
              </w:r>
            </w:del>
          </w:p>
        </w:tc>
        <w:tc>
          <w:tcPr>
            <w:tcW w:w="2740" w:type="dxa"/>
            <w:shd w:val="clear" w:color="auto" w:fill="auto"/>
            <w:vAlign w:val="bottom"/>
            <w:hideMark/>
          </w:tcPr>
          <w:p w:rsidR="002E5796" w:rsidRPr="002E5796" w:rsidDel="00046B5E" w:rsidRDefault="002E5796">
            <w:pPr>
              <w:spacing w:after="0" w:line="240" w:lineRule="auto"/>
              <w:rPr>
                <w:del w:id="2844" w:author="giangnhhse60606" w:date="2014-03-14T21:58:00Z"/>
                <w:rFonts w:ascii="Calibri" w:eastAsia="Times New Roman" w:hAnsi="Calibri" w:cs="Times New Roman"/>
                <w:color w:val="000000"/>
                <w:sz w:val="22"/>
                <w:lang w:eastAsia="ja-JP"/>
              </w:rPr>
            </w:pPr>
            <w:del w:id="2845"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Phone = "!@$@$@@"</w:delText>
              </w:r>
            </w:del>
          </w:p>
        </w:tc>
        <w:tc>
          <w:tcPr>
            <w:tcW w:w="2660" w:type="dxa"/>
            <w:shd w:val="clear" w:color="auto" w:fill="auto"/>
            <w:hideMark/>
          </w:tcPr>
          <w:p w:rsidR="002E5796" w:rsidRPr="002E5796" w:rsidDel="00046B5E" w:rsidRDefault="002E5796">
            <w:pPr>
              <w:spacing w:after="0" w:line="240" w:lineRule="auto"/>
              <w:rPr>
                <w:del w:id="2846" w:author="giangnhhse60606" w:date="2014-03-14T21:58:00Z"/>
                <w:rFonts w:ascii="Calibri" w:eastAsia="Times New Roman" w:hAnsi="Calibri" w:cs="Times New Roman"/>
                <w:color w:val="000000"/>
                <w:sz w:val="22"/>
                <w:lang w:eastAsia="ja-JP"/>
              </w:rPr>
            </w:pPr>
            <w:del w:id="2847" w:author="giangnhhse60606" w:date="2014-03-14T21:58:00Z">
              <w:r w:rsidRPr="002E5796" w:rsidDel="00046B5E">
                <w:rPr>
                  <w:rFonts w:ascii="Calibri" w:eastAsia="Times New Roman" w:hAnsi="Calibri" w:cs="Times New Roman"/>
                  <w:color w:val="000000"/>
                  <w:sz w:val="22"/>
                  <w:lang w:eastAsia="ja-JP"/>
                </w:rPr>
                <w:delText>2. show message: Phone number must be positive, whole number</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48"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49"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50"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51"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52" w:author="giangnhhse60606" w:date="2014-03-14T21:58:00Z"/>
                <w:rFonts w:ascii="Calibri" w:eastAsia="Times New Roman" w:hAnsi="Calibri" w:cs="Times New Roman"/>
                <w:color w:val="000000"/>
                <w:sz w:val="22"/>
                <w:lang w:eastAsia="ja-JP"/>
              </w:rPr>
            </w:pPr>
            <w:del w:id="2853" w:author="giangnhhse60606" w:date="2014-03-14T21:58:00Z">
              <w:r w:rsidRPr="002E5796" w:rsidDel="00046B5E">
                <w:rPr>
                  <w:rFonts w:ascii="Calibri" w:eastAsia="Times New Roman" w:hAnsi="Calibri" w:cs="Times New Roman"/>
                  <w:color w:val="000000"/>
                  <w:sz w:val="22"/>
                  <w:lang w:eastAsia="ja-JP"/>
                </w:rPr>
                <w:delText>TC_09</w:delText>
              </w:r>
            </w:del>
          </w:p>
        </w:tc>
        <w:tc>
          <w:tcPr>
            <w:tcW w:w="1700" w:type="dxa"/>
            <w:shd w:val="clear" w:color="auto" w:fill="auto"/>
            <w:vAlign w:val="center"/>
            <w:hideMark/>
          </w:tcPr>
          <w:p w:rsidR="002E5796" w:rsidRPr="002E5796" w:rsidDel="00046B5E" w:rsidRDefault="002E5796">
            <w:pPr>
              <w:spacing w:after="0" w:line="240" w:lineRule="auto"/>
              <w:rPr>
                <w:del w:id="2854" w:author="giangnhhse60606" w:date="2014-03-14T21:58:00Z"/>
                <w:rFonts w:ascii="Calibri" w:eastAsia="Times New Roman" w:hAnsi="Calibri" w:cs="Times New Roman"/>
                <w:color w:val="000000"/>
                <w:sz w:val="22"/>
                <w:lang w:eastAsia="ja-JP"/>
              </w:rPr>
            </w:pPr>
            <w:del w:id="2855" w:author="giangnhhse60606" w:date="2014-03-14T21:58:00Z">
              <w:r w:rsidRPr="002E5796" w:rsidDel="00046B5E">
                <w:rPr>
                  <w:rFonts w:ascii="Calibri" w:eastAsia="Times New Roman" w:hAnsi="Calibri" w:cs="Times New Roman"/>
                  <w:color w:val="000000"/>
                  <w:sz w:val="22"/>
                  <w:lang w:eastAsia="ja-JP"/>
                </w:rPr>
                <w:delText xml:space="preserve">Invalid </w:delText>
              </w:r>
              <w:r w:rsidRPr="002E5796" w:rsidDel="00046B5E">
                <w:rPr>
                  <w:rFonts w:ascii="Calibri" w:eastAsia="Times New Roman" w:hAnsi="Calibri" w:cs="Times New Roman"/>
                  <w:i/>
                  <w:iCs/>
                  <w:color w:val="000000"/>
                  <w:sz w:val="22"/>
                  <w:lang w:eastAsia="ja-JP"/>
                </w:rPr>
                <w:delText>phone number (character)</w:delText>
              </w:r>
            </w:del>
          </w:p>
        </w:tc>
        <w:tc>
          <w:tcPr>
            <w:tcW w:w="2740" w:type="dxa"/>
            <w:shd w:val="clear" w:color="auto" w:fill="auto"/>
            <w:vAlign w:val="bottom"/>
            <w:hideMark/>
          </w:tcPr>
          <w:p w:rsidR="002E5796" w:rsidRPr="002E5796" w:rsidDel="00046B5E" w:rsidRDefault="002E5796">
            <w:pPr>
              <w:spacing w:after="0" w:line="240" w:lineRule="auto"/>
              <w:rPr>
                <w:del w:id="2856" w:author="giangnhhse60606" w:date="2014-03-14T21:58:00Z"/>
                <w:rFonts w:ascii="Calibri" w:eastAsia="Times New Roman" w:hAnsi="Calibri" w:cs="Times New Roman"/>
                <w:color w:val="000000"/>
                <w:sz w:val="22"/>
                <w:lang w:eastAsia="ja-JP"/>
              </w:rPr>
            </w:pPr>
            <w:del w:id="2857"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Phone = "adsfds"</w:delText>
              </w:r>
            </w:del>
          </w:p>
        </w:tc>
        <w:tc>
          <w:tcPr>
            <w:tcW w:w="2660" w:type="dxa"/>
            <w:shd w:val="clear" w:color="auto" w:fill="auto"/>
            <w:hideMark/>
          </w:tcPr>
          <w:p w:rsidR="002E5796" w:rsidRPr="002E5796" w:rsidDel="00046B5E" w:rsidRDefault="002E5796">
            <w:pPr>
              <w:spacing w:after="0" w:line="240" w:lineRule="auto"/>
              <w:rPr>
                <w:del w:id="2858" w:author="giangnhhse60606" w:date="2014-03-14T21:58:00Z"/>
                <w:rFonts w:ascii="Calibri" w:eastAsia="Times New Roman" w:hAnsi="Calibri" w:cs="Times New Roman"/>
                <w:color w:val="000000"/>
                <w:sz w:val="22"/>
                <w:lang w:eastAsia="ja-JP"/>
              </w:rPr>
            </w:pPr>
            <w:del w:id="2859" w:author="giangnhhse60606" w:date="2014-03-14T21:58:00Z">
              <w:r w:rsidRPr="002E5796" w:rsidDel="00046B5E">
                <w:rPr>
                  <w:rFonts w:ascii="Calibri" w:eastAsia="Times New Roman" w:hAnsi="Calibri" w:cs="Times New Roman"/>
                  <w:color w:val="000000"/>
                  <w:sz w:val="22"/>
                  <w:lang w:eastAsia="ja-JP"/>
                </w:rPr>
                <w:delText>2. show message: Phone number must be positive, whole number</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60"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61"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62"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63"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64" w:author="giangnhhse60606" w:date="2014-03-14T21:58:00Z"/>
                <w:rFonts w:ascii="Calibri" w:eastAsia="Times New Roman" w:hAnsi="Calibri" w:cs="Times New Roman"/>
                <w:color w:val="000000"/>
                <w:sz w:val="22"/>
                <w:lang w:eastAsia="ja-JP"/>
              </w:rPr>
            </w:pPr>
            <w:del w:id="2865" w:author="giangnhhse60606" w:date="2014-03-14T21:58:00Z">
              <w:r w:rsidRPr="002E5796" w:rsidDel="00046B5E">
                <w:rPr>
                  <w:rFonts w:ascii="Calibri" w:eastAsia="Times New Roman" w:hAnsi="Calibri" w:cs="Times New Roman"/>
                  <w:color w:val="000000"/>
                  <w:sz w:val="22"/>
                  <w:lang w:eastAsia="ja-JP"/>
                </w:rPr>
                <w:delText>TC_10</w:delText>
              </w:r>
            </w:del>
          </w:p>
        </w:tc>
        <w:tc>
          <w:tcPr>
            <w:tcW w:w="1700" w:type="dxa"/>
            <w:shd w:val="clear" w:color="auto" w:fill="auto"/>
            <w:vAlign w:val="center"/>
            <w:hideMark/>
          </w:tcPr>
          <w:p w:rsidR="002E5796" w:rsidRPr="002E5796" w:rsidDel="00046B5E" w:rsidRDefault="002E5796">
            <w:pPr>
              <w:spacing w:after="0" w:line="240" w:lineRule="auto"/>
              <w:rPr>
                <w:del w:id="2866" w:author="giangnhhse60606" w:date="2014-03-14T21:58:00Z"/>
                <w:rFonts w:ascii="Calibri" w:eastAsia="Times New Roman" w:hAnsi="Calibri" w:cs="Times New Roman"/>
                <w:color w:val="000000"/>
                <w:sz w:val="22"/>
                <w:lang w:eastAsia="ja-JP"/>
              </w:rPr>
            </w:pPr>
            <w:del w:id="2867" w:author="giangnhhse60606" w:date="2014-03-14T21:58:00Z">
              <w:r w:rsidRPr="002E5796" w:rsidDel="00046B5E">
                <w:rPr>
                  <w:rFonts w:ascii="Calibri" w:eastAsia="Times New Roman" w:hAnsi="Calibri" w:cs="Times New Roman"/>
                  <w:i/>
                  <w:iCs/>
                  <w:color w:val="000000"/>
                  <w:sz w:val="22"/>
                  <w:lang w:eastAsia="ja-JP"/>
                </w:rPr>
                <w:delText xml:space="preserve">Email </w:delText>
              </w:r>
              <w:r w:rsidRPr="002E5796" w:rsidDel="00046B5E">
                <w:rPr>
                  <w:rFonts w:ascii="Calibri" w:eastAsia="Times New Roman" w:hAnsi="Calibri" w:cs="Times New Roman"/>
                  <w:color w:val="000000"/>
                  <w:sz w:val="22"/>
                  <w:lang w:eastAsia="ja-JP"/>
                </w:rPr>
                <w:delText>is blank</w:delText>
              </w:r>
            </w:del>
          </w:p>
        </w:tc>
        <w:tc>
          <w:tcPr>
            <w:tcW w:w="2740" w:type="dxa"/>
            <w:shd w:val="clear" w:color="auto" w:fill="auto"/>
            <w:vAlign w:val="bottom"/>
            <w:hideMark/>
          </w:tcPr>
          <w:p w:rsidR="002E5796" w:rsidRPr="002E5796" w:rsidDel="00046B5E" w:rsidRDefault="002E5796">
            <w:pPr>
              <w:spacing w:after="0" w:line="240" w:lineRule="auto"/>
              <w:rPr>
                <w:del w:id="2868" w:author="giangnhhse60606" w:date="2014-03-14T21:58:00Z"/>
                <w:rFonts w:ascii="Calibri" w:eastAsia="Times New Roman" w:hAnsi="Calibri" w:cs="Times New Roman"/>
                <w:color w:val="000000"/>
                <w:sz w:val="22"/>
                <w:lang w:eastAsia="ja-JP"/>
              </w:rPr>
            </w:pPr>
            <w:del w:id="2869"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Email = ""</w:delText>
              </w:r>
            </w:del>
          </w:p>
        </w:tc>
        <w:tc>
          <w:tcPr>
            <w:tcW w:w="2660" w:type="dxa"/>
            <w:shd w:val="clear" w:color="auto" w:fill="auto"/>
            <w:hideMark/>
          </w:tcPr>
          <w:p w:rsidR="002E5796" w:rsidRPr="002E5796" w:rsidDel="00046B5E" w:rsidRDefault="002E5796">
            <w:pPr>
              <w:spacing w:after="0" w:line="240" w:lineRule="auto"/>
              <w:rPr>
                <w:del w:id="2870" w:author="giangnhhse60606" w:date="2014-03-14T21:58:00Z"/>
                <w:rFonts w:ascii="Calibri" w:eastAsia="Times New Roman" w:hAnsi="Calibri" w:cs="Times New Roman"/>
                <w:color w:val="000000"/>
                <w:sz w:val="22"/>
                <w:lang w:eastAsia="ja-JP"/>
              </w:rPr>
            </w:pPr>
            <w:del w:id="2871" w:author="giangnhhse60606" w:date="2014-03-14T21:58:00Z">
              <w:r w:rsidRPr="002E5796" w:rsidDel="00046B5E">
                <w:rPr>
                  <w:rFonts w:ascii="Calibri" w:eastAsia="Times New Roman" w:hAnsi="Calibri" w:cs="Times New Roman"/>
                  <w:color w:val="000000"/>
                  <w:sz w:val="22"/>
                  <w:lang w:eastAsia="ja-JP"/>
                </w:rPr>
                <w:delText>2. Display (*) behind textbox to remind user fill in his email</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72"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73"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74"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75"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76" w:author="giangnhhse60606" w:date="2014-03-14T21:58:00Z"/>
                <w:rFonts w:ascii="Calibri" w:eastAsia="Times New Roman" w:hAnsi="Calibri" w:cs="Times New Roman"/>
                <w:color w:val="000000"/>
                <w:sz w:val="22"/>
                <w:lang w:eastAsia="ja-JP"/>
              </w:rPr>
            </w:pPr>
            <w:del w:id="2877" w:author="giangnhhse60606" w:date="2014-03-14T21:58:00Z">
              <w:r w:rsidRPr="002E5796" w:rsidDel="00046B5E">
                <w:rPr>
                  <w:rFonts w:ascii="Calibri" w:eastAsia="Times New Roman" w:hAnsi="Calibri" w:cs="Times New Roman"/>
                  <w:color w:val="000000"/>
                  <w:sz w:val="22"/>
                  <w:lang w:eastAsia="ja-JP"/>
                </w:rPr>
                <w:delText>TC_11</w:delText>
              </w:r>
            </w:del>
          </w:p>
        </w:tc>
        <w:tc>
          <w:tcPr>
            <w:tcW w:w="1700" w:type="dxa"/>
            <w:shd w:val="clear" w:color="auto" w:fill="auto"/>
            <w:vAlign w:val="center"/>
            <w:hideMark/>
          </w:tcPr>
          <w:p w:rsidR="002E5796" w:rsidRPr="002E5796" w:rsidDel="00046B5E" w:rsidRDefault="002E5796">
            <w:pPr>
              <w:spacing w:after="0" w:line="240" w:lineRule="auto"/>
              <w:rPr>
                <w:del w:id="2878" w:author="giangnhhse60606" w:date="2014-03-14T21:58:00Z"/>
                <w:rFonts w:ascii="Calibri" w:eastAsia="Times New Roman" w:hAnsi="Calibri" w:cs="Times New Roman"/>
                <w:color w:val="000000"/>
                <w:sz w:val="22"/>
                <w:lang w:eastAsia="ja-JP"/>
              </w:rPr>
            </w:pPr>
            <w:del w:id="2879" w:author="giangnhhse60606" w:date="2014-03-14T21:58:00Z">
              <w:r w:rsidRPr="002E5796" w:rsidDel="00046B5E">
                <w:rPr>
                  <w:rFonts w:ascii="Calibri" w:eastAsia="Times New Roman" w:hAnsi="Calibri" w:cs="Times New Roman"/>
                  <w:color w:val="000000"/>
                  <w:sz w:val="22"/>
                  <w:lang w:eastAsia="ja-JP"/>
                </w:rPr>
                <w:delText xml:space="preserve">Invalid </w:delText>
              </w:r>
              <w:r w:rsidRPr="002E5796" w:rsidDel="00046B5E">
                <w:rPr>
                  <w:rFonts w:ascii="Calibri" w:eastAsia="Times New Roman" w:hAnsi="Calibri" w:cs="Times New Roman"/>
                  <w:i/>
                  <w:iCs/>
                  <w:color w:val="000000"/>
                  <w:sz w:val="22"/>
                  <w:lang w:eastAsia="ja-JP"/>
                </w:rPr>
                <w:delText>email</w:delText>
              </w:r>
            </w:del>
          </w:p>
        </w:tc>
        <w:tc>
          <w:tcPr>
            <w:tcW w:w="2740" w:type="dxa"/>
            <w:shd w:val="clear" w:color="auto" w:fill="auto"/>
            <w:vAlign w:val="bottom"/>
            <w:hideMark/>
          </w:tcPr>
          <w:p w:rsidR="002E5796" w:rsidRPr="002E5796" w:rsidDel="00046B5E" w:rsidRDefault="002E5796">
            <w:pPr>
              <w:spacing w:after="0" w:line="240" w:lineRule="auto"/>
              <w:rPr>
                <w:del w:id="2880" w:author="giangnhhse60606" w:date="2014-03-14T21:58:00Z"/>
                <w:rFonts w:ascii="Calibri" w:eastAsia="Times New Roman" w:hAnsi="Calibri" w:cs="Times New Roman"/>
                <w:color w:val="000000"/>
                <w:sz w:val="22"/>
                <w:lang w:eastAsia="ja-JP"/>
              </w:rPr>
            </w:pPr>
            <w:del w:id="2881"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Email = "adsfds"</w:delText>
              </w:r>
            </w:del>
          </w:p>
        </w:tc>
        <w:tc>
          <w:tcPr>
            <w:tcW w:w="2660" w:type="dxa"/>
            <w:shd w:val="clear" w:color="auto" w:fill="auto"/>
            <w:hideMark/>
          </w:tcPr>
          <w:p w:rsidR="002E5796" w:rsidRPr="002E5796" w:rsidDel="00046B5E" w:rsidRDefault="002E5796">
            <w:pPr>
              <w:spacing w:after="0" w:line="240" w:lineRule="auto"/>
              <w:rPr>
                <w:del w:id="2882" w:author="giangnhhse60606" w:date="2014-03-14T21:58:00Z"/>
                <w:rFonts w:ascii="Calibri" w:eastAsia="Times New Roman" w:hAnsi="Calibri" w:cs="Times New Roman"/>
                <w:color w:val="000000"/>
                <w:sz w:val="22"/>
                <w:lang w:eastAsia="ja-JP"/>
              </w:rPr>
            </w:pPr>
            <w:del w:id="2883" w:author="giangnhhse60606" w:date="2014-03-14T21:58:00Z">
              <w:r w:rsidRPr="002E5796" w:rsidDel="00046B5E">
                <w:rPr>
                  <w:rFonts w:ascii="Calibri" w:eastAsia="Times New Roman" w:hAnsi="Calibri" w:cs="Times New Roman"/>
                  <w:color w:val="000000"/>
                  <w:sz w:val="22"/>
                  <w:lang w:eastAsia="ja-JP"/>
                </w:rPr>
                <w:delText>2. Show warning: Email must be in the format: [aA-zZ0-9]@[aA-zZ0-9].[aA-zZ0-9]</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84"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85"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86"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3300"/>
          <w:del w:id="2887"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88" w:author="giangnhhse60606" w:date="2014-03-14T21:58:00Z"/>
                <w:rFonts w:ascii="Calibri" w:eastAsia="Times New Roman" w:hAnsi="Calibri" w:cs="Times New Roman"/>
                <w:color w:val="000000"/>
                <w:sz w:val="22"/>
                <w:lang w:eastAsia="ja-JP"/>
              </w:rPr>
            </w:pPr>
            <w:del w:id="2889" w:author="giangnhhse60606" w:date="2014-03-14T21:58:00Z">
              <w:r w:rsidRPr="002E5796" w:rsidDel="00046B5E">
                <w:rPr>
                  <w:rFonts w:ascii="Calibri" w:eastAsia="Times New Roman" w:hAnsi="Calibri" w:cs="Times New Roman"/>
                  <w:color w:val="000000"/>
                  <w:sz w:val="22"/>
                  <w:lang w:eastAsia="ja-JP"/>
                </w:rPr>
                <w:delText>TC_12</w:delText>
              </w:r>
            </w:del>
          </w:p>
        </w:tc>
        <w:tc>
          <w:tcPr>
            <w:tcW w:w="1700" w:type="dxa"/>
            <w:shd w:val="clear" w:color="auto" w:fill="auto"/>
            <w:vAlign w:val="center"/>
            <w:hideMark/>
          </w:tcPr>
          <w:p w:rsidR="002E5796" w:rsidRPr="002E5796" w:rsidDel="00046B5E" w:rsidRDefault="002E5796">
            <w:pPr>
              <w:spacing w:after="0" w:line="240" w:lineRule="auto"/>
              <w:rPr>
                <w:del w:id="2890" w:author="giangnhhse60606" w:date="2014-03-14T21:58:00Z"/>
                <w:rFonts w:ascii="Calibri" w:eastAsia="Times New Roman" w:hAnsi="Calibri" w:cs="Times New Roman"/>
                <w:color w:val="000000"/>
                <w:sz w:val="22"/>
                <w:lang w:eastAsia="ja-JP"/>
              </w:rPr>
            </w:pPr>
            <w:del w:id="2891" w:author="giangnhhse60606" w:date="2014-03-14T21:58:00Z">
              <w:r w:rsidRPr="002E5796" w:rsidDel="00046B5E">
                <w:rPr>
                  <w:rFonts w:ascii="Calibri" w:eastAsia="Times New Roman" w:hAnsi="Calibri" w:cs="Times New Roman"/>
                  <w:color w:val="000000"/>
                  <w:sz w:val="22"/>
                  <w:lang w:eastAsia="ja-JP"/>
                </w:rPr>
                <w:delText>Display address on map (</w:delText>
              </w:r>
              <w:r w:rsidRPr="002E5796" w:rsidDel="00046B5E">
                <w:rPr>
                  <w:rFonts w:ascii="Calibri" w:eastAsia="Times New Roman" w:hAnsi="Calibri" w:cs="Times New Roman"/>
                  <w:i/>
                  <w:iCs/>
                  <w:color w:val="000000"/>
                  <w:sz w:val="22"/>
                  <w:lang w:eastAsia="ja-JP"/>
                </w:rPr>
                <w:delText>Direct delivery)</w:delText>
              </w:r>
            </w:del>
          </w:p>
        </w:tc>
        <w:tc>
          <w:tcPr>
            <w:tcW w:w="2740" w:type="dxa"/>
            <w:shd w:val="clear" w:color="auto" w:fill="auto"/>
            <w:vAlign w:val="bottom"/>
            <w:hideMark/>
          </w:tcPr>
          <w:p w:rsidR="002E5796" w:rsidRPr="002E5796" w:rsidDel="00046B5E" w:rsidRDefault="002E5796">
            <w:pPr>
              <w:spacing w:after="0" w:line="240" w:lineRule="auto"/>
              <w:rPr>
                <w:del w:id="2892" w:author="giangnhhse60606" w:date="2014-03-14T21:58:00Z"/>
                <w:rFonts w:ascii="Calibri" w:eastAsia="Times New Roman" w:hAnsi="Calibri" w:cs="Times New Roman"/>
                <w:color w:val="000000"/>
                <w:sz w:val="22"/>
                <w:lang w:eastAsia="ja-JP"/>
              </w:rPr>
            </w:pPr>
            <w:del w:id="2893"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1. Move to Customer Info area</w:delText>
              </w:r>
              <w:r w:rsidRPr="002E5796" w:rsidDel="00046B5E">
                <w:rPr>
                  <w:rFonts w:ascii="Calibri" w:eastAsia="Times New Roman" w:hAnsi="Calibri" w:cs="Times New Roman"/>
                  <w:color w:val="000000"/>
                  <w:sz w:val="22"/>
                  <w:lang w:eastAsia="ja-JP"/>
                </w:rPr>
                <w:br/>
                <w:delText>2. Input the customer info, such as:</w:delText>
              </w:r>
              <w:r w:rsidRPr="002E5796" w:rsidDel="00046B5E">
                <w:rPr>
                  <w:rFonts w:ascii="Calibri" w:eastAsia="Times New Roman" w:hAnsi="Calibri" w:cs="Times New Roman"/>
                  <w:color w:val="000000"/>
                  <w:sz w:val="22"/>
                  <w:lang w:eastAsia="ja-JP"/>
                </w:rPr>
                <w:br/>
                <w:delText>Name: An Ngoc Anh</w:delText>
              </w:r>
              <w:r w:rsidRPr="002E5796" w:rsidDel="00046B5E">
                <w:rPr>
                  <w:rFonts w:ascii="Calibri" w:eastAsia="Times New Roman" w:hAnsi="Calibri" w:cs="Times New Roman"/>
                  <w:color w:val="000000"/>
                  <w:sz w:val="22"/>
                  <w:lang w:eastAsia="ja-JP"/>
                </w:rPr>
                <w:br/>
                <w:delText>Phone: 0912345678</w:delText>
              </w:r>
              <w:r w:rsidRPr="002E5796" w:rsidDel="00046B5E">
                <w:rPr>
                  <w:rFonts w:ascii="Calibri" w:eastAsia="Times New Roman" w:hAnsi="Calibri" w:cs="Times New Roman"/>
                  <w:color w:val="000000"/>
                  <w:sz w:val="22"/>
                  <w:lang w:eastAsia="ja-JP"/>
                </w:rPr>
                <w:br/>
                <w:delText>Email: anhan@gmail.com</w:delText>
              </w:r>
              <w:r w:rsidRPr="002E5796" w:rsidDel="00046B5E">
                <w:rPr>
                  <w:rFonts w:ascii="Calibri" w:eastAsia="Times New Roman" w:hAnsi="Calibri" w:cs="Times New Roman"/>
                  <w:color w:val="000000"/>
                  <w:sz w:val="22"/>
                  <w:lang w:eastAsia="ja-JP"/>
                </w:rPr>
                <w:br/>
                <w:delText>Choose Delivery type: Direct</w:delText>
              </w:r>
              <w:r w:rsidRPr="002E5796" w:rsidDel="00046B5E">
                <w:rPr>
                  <w:rFonts w:ascii="Calibri" w:eastAsia="Times New Roman" w:hAnsi="Calibri" w:cs="Times New Roman"/>
                  <w:color w:val="000000"/>
                  <w:sz w:val="22"/>
                  <w:lang w:eastAsia="ja-JP"/>
                </w:rPr>
                <w:br/>
                <w:delText>3. Input buyer address</w:delText>
              </w:r>
            </w:del>
          </w:p>
        </w:tc>
        <w:tc>
          <w:tcPr>
            <w:tcW w:w="2660" w:type="dxa"/>
            <w:shd w:val="clear" w:color="auto" w:fill="auto"/>
            <w:hideMark/>
          </w:tcPr>
          <w:p w:rsidR="002E5796" w:rsidRPr="002E5796" w:rsidDel="00046B5E" w:rsidRDefault="002E5796">
            <w:pPr>
              <w:spacing w:after="0" w:line="240" w:lineRule="auto"/>
              <w:rPr>
                <w:del w:id="2894" w:author="giangnhhse60606" w:date="2014-03-14T21:58:00Z"/>
                <w:rFonts w:ascii="Calibri" w:eastAsia="Times New Roman" w:hAnsi="Calibri" w:cs="Times New Roman"/>
                <w:color w:val="000000"/>
                <w:sz w:val="22"/>
                <w:lang w:eastAsia="ja-JP"/>
              </w:rPr>
            </w:pPr>
            <w:del w:id="2895" w:author="giangnhhse60606" w:date="2014-03-14T21:58:00Z">
              <w:r w:rsidRPr="002E5796" w:rsidDel="00046B5E">
                <w:rPr>
                  <w:rFonts w:ascii="Calibri" w:eastAsia="Times New Roman" w:hAnsi="Calibri" w:cs="Times New Roman"/>
                  <w:color w:val="000000"/>
                  <w:sz w:val="22"/>
                  <w:lang w:eastAsia="ja-JP"/>
                </w:rPr>
                <w:delText>2. show address area</w:delText>
              </w:r>
              <w:r w:rsidRPr="002E5796" w:rsidDel="00046B5E">
                <w:rPr>
                  <w:rFonts w:ascii="Calibri" w:eastAsia="Times New Roman" w:hAnsi="Calibri" w:cs="Times New Roman"/>
                  <w:color w:val="000000"/>
                  <w:sz w:val="22"/>
                  <w:lang w:eastAsia="ja-JP"/>
                </w:rPr>
                <w:br/>
                <w:delText>3. Map will displayed buyer address</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96"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97"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98"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3600"/>
          <w:del w:id="2899"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900" w:author="giangnhhse60606" w:date="2014-03-14T21:58:00Z"/>
                <w:rFonts w:ascii="Calibri" w:eastAsia="Times New Roman" w:hAnsi="Calibri" w:cs="Times New Roman"/>
                <w:color w:val="000000"/>
                <w:sz w:val="22"/>
                <w:lang w:eastAsia="ja-JP"/>
              </w:rPr>
            </w:pPr>
            <w:del w:id="2901" w:author="giangnhhse60606" w:date="2014-03-14T21:58:00Z">
              <w:r w:rsidDel="00046B5E">
                <w:rPr>
                  <w:rFonts w:ascii="Calibri" w:eastAsia="Times New Roman" w:hAnsi="Calibri" w:cs="Times New Roman"/>
                  <w:color w:val="000000"/>
                  <w:sz w:val="22"/>
                  <w:lang w:eastAsia="ja-JP"/>
                </w:rPr>
                <w:delText>TC_13</w:delText>
              </w:r>
            </w:del>
          </w:p>
        </w:tc>
        <w:tc>
          <w:tcPr>
            <w:tcW w:w="1700" w:type="dxa"/>
            <w:shd w:val="clear" w:color="auto" w:fill="auto"/>
            <w:vAlign w:val="center"/>
            <w:hideMark/>
          </w:tcPr>
          <w:p w:rsidR="002E5796" w:rsidRPr="002E5796" w:rsidDel="00046B5E" w:rsidRDefault="002E5796">
            <w:pPr>
              <w:spacing w:after="0" w:line="240" w:lineRule="auto"/>
              <w:rPr>
                <w:del w:id="2902" w:author="giangnhhse60606" w:date="2014-03-14T21:58:00Z"/>
                <w:rFonts w:ascii="Calibri" w:eastAsia="Times New Roman" w:hAnsi="Calibri" w:cs="Times New Roman"/>
                <w:color w:val="000000"/>
                <w:sz w:val="22"/>
                <w:lang w:eastAsia="ja-JP"/>
              </w:rPr>
            </w:pPr>
            <w:del w:id="2903" w:author="giangnhhse60606" w:date="2014-03-14T21:58:00Z">
              <w:r w:rsidRPr="002E5796" w:rsidDel="00046B5E">
                <w:rPr>
                  <w:rFonts w:ascii="Calibri" w:eastAsia="Times New Roman" w:hAnsi="Calibri" w:cs="Times New Roman"/>
                  <w:color w:val="000000"/>
                  <w:sz w:val="22"/>
                  <w:lang w:eastAsia="ja-JP"/>
                </w:rPr>
                <w:delText>Display address on map (</w:delText>
              </w:r>
              <w:r w:rsidRPr="002E5796" w:rsidDel="00046B5E">
                <w:rPr>
                  <w:rFonts w:ascii="Calibri" w:eastAsia="Times New Roman" w:hAnsi="Calibri" w:cs="Times New Roman"/>
                  <w:i/>
                  <w:iCs/>
                  <w:color w:val="000000"/>
                  <w:sz w:val="22"/>
                  <w:lang w:eastAsia="ja-JP"/>
                </w:rPr>
                <w:delText>Buffer delivery)</w:delText>
              </w:r>
            </w:del>
          </w:p>
        </w:tc>
        <w:tc>
          <w:tcPr>
            <w:tcW w:w="2740" w:type="dxa"/>
            <w:shd w:val="clear" w:color="auto" w:fill="auto"/>
            <w:vAlign w:val="bottom"/>
            <w:hideMark/>
          </w:tcPr>
          <w:p w:rsidR="002E5796" w:rsidRPr="002E5796" w:rsidDel="00046B5E" w:rsidRDefault="002E5796">
            <w:pPr>
              <w:spacing w:after="0" w:line="240" w:lineRule="auto"/>
              <w:rPr>
                <w:del w:id="2904" w:author="giangnhhse60606" w:date="2014-03-14T21:58:00Z"/>
                <w:rFonts w:ascii="Calibri" w:eastAsia="Times New Roman" w:hAnsi="Calibri" w:cs="Times New Roman"/>
                <w:color w:val="000000"/>
                <w:sz w:val="22"/>
                <w:lang w:eastAsia="ja-JP"/>
              </w:rPr>
            </w:pPr>
            <w:del w:id="2905"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1. Move to Customer Info area</w:delText>
              </w:r>
              <w:r w:rsidRPr="002E5796" w:rsidDel="00046B5E">
                <w:rPr>
                  <w:rFonts w:ascii="Calibri" w:eastAsia="Times New Roman" w:hAnsi="Calibri" w:cs="Times New Roman"/>
                  <w:color w:val="000000"/>
                  <w:sz w:val="22"/>
                  <w:lang w:eastAsia="ja-JP"/>
                </w:rPr>
                <w:br/>
                <w:delText>2. Input the customer info, such as:</w:delText>
              </w:r>
              <w:r w:rsidRPr="002E5796" w:rsidDel="00046B5E">
                <w:rPr>
                  <w:rFonts w:ascii="Calibri" w:eastAsia="Times New Roman" w:hAnsi="Calibri" w:cs="Times New Roman"/>
                  <w:color w:val="000000"/>
                  <w:sz w:val="22"/>
                  <w:lang w:eastAsia="ja-JP"/>
                </w:rPr>
                <w:br/>
                <w:delText>Name: An Ngoc Anh</w:delText>
              </w:r>
              <w:r w:rsidRPr="002E5796" w:rsidDel="00046B5E">
                <w:rPr>
                  <w:rFonts w:ascii="Calibri" w:eastAsia="Times New Roman" w:hAnsi="Calibri" w:cs="Times New Roman"/>
                  <w:color w:val="000000"/>
                  <w:sz w:val="22"/>
                  <w:lang w:eastAsia="ja-JP"/>
                </w:rPr>
                <w:br/>
                <w:delText>Phone: 0912345678</w:delText>
              </w:r>
              <w:r w:rsidRPr="002E5796" w:rsidDel="00046B5E">
                <w:rPr>
                  <w:rFonts w:ascii="Calibri" w:eastAsia="Times New Roman" w:hAnsi="Calibri" w:cs="Times New Roman"/>
                  <w:color w:val="000000"/>
                  <w:sz w:val="22"/>
                  <w:lang w:eastAsia="ja-JP"/>
                </w:rPr>
                <w:br/>
                <w:delText>Email: anhan@gmail.com</w:delText>
              </w:r>
              <w:r w:rsidRPr="002E5796" w:rsidDel="00046B5E">
                <w:rPr>
                  <w:rFonts w:ascii="Calibri" w:eastAsia="Times New Roman" w:hAnsi="Calibri" w:cs="Times New Roman"/>
                  <w:color w:val="000000"/>
                  <w:sz w:val="22"/>
                  <w:lang w:eastAsia="ja-JP"/>
                </w:rPr>
                <w:br/>
                <w:delText>Choose Delivery type: Buffer</w:delText>
              </w:r>
              <w:r w:rsidRPr="002E5796" w:rsidDel="00046B5E">
                <w:rPr>
                  <w:rFonts w:ascii="Calibri" w:eastAsia="Times New Roman" w:hAnsi="Calibri" w:cs="Times New Roman"/>
                  <w:color w:val="000000"/>
                  <w:sz w:val="22"/>
                  <w:lang w:eastAsia="ja-JP"/>
                </w:rPr>
                <w:br/>
                <w:delText>3. Choose Hub type and Hub</w:delText>
              </w:r>
            </w:del>
          </w:p>
        </w:tc>
        <w:tc>
          <w:tcPr>
            <w:tcW w:w="2660" w:type="dxa"/>
            <w:shd w:val="clear" w:color="auto" w:fill="auto"/>
            <w:hideMark/>
          </w:tcPr>
          <w:p w:rsidR="002E5796" w:rsidRPr="002E5796" w:rsidDel="00046B5E" w:rsidRDefault="002E5796">
            <w:pPr>
              <w:spacing w:after="0" w:line="240" w:lineRule="auto"/>
              <w:rPr>
                <w:del w:id="2906" w:author="giangnhhse60606" w:date="2014-03-14T21:58:00Z"/>
                <w:rFonts w:ascii="Calibri" w:eastAsia="Times New Roman" w:hAnsi="Calibri" w:cs="Times New Roman"/>
                <w:color w:val="000000"/>
                <w:sz w:val="22"/>
                <w:lang w:eastAsia="ja-JP"/>
              </w:rPr>
            </w:pPr>
            <w:del w:id="2907" w:author="giangnhhse60606" w:date="2014-03-14T21:58:00Z">
              <w:r w:rsidRPr="002E5796" w:rsidDel="00046B5E">
                <w:rPr>
                  <w:rFonts w:ascii="Calibri" w:eastAsia="Times New Roman" w:hAnsi="Calibri" w:cs="Times New Roman"/>
                  <w:color w:val="000000"/>
                  <w:sz w:val="22"/>
                  <w:lang w:eastAsia="ja-JP"/>
                </w:rPr>
                <w:delText>2. show Hub area</w:delText>
              </w:r>
              <w:r w:rsidRPr="002E5796" w:rsidDel="00046B5E">
                <w:rPr>
                  <w:rFonts w:ascii="Calibri" w:eastAsia="Times New Roman" w:hAnsi="Calibri" w:cs="Times New Roman"/>
                  <w:color w:val="000000"/>
                  <w:sz w:val="22"/>
                  <w:lang w:eastAsia="ja-JP"/>
                </w:rPr>
                <w:br/>
                <w:delText>3. Map will displayed hub address</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908"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909"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910" w:author="giangnhhse60606" w:date="2014-03-14T21:58:00Z"/>
                <w:rFonts w:ascii="Calibri" w:eastAsia="Times New Roman" w:hAnsi="Calibri" w:cs="Times New Roman"/>
                <w:color w:val="000000"/>
                <w:sz w:val="22"/>
                <w:lang w:eastAsia="ja-JP"/>
              </w:rPr>
            </w:pPr>
          </w:p>
        </w:tc>
      </w:tr>
    </w:tbl>
    <w:p w:rsidR="00BC079A" w:rsidRDefault="00575FF7">
      <w:pPr>
        <w:pStyle w:val="Heading5"/>
        <w:numPr>
          <w:ilvl w:val="0"/>
          <w:numId w:val="39"/>
        </w:numPr>
        <w:tabs>
          <w:tab w:val="left" w:pos="6570"/>
        </w:tabs>
        <w:ind w:left="2160" w:hanging="1080"/>
        <w:rPr>
          <w:ins w:id="2911" w:author="giangnhhse60606" w:date="2014-03-14T22:47:00Z"/>
          <w:b/>
        </w:rPr>
        <w:pPrChange w:id="2912" w:author="giangnhhse60606" w:date="2014-03-14T22:48:00Z">
          <w:pPr>
            <w:pStyle w:val="Heading5"/>
            <w:numPr>
              <w:numId w:val="40"/>
            </w:numPr>
            <w:tabs>
              <w:tab w:val="left" w:pos="6570"/>
            </w:tabs>
            <w:ind w:left="4770" w:hanging="360"/>
          </w:pPr>
        </w:pPrChange>
      </w:pPr>
      <w:ins w:id="2913" w:author="giangnhhse60606" w:date="2014-03-14T22:53:00Z">
        <w:r>
          <w:rPr>
            <w:b/>
          </w:rPr>
          <w:t>S</w:t>
        </w:r>
      </w:ins>
      <w:ins w:id="2914" w:author="giangnhhse60606" w:date="2014-03-14T22:48:00Z">
        <w:r w:rsidR="00BC079A">
          <w:rPr>
            <w:b/>
          </w:rPr>
          <w:t>tadium</w:t>
        </w:r>
      </w:ins>
      <w:ins w:id="2915" w:author="giangnhhse60606" w:date="2014-03-14T22:47:00Z">
        <w:r w:rsidR="00BC079A">
          <w:rPr>
            <w:b/>
          </w:rPr>
          <w:t xml:space="preserve"> Managements</w:t>
        </w:r>
      </w:ins>
    </w:p>
    <w:p w:rsidR="00221F74" w:rsidRDefault="00221F74">
      <w:pPr>
        <w:rPr>
          <w:ins w:id="2916" w:author="giangnhhse60606" w:date="2014-03-14T22:48:00Z"/>
          <w:rFonts w:cstheme="minorHAnsi"/>
        </w:rPr>
        <w:pPrChange w:id="2917" w:author="giangnhhse60606" w:date="2014-03-14T22:44:00Z">
          <w:pPr>
            <w:spacing w:after="0" w:line="240" w:lineRule="auto"/>
            <w:ind w:left="360" w:hanging="360"/>
            <w:contextualSpacing/>
          </w:pPr>
        </w:pPrChange>
      </w:pP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BC079A" w:rsidRPr="008C01EB" w:rsidTr="00095DE4">
        <w:trPr>
          <w:trHeight w:val="300"/>
          <w:ins w:id="2918"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079A" w:rsidRPr="008C01EB" w:rsidRDefault="00BC079A" w:rsidP="00095DE4">
            <w:pPr>
              <w:spacing w:after="0" w:line="240" w:lineRule="auto"/>
              <w:jc w:val="center"/>
              <w:rPr>
                <w:ins w:id="2919" w:author="giangnhhse60606" w:date="2014-03-14T22:49:00Z"/>
                <w:rFonts w:ascii="Calibri" w:eastAsia="Times New Roman" w:hAnsi="Calibri" w:cs="Times New Roman"/>
                <w:b/>
                <w:bCs/>
                <w:color w:val="000000"/>
                <w:sz w:val="22"/>
                <w:lang w:eastAsia="ja-JP"/>
              </w:rPr>
            </w:pPr>
            <w:ins w:id="2920" w:author="giangnhhse60606" w:date="2014-03-14T22:49: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BC079A" w:rsidRPr="008C01EB" w:rsidRDefault="00BC079A" w:rsidP="00095DE4">
            <w:pPr>
              <w:spacing w:after="0" w:line="240" w:lineRule="auto"/>
              <w:jc w:val="center"/>
              <w:rPr>
                <w:ins w:id="2921" w:author="giangnhhse60606" w:date="2014-03-14T22:49:00Z"/>
                <w:rFonts w:ascii="Calibri" w:eastAsia="Times New Roman" w:hAnsi="Calibri" w:cs="Times New Roman"/>
                <w:b/>
                <w:bCs/>
                <w:color w:val="000000"/>
                <w:sz w:val="22"/>
                <w:lang w:eastAsia="ja-JP"/>
              </w:rPr>
            </w:pPr>
            <w:ins w:id="2922" w:author="giangnhhse60606" w:date="2014-03-14T22:49: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BC079A" w:rsidRPr="008C01EB" w:rsidRDefault="00BC079A" w:rsidP="00095DE4">
            <w:pPr>
              <w:spacing w:after="0" w:line="240" w:lineRule="auto"/>
              <w:jc w:val="center"/>
              <w:rPr>
                <w:ins w:id="2923" w:author="giangnhhse60606" w:date="2014-03-14T22:49:00Z"/>
                <w:rFonts w:ascii="Calibri" w:eastAsia="Times New Roman" w:hAnsi="Calibri" w:cs="Times New Roman"/>
                <w:b/>
                <w:bCs/>
                <w:color w:val="000000"/>
                <w:sz w:val="22"/>
                <w:lang w:eastAsia="ja-JP"/>
              </w:rPr>
            </w:pPr>
            <w:ins w:id="2924" w:author="giangnhhse60606" w:date="2014-03-14T22:49: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BC079A" w:rsidRPr="008C01EB" w:rsidRDefault="00BC079A" w:rsidP="00095DE4">
            <w:pPr>
              <w:spacing w:after="0" w:line="240" w:lineRule="auto"/>
              <w:jc w:val="center"/>
              <w:rPr>
                <w:ins w:id="2925" w:author="giangnhhse60606" w:date="2014-03-14T22:49:00Z"/>
                <w:rFonts w:ascii="Calibri" w:eastAsia="Times New Roman" w:hAnsi="Calibri" w:cs="Times New Roman"/>
                <w:b/>
                <w:bCs/>
                <w:color w:val="000000"/>
                <w:sz w:val="22"/>
                <w:lang w:eastAsia="ja-JP"/>
              </w:rPr>
            </w:pPr>
            <w:ins w:id="2926" w:author="giangnhhse60606" w:date="2014-03-14T22:49: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BC079A" w:rsidRPr="008C01EB" w:rsidRDefault="00BC079A" w:rsidP="00095DE4">
            <w:pPr>
              <w:spacing w:after="0" w:line="240" w:lineRule="auto"/>
              <w:jc w:val="center"/>
              <w:rPr>
                <w:ins w:id="2927" w:author="giangnhhse60606" w:date="2014-03-14T22:49:00Z"/>
                <w:rFonts w:ascii="Calibri" w:eastAsia="Times New Roman" w:hAnsi="Calibri" w:cs="Times New Roman"/>
                <w:b/>
                <w:bCs/>
                <w:color w:val="000000"/>
                <w:sz w:val="22"/>
                <w:lang w:eastAsia="ja-JP"/>
              </w:rPr>
            </w:pPr>
            <w:ins w:id="2928" w:author="giangnhhse60606" w:date="2014-03-14T22:49: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BC079A" w:rsidRPr="008C01EB" w:rsidRDefault="00BC079A" w:rsidP="00095DE4">
            <w:pPr>
              <w:spacing w:after="0" w:line="240" w:lineRule="auto"/>
              <w:jc w:val="center"/>
              <w:rPr>
                <w:ins w:id="2929" w:author="giangnhhse60606" w:date="2014-03-14T22:49:00Z"/>
                <w:rFonts w:ascii="Calibri" w:eastAsia="Times New Roman" w:hAnsi="Calibri" w:cs="Times New Roman"/>
                <w:b/>
                <w:bCs/>
                <w:color w:val="000000"/>
                <w:sz w:val="22"/>
                <w:lang w:eastAsia="ja-JP"/>
              </w:rPr>
            </w:pPr>
            <w:ins w:id="2930" w:author="giangnhhse60606" w:date="2014-03-14T22:49:00Z">
              <w:r w:rsidRPr="008C01EB">
                <w:rPr>
                  <w:rFonts w:ascii="Calibri" w:eastAsia="Times New Roman" w:hAnsi="Calibri" w:cs="Times New Roman"/>
                  <w:b/>
                  <w:bCs/>
                  <w:color w:val="000000"/>
                  <w:sz w:val="22"/>
                  <w:lang w:eastAsia="ja-JP"/>
                </w:rPr>
                <w:t>Note</w:t>
              </w:r>
            </w:ins>
          </w:p>
        </w:tc>
      </w:tr>
      <w:tr w:rsidR="00BC079A" w:rsidRPr="008C01EB" w:rsidTr="00095DE4">
        <w:trPr>
          <w:trHeight w:val="399"/>
          <w:ins w:id="2931" w:author="giangnhhse60606" w:date="2014-03-14T22:49: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BC079A" w:rsidRPr="00483D21" w:rsidRDefault="00BC079A" w:rsidP="00095DE4">
            <w:pPr>
              <w:spacing w:after="0" w:line="240" w:lineRule="auto"/>
              <w:jc w:val="center"/>
              <w:rPr>
                <w:ins w:id="2932" w:author="giangnhhse60606" w:date="2014-03-14T22:49:00Z"/>
                <w:rFonts w:ascii="Calibri" w:eastAsia="Times New Roman" w:hAnsi="Calibri" w:cs="Times New Roman"/>
                <w:b/>
                <w:bCs/>
                <w:color w:val="000000"/>
                <w:sz w:val="22"/>
                <w:lang w:eastAsia="ja-JP"/>
              </w:rPr>
            </w:pPr>
            <w:ins w:id="2933" w:author="giangnhhse60606" w:date="2014-03-14T22:49:00Z">
              <w:r w:rsidRPr="00652740">
                <w:rPr>
                  <w:rFonts w:ascii="Calibri" w:eastAsia="Times New Roman" w:hAnsi="Calibri" w:cs="Times New Roman"/>
                  <w:b/>
                  <w:bCs/>
                  <w:color w:val="000000"/>
                  <w:sz w:val="22"/>
                  <w:lang w:eastAsia="ja-JP"/>
                </w:rPr>
                <w:t>Update Stadium Profiles</w:t>
              </w:r>
            </w:ins>
          </w:p>
        </w:tc>
      </w:tr>
      <w:tr w:rsidR="00BC079A" w:rsidRPr="008C01EB" w:rsidTr="00095DE4">
        <w:trPr>
          <w:trHeight w:val="1500"/>
          <w:ins w:id="2934" w:author="giangnhhse60606" w:date="2014-03-14T22:4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2935" w:author="giangnhhse60606" w:date="2014-03-14T22:49:00Z"/>
                <w:rFonts w:ascii="Calibri" w:eastAsia="Times New Roman" w:hAnsi="Calibri" w:cs="Times New Roman"/>
                <w:color w:val="000000"/>
                <w:sz w:val="22"/>
                <w:lang w:eastAsia="ja-JP"/>
              </w:rPr>
            </w:pPr>
            <w:ins w:id="2936" w:author="giangnhhse60606" w:date="2014-03-14T22:49:00Z">
              <w:r>
                <w:rPr>
                  <w:rFonts w:ascii="Calibri" w:eastAsia="Times New Roman" w:hAnsi="Calibri" w:cs="Times New Roman"/>
                  <w:color w:val="000000"/>
                  <w:sz w:val="22"/>
                  <w:lang w:eastAsia="ja-JP"/>
                </w:rPr>
                <w:t>TC_57</w:t>
              </w:r>
            </w:ins>
          </w:p>
        </w:tc>
        <w:tc>
          <w:tcPr>
            <w:tcW w:w="1872" w:type="dxa"/>
            <w:tcBorders>
              <w:top w:val="nil"/>
              <w:left w:val="nil"/>
              <w:bottom w:val="single" w:sz="4" w:space="0" w:color="auto"/>
              <w:right w:val="single" w:sz="4" w:space="0" w:color="auto"/>
            </w:tcBorders>
            <w:shd w:val="clear" w:color="auto" w:fill="auto"/>
            <w:vAlign w:val="bottom"/>
          </w:tcPr>
          <w:p w:rsidR="00BC079A" w:rsidRPr="00202B4C" w:rsidRDefault="00BC079A" w:rsidP="00095DE4">
            <w:pPr>
              <w:spacing w:after="0" w:line="240" w:lineRule="auto"/>
              <w:rPr>
                <w:ins w:id="2937" w:author="giangnhhse60606" w:date="2014-03-14T22:49:00Z"/>
                <w:rFonts w:ascii="Calibri" w:eastAsia="Times New Roman" w:hAnsi="Calibri" w:cs="Times New Roman"/>
                <w:color w:val="000000"/>
                <w:sz w:val="22"/>
                <w:lang w:eastAsia="ja-JP"/>
              </w:rPr>
            </w:pPr>
            <w:ins w:id="2938" w:author="giangnhhse60606" w:date="2014-03-14T22:49:00Z">
              <w:r w:rsidRPr="005A4A99">
                <w:rPr>
                  <w:rFonts w:ascii="Calibri" w:eastAsia="Times New Roman" w:hAnsi="Calibri" w:cs="Times New Roman"/>
                  <w:color w:val="000000"/>
                  <w:sz w:val="22"/>
                  <w:lang w:eastAsia="ja-JP"/>
                </w:rPr>
                <w:t>Test updating stadium profile with blank fields</w:t>
              </w:r>
            </w:ins>
          </w:p>
        </w:tc>
        <w:tc>
          <w:tcPr>
            <w:tcW w:w="3951"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39" w:author="giangnhhse60606" w:date="2014-03-14T22:49:00Z"/>
                <w:rFonts w:ascii="Calibri" w:eastAsia="Times New Roman" w:hAnsi="Calibri" w:cs="Times New Roman"/>
                <w:color w:val="000000"/>
                <w:sz w:val="22"/>
                <w:lang w:eastAsia="ja-JP"/>
              </w:rPr>
            </w:pPr>
            <w:ins w:id="2940" w:author="giangnhhse60606" w:date="2014-03-14T22:49:00Z">
              <w:r w:rsidRPr="005A4A99">
                <w:rPr>
                  <w:rFonts w:ascii="Calibri" w:eastAsia="Times New Roman" w:hAnsi="Calibri" w:cs="Times New Roman"/>
                  <w:color w:val="000000"/>
                  <w:sz w:val="22"/>
                  <w:lang w:eastAsia="ja-JP"/>
                </w:rPr>
                <w:t>1. Login the system as Stadium Owner</w:t>
              </w:r>
            </w:ins>
          </w:p>
          <w:p w:rsidR="00BC079A" w:rsidRPr="005A4A99" w:rsidRDefault="00BC079A" w:rsidP="00095DE4">
            <w:pPr>
              <w:spacing w:after="0" w:line="240" w:lineRule="auto"/>
              <w:rPr>
                <w:ins w:id="2941" w:author="giangnhhse60606" w:date="2014-03-14T22:49:00Z"/>
                <w:rFonts w:ascii="Calibri" w:eastAsia="Times New Roman" w:hAnsi="Calibri" w:cs="Times New Roman"/>
                <w:color w:val="000000"/>
                <w:sz w:val="22"/>
                <w:lang w:eastAsia="ja-JP"/>
              </w:rPr>
            </w:pPr>
            <w:ins w:id="2942" w:author="giangnhhse60606" w:date="2014-03-14T22:49:00Z">
              <w:r w:rsidRPr="005A4A99">
                <w:rPr>
                  <w:rFonts w:ascii="Calibri" w:eastAsia="Times New Roman" w:hAnsi="Calibri" w:cs="Times New Roman"/>
                  <w:color w:val="000000"/>
                  <w:sz w:val="22"/>
                  <w:lang w:eastAsia="ja-JP"/>
                </w:rPr>
                <w:t>2. Go to "Quản lý sân bóng" page</w:t>
              </w:r>
            </w:ins>
          </w:p>
          <w:p w:rsidR="00BC079A" w:rsidRPr="005A4A99" w:rsidRDefault="00BC079A" w:rsidP="00095DE4">
            <w:pPr>
              <w:spacing w:after="0" w:line="240" w:lineRule="auto"/>
              <w:rPr>
                <w:ins w:id="2943" w:author="giangnhhse60606" w:date="2014-03-14T22:49:00Z"/>
                <w:rFonts w:ascii="Calibri" w:eastAsia="Times New Roman" w:hAnsi="Calibri" w:cs="Times New Roman"/>
                <w:color w:val="000000"/>
                <w:sz w:val="22"/>
                <w:lang w:eastAsia="ja-JP"/>
              </w:rPr>
            </w:pPr>
            <w:ins w:id="2944" w:author="giangnhhse60606" w:date="2014-03-14T22:49:00Z">
              <w:r w:rsidRPr="005A4A99">
                <w:rPr>
                  <w:rFonts w:ascii="Calibri" w:eastAsia="Times New Roman" w:hAnsi="Calibri" w:cs="Times New Roman"/>
                  <w:color w:val="000000"/>
                  <w:sz w:val="22"/>
                  <w:lang w:eastAsia="ja-JP"/>
                </w:rPr>
                <w:t>3. Click "Chỉnh sửa thông tin" button</w:t>
              </w:r>
            </w:ins>
          </w:p>
          <w:p w:rsidR="00BC079A" w:rsidRPr="005A4A99" w:rsidRDefault="00BC079A" w:rsidP="00095DE4">
            <w:pPr>
              <w:spacing w:after="0" w:line="240" w:lineRule="auto"/>
              <w:rPr>
                <w:ins w:id="2945" w:author="giangnhhse60606" w:date="2014-03-14T22:49:00Z"/>
                <w:rFonts w:ascii="Calibri" w:eastAsia="Times New Roman" w:hAnsi="Calibri" w:cs="Times New Roman"/>
                <w:color w:val="000000"/>
                <w:sz w:val="22"/>
                <w:lang w:eastAsia="ja-JP"/>
              </w:rPr>
            </w:pPr>
            <w:ins w:id="2946" w:author="giangnhhse60606" w:date="2014-03-14T22:49:00Z">
              <w:r w:rsidRPr="005A4A99">
                <w:rPr>
                  <w:rFonts w:ascii="Calibri" w:eastAsia="Times New Roman" w:hAnsi="Calibri" w:cs="Times New Roman"/>
                  <w:color w:val="000000"/>
                  <w:sz w:val="22"/>
                  <w:lang w:eastAsia="ja-JP"/>
                </w:rPr>
                <w:t>4. Click "Nhập lại" button</w:t>
              </w:r>
            </w:ins>
          </w:p>
          <w:p w:rsidR="00BC079A" w:rsidRPr="00824060" w:rsidRDefault="00BC079A" w:rsidP="00095DE4">
            <w:pPr>
              <w:spacing w:after="0" w:line="240" w:lineRule="auto"/>
              <w:rPr>
                <w:ins w:id="2947" w:author="giangnhhse60606" w:date="2014-03-14T22:49:00Z"/>
                <w:rFonts w:ascii="Calibri" w:eastAsia="Times New Roman" w:hAnsi="Calibri" w:cs="Times New Roman"/>
                <w:color w:val="000000"/>
                <w:sz w:val="22"/>
                <w:lang w:eastAsia="ja-JP"/>
              </w:rPr>
            </w:pPr>
            <w:ins w:id="2948" w:author="giangnhhse60606" w:date="2014-03-14T22:49:00Z">
              <w:r w:rsidRPr="005A4A99">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49" w:author="giangnhhse60606" w:date="2014-03-14T22:49:00Z"/>
                <w:rFonts w:ascii="Calibri" w:eastAsia="Times New Roman" w:hAnsi="Calibri" w:cs="Times New Roman"/>
                <w:color w:val="000000"/>
                <w:sz w:val="22"/>
                <w:lang w:eastAsia="ja-JP"/>
              </w:rPr>
            </w:pPr>
            <w:ins w:id="2950" w:author="giangnhhse60606" w:date="2014-03-14T22:49:00Z">
              <w:r w:rsidRPr="005A4A99">
                <w:rPr>
                  <w:rFonts w:ascii="Calibri" w:eastAsia="Times New Roman" w:hAnsi="Calibri" w:cs="Times New Roman"/>
                  <w:color w:val="000000"/>
                  <w:sz w:val="22"/>
                  <w:lang w:eastAsia="ja-JP"/>
                </w:rPr>
                <w:t>Error message will be displayed:</w:t>
              </w:r>
            </w:ins>
          </w:p>
          <w:p w:rsidR="00BC079A" w:rsidRPr="00C2290D" w:rsidRDefault="00BC079A" w:rsidP="00095DE4">
            <w:pPr>
              <w:spacing w:after="0" w:line="240" w:lineRule="auto"/>
              <w:rPr>
                <w:ins w:id="2951" w:author="giangnhhse60606" w:date="2014-03-14T22:49:00Z"/>
                <w:rFonts w:ascii="Calibri" w:eastAsia="Times New Roman" w:hAnsi="Calibri" w:cs="Times New Roman"/>
                <w:color w:val="000000"/>
                <w:sz w:val="22"/>
                <w:lang w:eastAsia="ja-JP"/>
              </w:rPr>
            </w:pPr>
            <w:ins w:id="2952" w:author="giangnhhse60606" w:date="2014-03-14T22:49:00Z">
              <w:r w:rsidRPr="005A4A99">
                <w:rPr>
                  <w:rFonts w:ascii="Calibri" w:eastAsia="Times New Roman" w:hAnsi="Calibri" w:cs="Times New Roman"/>
                  <w:color w:val="000000"/>
                  <w:sz w:val="22"/>
                  <w:lang w:eastAsia="ja-JP"/>
                </w:rPr>
                <w:t>- "Xin vui lòng nhập các thông tin bắt buộc".</w:t>
              </w:r>
            </w:ins>
          </w:p>
        </w:tc>
        <w:tc>
          <w:tcPr>
            <w:tcW w:w="1710" w:type="dxa"/>
            <w:tcBorders>
              <w:top w:val="nil"/>
              <w:left w:val="nil"/>
              <w:bottom w:val="single" w:sz="4" w:space="0" w:color="auto"/>
              <w:right w:val="single" w:sz="4" w:space="0" w:color="auto"/>
            </w:tcBorders>
            <w:shd w:val="clear" w:color="auto" w:fill="auto"/>
            <w:vAlign w:val="bottom"/>
          </w:tcPr>
          <w:p w:rsidR="00BC079A" w:rsidRDefault="00BC079A" w:rsidP="00095DE4">
            <w:pPr>
              <w:spacing w:after="0" w:line="240" w:lineRule="auto"/>
              <w:rPr>
                <w:ins w:id="2953" w:author="giangnhhse60606" w:date="2014-03-14T22:49:00Z"/>
                <w:rFonts w:ascii="Calibri" w:eastAsia="Times New Roman" w:hAnsi="Calibri" w:cs="Times New Roman"/>
                <w:color w:val="000000"/>
                <w:sz w:val="22"/>
                <w:lang w:eastAsia="ja-JP"/>
              </w:rPr>
            </w:pPr>
            <w:ins w:id="2954" w:author="giangnhhse60606" w:date="2014-03-14T22:49: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2955" w:author="giangnhhse60606" w:date="2014-03-14T22:49:00Z"/>
                <w:rFonts w:ascii="Calibri" w:eastAsia="Times New Roman" w:hAnsi="Calibri" w:cs="Times New Roman"/>
                <w:color w:val="000000"/>
                <w:sz w:val="22"/>
                <w:lang w:eastAsia="ja-JP"/>
              </w:rPr>
            </w:pPr>
          </w:p>
        </w:tc>
      </w:tr>
      <w:tr w:rsidR="00BC079A" w:rsidRPr="008C01EB" w:rsidTr="00095DE4">
        <w:trPr>
          <w:trHeight w:val="1500"/>
          <w:ins w:id="2956" w:author="giangnhhse60606" w:date="2014-03-14T22:4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2957" w:author="giangnhhse60606" w:date="2014-03-14T22:49:00Z"/>
                <w:rFonts w:ascii="Calibri" w:eastAsia="Times New Roman" w:hAnsi="Calibri" w:cs="Times New Roman"/>
                <w:color w:val="000000"/>
                <w:sz w:val="22"/>
                <w:lang w:eastAsia="ja-JP"/>
              </w:rPr>
            </w:pPr>
            <w:ins w:id="2958" w:author="giangnhhse60606" w:date="2014-03-14T22:49:00Z">
              <w:r>
                <w:rPr>
                  <w:rFonts w:ascii="Calibri" w:eastAsia="Times New Roman" w:hAnsi="Calibri" w:cs="Times New Roman"/>
                  <w:color w:val="000000"/>
                  <w:sz w:val="22"/>
                  <w:lang w:eastAsia="ja-JP"/>
                </w:rPr>
                <w:t>TC_58</w:t>
              </w:r>
            </w:ins>
          </w:p>
        </w:tc>
        <w:tc>
          <w:tcPr>
            <w:tcW w:w="1872" w:type="dxa"/>
            <w:tcBorders>
              <w:top w:val="nil"/>
              <w:left w:val="nil"/>
              <w:bottom w:val="single" w:sz="4" w:space="0" w:color="auto"/>
              <w:right w:val="single" w:sz="4" w:space="0" w:color="auto"/>
            </w:tcBorders>
            <w:shd w:val="clear" w:color="auto" w:fill="auto"/>
            <w:vAlign w:val="bottom"/>
          </w:tcPr>
          <w:p w:rsidR="00BC079A" w:rsidRPr="00652740" w:rsidRDefault="00BC079A" w:rsidP="00095DE4">
            <w:pPr>
              <w:spacing w:after="0" w:line="240" w:lineRule="auto"/>
              <w:rPr>
                <w:ins w:id="2959" w:author="giangnhhse60606" w:date="2014-03-14T22:49:00Z"/>
                <w:rFonts w:ascii="Calibri" w:eastAsia="Times New Roman" w:hAnsi="Calibri" w:cs="Times New Roman"/>
                <w:color w:val="000000"/>
                <w:sz w:val="22"/>
                <w:lang w:eastAsia="ja-JP"/>
              </w:rPr>
            </w:pPr>
            <w:ins w:id="2960" w:author="giangnhhse60606" w:date="2014-03-14T22:49:00Z">
              <w:r w:rsidRPr="005A4A99">
                <w:rPr>
                  <w:rFonts w:ascii="Calibri" w:eastAsia="Times New Roman" w:hAnsi="Calibri" w:cs="Times New Roman"/>
                  <w:color w:val="000000"/>
                  <w:sz w:val="22"/>
                  <w:lang w:eastAsia="ja-JP"/>
                </w:rPr>
                <w:t>Test updating stadium profile with wrong email format</w:t>
              </w:r>
            </w:ins>
          </w:p>
        </w:tc>
        <w:tc>
          <w:tcPr>
            <w:tcW w:w="3951"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61" w:author="giangnhhse60606" w:date="2014-03-14T22:49:00Z"/>
                <w:rFonts w:ascii="Calibri" w:eastAsia="Times New Roman" w:hAnsi="Calibri" w:cs="Times New Roman"/>
                <w:color w:val="000000"/>
                <w:sz w:val="22"/>
                <w:lang w:eastAsia="ja-JP"/>
              </w:rPr>
            </w:pPr>
            <w:ins w:id="2962" w:author="giangnhhse60606" w:date="2014-03-14T22:49:00Z">
              <w:r w:rsidRPr="005A4A99">
                <w:rPr>
                  <w:rFonts w:ascii="Calibri" w:eastAsia="Times New Roman" w:hAnsi="Calibri" w:cs="Times New Roman"/>
                  <w:color w:val="000000"/>
                  <w:sz w:val="22"/>
                  <w:lang w:eastAsia="ja-JP"/>
                </w:rPr>
                <w:t>1. Login the system as Stadium Owner</w:t>
              </w:r>
            </w:ins>
          </w:p>
          <w:p w:rsidR="00BC079A" w:rsidRPr="005A4A99" w:rsidRDefault="00BC079A" w:rsidP="00095DE4">
            <w:pPr>
              <w:spacing w:after="0" w:line="240" w:lineRule="auto"/>
              <w:rPr>
                <w:ins w:id="2963" w:author="giangnhhse60606" w:date="2014-03-14T22:49:00Z"/>
                <w:rFonts w:ascii="Calibri" w:eastAsia="Times New Roman" w:hAnsi="Calibri" w:cs="Times New Roman"/>
                <w:color w:val="000000"/>
                <w:sz w:val="22"/>
                <w:lang w:eastAsia="ja-JP"/>
              </w:rPr>
            </w:pPr>
            <w:ins w:id="2964" w:author="giangnhhse60606" w:date="2014-03-14T22:49:00Z">
              <w:r w:rsidRPr="005A4A99">
                <w:rPr>
                  <w:rFonts w:ascii="Calibri" w:eastAsia="Times New Roman" w:hAnsi="Calibri" w:cs="Times New Roman"/>
                  <w:color w:val="000000"/>
                  <w:sz w:val="22"/>
                  <w:lang w:eastAsia="ja-JP"/>
                </w:rPr>
                <w:t>2. Go to "Quản lý sân bóng" page</w:t>
              </w:r>
            </w:ins>
          </w:p>
          <w:p w:rsidR="00BC079A" w:rsidRPr="005A4A99" w:rsidRDefault="00BC079A" w:rsidP="00095DE4">
            <w:pPr>
              <w:spacing w:after="0" w:line="240" w:lineRule="auto"/>
              <w:rPr>
                <w:ins w:id="2965" w:author="giangnhhse60606" w:date="2014-03-14T22:49:00Z"/>
                <w:rFonts w:ascii="Calibri" w:eastAsia="Times New Roman" w:hAnsi="Calibri" w:cs="Times New Roman"/>
                <w:color w:val="000000"/>
                <w:sz w:val="22"/>
                <w:lang w:eastAsia="ja-JP"/>
              </w:rPr>
            </w:pPr>
            <w:ins w:id="2966" w:author="giangnhhse60606" w:date="2014-03-14T22:49:00Z">
              <w:r w:rsidRPr="005A4A99">
                <w:rPr>
                  <w:rFonts w:ascii="Calibri" w:eastAsia="Times New Roman" w:hAnsi="Calibri" w:cs="Times New Roman"/>
                  <w:color w:val="000000"/>
                  <w:sz w:val="22"/>
                  <w:lang w:eastAsia="ja-JP"/>
                </w:rPr>
                <w:t>3. Click "Chỉnh sửa thông tin" button</w:t>
              </w:r>
            </w:ins>
          </w:p>
          <w:p w:rsidR="00BC079A" w:rsidRPr="005A4A99" w:rsidRDefault="00BC079A" w:rsidP="00095DE4">
            <w:pPr>
              <w:spacing w:after="0" w:line="240" w:lineRule="auto"/>
              <w:rPr>
                <w:ins w:id="2967" w:author="giangnhhse60606" w:date="2014-03-14T22:49:00Z"/>
                <w:rFonts w:ascii="Calibri" w:eastAsia="Times New Roman" w:hAnsi="Calibri" w:cs="Times New Roman"/>
                <w:color w:val="000000"/>
                <w:sz w:val="22"/>
                <w:lang w:eastAsia="ja-JP"/>
              </w:rPr>
            </w:pPr>
            <w:ins w:id="2968" w:author="giangnhhse60606" w:date="2014-03-14T22:49:00Z">
              <w:r w:rsidRPr="005A4A99">
                <w:rPr>
                  <w:rFonts w:ascii="Calibri" w:eastAsia="Times New Roman" w:hAnsi="Calibri" w:cs="Times New Roman"/>
                  <w:color w:val="000000"/>
                  <w:sz w:val="22"/>
                  <w:lang w:eastAsia="ja-JP"/>
                </w:rPr>
                <w:t>4. Change value to "thinhnd@" in "Email" field</w:t>
              </w:r>
            </w:ins>
          </w:p>
          <w:p w:rsidR="00BC079A" w:rsidRPr="00CE3379" w:rsidRDefault="00BC079A" w:rsidP="00095DE4">
            <w:pPr>
              <w:spacing w:after="0" w:line="240" w:lineRule="auto"/>
              <w:rPr>
                <w:ins w:id="2969" w:author="giangnhhse60606" w:date="2014-03-14T22:49:00Z"/>
                <w:rFonts w:ascii="Calibri" w:eastAsia="Times New Roman" w:hAnsi="Calibri" w:cs="Times New Roman"/>
                <w:color w:val="000000"/>
                <w:sz w:val="22"/>
                <w:lang w:eastAsia="ja-JP"/>
              </w:rPr>
            </w:pPr>
            <w:ins w:id="2970" w:author="giangnhhse60606" w:date="2014-03-14T22:49:00Z">
              <w:r w:rsidRPr="005A4A99">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71" w:author="giangnhhse60606" w:date="2014-03-14T22:49:00Z"/>
                <w:rFonts w:ascii="Calibri" w:eastAsia="Times New Roman" w:hAnsi="Calibri" w:cs="Times New Roman"/>
                <w:color w:val="000000"/>
                <w:sz w:val="22"/>
                <w:lang w:eastAsia="ja-JP"/>
              </w:rPr>
            </w:pPr>
            <w:ins w:id="2972" w:author="giangnhhse60606" w:date="2014-03-14T22:49:00Z">
              <w:r w:rsidRPr="005A4A99">
                <w:rPr>
                  <w:rFonts w:ascii="Calibri" w:eastAsia="Times New Roman" w:hAnsi="Calibri" w:cs="Times New Roman"/>
                  <w:color w:val="000000"/>
                  <w:sz w:val="22"/>
                  <w:lang w:eastAsia="ja-JP"/>
                </w:rPr>
                <w:t>Error message will be displayed:</w:t>
              </w:r>
            </w:ins>
          </w:p>
          <w:p w:rsidR="00BC079A" w:rsidRPr="00CE3379" w:rsidRDefault="00BC079A" w:rsidP="00095DE4">
            <w:pPr>
              <w:spacing w:after="0" w:line="240" w:lineRule="auto"/>
              <w:rPr>
                <w:ins w:id="2973" w:author="giangnhhse60606" w:date="2014-03-14T22:49:00Z"/>
                <w:rFonts w:ascii="Calibri" w:eastAsia="Times New Roman" w:hAnsi="Calibri" w:cs="Times New Roman"/>
                <w:color w:val="000000"/>
                <w:sz w:val="22"/>
                <w:lang w:eastAsia="ja-JP"/>
              </w:rPr>
            </w:pPr>
            <w:ins w:id="2974" w:author="giangnhhse60606" w:date="2014-03-14T22:49:00Z">
              <w:r w:rsidRPr="005A4A99">
                <w:rPr>
                  <w:rFonts w:ascii="Calibri" w:eastAsia="Times New Roman" w:hAnsi="Calibri" w:cs="Times New Roman"/>
                  <w:color w:val="000000"/>
                  <w:sz w:val="22"/>
                  <w:lang w:eastAsia="ja-JP"/>
                </w:rPr>
                <w:t>- "Email không chính xác, vui lòng chọn email khác".</w:t>
              </w:r>
            </w:ins>
          </w:p>
        </w:tc>
        <w:tc>
          <w:tcPr>
            <w:tcW w:w="1710" w:type="dxa"/>
            <w:tcBorders>
              <w:top w:val="nil"/>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2975" w:author="giangnhhse60606" w:date="2014-03-14T22:49:00Z"/>
                <w:rFonts w:ascii="Calibri" w:eastAsia="Times New Roman" w:hAnsi="Calibri" w:cs="Times New Roman"/>
                <w:color w:val="000000"/>
                <w:sz w:val="22"/>
                <w:lang w:eastAsia="ja-JP"/>
              </w:rPr>
            </w:pPr>
            <w:ins w:id="2976" w:author="giangnhhse60606" w:date="2014-03-14T22:49: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2977" w:author="giangnhhse60606" w:date="2014-03-14T22:49:00Z"/>
                <w:rFonts w:ascii="Calibri" w:eastAsia="Times New Roman" w:hAnsi="Calibri" w:cs="Times New Roman"/>
                <w:color w:val="000000"/>
                <w:sz w:val="22"/>
                <w:lang w:eastAsia="ja-JP"/>
              </w:rPr>
            </w:pPr>
          </w:p>
        </w:tc>
      </w:tr>
      <w:tr w:rsidR="00BC079A" w:rsidRPr="008C01EB" w:rsidTr="00095DE4">
        <w:trPr>
          <w:trHeight w:val="1500"/>
          <w:ins w:id="2978" w:author="giangnhhse60606" w:date="2014-03-14T22:4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2979" w:author="giangnhhse60606" w:date="2014-03-14T22:49:00Z"/>
                <w:rFonts w:ascii="Calibri" w:eastAsia="Times New Roman" w:hAnsi="Calibri" w:cs="Times New Roman"/>
                <w:color w:val="000000"/>
                <w:sz w:val="22"/>
                <w:lang w:eastAsia="ja-JP"/>
              </w:rPr>
            </w:pPr>
            <w:ins w:id="2980" w:author="giangnhhse60606" w:date="2014-03-14T22:49:00Z">
              <w:r>
                <w:rPr>
                  <w:rFonts w:ascii="Calibri" w:eastAsia="Times New Roman" w:hAnsi="Calibri" w:cs="Times New Roman"/>
                  <w:color w:val="000000"/>
                  <w:sz w:val="22"/>
                  <w:lang w:eastAsia="ja-JP"/>
                </w:rPr>
                <w:t>TC_59</w:t>
              </w:r>
            </w:ins>
          </w:p>
        </w:tc>
        <w:tc>
          <w:tcPr>
            <w:tcW w:w="1872"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81" w:author="giangnhhse60606" w:date="2014-03-14T22:49:00Z"/>
                <w:rFonts w:ascii="Calibri" w:eastAsia="Times New Roman" w:hAnsi="Calibri" w:cs="Times New Roman"/>
                <w:color w:val="000000"/>
                <w:sz w:val="22"/>
                <w:lang w:eastAsia="ja-JP"/>
              </w:rPr>
            </w:pPr>
            <w:ins w:id="2982" w:author="giangnhhse60606" w:date="2014-03-14T22:49:00Z">
              <w:r w:rsidRPr="005A4A99">
                <w:rPr>
                  <w:rFonts w:ascii="Calibri" w:eastAsia="Times New Roman" w:hAnsi="Calibri" w:cs="Times New Roman"/>
                  <w:color w:val="000000"/>
                  <w:sz w:val="22"/>
                  <w:lang w:eastAsia="ja-JP"/>
                </w:rPr>
                <w:t>Test updating stadium profile with new information</w:t>
              </w:r>
            </w:ins>
          </w:p>
        </w:tc>
        <w:tc>
          <w:tcPr>
            <w:tcW w:w="3951"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83" w:author="giangnhhse60606" w:date="2014-03-14T22:49:00Z"/>
                <w:rFonts w:ascii="Calibri" w:eastAsia="Times New Roman" w:hAnsi="Calibri" w:cs="Times New Roman"/>
                <w:color w:val="000000"/>
                <w:sz w:val="22"/>
                <w:lang w:eastAsia="ja-JP"/>
              </w:rPr>
            </w:pPr>
            <w:ins w:id="2984" w:author="giangnhhse60606" w:date="2014-03-14T22:49:00Z">
              <w:r w:rsidRPr="005A4A99">
                <w:rPr>
                  <w:rFonts w:ascii="Calibri" w:eastAsia="Times New Roman" w:hAnsi="Calibri" w:cs="Times New Roman"/>
                  <w:color w:val="000000"/>
                  <w:sz w:val="22"/>
                  <w:lang w:eastAsia="ja-JP"/>
                </w:rPr>
                <w:t>1. Login the system as Stadium Owner</w:t>
              </w:r>
            </w:ins>
          </w:p>
          <w:p w:rsidR="00BC079A" w:rsidRPr="005A4A99" w:rsidRDefault="00BC079A" w:rsidP="00095DE4">
            <w:pPr>
              <w:spacing w:after="0" w:line="240" w:lineRule="auto"/>
              <w:rPr>
                <w:ins w:id="2985" w:author="giangnhhse60606" w:date="2014-03-14T22:49:00Z"/>
                <w:rFonts w:ascii="Calibri" w:eastAsia="Times New Roman" w:hAnsi="Calibri" w:cs="Times New Roman"/>
                <w:color w:val="000000"/>
                <w:sz w:val="22"/>
                <w:lang w:eastAsia="ja-JP"/>
              </w:rPr>
            </w:pPr>
            <w:ins w:id="2986" w:author="giangnhhse60606" w:date="2014-03-14T22:49:00Z">
              <w:r w:rsidRPr="005A4A99">
                <w:rPr>
                  <w:rFonts w:ascii="Calibri" w:eastAsia="Times New Roman" w:hAnsi="Calibri" w:cs="Times New Roman"/>
                  <w:color w:val="000000"/>
                  <w:sz w:val="22"/>
                  <w:lang w:eastAsia="ja-JP"/>
                </w:rPr>
                <w:t>2. Go to "Quản lý sân bóng" page</w:t>
              </w:r>
            </w:ins>
          </w:p>
          <w:p w:rsidR="00BC079A" w:rsidRPr="005A4A99" w:rsidRDefault="00BC079A" w:rsidP="00095DE4">
            <w:pPr>
              <w:spacing w:after="0" w:line="240" w:lineRule="auto"/>
              <w:rPr>
                <w:ins w:id="2987" w:author="giangnhhse60606" w:date="2014-03-14T22:49:00Z"/>
                <w:rFonts w:ascii="Calibri" w:eastAsia="Times New Roman" w:hAnsi="Calibri" w:cs="Times New Roman"/>
                <w:color w:val="000000"/>
                <w:sz w:val="22"/>
                <w:lang w:eastAsia="ja-JP"/>
              </w:rPr>
            </w:pPr>
            <w:ins w:id="2988" w:author="giangnhhse60606" w:date="2014-03-14T22:49:00Z">
              <w:r w:rsidRPr="005A4A99">
                <w:rPr>
                  <w:rFonts w:ascii="Calibri" w:eastAsia="Times New Roman" w:hAnsi="Calibri" w:cs="Times New Roman"/>
                  <w:color w:val="000000"/>
                  <w:sz w:val="22"/>
                  <w:lang w:eastAsia="ja-JP"/>
                </w:rPr>
                <w:t>3. Click "Chỉnh sửa thông tin" button</w:t>
              </w:r>
            </w:ins>
          </w:p>
          <w:p w:rsidR="00BC079A" w:rsidRPr="005A4A99" w:rsidRDefault="00BC079A" w:rsidP="00095DE4">
            <w:pPr>
              <w:spacing w:after="0" w:line="240" w:lineRule="auto"/>
              <w:rPr>
                <w:ins w:id="2989" w:author="giangnhhse60606" w:date="2014-03-14T22:49:00Z"/>
                <w:rFonts w:ascii="Calibri" w:eastAsia="Times New Roman" w:hAnsi="Calibri" w:cs="Times New Roman"/>
                <w:color w:val="000000"/>
                <w:sz w:val="22"/>
                <w:lang w:eastAsia="ja-JP"/>
              </w:rPr>
            </w:pPr>
            <w:ins w:id="2990" w:author="giangnhhse60606" w:date="2014-03-14T22:49:00Z">
              <w:r w:rsidRPr="005A4A99">
                <w:rPr>
                  <w:rFonts w:ascii="Calibri" w:eastAsia="Times New Roman" w:hAnsi="Calibri" w:cs="Times New Roman"/>
                  <w:color w:val="000000"/>
                  <w:sz w:val="22"/>
                  <w:lang w:eastAsia="ja-JP"/>
                </w:rPr>
                <w:t>4. Change some information</w:t>
              </w:r>
            </w:ins>
          </w:p>
          <w:p w:rsidR="00BC079A" w:rsidRPr="005A4A99" w:rsidRDefault="00BC079A" w:rsidP="00095DE4">
            <w:pPr>
              <w:spacing w:after="0" w:line="240" w:lineRule="auto"/>
              <w:rPr>
                <w:ins w:id="2991" w:author="giangnhhse60606" w:date="2014-03-14T22:49:00Z"/>
                <w:rFonts w:ascii="Calibri" w:eastAsia="Times New Roman" w:hAnsi="Calibri" w:cs="Times New Roman"/>
                <w:color w:val="000000"/>
                <w:sz w:val="22"/>
                <w:lang w:eastAsia="ja-JP"/>
              </w:rPr>
            </w:pPr>
            <w:ins w:id="2992" w:author="giangnhhse60606" w:date="2014-03-14T22:49:00Z">
              <w:r w:rsidRPr="005A4A99">
                <w:rPr>
                  <w:rFonts w:ascii="Calibri" w:eastAsia="Times New Roman" w:hAnsi="Calibri" w:cs="Times New Roman"/>
                  <w:color w:val="000000"/>
                  <w:sz w:val="22"/>
                  <w:lang w:eastAsia="ja-JP"/>
                </w:rPr>
                <w:t>- change value to "thinhnd@fpt.edu.vn" in "Email" field</w:t>
              </w:r>
            </w:ins>
          </w:p>
          <w:p w:rsidR="00BC079A" w:rsidRPr="005A4A99" w:rsidRDefault="00BC079A" w:rsidP="00095DE4">
            <w:pPr>
              <w:spacing w:after="0" w:line="240" w:lineRule="auto"/>
              <w:rPr>
                <w:ins w:id="2993" w:author="giangnhhse60606" w:date="2014-03-14T22:49:00Z"/>
                <w:rFonts w:ascii="Calibri" w:eastAsia="Times New Roman" w:hAnsi="Calibri" w:cs="Times New Roman"/>
                <w:color w:val="000000"/>
                <w:sz w:val="22"/>
                <w:lang w:eastAsia="ja-JP"/>
              </w:rPr>
            </w:pPr>
            <w:ins w:id="2994" w:author="giangnhhse60606" w:date="2014-03-14T22:49:00Z">
              <w:r w:rsidRPr="005A4A99">
                <w:rPr>
                  <w:rFonts w:ascii="Calibri" w:eastAsia="Times New Roman" w:hAnsi="Calibri" w:cs="Times New Roman"/>
                  <w:color w:val="000000"/>
                  <w:sz w:val="22"/>
                  <w:lang w:eastAsia="ja-JP"/>
                </w:rPr>
                <w:t>- change value to "0982555036" in "Điện thoại" field</w:t>
              </w:r>
            </w:ins>
          </w:p>
          <w:p w:rsidR="00BC079A" w:rsidRPr="005A4A99" w:rsidRDefault="00BC079A" w:rsidP="00095DE4">
            <w:pPr>
              <w:spacing w:after="0" w:line="240" w:lineRule="auto"/>
              <w:rPr>
                <w:ins w:id="2995" w:author="giangnhhse60606" w:date="2014-03-14T22:49:00Z"/>
                <w:rFonts w:ascii="Calibri" w:eastAsia="Times New Roman" w:hAnsi="Calibri" w:cs="Times New Roman"/>
                <w:color w:val="000000"/>
                <w:sz w:val="22"/>
                <w:lang w:eastAsia="ja-JP"/>
              </w:rPr>
            </w:pPr>
            <w:ins w:id="2996" w:author="giangnhhse60606" w:date="2014-03-14T22:49:00Z">
              <w:r w:rsidRPr="005A4A99">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97" w:author="giangnhhse60606" w:date="2014-03-14T22:49:00Z"/>
                <w:rFonts w:ascii="Calibri" w:eastAsia="Times New Roman" w:hAnsi="Calibri" w:cs="Times New Roman"/>
                <w:color w:val="000000"/>
                <w:sz w:val="22"/>
                <w:lang w:eastAsia="ja-JP"/>
              </w:rPr>
            </w:pPr>
            <w:ins w:id="2998" w:author="giangnhhse60606" w:date="2014-03-14T22:49:00Z">
              <w:r w:rsidRPr="005A4A99">
                <w:rPr>
                  <w:rFonts w:ascii="Calibri" w:eastAsia="Times New Roman" w:hAnsi="Calibri" w:cs="Times New Roman"/>
                  <w:color w:val="000000"/>
                  <w:sz w:val="22"/>
                  <w:lang w:eastAsia="ja-JP"/>
                </w:rPr>
                <w:t>Redirect to "Quản lý sân bóng" page with new stadium profiles information updated</w:t>
              </w:r>
            </w:ins>
          </w:p>
        </w:tc>
        <w:tc>
          <w:tcPr>
            <w:tcW w:w="1710" w:type="dxa"/>
            <w:tcBorders>
              <w:top w:val="nil"/>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2999" w:author="giangnhhse60606" w:date="2014-03-14T22:49:00Z"/>
                <w:rFonts w:ascii="Calibri" w:eastAsia="Times New Roman" w:hAnsi="Calibri" w:cs="Times New Roman"/>
                <w:color w:val="000000"/>
                <w:sz w:val="22"/>
                <w:lang w:eastAsia="ja-JP"/>
              </w:rPr>
            </w:pPr>
            <w:ins w:id="3000" w:author="giangnhhse60606" w:date="2014-03-14T22:49: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001" w:author="giangnhhse60606" w:date="2014-03-14T22:49:00Z"/>
                <w:rFonts w:ascii="Calibri" w:eastAsia="Times New Roman" w:hAnsi="Calibri" w:cs="Times New Roman"/>
                <w:color w:val="000000"/>
                <w:sz w:val="22"/>
                <w:lang w:eastAsia="ja-JP"/>
              </w:rPr>
            </w:pPr>
          </w:p>
        </w:tc>
      </w:tr>
      <w:tr w:rsidR="00BC079A" w:rsidRPr="008C01EB" w:rsidTr="00095DE4">
        <w:trPr>
          <w:trHeight w:val="1500"/>
          <w:ins w:id="3002" w:author="giangnhhse60606" w:date="2014-03-14T22:4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003" w:author="giangnhhse60606" w:date="2014-03-14T22:49:00Z"/>
                <w:rFonts w:ascii="Calibri" w:eastAsia="Times New Roman" w:hAnsi="Calibri" w:cs="Times New Roman"/>
                <w:color w:val="000000"/>
                <w:sz w:val="22"/>
                <w:lang w:eastAsia="ja-JP"/>
              </w:rPr>
            </w:pPr>
            <w:ins w:id="3004" w:author="giangnhhse60606" w:date="2014-03-14T22:49:00Z">
              <w:r>
                <w:rPr>
                  <w:rFonts w:ascii="Calibri" w:eastAsia="Times New Roman" w:hAnsi="Calibri" w:cs="Times New Roman"/>
                  <w:color w:val="000000"/>
                  <w:sz w:val="22"/>
                  <w:lang w:eastAsia="ja-JP"/>
                </w:rPr>
                <w:t>TC_60</w:t>
              </w:r>
            </w:ins>
          </w:p>
        </w:tc>
        <w:tc>
          <w:tcPr>
            <w:tcW w:w="1872"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3005" w:author="giangnhhse60606" w:date="2014-03-14T22:49:00Z"/>
                <w:rFonts w:ascii="Calibri" w:eastAsia="Times New Roman" w:hAnsi="Calibri" w:cs="Times New Roman"/>
                <w:color w:val="000000"/>
                <w:sz w:val="22"/>
                <w:lang w:eastAsia="ja-JP"/>
              </w:rPr>
            </w:pPr>
            <w:ins w:id="3006" w:author="giangnhhse60606" w:date="2014-03-14T22:49:00Z">
              <w:r w:rsidRPr="001C4AFB">
                <w:rPr>
                  <w:rFonts w:ascii="Calibri" w:eastAsia="Times New Roman" w:hAnsi="Calibri" w:cs="Times New Roman"/>
                  <w:color w:val="000000"/>
                  <w:sz w:val="22"/>
                  <w:lang w:eastAsia="ja-JP"/>
                </w:rPr>
                <w:t>Test cancel updating action</w:t>
              </w:r>
            </w:ins>
          </w:p>
        </w:tc>
        <w:tc>
          <w:tcPr>
            <w:tcW w:w="3951" w:type="dxa"/>
            <w:tcBorders>
              <w:top w:val="nil"/>
              <w:left w:val="nil"/>
              <w:bottom w:val="single" w:sz="4" w:space="0" w:color="auto"/>
              <w:right w:val="single" w:sz="4" w:space="0" w:color="auto"/>
            </w:tcBorders>
            <w:shd w:val="clear" w:color="auto" w:fill="auto"/>
            <w:vAlign w:val="bottom"/>
          </w:tcPr>
          <w:p w:rsidR="00BC079A" w:rsidRPr="00F929E4" w:rsidRDefault="00BC079A" w:rsidP="00095DE4">
            <w:pPr>
              <w:spacing w:after="0" w:line="240" w:lineRule="auto"/>
              <w:rPr>
                <w:ins w:id="3007" w:author="giangnhhse60606" w:date="2014-03-14T22:49:00Z"/>
                <w:rFonts w:ascii="Calibri" w:eastAsia="Times New Roman" w:hAnsi="Calibri" w:cs="Times New Roman"/>
                <w:color w:val="000000"/>
                <w:sz w:val="22"/>
                <w:lang w:eastAsia="ja-JP"/>
              </w:rPr>
            </w:pPr>
            <w:ins w:id="3008" w:author="giangnhhse60606" w:date="2014-03-14T22:49:00Z">
              <w:r w:rsidRPr="00F929E4">
                <w:rPr>
                  <w:rFonts w:ascii="Calibri" w:eastAsia="Times New Roman" w:hAnsi="Calibri" w:cs="Times New Roman"/>
                  <w:color w:val="000000"/>
                  <w:sz w:val="22"/>
                  <w:lang w:eastAsia="ja-JP"/>
                </w:rPr>
                <w:t>1. Login the system as Stadium Owner</w:t>
              </w:r>
            </w:ins>
          </w:p>
          <w:p w:rsidR="00BC079A" w:rsidRPr="00F929E4" w:rsidRDefault="00BC079A" w:rsidP="00095DE4">
            <w:pPr>
              <w:spacing w:after="0" w:line="240" w:lineRule="auto"/>
              <w:rPr>
                <w:ins w:id="3009" w:author="giangnhhse60606" w:date="2014-03-14T22:49:00Z"/>
                <w:rFonts w:ascii="Calibri" w:eastAsia="Times New Roman" w:hAnsi="Calibri" w:cs="Times New Roman"/>
                <w:color w:val="000000"/>
                <w:sz w:val="22"/>
                <w:lang w:eastAsia="ja-JP"/>
              </w:rPr>
            </w:pPr>
            <w:ins w:id="3010" w:author="giangnhhse60606" w:date="2014-03-14T22:49:00Z">
              <w:r w:rsidRPr="00F929E4">
                <w:rPr>
                  <w:rFonts w:ascii="Calibri" w:eastAsia="Times New Roman" w:hAnsi="Calibri" w:cs="Times New Roman"/>
                  <w:color w:val="000000"/>
                  <w:sz w:val="22"/>
                  <w:lang w:eastAsia="ja-JP"/>
                </w:rPr>
                <w:t>2. Go to "Quản lý sân bóng" page</w:t>
              </w:r>
            </w:ins>
          </w:p>
          <w:p w:rsidR="00BC079A" w:rsidRPr="00F929E4" w:rsidRDefault="00BC079A" w:rsidP="00095DE4">
            <w:pPr>
              <w:spacing w:after="0" w:line="240" w:lineRule="auto"/>
              <w:rPr>
                <w:ins w:id="3011" w:author="giangnhhse60606" w:date="2014-03-14T22:49:00Z"/>
                <w:rFonts w:ascii="Calibri" w:eastAsia="Times New Roman" w:hAnsi="Calibri" w:cs="Times New Roman"/>
                <w:color w:val="000000"/>
                <w:sz w:val="22"/>
                <w:lang w:eastAsia="ja-JP"/>
              </w:rPr>
            </w:pPr>
            <w:ins w:id="3012" w:author="giangnhhse60606" w:date="2014-03-14T22:49:00Z">
              <w:r w:rsidRPr="00F929E4">
                <w:rPr>
                  <w:rFonts w:ascii="Calibri" w:eastAsia="Times New Roman" w:hAnsi="Calibri" w:cs="Times New Roman"/>
                  <w:color w:val="000000"/>
                  <w:sz w:val="22"/>
                  <w:lang w:eastAsia="ja-JP"/>
                </w:rPr>
                <w:t>3. Click "Chỉnh sửa thông tin" button</w:t>
              </w:r>
            </w:ins>
          </w:p>
          <w:p w:rsidR="00BC079A" w:rsidRPr="005A4A99" w:rsidRDefault="00BC079A" w:rsidP="00095DE4">
            <w:pPr>
              <w:spacing w:after="0" w:line="240" w:lineRule="auto"/>
              <w:rPr>
                <w:ins w:id="3013" w:author="giangnhhse60606" w:date="2014-03-14T22:49:00Z"/>
                <w:rFonts w:ascii="Calibri" w:eastAsia="Times New Roman" w:hAnsi="Calibri" w:cs="Times New Roman"/>
                <w:color w:val="000000"/>
                <w:sz w:val="22"/>
                <w:lang w:eastAsia="ja-JP"/>
              </w:rPr>
            </w:pPr>
            <w:ins w:id="3014" w:author="giangnhhse60606" w:date="2014-03-14T22:49:00Z">
              <w:r w:rsidRPr="00F929E4">
                <w:rPr>
                  <w:rFonts w:ascii="Calibri" w:eastAsia="Times New Roman" w:hAnsi="Calibri" w:cs="Times New Roman"/>
                  <w:color w:val="000000"/>
                  <w:sz w:val="22"/>
                  <w:lang w:eastAsia="ja-JP"/>
                </w:rPr>
                <w:t>4. Click "Huỷ" button</w:t>
              </w:r>
            </w:ins>
          </w:p>
        </w:tc>
        <w:tc>
          <w:tcPr>
            <w:tcW w:w="3510"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3015" w:author="giangnhhse60606" w:date="2014-03-14T22:49:00Z"/>
                <w:rFonts w:ascii="Calibri" w:eastAsia="Times New Roman" w:hAnsi="Calibri" w:cs="Times New Roman"/>
                <w:color w:val="000000"/>
                <w:sz w:val="22"/>
                <w:lang w:eastAsia="ja-JP"/>
              </w:rPr>
            </w:pPr>
            <w:ins w:id="3016" w:author="giangnhhse60606" w:date="2014-03-14T22:49:00Z">
              <w:r w:rsidRPr="00F929E4">
                <w:rPr>
                  <w:rFonts w:ascii="Calibri" w:eastAsia="Times New Roman" w:hAnsi="Calibri" w:cs="Times New Roman"/>
                  <w:color w:val="000000"/>
                  <w:sz w:val="22"/>
                  <w:lang w:eastAsia="ja-JP"/>
                </w:rPr>
                <w:t>Redirect to "Quản lý sân bóng" page</w:t>
              </w:r>
            </w:ins>
          </w:p>
        </w:tc>
        <w:tc>
          <w:tcPr>
            <w:tcW w:w="1710" w:type="dxa"/>
            <w:tcBorders>
              <w:top w:val="nil"/>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017" w:author="giangnhhse60606" w:date="2014-03-14T22:49:00Z"/>
                <w:rFonts w:ascii="Calibri" w:eastAsia="Times New Roman" w:hAnsi="Calibri" w:cs="Times New Roman"/>
                <w:color w:val="000000"/>
                <w:sz w:val="22"/>
                <w:lang w:eastAsia="ja-JP"/>
              </w:rPr>
            </w:pPr>
            <w:ins w:id="3018" w:author="giangnhhse60606" w:date="2014-03-14T22:49: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019" w:author="giangnhhse60606" w:date="2014-03-14T22:49:00Z"/>
                <w:rFonts w:ascii="Calibri" w:eastAsia="Times New Roman" w:hAnsi="Calibri" w:cs="Times New Roman"/>
                <w:color w:val="000000"/>
                <w:sz w:val="22"/>
                <w:lang w:eastAsia="ja-JP"/>
              </w:rPr>
            </w:pPr>
          </w:p>
        </w:tc>
      </w:tr>
      <w:tr w:rsidR="00BC079A" w:rsidRPr="008C01EB" w:rsidTr="00095DE4">
        <w:trPr>
          <w:trHeight w:val="388"/>
          <w:ins w:id="3020" w:author="giangnhhse60606" w:date="2014-03-14T22:49: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BC079A" w:rsidRPr="00651F0C" w:rsidRDefault="00BC079A" w:rsidP="00095DE4">
            <w:pPr>
              <w:spacing w:after="0" w:line="240" w:lineRule="auto"/>
              <w:jc w:val="center"/>
              <w:rPr>
                <w:ins w:id="3021" w:author="giangnhhse60606" w:date="2014-03-14T22:49:00Z"/>
                <w:rFonts w:ascii="Calibri" w:eastAsia="Times New Roman" w:hAnsi="Calibri" w:cs="Times New Roman"/>
                <w:b/>
                <w:bCs/>
                <w:color w:val="000000"/>
                <w:sz w:val="22"/>
                <w:lang w:eastAsia="ja-JP"/>
              </w:rPr>
            </w:pPr>
            <w:ins w:id="3022" w:author="giangnhhse60606" w:date="2014-03-14T22:49:00Z">
              <w:r w:rsidRPr="00651F0C">
                <w:rPr>
                  <w:rFonts w:ascii="Calibri" w:eastAsia="Times New Roman" w:hAnsi="Calibri" w:cs="Times New Roman"/>
                  <w:b/>
                  <w:bCs/>
                  <w:color w:val="000000"/>
                  <w:sz w:val="22"/>
                  <w:lang w:eastAsia="ja-JP"/>
                </w:rPr>
                <w:t>View List Promotions</w:t>
              </w:r>
            </w:ins>
          </w:p>
        </w:tc>
      </w:tr>
      <w:tr w:rsidR="00BC079A" w:rsidRPr="008C01EB" w:rsidTr="00095DE4">
        <w:trPr>
          <w:trHeight w:val="784"/>
          <w:ins w:id="3023" w:author="giangnhhse60606" w:date="2014-03-14T22:4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024" w:author="giangnhhse60606" w:date="2014-03-14T22:49:00Z"/>
                <w:rFonts w:ascii="Calibri" w:eastAsia="Times New Roman" w:hAnsi="Calibri" w:cs="Times New Roman"/>
                <w:color w:val="000000"/>
                <w:sz w:val="22"/>
                <w:lang w:eastAsia="ja-JP"/>
              </w:rPr>
            </w:pPr>
            <w:ins w:id="3025" w:author="giangnhhse60606" w:date="2014-03-14T22:49:00Z">
              <w:r>
                <w:rPr>
                  <w:rFonts w:ascii="Calibri" w:eastAsia="Times New Roman" w:hAnsi="Calibri" w:cs="Times New Roman"/>
                  <w:color w:val="000000"/>
                  <w:sz w:val="22"/>
                  <w:lang w:eastAsia="ja-JP"/>
                </w:rPr>
                <w:t>TC_60</w:t>
              </w:r>
            </w:ins>
          </w:p>
        </w:tc>
        <w:tc>
          <w:tcPr>
            <w:tcW w:w="1872" w:type="dxa"/>
            <w:tcBorders>
              <w:top w:val="nil"/>
              <w:left w:val="nil"/>
              <w:bottom w:val="single" w:sz="4" w:space="0" w:color="auto"/>
              <w:right w:val="single" w:sz="4" w:space="0" w:color="auto"/>
            </w:tcBorders>
            <w:shd w:val="clear" w:color="auto" w:fill="auto"/>
            <w:vAlign w:val="bottom"/>
          </w:tcPr>
          <w:p w:rsidR="00BC079A" w:rsidRPr="00202B4C" w:rsidRDefault="00BC079A" w:rsidP="00095DE4">
            <w:pPr>
              <w:spacing w:after="0" w:line="240" w:lineRule="auto"/>
              <w:rPr>
                <w:ins w:id="3026" w:author="giangnhhse60606" w:date="2014-03-14T22:49:00Z"/>
                <w:rFonts w:ascii="Calibri" w:eastAsia="Times New Roman" w:hAnsi="Calibri" w:cs="Times New Roman"/>
                <w:color w:val="000000"/>
                <w:sz w:val="22"/>
                <w:lang w:eastAsia="ja-JP"/>
              </w:rPr>
            </w:pPr>
            <w:ins w:id="3027" w:author="giangnhhse60606" w:date="2014-03-14T22:49:00Z">
              <w:r w:rsidRPr="001C4AFB">
                <w:rPr>
                  <w:rFonts w:ascii="Calibri" w:eastAsia="Times New Roman" w:hAnsi="Calibri" w:cs="Times New Roman"/>
                  <w:color w:val="000000"/>
                  <w:sz w:val="22"/>
                  <w:lang w:eastAsia="ja-JP"/>
                </w:rPr>
                <w:t>Test cancel updating action</w:t>
              </w:r>
            </w:ins>
          </w:p>
        </w:tc>
        <w:tc>
          <w:tcPr>
            <w:tcW w:w="3951" w:type="dxa"/>
            <w:tcBorders>
              <w:top w:val="nil"/>
              <w:left w:val="nil"/>
              <w:bottom w:val="single" w:sz="4" w:space="0" w:color="auto"/>
              <w:right w:val="single" w:sz="4" w:space="0" w:color="auto"/>
            </w:tcBorders>
            <w:shd w:val="clear" w:color="auto" w:fill="auto"/>
            <w:vAlign w:val="bottom"/>
          </w:tcPr>
          <w:p w:rsidR="00BC079A" w:rsidRPr="00F929E4" w:rsidRDefault="00BC079A" w:rsidP="00095DE4">
            <w:pPr>
              <w:spacing w:after="0" w:line="240" w:lineRule="auto"/>
              <w:rPr>
                <w:ins w:id="3028" w:author="giangnhhse60606" w:date="2014-03-14T22:49:00Z"/>
                <w:rFonts w:ascii="Calibri" w:eastAsia="Times New Roman" w:hAnsi="Calibri" w:cs="Times New Roman"/>
                <w:color w:val="000000"/>
                <w:sz w:val="22"/>
                <w:lang w:eastAsia="ja-JP"/>
              </w:rPr>
            </w:pPr>
            <w:ins w:id="3029" w:author="giangnhhse60606" w:date="2014-03-14T22:49:00Z">
              <w:r w:rsidRPr="00F929E4">
                <w:rPr>
                  <w:rFonts w:ascii="Calibri" w:eastAsia="Times New Roman" w:hAnsi="Calibri" w:cs="Times New Roman"/>
                  <w:color w:val="000000"/>
                  <w:sz w:val="22"/>
                  <w:lang w:eastAsia="ja-JP"/>
                </w:rPr>
                <w:t>1. Login the system as Stadium Owner</w:t>
              </w:r>
            </w:ins>
          </w:p>
          <w:p w:rsidR="00BC079A" w:rsidRPr="00F929E4" w:rsidRDefault="00BC079A" w:rsidP="00095DE4">
            <w:pPr>
              <w:spacing w:after="0" w:line="240" w:lineRule="auto"/>
              <w:rPr>
                <w:ins w:id="3030" w:author="giangnhhse60606" w:date="2014-03-14T22:49:00Z"/>
                <w:rFonts w:ascii="Calibri" w:eastAsia="Times New Roman" w:hAnsi="Calibri" w:cs="Times New Roman"/>
                <w:color w:val="000000"/>
                <w:sz w:val="22"/>
                <w:lang w:eastAsia="ja-JP"/>
              </w:rPr>
            </w:pPr>
            <w:ins w:id="3031" w:author="giangnhhse60606" w:date="2014-03-14T22:49:00Z">
              <w:r w:rsidRPr="00F929E4">
                <w:rPr>
                  <w:rFonts w:ascii="Calibri" w:eastAsia="Times New Roman" w:hAnsi="Calibri" w:cs="Times New Roman"/>
                  <w:color w:val="000000"/>
                  <w:sz w:val="22"/>
                  <w:lang w:eastAsia="ja-JP"/>
                </w:rPr>
                <w:t>2. Go to "Quản lý sân bóng" page</w:t>
              </w:r>
            </w:ins>
          </w:p>
          <w:p w:rsidR="00BC079A" w:rsidRPr="00F929E4" w:rsidRDefault="00BC079A" w:rsidP="00095DE4">
            <w:pPr>
              <w:spacing w:after="0" w:line="240" w:lineRule="auto"/>
              <w:rPr>
                <w:ins w:id="3032" w:author="giangnhhse60606" w:date="2014-03-14T22:49:00Z"/>
                <w:rFonts w:ascii="Calibri" w:eastAsia="Times New Roman" w:hAnsi="Calibri" w:cs="Times New Roman"/>
                <w:color w:val="000000"/>
                <w:sz w:val="22"/>
                <w:lang w:eastAsia="ja-JP"/>
              </w:rPr>
            </w:pPr>
            <w:ins w:id="3033" w:author="giangnhhse60606" w:date="2014-03-14T22:49:00Z">
              <w:r w:rsidRPr="00F929E4">
                <w:rPr>
                  <w:rFonts w:ascii="Calibri" w:eastAsia="Times New Roman" w:hAnsi="Calibri" w:cs="Times New Roman"/>
                  <w:color w:val="000000"/>
                  <w:sz w:val="22"/>
                  <w:lang w:eastAsia="ja-JP"/>
                </w:rPr>
                <w:t>3. Click "Chỉnh sửa thông tin" button</w:t>
              </w:r>
            </w:ins>
          </w:p>
          <w:p w:rsidR="00BC079A" w:rsidRPr="00824060" w:rsidRDefault="00BC079A" w:rsidP="00095DE4">
            <w:pPr>
              <w:spacing w:after="0" w:line="240" w:lineRule="auto"/>
              <w:rPr>
                <w:ins w:id="3034" w:author="giangnhhse60606" w:date="2014-03-14T22:49:00Z"/>
                <w:rFonts w:ascii="Calibri" w:eastAsia="Times New Roman" w:hAnsi="Calibri" w:cs="Times New Roman"/>
                <w:color w:val="000000"/>
                <w:sz w:val="22"/>
                <w:lang w:eastAsia="ja-JP"/>
              </w:rPr>
            </w:pPr>
            <w:ins w:id="3035" w:author="giangnhhse60606" w:date="2014-03-14T22:49:00Z">
              <w:r w:rsidRPr="00F929E4">
                <w:rPr>
                  <w:rFonts w:ascii="Calibri" w:eastAsia="Times New Roman" w:hAnsi="Calibri" w:cs="Times New Roman"/>
                  <w:color w:val="000000"/>
                  <w:sz w:val="22"/>
                  <w:lang w:eastAsia="ja-JP"/>
                </w:rPr>
                <w:t>4. Click "Huỷ" button</w:t>
              </w:r>
            </w:ins>
          </w:p>
        </w:tc>
        <w:tc>
          <w:tcPr>
            <w:tcW w:w="3510" w:type="dxa"/>
            <w:tcBorders>
              <w:top w:val="nil"/>
              <w:left w:val="nil"/>
              <w:bottom w:val="single" w:sz="4" w:space="0" w:color="auto"/>
              <w:right w:val="single" w:sz="4" w:space="0" w:color="auto"/>
            </w:tcBorders>
            <w:shd w:val="clear" w:color="auto" w:fill="auto"/>
            <w:vAlign w:val="bottom"/>
          </w:tcPr>
          <w:p w:rsidR="00BC079A" w:rsidRPr="00C2290D" w:rsidRDefault="00BC079A" w:rsidP="00095DE4">
            <w:pPr>
              <w:spacing w:after="0" w:line="240" w:lineRule="auto"/>
              <w:rPr>
                <w:ins w:id="3036" w:author="giangnhhse60606" w:date="2014-03-14T22:49:00Z"/>
                <w:rFonts w:ascii="Calibri" w:eastAsia="Times New Roman" w:hAnsi="Calibri" w:cs="Times New Roman"/>
                <w:color w:val="000000"/>
                <w:sz w:val="22"/>
                <w:lang w:eastAsia="ja-JP"/>
              </w:rPr>
            </w:pPr>
            <w:ins w:id="3037" w:author="giangnhhse60606" w:date="2014-03-14T22:49:00Z">
              <w:r w:rsidRPr="00F929E4">
                <w:rPr>
                  <w:rFonts w:ascii="Calibri" w:eastAsia="Times New Roman" w:hAnsi="Calibri" w:cs="Times New Roman"/>
                  <w:color w:val="000000"/>
                  <w:sz w:val="22"/>
                  <w:lang w:eastAsia="ja-JP"/>
                </w:rPr>
                <w:t>Redirect to "Quản lý sân bóng" page</w:t>
              </w:r>
            </w:ins>
          </w:p>
        </w:tc>
        <w:tc>
          <w:tcPr>
            <w:tcW w:w="1710" w:type="dxa"/>
            <w:tcBorders>
              <w:top w:val="nil"/>
              <w:left w:val="nil"/>
              <w:bottom w:val="single" w:sz="4" w:space="0" w:color="auto"/>
              <w:right w:val="single" w:sz="4" w:space="0" w:color="auto"/>
            </w:tcBorders>
            <w:shd w:val="clear" w:color="auto" w:fill="auto"/>
            <w:vAlign w:val="bottom"/>
          </w:tcPr>
          <w:p w:rsidR="00BC079A" w:rsidRDefault="00BC079A" w:rsidP="00095DE4">
            <w:pPr>
              <w:spacing w:after="0" w:line="240" w:lineRule="auto"/>
              <w:rPr>
                <w:ins w:id="3038" w:author="giangnhhse60606" w:date="2014-03-14T22:49:00Z"/>
                <w:rFonts w:ascii="Calibri" w:eastAsia="Times New Roman" w:hAnsi="Calibri" w:cs="Times New Roman"/>
                <w:color w:val="000000"/>
                <w:sz w:val="22"/>
                <w:lang w:eastAsia="ja-JP"/>
              </w:rPr>
            </w:pPr>
            <w:ins w:id="3039" w:author="giangnhhse60606" w:date="2014-03-14T22:49: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040" w:author="giangnhhse60606" w:date="2014-03-14T22:49:00Z"/>
                <w:rFonts w:ascii="Calibri" w:eastAsia="Times New Roman" w:hAnsi="Calibri" w:cs="Times New Roman"/>
                <w:color w:val="000000"/>
                <w:sz w:val="22"/>
                <w:lang w:eastAsia="ja-JP"/>
              </w:rPr>
            </w:pPr>
          </w:p>
        </w:tc>
      </w:tr>
      <w:tr w:rsidR="00BC079A" w:rsidRPr="008C01EB" w:rsidTr="00095DE4">
        <w:trPr>
          <w:trHeight w:val="424"/>
          <w:ins w:id="3041" w:author="giangnhhse60606" w:date="2014-03-14T22:49: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BC079A" w:rsidRPr="00651F0C" w:rsidRDefault="00BC079A" w:rsidP="00095DE4">
            <w:pPr>
              <w:spacing w:after="0" w:line="240" w:lineRule="auto"/>
              <w:jc w:val="center"/>
              <w:rPr>
                <w:ins w:id="3042" w:author="giangnhhse60606" w:date="2014-03-14T22:49:00Z"/>
                <w:rFonts w:ascii="Calibri" w:eastAsia="Times New Roman" w:hAnsi="Calibri" w:cs="Times New Roman"/>
                <w:b/>
                <w:bCs/>
                <w:color w:val="000000"/>
                <w:sz w:val="22"/>
                <w:lang w:eastAsia="ja-JP"/>
              </w:rPr>
            </w:pPr>
            <w:ins w:id="3043" w:author="giangnhhse60606" w:date="2014-03-14T22:49:00Z">
              <w:r w:rsidRPr="00651F0C">
                <w:rPr>
                  <w:rFonts w:ascii="Calibri" w:eastAsia="Times New Roman" w:hAnsi="Calibri" w:cs="Times New Roman"/>
                  <w:b/>
                  <w:bCs/>
                  <w:color w:val="000000"/>
                  <w:sz w:val="22"/>
                  <w:lang w:eastAsia="ja-JP"/>
                </w:rPr>
                <w:t>Create Promotion</w:t>
              </w:r>
            </w:ins>
          </w:p>
        </w:tc>
      </w:tr>
      <w:tr w:rsidR="00BC079A" w:rsidRPr="008C01EB" w:rsidTr="00095DE4">
        <w:trPr>
          <w:trHeight w:val="784"/>
          <w:ins w:id="3044"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045" w:author="giangnhhse60606" w:date="2014-03-14T22:49:00Z"/>
                <w:rFonts w:ascii="Calibri" w:eastAsia="Times New Roman" w:hAnsi="Calibri" w:cs="Times New Roman"/>
                <w:color w:val="000000"/>
                <w:sz w:val="22"/>
                <w:lang w:eastAsia="ja-JP"/>
              </w:rPr>
            </w:pPr>
            <w:ins w:id="3046" w:author="giangnhhse60606" w:date="2014-03-14T22:49:00Z">
              <w:r>
                <w:rPr>
                  <w:rFonts w:ascii="Calibri" w:eastAsia="Times New Roman" w:hAnsi="Calibri" w:cs="Times New Roman"/>
                  <w:color w:val="000000"/>
                  <w:sz w:val="22"/>
                  <w:lang w:eastAsia="ja-JP"/>
                </w:rPr>
                <w:t>TC_61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1C4AFB" w:rsidRDefault="00BC079A" w:rsidP="00095DE4">
            <w:pPr>
              <w:spacing w:after="0" w:line="240" w:lineRule="auto"/>
              <w:rPr>
                <w:ins w:id="3047" w:author="giangnhhse60606" w:date="2014-03-14T22:49:00Z"/>
                <w:rFonts w:ascii="Calibri" w:eastAsia="Times New Roman" w:hAnsi="Calibri" w:cs="Times New Roman"/>
                <w:color w:val="000000"/>
                <w:sz w:val="22"/>
                <w:lang w:eastAsia="ja-JP"/>
              </w:rPr>
            </w:pPr>
            <w:ins w:id="3048" w:author="giangnhhse60606" w:date="2014-03-14T22:49:00Z">
              <w:r w:rsidRPr="004B06B2">
                <w:rPr>
                  <w:rFonts w:ascii="Calibri" w:eastAsia="Times New Roman" w:hAnsi="Calibri" w:cs="Times New Roman"/>
                  <w:color w:val="000000"/>
                  <w:sz w:val="22"/>
                  <w:lang w:eastAsia="ja-JP"/>
                </w:rPr>
                <w:t>Test creating a promotion with blank fields</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4B06B2" w:rsidRDefault="00BC079A" w:rsidP="00095DE4">
            <w:pPr>
              <w:spacing w:after="0" w:line="240" w:lineRule="auto"/>
              <w:rPr>
                <w:ins w:id="3049" w:author="giangnhhse60606" w:date="2014-03-14T22:49:00Z"/>
                <w:rFonts w:ascii="Calibri" w:eastAsia="Times New Roman" w:hAnsi="Calibri" w:cs="Times New Roman"/>
                <w:color w:val="000000"/>
                <w:sz w:val="22"/>
                <w:lang w:eastAsia="ja-JP"/>
              </w:rPr>
            </w:pPr>
            <w:ins w:id="3050" w:author="giangnhhse60606" w:date="2014-03-14T22:49:00Z">
              <w:r w:rsidRPr="004B06B2">
                <w:rPr>
                  <w:rFonts w:ascii="Calibri" w:eastAsia="Times New Roman" w:hAnsi="Calibri" w:cs="Times New Roman"/>
                  <w:color w:val="000000"/>
                  <w:sz w:val="22"/>
                  <w:lang w:eastAsia="ja-JP"/>
                </w:rPr>
                <w:t>1. Login the system as Stadium Staff</w:t>
              </w:r>
            </w:ins>
          </w:p>
          <w:p w:rsidR="00BC079A" w:rsidRPr="004B06B2" w:rsidRDefault="00BC079A" w:rsidP="00095DE4">
            <w:pPr>
              <w:spacing w:after="0" w:line="240" w:lineRule="auto"/>
              <w:rPr>
                <w:ins w:id="3051" w:author="giangnhhse60606" w:date="2014-03-14T22:49:00Z"/>
                <w:rFonts w:ascii="Calibri" w:eastAsia="Times New Roman" w:hAnsi="Calibri" w:cs="Times New Roman"/>
                <w:color w:val="000000"/>
                <w:sz w:val="22"/>
                <w:lang w:eastAsia="ja-JP"/>
              </w:rPr>
            </w:pPr>
            <w:ins w:id="3052" w:author="giangnhhse60606" w:date="2014-03-14T22:49:00Z">
              <w:r w:rsidRPr="004B06B2">
                <w:rPr>
                  <w:rFonts w:ascii="Calibri" w:eastAsia="Times New Roman" w:hAnsi="Calibri" w:cs="Times New Roman"/>
                  <w:color w:val="000000"/>
                  <w:sz w:val="22"/>
                  <w:lang w:eastAsia="ja-JP"/>
                </w:rPr>
                <w:t>2. Go to "Quản lý khuyến mãi" page</w:t>
              </w:r>
            </w:ins>
          </w:p>
          <w:p w:rsidR="00BC079A" w:rsidRPr="004B06B2" w:rsidRDefault="00BC079A" w:rsidP="00095DE4">
            <w:pPr>
              <w:spacing w:after="0" w:line="240" w:lineRule="auto"/>
              <w:rPr>
                <w:ins w:id="3053" w:author="giangnhhse60606" w:date="2014-03-14T22:49:00Z"/>
                <w:rFonts w:ascii="Calibri" w:eastAsia="Times New Roman" w:hAnsi="Calibri" w:cs="Times New Roman"/>
                <w:color w:val="000000"/>
                <w:sz w:val="22"/>
                <w:lang w:eastAsia="ja-JP"/>
              </w:rPr>
            </w:pPr>
            <w:ins w:id="3054" w:author="giangnhhse60606" w:date="2014-03-14T22:49:00Z">
              <w:r w:rsidRPr="004B06B2">
                <w:rPr>
                  <w:rFonts w:ascii="Calibri" w:eastAsia="Times New Roman" w:hAnsi="Calibri" w:cs="Times New Roman"/>
                  <w:color w:val="000000"/>
                  <w:sz w:val="22"/>
                  <w:lang w:eastAsia="ja-JP"/>
                </w:rPr>
                <w:t>3. Click "Thêm khuyến mãi" button</w:t>
              </w:r>
            </w:ins>
          </w:p>
          <w:p w:rsidR="00BC079A" w:rsidRPr="004B06B2" w:rsidRDefault="00BC079A" w:rsidP="00095DE4">
            <w:pPr>
              <w:spacing w:after="0" w:line="240" w:lineRule="auto"/>
              <w:rPr>
                <w:ins w:id="3055" w:author="giangnhhse60606" w:date="2014-03-14T22:49:00Z"/>
                <w:rFonts w:ascii="Calibri" w:eastAsia="Times New Roman" w:hAnsi="Calibri" w:cs="Times New Roman"/>
                <w:color w:val="000000"/>
                <w:sz w:val="22"/>
                <w:lang w:eastAsia="ja-JP"/>
              </w:rPr>
            </w:pPr>
            <w:ins w:id="3056" w:author="giangnhhse60606" w:date="2014-03-14T22:49:00Z">
              <w:r w:rsidRPr="004B06B2">
                <w:rPr>
                  <w:rFonts w:ascii="Calibri" w:eastAsia="Times New Roman" w:hAnsi="Calibri" w:cs="Times New Roman"/>
                  <w:color w:val="000000"/>
                  <w:sz w:val="22"/>
                  <w:lang w:eastAsia="ja-JP"/>
                </w:rPr>
                <w:t>4. All fields are blank</w:t>
              </w:r>
            </w:ins>
          </w:p>
          <w:p w:rsidR="00BC079A" w:rsidRPr="00F929E4" w:rsidRDefault="00BC079A" w:rsidP="00095DE4">
            <w:pPr>
              <w:spacing w:after="0" w:line="240" w:lineRule="auto"/>
              <w:rPr>
                <w:ins w:id="3057" w:author="giangnhhse60606" w:date="2014-03-14T22:49:00Z"/>
                <w:rFonts w:ascii="Calibri" w:eastAsia="Times New Roman" w:hAnsi="Calibri" w:cs="Times New Roman"/>
                <w:color w:val="000000"/>
                <w:sz w:val="22"/>
                <w:lang w:eastAsia="ja-JP"/>
              </w:rPr>
            </w:pPr>
            <w:ins w:id="3058" w:author="giangnhhse60606" w:date="2014-03-14T22:49:00Z">
              <w:r w:rsidRPr="004B06B2">
                <w:rPr>
                  <w:rFonts w:ascii="Calibri" w:eastAsia="Times New Roman" w:hAnsi="Calibri" w:cs="Times New Roman"/>
                  <w:color w:val="000000"/>
                  <w:sz w:val="22"/>
                  <w:lang w:eastAsia="ja-JP"/>
                </w:rPr>
                <w:t>5. Click "Lưu" button</w:t>
              </w:r>
              <w:r>
                <w:t xml:space="preserve"> </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4B06B2" w:rsidRDefault="00BC079A" w:rsidP="00095DE4">
            <w:pPr>
              <w:spacing w:after="0" w:line="240" w:lineRule="auto"/>
              <w:rPr>
                <w:ins w:id="3059" w:author="giangnhhse60606" w:date="2014-03-14T22:49:00Z"/>
                <w:rFonts w:ascii="Calibri" w:eastAsia="Times New Roman" w:hAnsi="Calibri" w:cs="Times New Roman"/>
                <w:color w:val="000000"/>
                <w:sz w:val="22"/>
                <w:lang w:eastAsia="ja-JP"/>
              </w:rPr>
            </w:pPr>
            <w:ins w:id="3060" w:author="giangnhhse60606" w:date="2014-03-14T22:49:00Z">
              <w:r w:rsidRPr="004B06B2">
                <w:rPr>
                  <w:rFonts w:ascii="Calibri" w:eastAsia="Times New Roman" w:hAnsi="Calibri" w:cs="Times New Roman"/>
                  <w:color w:val="000000"/>
                  <w:sz w:val="22"/>
                  <w:lang w:eastAsia="ja-JP"/>
                </w:rPr>
                <w:t>Error message will be displayed:</w:t>
              </w:r>
            </w:ins>
          </w:p>
          <w:p w:rsidR="00BC079A" w:rsidRPr="00F929E4" w:rsidRDefault="00BC079A" w:rsidP="00095DE4">
            <w:pPr>
              <w:spacing w:after="0" w:line="240" w:lineRule="auto"/>
              <w:rPr>
                <w:ins w:id="3061" w:author="giangnhhse60606" w:date="2014-03-14T22:49:00Z"/>
                <w:rFonts w:ascii="Calibri" w:eastAsia="Times New Roman" w:hAnsi="Calibri" w:cs="Times New Roman"/>
                <w:color w:val="000000"/>
                <w:sz w:val="22"/>
                <w:lang w:eastAsia="ja-JP"/>
              </w:rPr>
            </w:pPr>
            <w:ins w:id="3062" w:author="giangnhhse60606" w:date="2014-03-14T22:49:00Z">
              <w:r w:rsidRPr="004B06B2">
                <w:rPr>
                  <w:rFonts w:ascii="Calibri" w:eastAsia="Times New Roman" w:hAnsi="Calibri" w:cs="Times New Roman"/>
                  <w:color w:val="000000"/>
                  <w:sz w:val="22"/>
                  <w:lang w:eastAsia="ja-JP"/>
                </w:rPr>
                <w:t>- "Xin vui lòng nhập các thông tin bắt buộc".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063"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064" w:author="giangnhhse60606" w:date="2014-03-14T22:49:00Z"/>
                <w:rFonts w:ascii="Calibri" w:eastAsia="Times New Roman" w:hAnsi="Calibri" w:cs="Times New Roman"/>
                <w:color w:val="000000"/>
                <w:sz w:val="22"/>
                <w:lang w:eastAsia="ja-JP"/>
              </w:rPr>
            </w:pPr>
          </w:p>
        </w:tc>
      </w:tr>
      <w:tr w:rsidR="00BC079A" w:rsidRPr="008C01EB" w:rsidTr="00095DE4">
        <w:trPr>
          <w:trHeight w:val="784"/>
          <w:ins w:id="3065"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066" w:author="giangnhhse60606" w:date="2014-03-14T22:49:00Z"/>
                <w:rFonts w:ascii="Calibri" w:eastAsia="Times New Roman" w:hAnsi="Calibri" w:cs="Times New Roman"/>
                <w:color w:val="000000"/>
                <w:sz w:val="22"/>
                <w:lang w:eastAsia="ja-JP"/>
              </w:rPr>
            </w:pPr>
            <w:ins w:id="3067" w:author="giangnhhse60606" w:date="2014-03-14T22:49:00Z">
              <w:r>
                <w:rPr>
                  <w:rFonts w:ascii="Calibri" w:eastAsia="Times New Roman" w:hAnsi="Calibri" w:cs="Times New Roman"/>
                  <w:color w:val="000000"/>
                  <w:sz w:val="22"/>
                  <w:lang w:eastAsia="ja-JP"/>
                </w:rPr>
                <w:t>TC_62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1C4AFB" w:rsidRDefault="00BC079A" w:rsidP="00095DE4">
            <w:pPr>
              <w:spacing w:after="0" w:line="240" w:lineRule="auto"/>
              <w:rPr>
                <w:ins w:id="3068" w:author="giangnhhse60606" w:date="2014-03-14T22:49:00Z"/>
                <w:rFonts w:ascii="Calibri" w:eastAsia="Times New Roman" w:hAnsi="Calibri" w:cs="Times New Roman"/>
                <w:color w:val="000000"/>
                <w:sz w:val="22"/>
                <w:lang w:eastAsia="ja-JP"/>
              </w:rPr>
            </w:pPr>
            <w:ins w:id="3069" w:author="giangnhhse60606" w:date="2014-03-14T22:49:00Z">
              <w:r w:rsidRPr="004B06B2">
                <w:rPr>
                  <w:rFonts w:ascii="Calibri" w:eastAsia="Times New Roman" w:hAnsi="Calibri" w:cs="Times New Roman"/>
                  <w:color w:val="000000"/>
                  <w:sz w:val="22"/>
                  <w:lang w:eastAsia="ja-JP"/>
                </w:rPr>
                <w:t>Test creating a promotion with "Thời gian kết thúc" is over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4B06B2" w:rsidRDefault="00BC079A" w:rsidP="00095DE4">
            <w:pPr>
              <w:spacing w:after="0" w:line="240" w:lineRule="auto"/>
              <w:rPr>
                <w:ins w:id="3070" w:author="giangnhhse60606" w:date="2014-03-14T22:49:00Z"/>
                <w:rFonts w:ascii="Calibri" w:eastAsia="Times New Roman" w:hAnsi="Calibri" w:cs="Times New Roman"/>
                <w:color w:val="000000"/>
                <w:sz w:val="22"/>
                <w:lang w:eastAsia="ja-JP"/>
              </w:rPr>
            </w:pPr>
            <w:ins w:id="3071" w:author="giangnhhse60606" w:date="2014-03-14T22:49:00Z">
              <w:r w:rsidRPr="004B06B2">
                <w:rPr>
                  <w:rFonts w:ascii="Calibri" w:eastAsia="Times New Roman" w:hAnsi="Calibri" w:cs="Times New Roman"/>
                  <w:color w:val="000000"/>
                  <w:sz w:val="22"/>
                  <w:lang w:eastAsia="ja-JP"/>
                </w:rPr>
                <w:t>1. Login the system as Stadium Staff</w:t>
              </w:r>
            </w:ins>
          </w:p>
          <w:p w:rsidR="00BC079A" w:rsidRPr="004B06B2" w:rsidRDefault="00BC079A" w:rsidP="00095DE4">
            <w:pPr>
              <w:spacing w:after="0" w:line="240" w:lineRule="auto"/>
              <w:rPr>
                <w:ins w:id="3072" w:author="giangnhhse60606" w:date="2014-03-14T22:49:00Z"/>
                <w:rFonts w:ascii="Calibri" w:eastAsia="Times New Roman" w:hAnsi="Calibri" w:cs="Times New Roman"/>
                <w:color w:val="000000"/>
                <w:sz w:val="22"/>
                <w:lang w:eastAsia="ja-JP"/>
              </w:rPr>
            </w:pPr>
            <w:ins w:id="3073" w:author="giangnhhse60606" w:date="2014-03-14T22:49:00Z">
              <w:r w:rsidRPr="004B06B2">
                <w:rPr>
                  <w:rFonts w:ascii="Calibri" w:eastAsia="Times New Roman" w:hAnsi="Calibri" w:cs="Times New Roman"/>
                  <w:color w:val="000000"/>
                  <w:sz w:val="22"/>
                  <w:lang w:eastAsia="ja-JP"/>
                </w:rPr>
                <w:t>2. Go to "Quản lý khuyến mãi" page</w:t>
              </w:r>
            </w:ins>
          </w:p>
          <w:p w:rsidR="00BC079A" w:rsidRPr="004B06B2" w:rsidRDefault="00BC079A" w:rsidP="00095DE4">
            <w:pPr>
              <w:spacing w:after="0" w:line="240" w:lineRule="auto"/>
              <w:rPr>
                <w:ins w:id="3074" w:author="giangnhhse60606" w:date="2014-03-14T22:49:00Z"/>
                <w:rFonts w:ascii="Calibri" w:eastAsia="Times New Roman" w:hAnsi="Calibri" w:cs="Times New Roman"/>
                <w:color w:val="000000"/>
                <w:sz w:val="22"/>
                <w:lang w:eastAsia="ja-JP"/>
              </w:rPr>
            </w:pPr>
            <w:ins w:id="3075" w:author="giangnhhse60606" w:date="2014-03-14T22:49:00Z">
              <w:r w:rsidRPr="004B06B2">
                <w:rPr>
                  <w:rFonts w:ascii="Calibri" w:eastAsia="Times New Roman" w:hAnsi="Calibri" w:cs="Times New Roman"/>
                  <w:color w:val="000000"/>
                  <w:sz w:val="22"/>
                  <w:lang w:eastAsia="ja-JP"/>
                </w:rPr>
                <w:t>3. Click "Thêm khuyến mãi" button</w:t>
              </w:r>
            </w:ins>
          </w:p>
          <w:p w:rsidR="00BC079A" w:rsidRPr="004B06B2" w:rsidRDefault="00BC079A" w:rsidP="00095DE4">
            <w:pPr>
              <w:spacing w:after="0" w:line="240" w:lineRule="auto"/>
              <w:rPr>
                <w:ins w:id="3076" w:author="giangnhhse60606" w:date="2014-03-14T22:49:00Z"/>
                <w:rFonts w:ascii="Calibri" w:eastAsia="Times New Roman" w:hAnsi="Calibri" w:cs="Times New Roman"/>
                <w:color w:val="000000"/>
                <w:sz w:val="22"/>
                <w:lang w:eastAsia="ja-JP"/>
              </w:rPr>
            </w:pPr>
            <w:ins w:id="3077" w:author="giangnhhse60606" w:date="2014-03-14T22:49:00Z">
              <w:r w:rsidRPr="004B06B2">
                <w:rPr>
                  <w:rFonts w:ascii="Calibri" w:eastAsia="Times New Roman" w:hAnsi="Calibri" w:cs="Times New Roman"/>
                  <w:color w:val="000000"/>
                  <w:sz w:val="22"/>
                  <w:lang w:eastAsia="ja-JP"/>
                </w:rPr>
                <w:t>4. Input require information</w:t>
              </w:r>
            </w:ins>
          </w:p>
          <w:p w:rsidR="00BC079A" w:rsidRPr="004B06B2" w:rsidRDefault="00BC079A" w:rsidP="00095DE4">
            <w:pPr>
              <w:spacing w:after="0" w:line="240" w:lineRule="auto"/>
              <w:rPr>
                <w:ins w:id="3078" w:author="giangnhhse60606" w:date="2014-03-14T22:49:00Z"/>
                <w:rFonts w:ascii="Calibri" w:eastAsia="Times New Roman" w:hAnsi="Calibri" w:cs="Times New Roman"/>
                <w:color w:val="000000"/>
                <w:sz w:val="22"/>
                <w:lang w:eastAsia="ja-JP"/>
              </w:rPr>
            </w:pPr>
            <w:ins w:id="3079" w:author="giangnhhse60606" w:date="2014-03-14T22:49:00Z">
              <w:r w:rsidRPr="004B06B2">
                <w:rPr>
                  <w:rFonts w:ascii="Calibri" w:eastAsia="Times New Roman" w:hAnsi="Calibri" w:cs="Times New Roman"/>
                  <w:color w:val="000000"/>
                  <w:sz w:val="22"/>
                  <w:lang w:eastAsia="ja-JP"/>
                </w:rPr>
                <w:t>- Select "1" in "Số sân" field</w:t>
              </w:r>
            </w:ins>
          </w:p>
          <w:p w:rsidR="00BC079A" w:rsidRPr="004B06B2" w:rsidRDefault="00BC079A" w:rsidP="00095DE4">
            <w:pPr>
              <w:spacing w:after="0" w:line="240" w:lineRule="auto"/>
              <w:rPr>
                <w:ins w:id="3080" w:author="giangnhhse60606" w:date="2014-03-14T22:49:00Z"/>
                <w:rFonts w:ascii="Calibri" w:eastAsia="Times New Roman" w:hAnsi="Calibri" w:cs="Times New Roman"/>
                <w:color w:val="000000"/>
                <w:sz w:val="22"/>
                <w:lang w:eastAsia="ja-JP"/>
              </w:rPr>
            </w:pPr>
            <w:ins w:id="3081" w:author="giangnhhse60606" w:date="2014-03-14T22:49:00Z">
              <w:r w:rsidRPr="004B06B2">
                <w:rPr>
                  <w:rFonts w:ascii="Calibri" w:eastAsia="Times New Roman" w:hAnsi="Calibri" w:cs="Times New Roman"/>
                  <w:color w:val="000000"/>
                  <w:sz w:val="22"/>
                  <w:lang w:eastAsia="ja-JP"/>
                </w:rPr>
                <w:t>- Input "05/03/2014" into "Thời gian bắt đầu"</w:t>
              </w:r>
            </w:ins>
          </w:p>
          <w:p w:rsidR="00BC079A" w:rsidRPr="004B06B2" w:rsidRDefault="00BC079A" w:rsidP="00095DE4">
            <w:pPr>
              <w:spacing w:after="0" w:line="240" w:lineRule="auto"/>
              <w:rPr>
                <w:ins w:id="3082" w:author="giangnhhse60606" w:date="2014-03-14T22:49:00Z"/>
                <w:rFonts w:ascii="Calibri" w:eastAsia="Times New Roman" w:hAnsi="Calibri" w:cs="Times New Roman"/>
                <w:color w:val="000000"/>
                <w:sz w:val="22"/>
                <w:lang w:eastAsia="ja-JP"/>
              </w:rPr>
            </w:pPr>
            <w:ins w:id="3083" w:author="giangnhhse60606" w:date="2014-03-14T22:49:00Z">
              <w:r w:rsidRPr="004B06B2">
                <w:rPr>
                  <w:rFonts w:ascii="Calibri" w:eastAsia="Times New Roman" w:hAnsi="Calibri" w:cs="Times New Roman"/>
                  <w:color w:val="000000"/>
                  <w:sz w:val="22"/>
                  <w:lang w:eastAsia="ja-JP"/>
                </w:rPr>
                <w:t>- Input "06/03/2014" into "Thời gian kết thúc" field</w:t>
              </w:r>
            </w:ins>
          </w:p>
          <w:p w:rsidR="00BC079A" w:rsidRPr="004B06B2" w:rsidRDefault="00BC079A" w:rsidP="00095DE4">
            <w:pPr>
              <w:spacing w:after="0" w:line="240" w:lineRule="auto"/>
              <w:rPr>
                <w:ins w:id="3084" w:author="giangnhhse60606" w:date="2014-03-14T22:49:00Z"/>
                <w:rFonts w:ascii="Calibri" w:eastAsia="Times New Roman" w:hAnsi="Calibri" w:cs="Times New Roman"/>
                <w:color w:val="000000"/>
                <w:sz w:val="22"/>
                <w:lang w:eastAsia="ja-JP"/>
              </w:rPr>
            </w:pPr>
            <w:ins w:id="3085" w:author="giangnhhse60606" w:date="2014-03-14T22:49:00Z">
              <w:r w:rsidRPr="004B06B2">
                <w:rPr>
                  <w:rFonts w:ascii="Calibri" w:eastAsia="Times New Roman" w:hAnsi="Calibri" w:cs="Times New Roman"/>
                  <w:color w:val="000000"/>
                  <w:sz w:val="22"/>
                  <w:lang w:eastAsia="ja-JP"/>
                </w:rPr>
                <w:t>- Input "10" into "Giảm giá (%)" field</w:t>
              </w:r>
            </w:ins>
          </w:p>
          <w:p w:rsidR="00BC079A" w:rsidRPr="00F929E4" w:rsidRDefault="00BC079A" w:rsidP="00095DE4">
            <w:pPr>
              <w:spacing w:after="0" w:line="240" w:lineRule="auto"/>
              <w:rPr>
                <w:ins w:id="3086" w:author="giangnhhse60606" w:date="2014-03-14T22:49:00Z"/>
                <w:rFonts w:ascii="Calibri" w:eastAsia="Times New Roman" w:hAnsi="Calibri" w:cs="Times New Roman"/>
                <w:color w:val="000000"/>
                <w:sz w:val="22"/>
                <w:lang w:eastAsia="ja-JP"/>
              </w:rPr>
            </w:pPr>
            <w:ins w:id="3087" w:author="giangnhhse60606" w:date="2014-03-14T22:49:00Z">
              <w:r w:rsidRPr="004B06B2">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4B06B2" w:rsidRDefault="00BC079A" w:rsidP="00095DE4">
            <w:pPr>
              <w:spacing w:after="0" w:line="240" w:lineRule="auto"/>
              <w:rPr>
                <w:ins w:id="3088" w:author="giangnhhse60606" w:date="2014-03-14T22:49:00Z"/>
                <w:rFonts w:ascii="Calibri" w:eastAsia="Times New Roman" w:hAnsi="Calibri" w:cs="Times New Roman"/>
                <w:color w:val="000000"/>
                <w:sz w:val="22"/>
                <w:lang w:eastAsia="ja-JP"/>
              </w:rPr>
            </w:pPr>
            <w:ins w:id="3089" w:author="giangnhhse60606" w:date="2014-03-14T22:49:00Z">
              <w:r w:rsidRPr="004B06B2">
                <w:rPr>
                  <w:rFonts w:ascii="Calibri" w:eastAsia="Times New Roman" w:hAnsi="Calibri" w:cs="Times New Roman"/>
                  <w:color w:val="000000"/>
                  <w:sz w:val="22"/>
                  <w:lang w:eastAsia="ja-JP"/>
                </w:rPr>
                <w:t>Error message will be displayed:</w:t>
              </w:r>
            </w:ins>
          </w:p>
          <w:p w:rsidR="00BC079A" w:rsidRPr="00F929E4" w:rsidRDefault="00BC079A" w:rsidP="00095DE4">
            <w:pPr>
              <w:spacing w:after="0" w:line="240" w:lineRule="auto"/>
              <w:rPr>
                <w:ins w:id="3090" w:author="giangnhhse60606" w:date="2014-03-14T22:49:00Z"/>
                <w:rFonts w:ascii="Calibri" w:eastAsia="Times New Roman" w:hAnsi="Calibri" w:cs="Times New Roman"/>
                <w:color w:val="000000"/>
                <w:sz w:val="22"/>
                <w:lang w:eastAsia="ja-JP"/>
              </w:rPr>
            </w:pPr>
            <w:ins w:id="3091" w:author="giangnhhse60606" w:date="2014-03-14T22:49:00Z">
              <w:r w:rsidRPr="004B06B2">
                <w:rPr>
                  <w:rFonts w:ascii="Calibri" w:eastAsia="Times New Roman" w:hAnsi="Calibri" w:cs="Times New Roman"/>
                  <w:color w:val="000000"/>
                  <w:sz w:val="22"/>
                  <w:lang w:eastAsia="ja-JP"/>
                </w:rPr>
                <w:t>- "Thời gian khuyến mãi đã kết thúc, xin vui lòng chọn thời gian kết thúc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092"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093" w:author="giangnhhse60606" w:date="2014-03-14T22:49:00Z"/>
                <w:rFonts w:ascii="Calibri" w:eastAsia="Times New Roman" w:hAnsi="Calibri" w:cs="Times New Roman"/>
                <w:color w:val="000000"/>
                <w:sz w:val="22"/>
                <w:lang w:eastAsia="ja-JP"/>
              </w:rPr>
            </w:pPr>
          </w:p>
        </w:tc>
      </w:tr>
      <w:tr w:rsidR="00BC079A" w:rsidRPr="008C01EB" w:rsidTr="00095DE4">
        <w:trPr>
          <w:trHeight w:val="784"/>
          <w:ins w:id="3094"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095" w:author="giangnhhse60606" w:date="2014-03-14T22:49:00Z"/>
                <w:rFonts w:ascii="Calibri" w:eastAsia="Times New Roman" w:hAnsi="Calibri" w:cs="Times New Roman"/>
                <w:color w:val="000000"/>
                <w:sz w:val="22"/>
                <w:lang w:eastAsia="ja-JP"/>
              </w:rPr>
            </w:pPr>
            <w:ins w:id="3096" w:author="giangnhhse60606" w:date="2014-03-14T22:49:00Z">
              <w:r>
                <w:rPr>
                  <w:rFonts w:ascii="Calibri" w:eastAsia="Times New Roman" w:hAnsi="Calibri" w:cs="Times New Roman"/>
                  <w:color w:val="000000"/>
                  <w:sz w:val="22"/>
                  <w:lang w:eastAsia="ja-JP"/>
                </w:rPr>
                <w:t>TC_63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1C4AFB" w:rsidRDefault="00BC079A" w:rsidP="00095DE4">
            <w:pPr>
              <w:spacing w:after="0" w:line="240" w:lineRule="auto"/>
              <w:rPr>
                <w:ins w:id="3097" w:author="giangnhhse60606" w:date="2014-03-14T22:49:00Z"/>
                <w:rFonts w:ascii="Calibri" w:eastAsia="Times New Roman" w:hAnsi="Calibri" w:cs="Times New Roman"/>
                <w:color w:val="000000"/>
                <w:sz w:val="22"/>
                <w:lang w:eastAsia="ja-JP"/>
              </w:rPr>
            </w:pPr>
            <w:ins w:id="3098" w:author="giangnhhse60606" w:date="2014-03-14T22:49:00Z">
              <w:r w:rsidRPr="00A27AAD">
                <w:rPr>
                  <w:rFonts w:ascii="Calibri" w:eastAsia="Times New Roman" w:hAnsi="Calibri" w:cs="Times New Roman"/>
                  <w:color w:val="000000"/>
                  <w:sz w:val="22"/>
                  <w:lang w:eastAsia="ja-JP"/>
                </w:rPr>
                <w:t>Test creating a promotion with "Giảm giá (%)" is not a number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099" w:author="giangnhhse60606" w:date="2014-03-14T22:49:00Z"/>
                <w:rFonts w:ascii="Calibri" w:eastAsia="Times New Roman" w:hAnsi="Calibri" w:cs="Times New Roman"/>
                <w:color w:val="000000"/>
                <w:sz w:val="22"/>
                <w:lang w:eastAsia="ja-JP"/>
              </w:rPr>
            </w:pPr>
            <w:ins w:id="3100" w:author="giangnhhse60606" w:date="2014-03-14T22:49:00Z">
              <w:r w:rsidRPr="00A27AAD">
                <w:rPr>
                  <w:rFonts w:ascii="Calibri" w:eastAsia="Times New Roman" w:hAnsi="Calibri" w:cs="Times New Roman"/>
                  <w:color w:val="000000"/>
                  <w:sz w:val="22"/>
                  <w:lang w:eastAsia="ja-JP"/>
                </w:rPr>
                <w:t>1. Login the system as Stadium Staff</w:t>
              </w:r>
            </w:ins>
          </w:p>
          <w:p w:rsidR="00BC079A" w:rsidRPr="00A27AAD" w:rsidRDefault="00BC079A" w:rsidP="00095DE4">
            <w:pPr>
              <w:spacing w:after="0" w:line="240" w:lineRule="auto"/>
              <w:rPr>
                <w:ins w:id="3101" w:author="giangnhhse60606" w:date="2014-03-14T22:49:00Z"/>
                <w:rFonts w:ascii="Calibri" w:eastAsia="Times New Roman" w:hAnsi="Calibri" w:cs="Times New Roman"/>
                <w:color w:val="000000"/>
                <w:sz w:val="22"/>
                <w:lang w:eastAsia="ja-JP"/>
              </w:rPr>
            </w:pPr>
            <w:ins w:id="3102" w:author="giangnhhse60606" w:date="2014-03-14T22:49:00Z">
              <w:r w:rsidRPr="00A27AAD">
                <w:rPr>
                  <w:rFonts w:ascii="Calibri" w:eastAsia="Times New Roman" w:hAnsi="Calibri" w:cs="Times New Roman"/>
                  <w:color w:val="000000"/>
                  <w:sz w:val="22"/>
                  <w:lang w:eastAsia="ja-JP"/>
                </w:rPr>
                <w:t>2. Go to "Quản lý khuyến mãi" page</w:t>
              </w:r>
            </w:ins>
          </w:p>
          <w:p w:rsidR="00BC079A" w:rsidRPr="00A27AAD" w:rsidRDefault="00BC079A" w:rsidP="00095DE4">
            <w:pPr>
              <w:spacing w:after="0" w:line="240" w:lineRule="auto"/>
              <w:rPr>
                <w:ins w:id="3103" w:author="giangnhhse60606" w:date="2014-03-14T22:49:00Z"/>
                <w:rFonts w:ascii="Calibri" w:eastAsia="Times New Roman" w:hAnsi="Calibri" w:cs="Times New Roman"/>
                <w:color w:val="000000"/>
                <w:sz w:val="22"/>
                <w:lang w:eastAsia="ja-JP"/>
              </w:rPr>
            </w:pPr>
            <w:ins w:id="3104" w:author="giangnhhse60606" w:date="2014-03-14T22:49:00Z">
              <w:r w:rsidRPr="00A27AAD">
                <w:rPr>
                  <w:rFonts w:ascii="Calibri" w:eastAsia="Times New Roman" w:hAnsi="Calibri" w:cs="Times New Roman"/>
                  <w:color w:val="000000"/>
                  <w:sz w:val="22"/>
                  <w:lang w:eastAsia="ja-JP"/>
                </w:rPr>
                <w:t>3. Click "Thêm khuyến mãi" button</w:t>
              </w:r>
            </w:ins>
          </w:p>
          <w:p w:rsidR="00BC079A" w:rsidRPr="00A27AAD" w:rsidRDefault="00BC079A" w:rsidP="00095DE4">
            <w:pPr>
              <w:spacing w:after="0" w:line="240" w:lineRule="auto"/>
              <w:rPr>
                <w:ins w:id="3105" w:author="giangnhhse60606" w:date="2014-03-14T22:49:00Z"/>
                <w:rFonts w:ascii="Calibri" w:eastAsia="Times New Roman" w:hAnsi="Calibri" w:cs="Times New Roman"/>
                <w:color w:val="000000"/>
                <w:sz w:val="22"/>
                <w:lang w:eastAsia="ja-JP"/>
              </w:rPr>
            </w:pPr>
            <w:ins w:id="3106" w:author="giangnhhse60606" w:date="2014-03-14T22:49:00Z">
              <w:r w:rsidRPr="00A27AAD">
                <w:rPr>
                  <w:rFonts w:ascii="Calibri" w:eastAsia="Times New Roman" w:hAnsi="Calibri" w:cs="Times New Roman"/>
                  <w:color w:val="000000"/>
                  <w:sz w:val="22"/>
                  <w:lang w:eastAsia="ja-JP"/>
                </w:rPr>
                <w:t>4. Input require information</w:t>
              </w:r>
            </w:ins>
          </w:p>
          <w:p w:rsidR="00BC079A" w:rsidRPr="00A27AAD" w:rsidRDefault="00BC079A" w:rsidP="00095DE4">
            <w:pPr>
              <w:spacing w:after="0" w:line="240" w:lineRule="auto"/>
              <w:rPr>
                <w:ins w:id="3107" w:author="giangnhhse60606" w:date="2014-03-14T22:49:00Z"/>
                <w:rFonts w:ascii="Calibri" w:eastAsia="Times New Roman" w:hAnsi="Calibri" w:cs="Times New Roman"/>
                <w:color w:val="000000"/>
                <w:sz w:val="22"/>
                <w:lang w:eastAsia="ja-JP"/>
              </w:rPr>
            </w:pPr>
            <w:ins w:id="3108" w:author="giangnhhse60606" w:date="2014-03-14T22:49:00Z">
              <w:r w:rsidRPr="00A27AAD">
                <w:rPr>
                  <w:rFonts w:ascii="Calibri" w:eastAsia="Times New Roman" w:hAnsi="Calibri" w:cs="Times New Roman"/>
                  <w:color w:val="000000"/>
                  <w:sz w:val="22"/>
                  <w:lang w:eastAsia="ja-JP"/>
                </w:rPr>
                <w:t>- Select "1" in "Số sân" field</w:t>
              </w:r>
            </w:ins>
          </w:p>
          <w:p w:rsidR="00BC079A" w:rsidRPr="00A27AAD" w:rsidRDefault="00BC079A" w:rsidP="00095DE4">
            <w:pPr>
              <w:spacing w:after="0" w:line="240" w:lineRule="auto"/>
              <w:rPr>
                <w:ins w:id="3109" w:author="giangnhhse60606" w:date="2014-03-14T22:49:00Z"/>
                <w:rFonts w:ascii="Calibri" w:eastAsia="Times New Roman" w:hAnsi="Calibri" w:cs="Times New Roman"/>
                <w:color w:val="000000"/>
                <w:sz w:val="22"/>
                <w:lang w:eastAsia="ja-JP"/>
              </w:rPr>
            </w:pPr>
            <w:ins w:id="3110" w:author="giangnhhse60606" w:date="2014-03-14T22:49:00Z">
              <w:r w:rsidRPr="00A27AAD">
                <w:rPr>
                  <w:rFonts w:ascii="Calibri" w:eastAsia="Times New Roman" w:hAnsi="Calibri" w:cs="Times New Roman"/>
                  <w:color w:val="000000"/>
                  <w:sz w:val="22"/>
                  <w:lang w:eastAsia="ja-JP"/>
                </w:rPr>
                <w:t>- Input "08/03/2014" into "Thời gian bắt đầu" field</w:t>
              </w:r>
            </w:ins>
          </w:p>
          <w:p w:rsidR="00BC079A" w:rsidRPr="00A27AAD" w:rsidRDefault="00BC079A" w:rsidP="00095DE4">
            <w:pPr>
              <w:spacing w:after="0" w:line="240" w:lineRule="auto"/>
              <w:rPr>
                <w:ins w:id="3111" w:author="giangnhhse60606" w:date="2014-03-14T22:49:00Z"/>
                <w:rFonts w:ascii="Calibri" w:eastAsia="Times New Roman" w:hAnsi="Calibri" w:cs="Times New Roman"/>
                <w:color w:val="000000"/>
                <w:sz w:val="22"/>
                <w:lang w:eastAsia="ja-JP"/>
              </w:rPr>
            </w:pPr>
            <w:ins w:id="3112" w:author="giangnhhse60606" w:date="2014-03-14T22:49:00Z">
              <w:r w:rsidRPr="00A27AAD">
                <w:rPr>
                  <w:rFonts w:ascii="Calibri" w:eastAsia="Times New Roman" w:hAnsi="Calibri" w:cs="Times New Roman"/>
                  <w:color w:val="000000"/>
                  <w:sz w:val="22"/>
                  <w:lang w:eastAsia="ja-JP"/>
                </w:rPr>
                <w:t>- Input "30/03/2014" into "Thời gian kết thúc" field</w:t>
              </w:r>
            </w:ins>
          </w:p>
          <w:p w:rsidR="00BC079A" w:rsidRPr="00A27AAD" w:rsidRDefault="00BC079A" w:rsidP="00095DE4">
            <w:pPr>
              <w:spacing w:after="0" w:line="240" w:lineRule="auto"/>
              <w:rPr>
                <w:ins w:id="3113" w:author="giangnhhse60606" w:date="2014-03-14T22:49:00Z"/>
                <w:rFonts w:ascii="Calibri" w:eastAsia="Times New Roman" w:hAnsi="Calibri" w:cs="Times New Roman"/>
                <w:color w:val="000000"/>
                <w:sz w:val="22"/>
                <w:lang w:eastAsia="ja-JP"/>
              </w:rPr>
            </w:pPr>
            <w:ins w:id="3114" w:author="giangnhhse60606" w:date="2014-03-14T22:49:00Z">
              <w:r w:rsidRPr="00A27AAD">
                <w:rPr>
                  <w:rFonts w:ascii="Calibri" w:eastAsia="Times New Roman" w:hAnsi="Calibri" w:cs="Times New Roman"/>
                  <w:color w:val="000000"/>
                  <w:sz w:val="22"/>
                  <w:lang w:eastAsia="ja-JP"/>
                </w:rPr>
                <w:t>- Input "12a" into "Giảm giá (%)" field</w:t>
              </w:r>
            </w:ins>
          </w:p>
          <w:p w:rsidR="00BC079A" w:rsidRPr="00F929E4" w:rsidRDefault="00BC079A" w:rsidP="00095DE4">
            <w:pPr>
              <w:spacing w:after="0" w:line="240" w:lineRule="auto"/>
              <w:rPr>
                <w:ins w:id="3115" w:author="giangnhhse60606" w:date="2014-03-14T22:49:00Z"/>
                <w:rFonts w:ascii="Calibri" w:eastAsia="Times New Roman" w:hAnsi="Calibri" w:cs="Times New Roman"/>
                <w:color w:val="000000"/>
                <w:sz w:val="22"/>
                <w:lang w:eastAsia="ja-JP"/>
              </w:rPr>
            </w:pPr>
            <w:ins w:id="3116" w:author="giangnhhse60606" w:date="2014-03-14T22:49:00Z">
              <w:r w:rsidRPr="00A27AAD">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17" w:author="giangnhhse60606" w:date="2014-03-14T22:49:00Z"/>
                <w:rFonts w:ascii="Calibri" w:eastAsia="Times New Roman" w:hAnsi="Calibri" w:cs="Times New Roman"/>
                <w:color w:val="000000"/>
                <w:sz w:val="22"/>
                <w:lang w:eastAsia="ja-JP"/>
              </w:rPr>
            </w:pPr>
            <w:ins w:id="3118" w:author="giangnhhse60606" w:date="2014-03-14T22:49:00Z">
              <w:r w:rsidRPr="00A27AAD">
                <w:rPr>
                  <w:rFonts w:ascii="Calibri" w:eastAsia="Times New Roman" w:hAnsi="Calibri" w:cs="Times New Roman"/>
                  <w:color w:val="000000"/>
                  <w:sz w:val="22"/>
                  <w:lang w:eastAsia="ja-JP"/>
                </w:rPr>
                <w:t>Error message will be displayed:</w:t>
              </w:r>
            </w:ins>
          </w:p>
          <w:p w:rsidR="00BC079A" w:rsidRPr="00F929E4" w:rsidRDefault="00BC079A" w:rsidP="00095DE4">
            <w:pPr>
              <w:spacing w:after="0" w:line="240" w:lineRule="auto"/>
              <w:rPr>
                <w:ins w:id="3119" w:author="giangnhhse60606" w:date="2014-03-14T22:49:00Z"/>
                <w:rFonts w:ascii="Calibri" w:eastAsia="Times New Roman" w:hAnsi="Calibri" w:cs="Times New Roman"/>
                <w:color w:val="000000"/>
                <w:sz w:val="22"/>
                <w:lang w:eastAsia="ja-JP"/>
              </w:rPr>
            </w:pPr>
            <w:ins w:id="3120" w:author="giangnhhse60606" w:date="2014-03-14T22:49:00Z">
              <w:r w:rsidRPr="00A27AAD">
                <w:rPr>
                  <w:rFonts w:ascii="Calibri" w:eastAsia="Times New Roman" w:hAnsi="Calibri" w:cs="Times New Roman"/>
                  <w:color w:val="000000"/>
                  <w:sz w:val="22"/>
                  <w:lang w:eastAsia="ja-JP"/>
                </w:rPr>
                <w:t>- "Giá trị giảm giá không chính xác, vui lòng nhập lại".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121"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122" w:author="giangnhhse60606" w:date="2014-03-14T22:49:00Z"/>
                <w:rFonts w:ascii="Calibri" w:eastAsia="Times New Roman" w:hAnsi="Calibri" w:cs="Times New Roman"/>
                <w:color w:val="000000"/>
                <w:sz w:val="22"/>
                <w:lang w:eastAsia="ja-JP"/>
              </w:rPr>
            </w:pPr>
          </w:p>
        </w:tc>
      </w:tr>
      <w:tr w:rsidR="00BC079A" w:rsidRPr="008C01EB" w:rsidTr="00095DE4">
        <w:trPr>
          <w:trHeight w:val="784"/>
          <w:ins w:id="3123"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124" w:author="giangnhhse60606" w:date="2014-03-14T22:49:00Z"/>
                <w:rFonts w:ascii="Calibri" w:eastAsia="Times New Roman" w:hAnsi="Calibri" w:cs="Times New Roman"/>
                <w:color w:val="000000"/>
                <w:sz w:val="22"/>
                <w:lang w:eastAsia="ja-JP"/>
              </w:rPr>
            </w:pPr>
            <w:ins w:id="3125" w:author="giangnhhse60606" w:date="2014-03-14T22:49:00Z">
              <w:r>
                <w:rPr>
                  <w:rFonts w:ascii="Calibri" w:eastAsia="Times New Roman" w:hAnsi="Calibri" w:cs="Times New Roman"/>
                  <w:color w:val="000000"/>
                  <w:sz w:val="22"/>
                  <w:lang w:eastAsia="ja-JP"/>
                </w:rPr>
                <w:t>TC_64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26" w:author="giangnhhse60606" w:date="2014-03-14T22:49:00Z"/>
                <w:rFonts w:ascii="Calibri" w:eastAsia="Times New Roman" w:hAnsi="Calibri" w:cs="Times New Roman"/>
                <w:color w:val="000000"/>
                <w:sz w:val="22"/>
                <w:lang w:eastAsia="ja-JP"/>
              </w:rPr>
            </w:pPr>
            <w:ins w:id="3127" w:author="giangnhhse60606" w:date="2014-03-14T22:49:00Z">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28" w:author="giangnhhse60606" w:date="2014-03-14T22:49:00Z"/>
                <w:rFonts w:ascii="Calibri" w:eastAsia="Times New Roman" w:hAnsi="Calibri" w:cs="Times New Roman"/>
                <w:color w:val="000000"/>
                <w:sz w:val="22"/>
                <w:lang w:eastAsia="ja-JP"/>
              </w:rPr>
            </w:pPr>
            <w:ins w:id="3129" w:author="giangnhhse60606" w:date="2014-03-14T22:49:00Z">
              <w:r w:rsidRPr="00A27AAD">
                <w:rPr>
                  <w:rFonts w:ascii="Calibri" w:eastAsia="Times New Roman" w:hAnsi="Calibri" w:cs="Times New Roman"/>
                  <w:color w:val="000000"/>
                  <w:sz w:val="22"/>
                  <w:lang w:eastAsia="ja-JP"/>
                </w:rPr>
                <w:t>1. Login the system as Stadium Staff</w:t>
              </w:r>
            </w:ins>
          </w:p>
          <w:p w:rsidR="00BC079A" w:rsidRPr="00A27AAD" w:rsidRDefault="00BC079A" w:rsidP="00095DE4">
            <w:pPr>
              <w:spacing w:after="0" w:line="240" w:lineRule="auto"/>
              <w:rPr>
                <w:ins w:id="3130" w:author="giangnhhse60606" w:date="2014-03-14T22:49:00Z"/>
                <w:rFonts w:ascii="Calibri" w:eastAsia="Times New Roman" w:hAnsi="Calibri" w:cs="Times New Roman"/>
                <w:color w:val="000000"/>
                <w:sz w:val="22"/>
                <w:lang w:eastAsia="ja-JP"/>
              </w:rPr>
            </w:pPr>
            <w:ins w:id="3131" w:author="giangnhhse60606" w:date="2014-03-14T22:49:00Z">
              <w:r w:rsidRPr="00A27AAD">
                <w:rPr>
                  <w:rFonts w:ascii="Calibri" w:eastAsia="Times New Roman" w:hAnsi="Calibri" w:cs="Times New Roman"/>
                  <w:color w:val="000000"/>
                  <w:sz w:val="22"/>
                  <w:lang w:eastAsia="ja-JP"/>
                </w:rPr>
                <w:t>2. Go to "Quản lý khuyến mãi" page</w:t>
              </w:r>
            </w:ins>
          </w:p>
          <w:p w:rsidR="00BC079A" w:rsidRPr="00A27AAD" w:rsidRDefault="00BC079A" w:rsidP="00095DE4">
            <w:pPr>
              <w:spacing w:after="0" w:line="240" w:lineRule="auto"/>
              <w:rPr>
                <w:ins w:id="3132" w:author="giangnhhse60606" w:date="2014-03-14T22:49:00Z"/>
                <w:rFonts w:ascii="Calibri" w:eastAsia="Times New Roman" w:hAnsi="Calibri" w:cs="Times New Roman"/>
                <w:color w:val="000000"/>
                <w:sz w:val="22"/>
                <w:lang w:eastAsia="ja-JP"/>
              </w:rPr>
            </w:pPr>
            <w:ins w:id="3133" w:author="giangnhhse60606" w:date="2014-03-14T22:49:00Z">
              <w:r w:rsidRPr="00A27AAD">
                <w:rPr>
                  <w:rFonts w:ascii="Calibri" w:eastAsia="Times New Roman" w:hAnsi="Calibri" w:cs="Times New Roman"/>
                  <w:color w:val="000000"/>
                  <w:sz w:val="22"/>
                  <w:lang w:eastAsia="ja-JP"/>
                </w:rPr>
                <w:t>3. Click "Thêm khuyến mãi" button</w:t>
              </w:r>
            </w:ins>
          </w:p>
          <w:p w:rsidR="00BC079A" w:rsidRPr="00A27AAD" w:rsidRDefault="00BC079A" w:rsidP="00095DE4">
            <w:pPr>
              <w:spacing w:after="0" w:line="240" w:lineRule="auto"/>
              <w:rPr>
                <w:ins w:id="3134" w:author="giangnhhse60606" w:date="2014-03-14T22:49:00Z"/>
                <w:rFonts w:ascii="Calibri" w:eastAsia="Times New Roman" w:hAnsi="Calibri" w:cs="Times New Roman"/>
                <w:color w:val="000000"/>
                <w:sz w:val="22"/>
                <w:lang w:eastAsia="ja-JP"/>
              </w:rPr>
            </w:pPr>
            <w:ins w:id="3135" w:author="giangnhhse60606" w:date="2014-03-14T22:49:00Z">
              <w:r w:rsidRPr="00A27AAD">
                <w:rPr>
                  <w:rFonts w:ascii="Calibri" w:eastAsia="Times New Roman" w:hAnsi="Calibri" w:cs="Times New Roman"/>
                  <w:color w:val="000000"/>
                  <w:sz w:val="22"/>
                  <w:lang w:eastAsia="ja-JP"/>
                </w:rPr>
                <w:t>4. Input require information</w:t>
              </w:r>
            </w:ins>
          </w:p>
          <w:p w:rsidR="00BC079A" w:rsidRPr="00A27AAD" w:rsidRDefault="00BC079A" w:rsidP="00095DE4">
            <w:pPr>
              <w:spacing w:after="0" w:line="240" w:lineRule="auto"/>
              <w:rPr>
                <w:ins w:id="3136" w:author="giangnhhse60606" w:date="2014-03-14T22:49:00Z"/>
                <w:rFonts w:ascii="Calibri" w:eastAsia="Times New Roman" w:hAnsi="Calibri" w:cs="Times New Roman"/>
                <w:color w:val="000000"/>
                <w:sz w:val="22"/>
                <w:lang w:eastAsia="ja-JP"/>
              </w:rPr>
            </w:pPr>
            <w:ins w:id="3137" w:author="giangnhhse60606" w:date="2014-03-14T22:49:00Z">
              <w:r w:rsidRPr="00A27AAD">
                <w:rPr>
                  <w:rFonts w:ascii="Calibri" w:eastAsia="Times New Roman" w:hAnsi="Calibri" w:cs="Times New Roman"/>
                  <w:color w:val="000000"/>
                  <w:sz w:val="22"/>
                  <w:lang w:eastAsia="ja-JP"/>
                </w:rPr>
                <w:t>- Select "1" in "Số sân" field</w:t>
              </w:r>
            </w:ins>
          </w:p>
          <w:p w:rsidR="00BC079A" w:rsidRPr="00A27AAD" w:rsidRDefault="00BC079A" w:rsidP="00095DE4">
            <w:pPr>
              <w:spacing w:after="0" w:line="240" w:lineRule="auto"/>
              <w:rPr>
                <w:ins w:id="3138" w:author="giangnhhse60606" w:date="2014-03-14T22:49:00Z"/>
                <w:rFonts w:ascii="Calibri" w:eastAsia="Times New Roman" w:hAnsi="Calibri" w:cs="Times New Roman"/>
                <w:color w:val="000000"/>
                <w:sz w:val="22"/>
                <w:lang w:eastAsia="ja-JP"/>
              </w:rPr>
            </w:pPr>
            <w:ins w:id="3139" w:author="giangnhhse60606" w:date="2014-03-14T22:49:00Z">
              <w:r w:rsidRPr="00A27AAD">
                <w:rPr>
                  <w:rFonts w:ascii="Calibri" w:eastAsia="Times New Roman" w:hAnsi="Calibri" w:cs="Times New Roman"/>
                  <w:color w:val="000000"/>
                  <w:sz w:val="22"/>
                  <w:lang w:eastAsia="ja-JP"/>
                </w:rPr>
                <w:t>- Input "08/03/2014" into "Thời gian bắt đầu" field</w:t>
              </w:r>
            </w:ins>
          </w:p>
          <w:p w:rsidR="00BC079A" w:rsidRPr="00A27AAD" w:rsidRDefault="00BC079A" w:rsidP="00095DE4">
            <w:pPr>
              <w:spacing w:after="0" w:line="240" w:lineRule="auto"/>
              <w:rPr>
                <w:ins w:id="3140" w:author="giangnhhse60606" w:date="2014-03-14T22:49:00Z"/>
                <w:rFonts w:ascii="Calibri" w:eastAsia="Times New Roman" w:hAnsi="Calibri" w:cs="Times New Roman"/>
                <w:color w:val="000000"/>
                <w:sz w:val="22"/>
                <w:lang w:eastAsia="ja-JP"/>
              </w:rPr>
            </w:pPr>
            <w:ins w:id="3141" w:author="giangnhhse60606" w:date="2014-03-14T22:49:00Z">
              <w:r w:rsidRPr="00A27AAD">
                <w:rPr>
                  <w:rFonts w:ascii="Calibri" w:eastAsia="Times New Roman" w:hAnsi="Calibri" w:cs="Times New Roman"/>
                  <w:color w:val="000000"/>
                  <w:sz w:val="22"/>
                  <w:lang w:eastAsia="ja-JP"/>
                </w:rPr>
                <w:t>- Input "30/03/2014" into "Thời gian kết thúc" field</w:t>
              </w:r>
            </w:ins>
          </w:p>
          <w:p w:rsidR="00BC079A" w:rsidRPr="00A27AAD" w:rsidRDefault="00BC079A" w:rsidP="00095DE4">
            <w:pPr>
              <w:spacing w:after="0" w:line="240" w:lineRule="auto"/>
              <w:rPr>
                <w:ins w:id="3142" w:author="giangnhhse60606" w:date="2014-03-14T22:49:00Z"/>
                <w:rFonts w:ascii="Calibri" w:eastAsia="Times New Roman" w:hAnsi="Calibri" w:cs="Times New Roman"/>
                <w:color w:val="000000"/>
                <w:sz w:val="22"/>
                <w:lang w:eastAsia="ja-JP"/>
              </w:rPr>
            </w:pPr>
            <w:ins w:id="3143" w:author="giangnhhse60606" w:date="2014-03-14T22:49:00Z">
              <w:r w:rsidRPr="00A27AAD">
                <w:rPr>
                  <w:rFonts w:ascii="Calibri" w:eastAsia="Times New Roman" w:hAnsi="Calibri" w:cs="Times New Roman"/>
                  <w:color w:val="000000"/>
                  <w:sz w:val="22"/>
                  <w:lang w:eastAsia="ja-JP"/>
                </w:rPr>
                <w:t>- Input "10" into "Giảm giá (%)" field</w:t>
              </w:r>
            </w:ins>
          </w:p>
          <w:p w:rsidR="00BC079A" w:rsidRPr="00A27AAD" w:rsidRDefault="00BC079A" w:rsidP="00095DE4">
            <w:pPr>
              <w:spacing w:after="0" w:line="240" w:lineRule="auto"/>
              <w:rPr>
                <w:ins w:id="3144" w:author="giangnhhse60606" w:date="2014-03-14T22:49:00Z"/>
                <w:rFonts w:ascii="Calibri" w:eastAsia="Times New Roman" w:hAnsi="Calibri" w:cs="Times New Roman"/>
                <w:color w:val="000000"/>
                <w:sz w:val="22"/>
                <w:lang w:eastAsia="ja-JP"/>
              </w:rPr>
            </w:pPr>
            <w:ins w:id="3145" w:author="giangnhhse60606" w:date="2014-03-14T22:49:00Z">
              <w:r w:rsidRPr="00A27AAD">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46" w:author="giangnhhse60606" w:date="2014-03-14T22:49:00Z"/>
                <w:rFonts w:ascii="Calibri" w:eastAsia="Times New Roman" w:hAnsi="Calibri" w:cs="Times New Roman"/>
                <w:color w:val="000000"/>
                <w:sz w:val="22"/>
                <w:lang w:eastAsia="ja-JP"/>
              </w:rPr>
            </w:pPr>
            <w:ins w:id="3147" w:author="giangnhhse60606" w:date="2014-03-14T22:49:00Z">
              <w:r w:rsidRPr="00A27AAD">
                <w:rPr>
                  <w:rFonts w:ascii="Calibri" w:eastAsia="Times New Roman" w:hAnsi="Calibri" w:cs="Times New Roman"/>
                  <w:color w:val="000000"/>
                  <w:sz w:val="22"/>
                  <w:lang w:eastAsia="ja-JP"/>
                </w:rPr>
                <w:t>Redirect to "Quản lý khuyến mãi" page with new "Khuyến mãi" created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148"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149" w:author="giangnhhse60606" w:date="2014-03-14T22:49:00Z"/>
                <w:rFonts w:ascii="Calibri" w:eastAsia="Times New Roman" w:hAnsi="Calibri" w:cs="Times New Roman"/>
                <w:color w:val="000000"/>
                <w:sz w:val="22"/>
                <w:lang w:eastAsia="ja-JP"/>
              </w:rPr>
            </w:pPr>
          </w:p>
        </w:tc>
      </w:tr>
      <w:tr w:rsidR="00BC079A" w:rsidRPr="008C01EB" w:rsidTr="00095DE4">
        <w:trPr>
          <w:trHeight w:val="784"/>
          <w:ins w:id="3150"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151" w:author="giangnhhse60606" w:date="2014-03-14T22:49:00Z"/>
                <w:rFonts w:ascii="Calibri" w:eastAsia="Times New Roman" w:hAnsi="Calibri" w:cs="Times New Roman"/>
                <w:color w:val="000000"/>
                <w:sz w:val="22"/>
                <w:lang w:eastAsia="ja-JP"/>
              </w:rPr>
            </w:pPr>
            <w:ins w:id="3152" w:author="giangnhhse60606" w:date="2014-03-14T22:49:00Z">
              <w:r>
                <w:rPr>
                  <w:rFonts w:ascii="Calibri" w:eastAsia="Times New Roman" w:hAnsi="Calibri" w:cs="Times New Roman"/>
                  <w:color w:val="000000"/>
                  <w:sz w:val="22"/>
                  <w:lang w:eastAsia="ja-JP"/>
                </w:rPr>
                <w:t>TC_65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53" w:author="giangnhhse60606" w:date="2014-03-14T22:49:00Z"/>
                <w:rFonts w:ascii="Calibri" w:eastAsia="Times New Roman" w:hAnsi="Calibri" w:cs="Times New Roman"/>
                <w:color w:val="000000"/>
                <w:sz w:val="22"/>
                <w:lang w:eastAsia="ja-JP"/>
              </w:rPr>
            </w:pPr>
            <w:ins w:id="3154" w:author="giangnhhse60606" w:date="2014-03-14T22:49:00Z">
              <w:r w:rsidRPr="00A27AAD">
                <w:rPr>
                  <w:rFonts w:ascii="Calibri" w:eastAsia="Times New Roman" w:hAnsi="Calibri" w:cs="Times New Roman"/>
                  <w:color w:val="000000"/>
                  <w:sz w:val="22"/>
                  <w:lang w:eastAsia="ja-JP"/>
                </w:rPr>
                <w:t>Test blank all fields in creating form</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55" w:author="giangnhhse60606" w:date="2014-03-14T22:49:00Z"/>
                <w:rFonts w:ascii="Calibri" w:eastAsia="Times New Roman" w:hAnsi="Calibri" w:cs="Times New Roman"/>
                <w:color w:val="000000"/>
                <w:sz w:val="22"/>
                <w:lang w:eastAsia="ja-JP"/>
              </w:rPr>
            </w:pPr>
            <w:ins w:id="3156" w:author="giangnhhse60606" w:date="2014-03-14T22:49:00Z">
              <w:r w:rsidRPr="00A27AAD">
                <w:rPr>
                  <w:rFonts w:ascii="Calibri" w:eastAsia="Times New Roman" w:hAnsi="Calibri" w:cs="Times New Roman"/>
                  <w:color w:val="000000"/>
                  <w:sz w:val="22"/>
                  <w:lang w:eastAsia="ja-JP"/>
                </w:rPr>
                <w:t>1. Login the system as Stadium Staff</w:t>
              </w:r>
            </w:ins>
          </w:p>
          <w:p w:rsidR="00BC079A" w:rsidRPr="00A27AAD" w:rsidRDefault="00BC079A" w:rsidP="00095DE4">
            <w:pPr>
              <w:spacing w:after="0" w:line="240" w:lineRule="auto"/>
              <w:rPr>
                <w:ins w:id="3157" w:author="giangnhhse60606" w:date="2014-03-14T22:49:00Z"/>
                <w:rFonts w:ascii="Calibri" w:eastAsia="Times New Roman" w:hAnsi="Calibri" w:cs="Times New Roman"/>
                <w:color w:val="000000"/>
                <w:sz w:val="22"/>
                <w:lang w:eastAsia="ja-JP"/>
              </w:rPr>
            </w:pPr>
            <w:ins w:id="3158" w:author="giangnhhse60606" w:date="2014-03-14T22:49:00Z">
              <w:r w:rsidRPr="00A27AAD">
                <w:rPr>
                  <w:rFonts w:ascii="Calibri" w:eastAsia="Times New Roman" w:hAnsi="Calibri" w:cs="Times New Roman"/>
                  <w:color w:val="000000"/>
                  <w:sz w:val="22"/>
                  <w:lang w:eastAsia="ja-JP"/>
                </w:rPr>
                <w:t>2. Go to "Quản lý khuyến mãi" page</w:t>
              </w:r>
            </w:ins>
          </w:p>
          <w:p w:rsidR="00BC079A" w:rsidRPr="00A27AAD" w:rsidRDefault="00BC079A" w:rsidP="00095DE4">
            <w:pPr>
              <w:spacing w:after="0" w:line="240" w:lineRule="auto"/>
              <w:rPr>
                <w:ins w:id="3159" w:author="giangnhhse60606" w:date="2014-03-14T22:49:00Z"/>
                <w:rFonts w:ascii="Calibri" w:eastAsia="Times New Roman" w:hAnsi="Calibri" w:cs="Times New Roman"/>
                <w:color w:val="000000"/>
                <w:sz w:val="22"/>
                <w:lang w:eastAsia="ja-JP"/>
              </w:rPr>
            </w:pPr>
            <w:ins w:id="3160" w:author="giangnhhse60606" w:date="2014-03-14T22:49:00Z">
              <w:r w:rsidRPr="00A27AAD">
                <w:rPr>
                  <w:rFonts w:ascii="Calibri" w:eastAsia="Times New Roman" w:hAnsi="Calibri" w:cs="Times New Roman"/>
                  <w:color w:val="000000"/>
                  <w:sz w:val="22"/>
                  <w:lang w:eastAsia="ja-JP"/>
                </w:rPr>
                <w:t>3. Click "Thêm khuyến mãi" button</w:t>
              </w:r>
            </w:ins>
          </w:p>
          <w:p w:rsidR="00BC079A" w:rsidRPr="00A27AAD" w:rsidRDefault="00BC079A" w:rsidP="00095DE4">
            <w:pPr>
              <w:spacing w:after="0" w:line="240" w:lineRule="auto"/>
              <w:rPr>
                <w:ins w:id="3161" w:author="giangnhhse60606" w:date="2014-03-14T22:49:00Z"/>
                <w:rFonts w:ascii="Calibri" w:eastAsia="Times New Roman" w:hAnsi="Calibri" w:cs="Times New Roman"/>
                <w:color w:val="000000"/>
                <w:sz w:val="22"/>
                <w:lang w:eastAsia="ja-JP"/>
              </w:rPr>
            </w:pPr>
            <w:ins w:id="3162" w:author="giangnhhse60606" w:date="2014-03-14T22:49:00Z">
              <w:r w:rsidRPr="00A27AAD">
                <w:rPr>
                  <w:rFonts w:ascii="Calibri" w:eastAsia="Times New Roman" w:hAnsi="Calibri" w:cs="Times New Roman"/>
                  <w:color w:val="000000"/>
                  <w:sz w:val="22"/>
                  <w:lang w:eastAsia="ja-JP"/>
                </w:rPr>
                <w:t>4. Input require information</w:t>
              </w:r>
            </w:ins>
          </w:p>
          <w:p w:rsidR="00BC079A" w:rsidRPr="00A27AAD" w:rsidRDefault="00BC079A" w:rsidP="00095DE4">
            <w:pPr>
              <w:spacing w:after="0" w:line="240" w:lineRule="auto"/>
              <w:rPr>
                <w:ins w:id="3163" w:author="giangnhhse60606" w:date="2014-03-14T22:49:00Z"/>
                <w:rFonts w:ascii="Calibri" w:eastAsia="Times New Roman" w:hAnsi="Calibri" w:cs="Times New Roman"/>
                <w:color w:val="000000"/>
                <w:sz w:val="22"/>
                <w:lang w:eastAsia="ja-JP"/>
              </w:rPr>
            </w:pPr>
            <w:ins w:id="3164" w:author="giangnhhse60606" w:date="2014-03-14T22:49:00Z">
              <w:r w:rsidRPr="00A27AAD">
                <w:rPr>
                  <w:rFonts w:ascii="Calibri" w:eastAsia="Times New Roman" w:hAnsi="Calibri" w:cs="Times New Roman"/>
                  <w:color w:val="000000"/>
                  <w:sz w:val="22"/>
                  <w:lang w:eastAsia="ja-JP"/>
                </w:rPr>
                <w:t>- Select "1" in "Số sân" field</w:t>
              </w:r>
            </w:ins>
          </w:p>
          <w:p w:rsidR="00BC079A" w:rsidRPr="00A27AAD" w:rsidRDefault="00BC079A" w:rsidP="00095DE4">
            <w:pPr>
              <w:spacing w:after="0" w:line="240" w:lineRule="auto"/>
              <w:rPr>
                <w:ins w:id="3165" w:author="giangnhhse60606" w:date="2014-03-14T22:49:00Z"/>
                <w:rFonts w:ascii="Calibri" w:eastAsia="Times New Roman" w:hAnsi="Calibri" w:cs="Times New Roman"/>
                <w:color w:val="000000"/>
                <w:sz w:val="22"/>
                <w:lang w:eastAsia="ja-JP"/>
              </w:rPr>
            </w:pPr>
            <w:ins w:id="3166" w:author="giangnhhse60606" w:date="2014-03-14T22:49:00Z">
              <w:r w:rsidRPr="00A27AAD">
                <w:rPr>
                  <w:rFonts w:ascii="Calibri" w:eastAsia="Times New Roman" w:hAnsi="Calibri" w:cs="Times New Roman"/>
                  <w:color w:val="000000"/>
                  <w:sz w:val="22"/>
                  <w:lang w:eastAsia="ja-JP"/>
                </w:rPr>
                <w:t>- Input "08/03/2014" into "Thời gian bắt đầu" field</w:t>
              </w:r>
            </w:ins>
          </w:p>
          <w:p w:rsidR="00BC079A" w:rsidRPr="00A27AAD" w:rsidRDefault="00BC079A" w:rsidP="00095DE4">
            <w:pPr>
              <w:spacing w:after="0" w:line="240" w:lineRule="auto"/>
              <w:rPr>
                <w:ins w:id="3167" w:author="giangnhhse60606" w:date="2014-03-14T22:49:00Z"/>
                <w:rFonts w:ascii="Calibri" w:eastAsia="Times New Roman" w:hAnsi="Calibri" w:cs="Times New Roman"/>
                <w:color w:val="000000"/>
                <w:sz w:val="22"/>
                <w:lang w:eastAsia="ja-JP"/>
              </w:rPr>
            </w:pPr>
            <w:ins w:id="3168" w:author="giangnhhse60606" w:date="2014-03-14T22:49:00Z">
              <w:r w:rsidRPr="00A27AAD">
                <w:rPr>
                  <w:rFonts w:ascii="Calibri" w:eastAsia="Times New Roman" w:hAnsi="Calibri" w:cs="Times New Roman"/>
                  <w:color w:val="000000"/>
                  <w:sz w:val="22"/>
                  <w:lang w:eastAsia="ja-JP"/>
                </w:rPr>
                <w:t>- Input "30/03/2014" into "Thời gian kết thúc" field</w:t>
              </w:r>
            </w:ins>
          </w:p>
          <w:p w:rsidR="00BC079A" w:rsidRPr="00A27AAD" w:rsidRDefault="00BC079A" w:rsidP="00095DE4">
            <w:pPr>
              <w:spacing w:after="0" w:line="240" w:lineRule="auto"/>
              <w:rPr>
                <w:ins w:id="3169" w:author="giangnhhse60606" w:date="2014-03-14T22:49:00Z"/>
                <w:rFonts w:ascii="Calibri" w:eastAsia="Times New Roman" w:hAnsi="Calibri" w:cs="Times New Roman"/>
                <w:color w:val="000000"/>
                <w:sz w:val="22"/>
                <w:lang w:eastAsia="ja-JP"/>
              </w:rPr>
            </w:pPr>
            <w:ins w:id="3170" w:author="giangnhhse60606" w:date="2014-03-14T22:49:00Z">
              <w:r w:rsidRPr="00A27AAD">
                <w:rPr>
                  <w:rFonts w:ascii="Calibri" w:eastAsia="Times New Roman" w:hAnsi="Calibri" w:cs="Times New Roman"/>
                  <w:color w:val="000000"/>
                  <w:sz w:val="22"/>
                  <w:lang w:eastAsia="ja-JP"/>
                </w:rPr>
                <w:t>- Input "10" into "Giảm giá (%)" field</w:t>
              </w:r>
            </w:ins>
          </w:p>
          <w:p w:rsidR="00BC079A" w:rsidRPr="00A27AAD" w:rsidRDefault="00BC079A" w:rsidP="00095DE4">
            <w:pPr>
              <w:spacing w:after="0" w:line="240" w:lineRule="auto"/>
              <w:rPr>
                <w:ins w:id="3171" w:author="giangnhhse60606" w:date="2014-03-14T22:49:00Z"/>
                <w:rFonts w:ascii="Calibri" w:eastAsia="Times New Roman" w:hAnsi="Calibri" w:cs="Times New Roman"/>
                <w:color w:val="000000"/>
                <w:sz w:val="22"/>
                <w:lang w:eastAsia="ja-JP"/>
              </w:rPr>
            </w:pPr>
            <w:ins w:id="3172" w:author="giangnhhse60606" w:date="2014-03-14T22:49:00Z">
              <w:r w:rsidRPr="00A27AAD">
                <w:rPr>
                  <w:rFonts w:ascii="Calibri" w:eastAsia="Times New Roman" w:hAnsi="Calibri" w:cs="Times New Roman"/>
                  <w:color w:val="000000"/>
                  <w:sz w:val="22"/>
                  <w:lang w:eastAsia="ja-JP"/>
                </w:rPr>
                <w:t>5. Click "Nhập lại"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73" w:author="giangnhhse60606" w:date="2014-03-14T22:49:00Z"/>
                <w:rFonts w:ascii="Calibri" w:eastAsia="Times New Roman" w:hAnsi="Calibri" w:cs="Times New Roman"/>
                <w:color w:val="000000"/>
                <w:sz w:val="22"/>
                <w:lang w:eastAsia="ja-JP"/>
              </w:rPr>
            </w:pPr>
            <w:ins w:id="3174" w:author="giangnhhse60606" w:date="2014-03-14T22:49:00Z">
              <w:r w:rsidRPr="00A27AAD">
                <w:rPr>
                  <w:rFonts w:ascii="Calibri" w:eastAsia="Times New Roman" w:hAnsi="Calibri" w:cs="Times New Roman"/>
                  <w:color w:val="000000"/>
                  <w:sz w:val="22"/>
                  <w:lang w:eastAsia="ja-JP"/>
                </w:rPr>
                <w:t>Blank all fields in this form</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175"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176" w:author="giangnhhse60606" w:date="2014-03-14T22:49:00Z"/>
                <w:rFonts w:ascii="Calibri" w:eastAsia="Times New Roman" w:hAnsi="Calibri" w:cs="Times New Roman"/>
                <w:color w:val="000000"/>
                <w:sz w:val="22"/>
                <w:lang w:eastAsia="ja-JP"/>
              </w:rPr>
            </w:pPr>
          </w:p>
        </w:tc>
      </w:tr>
      <w:tr w:rsidR="00BC079A" w:rsidRPr="008C01EB" w:rsidTr="00095DE4">
        <w:trPr>
          <w:trHeight w:val="784"/>
          <w:ins w:id="3177"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178" w:author="giangnhhse60606" w:date="2014-03-14T22:49:00Z"/>
                <w:rFonts w:ascii="Calibri" w:eastAsia="Times New Roman" w:hAnsi="Calibri" w:cs="Times New Roman"/>
                <w:color w:val="000000"/>
                <w:sz w:val="22"/>
                <w:lang w:eastAsia="ja-JP"/>
              </w:rPr>
            </w:pPr>
            <w:ins w:id="3179" w:author="giangnhhse60606" w:date="2014-03-14T22:49:00Z">
              <w:r>
                <w:rPr>
                  <w:rFonts w:ascii="Calibri" w:eastAsia="Times New Roman" w:hAnsi="Calibri" w:cs="Times New Roman"/>
                  <w:color w:val="000000"/>
                  <w:sz w:val="22"/>
                  <w:lang w:eastAsia="ja-JP"/>
                </w:rPr>
                <w:t>TC_66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80" w:author="giangnhhse60606" w:date="2014-03-14T22:49:00Z"/>
                <w:rFonts w:ascii="Calibri" w:eastAsia="Times New Roman" w:hAnsi="Calibri" w:cs="Times New Roman"/>
                <w:color w:val="000000"/>
                <w:sz w:val="22"/>
                <w:lang w:eastAsia="ja-JP"/>
              </w:rPr>
            </w:pPr>
            <w:ins w:id="3181" w:author="giangnhhse60606" w:date="2014-03-14T22:49:00Z">
              <w:r w:rsidRPr="00440512">
                <w:rPr>
                  <w:rFonts w:ascii="Calibri" w:eastAsia="Times New Roman" w:hAnsi="Calibri" w:cs="Times New Roman"/>
                  <w:color w:val="000000"/>
                  <w:sz w:val="22"/>
                  <w:lang w:eastAsia="ja-JP"/>
                </w:rPr>
                <w:t>Test cancel creating action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440512" w:rsidRDefault="00BC079A" w:rsidP="00095DE4">
            <w:pPr>
              <w:spacing w:after="0" w:line="240" w:lineRule="auto"/>
              <w:rPr>
                <w:ins w:id="3182" w:author="giangnhhse60606" w:date="2014-03-14T22:49:00Z"/>
                <w:rFonts w:ascii="Calibri" w:eastAsia="Times New Roman" w:hAnsi="Calibri" w:cs="Times New Roman"/>
                <w:color w:val="000000"/>
                <w:sz w:val="22"/>
                <w:lang w:eastAsia="ja-JP"/>
              </w:rPr>
            </w:pPr>
            <w:ins w:id="3183" w:author="giangnhhse60606" w:date="2014-03-14T22:49:00Z">
              <w:r w:rsidRPr="00440512">
                <w:rPr>
                  <w:rFonts w:ascii="Calibri" w:eastAsia="Times New Roman" w:hAnsi="Calibri" w:cs="Times New Roman"/>
                  <w:color w:val="000000"/>
                  <w:sz w:val="22"/>
                  <w:lang w:eastAsia="ja-JP"/>
                </w:rPr>
                <w:t>1. Login the system as Stadium Staff</w:t>
              </w:r>
            </w:ins>
          </w:p>
          <w:p w:rsidR="00BC079A" w:rsidRPr="00440512" w:rsidRDefault="00BC079A" w:rsidP="00095DE4">
            <w:pPr>
              <w:spacing w:after="0" w:line="240" w:lineRule="auto"/>
              <w:rPr>
                <w:ins w:id="3184" w:author="giangnhhse60606" w:date="2014-03-14T22:49:00Z"/>
                <w:rFonts w:ascii="Calibri" w:eastAsia="Times New Roman" w:hAnsi="Calibri" w:cs="Times New Roman"/>
                <w:color w:val="000000"/>
                <w:sz w:val="22"/>
                <w:lang w:eastAsia="ja-JP"/>
              </w:rPr>
            </w:pPr>
            <w:ins w:id="3185" w:author="giangnhhse60606" w:date="2014-03-14T22:49:00Z">
              <w:r w:rsidRPr="00440512">
                <w:rPr>
                  <w:rFonts w:ascii="Calibri" w:eastAsia="Times New Roman" w:hAnsi="Calibri" w:cs="Times New Roman"/>
                  <w:color w:val="000000"/>
                  <w:sz w:val="22"/>
                  <w:lang w:eastAsia="ja-JP"/>
                </w:rPr>
                <w:t>2. Go to "Quản lý khuyến mãi" page</w:t>
              </w:r>
            </w:ins>
          </w:p>
          <w:p w:rsidR="00BC079A" w:rsidRPr="00440512" w:rsidRDefault="00BC079A" w:rsidP="00095DE4">
            <w:pPr>
              <w:spacing w:after="0" w:line="240" w:lineRule="auto"/>
              <w:rPr>
                <w:ins w:id="3186" w:author="giangnhhse60606" w:date="2014-03-14T22:49:00Z"/>
                <w:rFonts w:ascii="Calibri" w:eastAsia="Times New Roman" w:hAnsi="Calibri" w:cs="Times New Roman"/>
                <w:color w:val="000000"/>
                <w:sz w:val="22"/>
                <w:lang w:eastAsia="ja-JP"/>
              </w:rPr>
            </w:pPr>
            <w:ins w:id="3187" w:author="giangnhhse60606" w:date="2014-03-14T22:49:00Z">
              <w:r w:rsidRPr="00440512">
                <w:rPr>
                  <w:rFonts w:ascii="Calibri" w:eastAsia="Times New Roman" w:hAnsi="Calibri" w:cs="Times New Roman"/>
                  <w:color w:val="000000"/>
                  <w:sz w:val="22"/>
                  <w:lang w:eastAsia="ja-JP"/>
                </w:rPr>
                <w:t>3. Click "Thêm khuyến mãi" button</w:t>
              </w:r>
            </w:ins>
          </w:p>
          <w:p w:rsidR="00BC079A" w:rsidRPr="00A27AAD" w:rsidRDefault="00BC079A" w:rsidP="00095DE4">
            <w:pPr>
              <w:spacing w:after="0" w:line="240" w:lineRule="auto"/>
              <w:rPr>
                <w:ins w:id="3188" w:author="giangnhhse60606" w:date="2014-03-14T22:49:00Z"/>
                <w:rFonts w:ascii="Calibri" w:eastAsia="Times New Roman" w:hAnsi="Calibri" w:cs="Times New Roman"/>
                <w:color w:val="000000"/>
                <w:sz w:val="22"/>
                <w:lang w:eastAsia="ja-JP"/>
              </w:rPr>
            </w:pPr>
            <w:ins w:id="3189" w:author="giangnhhse60606" w:date="2014-03-14T22:49:00Z">
              <w:r w:rsidRPr="00440512">
                <w:rPr>
                  <w:rFonts w:ascii="Calibri" w:eastAsia="Times New Roman" w:hAnsi="Calibri" w:cs="Times New Roman"/>
                  <w:color w:val="000000"/>
                  <w:sz w:val="22"/>
                  <w:lang w:eastAsia="ja-JP"/>
                </w:rPr>
                <w:t>4. Click "Huỷ"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90" w:author="giangnhhse60606" w:date="2014-03-14T22:49:00Z"/>
                <w:rFonts w:ascii="Calibri" w:eastAsia="Times New Roman" w:hAnsi="Calibri" w:cs="Times New Roman"/>
                <w:color w:val="000000"/>
                <w:sz w:val="22"/>
                <w:lang w:eastAsia="ja-JP"/>
              </w:rPr>
            </w:pPr>
            <w:ins w:id="3191" w:author="giangnhhse60606" w:date="2014-03-14T22:49:00Z">
              <w:r w:rsidRPr="00440512">
                <w:rPr>
                  <w:rFonts w:ascii="Calibri" w:eastAsia="Times New Roman" w:hAnsi="Calibri" w:cs="Times New Roman"/>
                  <w:color w:val="000000"/>
                  <w:sz w:val="22"/>
                  <w:lang w:eastAsia="ja-JP"/>
                </w:rPr>
                <w:t>Redirect to "Quản lý khuyến mãi" page</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192"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193" w:author="giangnhhse60606" w:date="2014-03-14T22:49:00Z"/>
                <w:rFonts w:ascii="Calibri" w:eastAsia="Times New Roman" w:hAnsi="Calibri" w:cs="Times New Roman"/>
                <w:color w:val="000000"/>
                <w:sz w:val="22"/>
                <w:lang w:eastAsia="ja-JP"/>
              </w:rPr>
            </w:pPr>
          </w:p>
        </w:tc>
      </w:tr>
    </w:tbl>
    <w:p w:rsidR="00BC079A" w:rsidRDefault="00BC079A" w:rsidP="00A27AAD">
      <w:pPr>
        <w:rPr>
          <w:ins w:id="3194" w:author="giangnhhse60606" w:date="2014-03-14T22:51:00Z"/>
          <w:rFonts w:cstheme="minorHAnsi"/>
        </w:rPr>
      </w:pPr>
    </w:p>
    <w:p w:rsidR="00BC079A" w:rsidRDefault="005A0D5E">
      <w:pPr>
        <w:pStyle w:val="Heading5"/>
        <w:numPr>
          <w:ilvl w:val="0"/>
          <w:numId w:val="39"/>
        </w:numPr>
        <w:ind w:left="2160" w:hanging="1080"/>
        <w:rPr>
          <w:ins w:id="3195" w:author="giangnhhse60606" w:date="2014-03-14T22:51:00Z"/>
          <w:b/>
        </w:rPr>
        <w:pPrChange w:id="3196" w:author="giangnhhse60606" w:date="2014-03-14T22:52:00Z">
          <w:pPr>
            <w:pStyle w:val="Heading5"/>
            <w:numPr>
              <w:numId w:val="41"/>
            </w:numPr>
            <w:tabs>
              <w:tab w:val="left" w:pos="6570"/>
            </w:tabs>
            <w:ind w:left="4770" w:hanging="360"/>
          </w:pPr>
        </w:pPrChange>
      </w:pPr>
      <w:ins w:id="3197" w:author="giangnhhse60606" w:date="2014-03-14T22:51:00Z">
        <w:r w:rsidRPr="005A0D5E">
          <w:rPr>
            <w:b/>
          </w:rPr>
          <w:t>Promotion</w:t>
        </w:r>
        <w:r w:rsidR="00BC079A">
          <w:rPr>
            <w:b/>
          </w:rPr>
          <w:t xml:space="preserve"> Managements</w:t>
        </w:r>
      </w:ins>
    </w:p>
    <w:tbl>
      <w:tblPr>
        <w:tblW w:w="13474" w:type="dxa"/>
        <w:tblInd w:w="-342" w:type="dxa"/>
        <w:tblLook w:val="04A0" w:firstRow="1" w:lastRow="0" w:firstColumn="1" w:lastColumn="0" w:noHBand="0" w:noVBand="1"/>
      </w:tblPr>
      <w:tblGrid>
        <w:gridCol w:w="990"/>
        <w:gridCol w:w="1872"/>
        <w:gridCol w:w="3951"/>
        <w:gridCol w:w="3510"/>
        <w:gridCol w:w="1710"/>
        <w:gridCol w:w="1441"/>
        <w:tblGridChange w:id="3198">
          <w:tblGrid>
            <w:gridCol w:w="990"/>
            <w:gridCol w:w="720"/>
            <w:gridCol w:w="1152"/>
            <w:gridCol w:w="3951"/>
            <w:gridCol w:w="3510"/>
            <w:gridCol w:w="1710"/>
            <w:gridCol w:w="1441"/>
            <w:gridCol w:w="1710"/>
          </w:tblGrid>
        </w:tblGridChange>
      </w:tblGrid>
      <w:tr w:rsidR="008A722B" w:rsidRPr="008C01EB" w:rsidTr="00095DE4">
        <w:trPr>
          <w:trHeight w:val="300"/>
          <w:ins w:id="3199"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22B" w:rsidRPr="008C01EB" w:rsidRDefault="008A722B" w:rsidP="00095DE4">
            <w:pPr>
              <w:spacing w:after="0" w:line="240" w:lineRule="auto"/>
              <w:jc w:val="center"/>
              <w:rPr>
                <w:ins w:id="3200" w:author="giangnhhse60606" w:date="2014-03-14T22:53:00Z"/>
                <w:rFonts w:ascii="Calibri" w:eastAsia="Times New Roman" w:hAnsi="Calibri" w:cs="Times New Roman"/>
                <w:b/>
                <w:bCs/>
                <w:color w:val="000000"/>
                <w:sz w:val="22"/>
                <w:lang w:eastAsia="ja-JP"/>
              </w:rPr>
            </w:pPr>
            <w:ins w:id="3201" w:author="giangnhhse60606" w:date="2014-03-14T22:53: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8A722B" w:rsidRPr="008C01EB" w:rsidRDefault="008A722B" w:rsidP="00095DE4">
            <w:pPr>
              <w:spacing w:after="0" w:line="240" w:lineRule="auto"/>
              <w:jc w:val="center"/>
              <w:rPr>
                <w:ins w:id="3202" w:author="giangnhhse60606" w:date="2014-03-14T22:53:00Z"/>
                <w:rFonts w:ascii="Calibri" w:eastAsia="Times New Roman" w:hAnsi="Calibri" w:cs="Times New Roman"/>
                <w:b/>
                <w:bCs/>
                <w:color w:val="000000"/>
                <w:sz w:val="22"/>
                <w:lang w:eastAsia="ja-JP"/>
              </w:rPr>
            </w:pPr>
            <w:ins w:id="3203" w:author="giangnhhse60606" w:date="2014-03-14T22:53: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8A722B" w:rsidRPr="008C01EB" w:rsidRDefault="008A722B" w:rsidP="00095DE4">
            <w:pPr>
              <w:spacing w:after="0" w:line="240" w:lineRule="auto"/>
              <w:jc w:val="center"/>
              <w:rPr>
                <w:ins w:id="3204" w:author="giangnhhse60606" w:date="2014-03-14T22:53:00Z"/>
                <w:rFonts w:ascii="Calibri" w:eastAsia="Times New Roman" w:hAnsi="Calibri" w:cs="Times New Roman"/>
                <w:b/>
                <w:bCs/>
                <w:color w:val="000000"/>
                <w:sz w:val="22"/>
                <w:lang w:eastAsia="ja-JP"/>
              </w:rPr>
            </w:pPr>
            <w:ins w:id="3205" w:author="giangnhhse60606" w:date="2014-03-14T22:53: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8A722B" w:rsidRPr="008C01EB" w:rsidRDefault="008A722B" w:rsidP="00095DE4">
            <w:pPr>
              <w:spacing w:after="0" w:line="240" w:lineRule="auto"/>
              <w:jc w:val="center"/>
              <w:rPr>
                <w:ins w:id="3206" w:author="giangnhhse60606" w:date="2014-03-14T22:53:00Z"/>
                <w:rFonts w:ascii="Calibri" w:eastAsia="Times New Roman" w:hAnsi="Calibri" w:cs="Times New Roman"/>
                <w:b/>
                <w:bCs/>
                <w:color w:val="000000"/>
                <w:sz w:val="22"/>
                <w:lang w:eastAsia="ja-JP"/>
              </w:rPr>
            </w:pPr>
            <w:ins w:id="3207" w:author="giangnhhse60606" w:date="2014-03-14T22:53: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8A722B" w:rsidRPr="008C01EB" w:rsidRDefault="008A722B" w:rsidP="00095DE4">
            <w:pPr>
              <w:spacing w:after="0" w:line="240" w:lineRule="auto"/>
              <w:jc w:val="center"/>
              <w:rPr>
                <w:ins w:id="3208" w:author="giangnhhse60606" w:date="2014-03-14T22:53:00Z"/>
                <w:rFonts w:ascii="Calibri" w:eastAsia="Times New Roman" w:hAnsi="Calibri" w:cs="Times New Roman"/>
                <w:b/>
                <w:bCs/>
                <w:color w:val="000000"/>
                <w:sz w:val="22"/>
                <w:lang w:eastAsia="ja-JP"/>
              </w:rPr>
            </w:pPr>
            <w:ins w:id="3209" w:author="giangnhhse60606" w:date="2014-03-14T22:53: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8A722B" w:rsidRPr="008C01EB" w:rsidRDefault="008A722B" w:rsidP="00095DE4">
            <w:pPr>
              <w:spacing w:after="0" w:line="240" w:lineRule="auto"/>
              <w:jc w:val="center"/>
              <w:rPr>
                <w:ins w:id="3210" w:author="giangnhhse60606" w:date="2014-03-14T22:53:00Z"/>
                <w:rFonts w:ascii="Calibri" w:eastAsia="Times New Roman" w:hAnsi="Calibri" w:cs="Times New Roman"/>
                <w:b/>
                <w:bCs/>
                <w:color w:val="000000"/>
                <w:sz w:val="22"/>
                <w:lang w:eastAsia="ja-JP"/>
              </w:rPr>
            </w:pPr>
            <w:ins w:id="3211" w:author="giangnhhse60606" w:date="2014-03-14T22:53:00Z">
              <w:r w:rsidRPr="008C01EB">
                <w:rPr>
                  <w:rFonts w:ascii="Calibri" w:eastAsia="Times New Roman" w:hAnsi="Calibri" w:cs="Times New Roman"/>
                  <w:b/>
                  <w:bCs/>
                  <w:color w:val="000000"/>
                  <w:sz w:val="22"/>
                  <w:lang w:eastAsia="ja-JP"/>
                </w:rPr>
                <w:t>Note</w:t>
              </w:r>
            </w:ins>
          </w:p>
        </w:tc>
      </w:tr>
      <w:tr w:rsidR="008A722B" w:rsidRPr="008C01EB" w:rsidTr="00342A9E">
        <w:tblPrEx>
          <w:tblW w:w="13474" w:type="dxa"/>
          <w:tblInd w:w="-342" w:type="dxa"/>
          <w:tblPrExChange w:id="3212" w:author="giangnhhse60606" w:date="2014-03-14T22:57:00Z">
            <w:tblPrEx>
              <w:tblW w:w="13474" w:type="dxa"/>
              <w:tblInd w:w="-342" w:type="dxa"/>
            </w:tblPrEx>
          </w:tblPrExChange>
        </w:tblPrEx>
        <w:trPr>
          <w:trHeight w:val="208"/>
          <w:ins w:id="3213" w:author="giangnhhse60606" w:date="2014-03-14T22:53:00Z"/>
          <w:trPrChange w:id="3214" w:author="giangnhhse60606" w:date="2014-03-14T22:57:00Z">
            <w:trPr>
              <w:gridBefore w:val="2"/>
              <w:trHeight w:val="388"/>
            </w:trPr>
          </w:trPrChange>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Change w:id="3215" w:author="giangnhhse60606" w:date="2014-03-14T22:57:00Z">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tcPrChange>
          </w:tcPr>
          <w:p w:rsidR="008A722B" w:rsidRPr="00651F0C" w:rsidRDefault="008A722B" w:rsidP="00095DE4">
            <w:pPr>
              <w:spacing w:after="0" w:line="240" w:lineRule="auto"/>
              <w:jc w:val="center"/>
              <w:rPr>
                <w:ins w:id="3216" w:author="giangnhhse60606" w:date="2014-03-14T22:53:00Z"/>
                <w:rFonts w:ascii="Calibri" w:eastAsia="Times New Roman" w:hAnsi="Calibri" w:cs="Times New Roman"/>
                <w:b/>
                <w:bCs/>
                <w:color w:val="000000"/>
                <w:sz w:val="22"/>
                <w:lang w:eastAsia="ja-JP"/>
              </w:rPr>
            </w:pPr>
            <w:ins w:id="3217" w:author="giangnhhse60606" w:date="2014-03-14T22:53:00Z">
              <w:r w:rsidRPr="00651F0C">
                <w:rPr>
                  <w:rFonts w:ascii="Calibri" w:eastAsia="Times New Roman" w:hAnsi="Calibri" w:cs="Times New Roman"/>
                  <w:b/>
                  <w:bCs/>
                  <w:color w:val="000000"/>
                  <w:sz w:val="22"/>
                  <w:lang w:eastAsia="ja-JP"/>
                </w:rPr>
                <w:t>View List Promotions</w:t>
              </w:r>
            </w:ins>
          </w:p>
        </w:tc>
      </w:tr>
      <w:tr w:rsidR="008A722B" w:rsidRPr="008C01EB" w:rsidTr="00095DE4">
        <w:trPr>
          <w:trHeight w:val="784"/>
          <w:ins w:id="3218" w:author="giangnhhse60606" w:date="2014-03-14T22:5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8A722B" w:rsidRDefault="008A722B" w:rsidP="00095DE4">
            <w:pPr>
              <w:spacing w:after="0" w:line="240" w:lineRule="auto"/>
              <w:rPr>
                <w:ins w:id="3219" w:author="giangnhhse60606" w:date="2014-03-14T22:53:00Z"/>
                <w:rFonts w:ascii="Calibri" w:eastAsia="Times New Roman" w:hAnsi="Calibri" w:cs="Times New Roman"/>
                <w:color w:val="000000"/>
                <w:sz w:val="22"/>
                <w:lang w:eastAsia="ja-JP"/>
              </w:rPr>
            </w:pPr>
            <w:ins w:id="3220" w:author="giangnhhse60606" w:date="2014-03-14T22:53:00Z">
              <w:r>
                <w:rPr>
                  <w:rFonts w:ascii="Calibri" w:eastAsia="Times New Roman" w:hAnsi="Calibri" w:cs="Times New Roman"/>
                  <w:color w:val="000000"/>
                  <w:sz w:val="22"/>
                  <w:lang w:eastAsia="ja-JP"/>
                </w:rPr>
                <w:t>TC_60</w:t>
              </w:r>
            </w:ins>
          </w:p>
        </w:tc>
        <w:tc>
          <w:tcPr>
            <w:tcW w:w="1872" w:type="dxa"/>
            <w:tcBorders>
              <w:top w:val="nil"/>
              <w:left w:val="nil"/>
              <w:bottom w:val="single" w:sz="4" w:space="0" w:color="auto"/>
              <w:right w:val="single" w:sz="4" w:space="0" w:color="auto"/>
            </w:tcBorders>
            <w:shd w:val="clear" w:color="auto" w:fill="auto"/>
            <w:vAlign w:val="bottom"/>
          </w:tcPr>
          <w:p w:rsidR="008A722B" w:rsidRPr="00202B4C" w:rsidRDefault="008A722B" w:rsidP="00095DE4">
            <w:pPr>
              <w:spacing w:after="0" w:line="240" w:lineRule="auto"/>
              <w:rPr>
                <w:ins w:id="3221" w:author="giangnhhse60606" w:date="2014-03-14T22:53:00Z"/>
                <w:rFonts w:ascii="Calibri" w:eastAsia="Times New Roman" w:hAnsi="Calibri" w:cs="Times New Roman"/>
                <w:color w:val="000000"/>
                <w:sz w:val="22"/>
                <w:lang w:eastAsia="ja-JP"/>
              </w:rPr>
            </w:pPr>
            <w:ins w:id="3222" w:author="giangnhhse60606" w:date="2014-03-14T22:53:00Z">
              <w:r w:rsidRPr="001C4AFB">
                <w:rPr>
                  <w:rFonts w:ascii="Calibri" w:eastAsia="Times New Roman" w:hAnsi="Calibri" w:cs="Times New Roman"/>
                  <w:color w:val="000000"/>
                  <w:sz w:val="22"/>
                  <w:lang w:eastAsia="ja-JP"/>
                </w:rPr>
                <w:t>Test cancel updating action</w:t>
              </w:r>
            </w:ins>
          </w:p>
        </w:tc>
        <w:tc>
          <w:tcPr>
            <w:tcW w:w="3951" w:type="dxa"/>
            <w:tcBorders>
              <w:top w:val="nil"/>
              <w:left w:val="nil"/>
              <w:bottom w:val="single" w:sz="4" w:space="0" w:color="auto"/>
              <w:right w:val="single" w:sz="4" w:space="0" w:color="auto"/>
            </w:tcBorders>
            <w:shd w:val="clear" w:color="auto" w:fill="auto"/>
            <w:vAlign w:val="bottom"/>
          </w:tcPr>
          <w:p w:rsidR="008A722B" w:rsidRPr="00F929E4" w:rsidRDefault="008A722B" w:rsidP="00095DE4">
            <w:pPr>
              <w:spacing w:after="0" w:line="240" w:lineRule="auto"/>
              <w:rPr>
                <w:ins w:id="3223" w:author="giangnhhse60606" w:date="2014-03-14T22:53:00Z"/>
                <w:rFonts w:ascii="Calibri" w:eastAsia="Times New Roman" w:hAnsi="Calibri" w:cs="Times New Roman"/>
                <w:color w:val="000000"/>
                <w:sz w:val="22"/>
                <w:lang w:eastAsia="ja-JP"/>
              </w:rPr>
            </w:pPr>
            <w:ins w:id="3224" w:author="giangnhhse60606" w:date="2014-03-14T22:53:00Z">
              <w:r w:rsidRPr="00F929E4">
                <w:rPr>
                  <w:rFonts w:ascii="Calibri" w:eastAsia="Times New Roman" w:hAnsi="Calibri" w:cs="Times New Roman"/>
                  <w:color w:val="000000"/>
                  <w:sz w:val="22"/>
                  <w:lang w:eastAsia="ja-JP"/>
                </w:rPr>
                <w:t>1. Login the system as Stadium Owner</w:t>
              </w:r>
            </w:ins>
          </w:p>
          <w:p w:rsidR="008A722B" w:rsidRPr="00F929E4" w:rsidRDefault="008A722B" w:rsidP="00095DE4">
            <w:pPr>
              <w:spacing w:after="0" w:line="240" w:lineRule="auto"/>
              <w:rPr>
                <w:ins w:id="3225" w:author="giangnhhse60606" w:date="2014-03-14T22:53:00Z"/>
                <w:rFonts w:ascii="Calibri" w:eastAsia="Times New Roman" w:hAnsi="Calibri" w:cs="Times New Roman"/>
                <w:color w:val="000000"/>
                <w:sz w:val="22"/>
                <w:lang w:eastAsia="ja-JP"/>
              </w:rPr>
            </w:pPr>
            <w:ins w:id="3226" w:author="giangnhhse60606" w:date="2014-03-14T22:53:00Z">
              <w:r w:rsidRPr="00F929E4">
                <w:rPr>
                  <w:rFonts w:ascii="Calibri" w:eastAsia="Times New Roman" w:hAnsi="Calibri" w:cs="Times New Roman"/>
                  <w:color w:val="000000"/>
                  <w:sz w:val="22"/>
                  <w:lang w:eastAsia="ja-JP"/>
                </w:rPr>
                <w:t>2. Go to "Quản lý sân bóng" page</w:t>
              </w:r>
            </w:ins>
          </w:p>
          <w:p w:rsidR="008A722B" w:rsidRPr="00F929E4" w:rsidRDefault="008A722B" w:rsidP="00095DE4">
            <w:pPr>
              <w:spacing w:after="0" w:line="240" w:lineRule="auto"/>
              <w:rPr>
                <w:ins w:id="3227" w:author="giangnhhse60606" w:date="2014-03-14T22:53:00Z"/>
                <w:rFonts w:ascii="Calibri" w:eastAsia="Times New Roman" w:hAnsi="Calibri" w:cs="Times New Roman"/>
                <w:color w:val="000000"/>
                <w:sz w:val="22"/>
                <w:lang w:eastAsia="ja-JP"/>
              </w:rPr>
            </w:pPr>
            <w:ins w:id="3228" w:author="giangnhhse60606" w:date="2014-03-14T22:53:00Z">
              <w:r w:rsidRPr="00F929E4">
                <w:rPr>
                  <w:rFonts w:ascii="Calibri" w:eastAsia="Times New Roman" w:hAnsi="Calibri" w:cs="Times New Roman"/>
                  <w:color w:val="000000"/>
                  <w:sz w:val="22"/>
                  <w:lang w:eastAsia="ja-JP"/>
                </w:rPr>
                <w:t>3. Click "Chỉnh sửa thông tin" button</w:t>
              </w:r>
            </w:ins>
          </w:p>
          <w:p w:rsidR="008A722B" w:rsidRPr="00824060" w:rsidRDefault="008A722B" w:rsidP="00095DE4">
            <w:pPr>
              <w:spacing w:after="0" w:line="240" w:lineRule="auto"/>
              <w:rPr>
                <w:ins w:id="3229" w:author="giangnhhse60606" w:date="2014-03-14T22:53:00Z"/>
                <w:rFonts w:ascii="Calibri" w:eastAsia="Times New Roman" w:hAnsi="Calibri" w:cs="Times New Roman"/>
                <w:color w:val="000000"/>
                <w:sz w:val="22"/>
                <w:lang w:eastAsia="ja-JP"/>
              </w:rPr>
            </w:pPr>
            <w:ins w:id="3230" w:author="giangnhhse60606" w:date="2014-03-14T22:53:00Z">
              <w:r w:rsidRPr="00F929E4">
                <w:rPr>
                  <w:rFonts w:ascii="Calibri" w:eastAsia="Times New Roman" w:hAnsi="Calibri" w:cs="Times New Roman"/>
                  <w:color w:val="000000"/>
                  <w:sz w:val="22"/>
                  <w:lang w:eastAsia="ja-JP"/>
                </w:rPr>
                <w:t>4. Click "Huỷ" button</w:t>
              </w:r>
            </w:ins>
          </w:p>
        </w:tc>
        <w:tc>
          <w:tcPr>
            <w:tcW w:w="3510" w:type="dxa"/>
            <w:tcBorders>
              <w:top w:val="nil"/>
              <w:left w:val="nil"/>
              <w:bottom w:val="single" w:sz="4" w:space="0" w:color="auto"/>
              <w:right w:val="single" w:sz="4" w:space="0" w:color="auto"/>
            </w:tcBorders>
            <w:shd w:val="clear" w:color="auto" w:fill="auto"/>
            <w:vAlign w:val="bottom"/>
          </w:tcPr>
          <w:p w:rsidR="008A722B" w:rsidRPr="00C2290D" w:rsidRDefault="008A722B" w:rsidP="00095DE4">
            <w:pPr>
              <w:spacing w:after="0" w:line="240" w:lineRule="auto"/>
              <w:rPr>
                <w:ins w:id="3231" w:author="giangnhhse60606" w:date="2014-03-14T22:53:00Z"/>
                <w:rFonts w:ascii="Calibri" w:eastAsia="Times New Roman" w:hAnsi="Calibri" w:cs="Times New Roman"/>
                <w:color w:val="000000"/>
                <w:sz w:val="22"/>
                <w:lang w:eastAsia="ja-JP"/>
              </w:rPr>
            </w:pPr>
            <w:ins w:id="3232" w:author="giangnhhse60606" w:date="2014-03-14T22:53:00Z">
              <w:r w:rsidRPr="00F929E4">
                <w:rPr>
                  <w:rFonts w:ascii="Calibri" w:eastAsia="Times New Roman" w:hAnsi="Calibri" w:cs="Times New Roman"/>
                  <w:color w:val="000000"/>
                  <w:sz w:val="22"/>
                  <w:lang w:eastAsia="ja-JP"/>
                </w:rPr>
                <w:t>Redirect to "Quản lý sân bóng" page</w:t>
              </w:r>
            </w:ins>
          </w:p>
        </w:tc>
        <w:tc>
          <w:tcPr>
            <w:tcW w:w="1710" w:type="dxa"/>
            <w:tcBorders>
              <w:top w:val="nil"/>
              <w:left w:val="nil"/>
              <w:bottom w:val="single" w:sz="4" w:space="0" w:color="auto"/>
              <w:right w:val="single" w:sz="4" w:space="0" w:color="auto"/>
            </w:tcBorders>
            <w:shd w:val="clear" w:color="auto" w:fill="auto"/>
            <w:vAlign w:val="bottom"/>
          </w:tcPr>
          <w:p w:rsidR="008A722B" w:rsidRDefault="008A722B" w:rsidP="00095DE4">
            <w:pPr>
              <w:spacing w:after="0" w:line="240" w:lineRule="auto"/>
              <w:rPr>
                <w:ins w:id="3233" w:author="giangnhhse60606" w:date="2014-03-14T22:53:00Z"/>
                <w:rFonts w:ascii="Calibri" w:eastAsia="Times New Roman" w:hAnsi="Calibri" w:cs="Times New Roman"/>
                <w:color w:val="000000"/>
                <w:sz w:val="22"/>
                <w:lang w:eastAsia="ja-JP"/>
              </w:rPr>
            </w:pPr>
            <w:ins w:id="3234" w:author="giangnhhse60606" w:date="2014-03-14T22:53: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235" w:author="giangnhhse60606" w:date="2014-03-14T22:53:00Z"/>
                <w:rFonts w:ascii="Calibri" w:eastAsia="Times New Roman" w:hAnsi="Calibri" w:cs="Times New Roman"/>
                <w:color w:val="000000"/>
                <w:sz w:val="22"/>
                <w:lang w:eastAsia="ja-JP"/>
              </w:rPr>
            </w:pPr>
          </w:p>
        </w:tc>
      </w:tr>
      <w:tr w:rsidR="008A722B" w:rsidRPr="008C01EB" w:rsidTr="00342A9E">
        <w:tblPrEx>
          <w:tblW w:w="13474" w:type="dxa"/>
          <w:tblInd w:w="-342" w:type="dxa"/>
          <w:tblPrExChange w:id="3236" w:author="giangnhhse60606" w:date="2014-03-14T22:57:00Z">
            <w:tblPrEx>
              <w:tblW w:w="13474" w:type="dxa"/>
              <w:tblInd w:w="-342" w:type="dxa"/>
            </w:tblPrEx>
          </w:tblPrExChange>
        </w:tblPrEx>
        <w:trPr>
          <w:trHeight w:val="262"/>
          <w:ins w:id="3237" w:author="giangnhhse60606" w:date="2014-03-14T22:53:00Z"/>
          <w:trPrChange w:id="3238" w:author="giangnhhse60606" w:date="2014-03-14T22:57:00Z">
            <w:trPr>
              <w:gridBefore w:val="2"/>
              <w:trHeight w:val="424"/>
            </w:trPr>
          </w:trPrChange>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Change w:id="3239" w:author="giangnhhse60606" w:date="2014-03-14T22:57:00Z">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tcPrChange>
          </w:tcPr>
          <w:p w:rsidR="008A722B" w:rsidRPr="00651F0C" w:rsidRDefault="008A722B" w:rsidP="00095DE4">
            <w:pPr>
              <w:spacing w:after="0" w:line="240" w:lineRule="auto"/>
              <w:jc w:val="center"/>
              <w:rPr>
                <w:ins w:id="3240" w:author="giangnhhse60606" w:date="2014-03-14T22:53:00Z"/>
                <w:rFonts w:ascii="Calibri" w:eastAsia="Times New Roman" w:hAnsi="Calibri" w:cs="Times New Roman"/>
                <w:b/>
                <w:bCs/>
                <w:color w:val="000000"/>
                <w:sz w:val="22"/>
                <w:lang w:eastAsia="ja-JP"/>
              </w:rPr>
            </w:pPr>
            <w:ins w:id="3241" w:author="giangnhhse60606" w:date="2014-03-14T22:53:00Z">
              <w:r w:rsidRPr="00651F0C">
                <w:rPr>
                  <w:rFonts w:ascii="Calibri" w:eastAsia="Times New Roman" w:hAnsi="Calibri" w:cs="Times New Roman"/>
                  <w:b/>
                  <w:bCs/>
                  <w:color w:val="000000"/>
                  <w:sz w:val="22"/>
                  <w:lang w:eastAsia="ja-JP"/>
                </w:rPr>
                <w:t>Create Promotion</w:t>
              </w:r>
            </w:ins>
          </w:p>
        </w:tc>
      </w:tr>
      <w:tr w:rsidR="008A722B" w:rsidRPr="008C01EB" w:rsidTr="00095DE4">
        <w:trPr>
          <w:trHeight w:val="784"/>
          <w:ins w:id="3242"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rsidP="00095DE4">
            <w:pPr>
              <w:spacing w:after="0" w:line="240" w:lineRule="auto"/>
              <w:rPr>
                <w:ins w:id="3243" w:author="giangnhhse60606" w:date="2014-03-14T22:53:00Z"/>
                <w:rFonts w:ascii="Calibri" w:eastAsia="Times New Roman" w:hAnsi="Calibri" w:cs="Times New Roman"/>
                <w:color w:val="000000"/>
                <w:sz w:val="22"/>
                <w:lang w:eastAsia="ja-JP"/>
              </w:rPr>
            </w:pPr>
            <w:ins w:id="3244" w:author="giangnhhse60606" w:date="2014-03-14T22:53:00Z">
              <w:r>
                <w:rPr>
                  <w:rFonts w:ascii="Calibri" w:eastAsia="Times New Roman" w:hAnsi="Calibri" w:cs="Times New Roman"/>
                  <w:color w:val="000000"/>
                  <w:sz w:val="22"/>
                  <w:lang w:eastAsia="ja-JP"/>
                </w:rPr>
                <w:t>TC_61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1C4AFB" w:rsidRDefault="008A722B" w:rsidP="00095DE4">
            <w:pPr>
              <w:spacing w:after="0" w:line="240" w:lineRule="auto"/>
              <w:rPr>
                <w:ins w:id="3245" w:author="giangnhhse60606" w:date="2014-03-14T22:53:00Z"/>
                <w:rFonts w:ascii="Calibri" w:eastAsia="Times New Roman" w:hAnsi="Calibri" w:cs="Times New Roman"/>
                <w:color w:val="000000"/>
                <w:sz w:val="22"/>
                <w:lang w:eastAsia="ja-JP"/>
              </w:rPr>
            </w:pPr>
            <w:ins w:id="3246" w:author="giangnhhse60606" w:date="2014-03-14T22:53:00Z">
              <w:r w:rsidRPr="004B06B2">
                <w:rPr>
                  <w:rFonts w:ascii="Calibri" w:eastAsia="Times New Roman" w:hAnsi="Calibri" w:cs="Times New Roman"/>
                  <w:color w:val="000000"/>
                  <w:sz w:val="22"/>
                  <w:lang w:eastAsia="ja-JP"/>
                </w:rPr>
                <w:t>Test creating a promotion with blank fields</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4B06B2" w:rsidRDefault="008A722B" w:rsidP="00095DE4">
            <w:pPr>
              <w:spacing w:after="0" w:line="240" w:lineRule="auto"/>
              <w:rPr>
                <w:ins w:id="3247" w:author="giangnhhse60606" w:date="2014-03-14T22:53:00Z"/>
                <w:rFonts w:ascii="Calibri" w:eastAsia="Times New Roman" w:hAnsi="Calibri" w:cs="Times New Roman"/>
                <w:color w:val="000000"/>
                <w:sz w:val="22"/>
                <w:lang w:eastAsia="ja-JP"/>
              </w:rPr>
            </w:pPr>
            <w:ins w:id="3248" w:author="giangnhhse60606" w:date="2014-03-14T22:53:00Z">
              <w:r w:rsidRPr="004B06B2">
                <w:rPr>
                  <w:rFonts w:ascii="Calibri" w:eastAsia="Times New Roman" w:hAnsi="Calibri" w:cs="Times New Roman"/>
                  <w:color w:val="000000"/>
                  <w:sz w:val="22"/>
                  <w:lang w:eastAsia="ja-JP"/>
                </w:rPr>
                <w:t>1. Login the system as Stadium Staff</w:t>
              </w:r>
            </w:ins>
          </w:p>
          <w:p w:rsidR="008A722B" w:rsidRPr="004B06B2" w:rsidRDefault="008A722B" w:rsidP="00095DE4">
            <w:pPr>
              <w:spacing w:after="0" w:line="240" w:lineRule="auto"/>
              <w:rPr>
                <w:ins w:id="3249" w:author="giangnhhse60606" w:date="2014-03-14T22:53:00Z"/>
                <w:rFonts w:ascii="Calibri" w:eastAsia="Times New Roman" w:hAnsi="Calibri" w:cs="Times New Roman"/>
                <w:color w:val="000000"/>
                <w:sz w:val="22"/>
                <w:lang w:eastAsia="ja-JP"/>
              </w:rPr>
            </w:pPr>
            <w:ins w:id="3250" w:author="giangnhhse60606" w:date="2014-03-14T22:53:00Z">
              <w:r w:rsidRPr="004B06B2">
                <w:rPr>
                  <w:rFonts w:ascii="Calibri" w:eastAsia="Times New Roman" w:hAnsi="Calibri" w:cs="Times New Roman"/>
                  <w:color w:val="000000"/>
                  <w:sz w:val="22"/>
                  <w:lang w:eastAsia="ja-JP"/>
                </w:rPr>
                <w:t>2. Go to "Quản lý khuyến mãi" page</w:t>
              </w:r>
            </w:ins>
          </w:p>
          <w:p w:rsidR="008A722B" w:rsidRPr="004B06B2" w:rsidRDefault="008A722B" w:rsidP="00095DE4">
            <w:pPr>
              <w:spacing w:after="0" w:line="240" w:lineRule="auto"/>
              <w:rPr>
                <w:ins w:id="3251" w:author="giangnhhse60606" w:date="2014-03-14T22:53:00Z"/>
                <w:rFonts w:ascii="Calibri" w:eastAsia="Times New Roman" w:hAnsi="Calibri" w:cs="Times New Roman"/>
                <w:color w:val="000000"/>
                <w:sz w:val="22"/>
                <w:lang w:eastAsia="ja-JP"/>
              </w:rPr>
            </w:pPr>
            <w:ins w:id="3252" w:author="giangnhhse60606" w:date="2014-03-14T22:53:00Z">
              <w:r w:rsidRPr="004B06B2">
                <w:rPr>
                  <w:rFonts w:ascii="Calibri" w:eastAsia="Times New Roman" w:hAnsi="Calibri" w:cs="Times New Roman"/>
                  <w:color w:val="000000"/>
                  <w:sz w:val="22"/>
                  <w:lang w:eastAsia="ja-JP"/>
                </w:rPr>
                <w:t>3. Click "Thêm khuyến mãi" button</w:t>
              </w:r>
            </w:ins>
          </w:p>
          <w:p w:rsidR="008A722B" w:rsidRPr="004B06B2" w:rsidRDefault="008A722B" w:rsidP="00095DE4">
            <w:pPr>
              <w:spacing w:after="0" w:line="240" w:lineRule="auto"/>
              <w:rPr>
                <w:ins w:id="3253" w:author="giangnhhse60606" w:date="2014-03-14T22:53:00Z"/>
                <w:rFonts w:ascii="Calibri" w:eastAsia="Times New Roman" w:hAnsi="Calibri" w:cs="Times New Roman"/>
                <w:color w:val="000000"/>
                <w:sz w:val="22"/>
                <w:lang w:eastAsia="ja-JP"/>
              </w:rPr>
            </w:pPr>
            <w:ins w:id="3254" w:author="giangnhhse60606" w:date="2014-03-14T22:53:00Z">
              <w:r w:rsidRPr="004B06B2">
                <w:rPr>
                  <w:rFonts w:ascii="Calibri" w:eastAsia="Times New Roman" w:hAnsi="Calibri" w:cs="Times New Roman"/>
                  <w:color w:val="000000"/>
                  <w:sz w:val="22"/>
                  <w:lang w:eastAsia="ja-JP"/>
                </w:rPr>
                <w:t>4. All fields are blank</w:t>
              </w:r>
            </w:ins>
          </w:p>
          <w:p w:rsidR="008A722B" w:rsidRPr="00F929E4" w:rsidRDefault="008A722B" w:rsidP="00095DE4">
            <w:pPr>
              <w:spacing w:after="0" w:line="240" w:lineRule="auto"/>
              <w:rPr>
                <w:ins w:id="3255" w:author="giangnhhse60606" w:date="2014-03-14T22:53:00Z"/>
                <w:rFonts w:ascii="Calibri" w:eastAsia="Times New Roman" w:hAnsi="Calibri" w:cs="Times New Roman"/>
                <w:color w:val="000000"/>
                <w:sz w:val="22"/>
                <w:lang w:eastAsia="ja-JP"/>
              </w:rPr>
            </w:pPr>
            <w:ins w:id="3256" w:author="giangnhhse60606" w:date="2014-03-14T22:53:00Z">
              <w:r w:rsidRPr="004B06B2">
                <w:rPr>
                  <w:rFonts w:ascii="Calibri" w:eastAsia="Times New Roman" w:hAnsi="Calibri" w:cs="Times New Roman"/>
                  <w:color w:val="000000"/>
                  <w:sz w:val="22"/>
                  <w:lang w:eastAsia="ja-JP"/>
                </w:rPr>
                <w:t>5. Click "Lưu" button</w:t>
              </w:r>
              <w:r>
                <w:t xml:space="preserve"> </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4B06B2" w:rsidRDefault="008A722B" w:rsidP="00095DE4">
            <w:pPr>
              <w:spacing w:after="0" w:line="240" w:lineRule="auto"/>
              <w:rPr>
                <w:ins w:id="3257" w:author="giangnhhse60606" w:date="2014-03-14T22:53:00Z"/>
                <w:rFonts w:ascii="Calibri" w:eastAsia="Times New Roman" w:hAnsi="Calibri" w:cs="Times New Roman"/>
                <w:color w:val="000000"/>
                <w:sz w:val="22"/>
                <w:lang w:eastAsia="ja-JP"/>
              </w:rPr>
            </w:pPr>
            <w:ins w:id="3258" w:author="giangnhhse60606" w:date="2014-03-14T22:53:00Z">
              <w:r w:rsidRPr="004B06B2">
                <w:rPr>
                  <w:rFonts w:ascii="Calibri" w:eastAsia="Times New Roman" w:hAnsi="Calibri" w:cs="Times New Roman"/>
                  <w:color w:val="000000"/>
                  <w:sz w:val="22"/>
                  <w:lang w:eastAsia="ja-JP"/>
                </w:rPr>
                <w:t>Error message will be displayed:</w:t>
              </w:r>
            </w:ins>
          </w:p>
          <w:p w:rsidR="008A722B" w:rsidRPr="00F929E4" w:rsidRDefault="008A722B" w:rsidP="00095DE4">
            <w:pPr>
              <w:spacing w:after="0" w:line="240" w:lineRule="auto"/>
              <w:rPr>
                <w:ins w:id="3259" w:author="giangnhhse60606" w:date="2014-03-14T22:53:00Z"/>
                <w:rFonts w:ascii="Calibri" w:eastAsia="Times New Roman" w:hAnsi="Calibri" w:cs="Times New Roman"/>
                <w:color w:val="000000"/>
                <w:sz w:val="22"/>
                <w:lang w:eastAsia="ja-JP"/>
              </w:rPr>
            </w:pPr>
            <w:ins w:id="3260" w:author="giangnhhse60606" w:date="2014-03-14T22:53:00Z">
              <w:r w:rsidRPr="004B06B2">
                <w:rPr>
                  <w:rFonts w:ascii="Calibri" w:eastAsia="Times New Roman" w:hAnsi="Calibri" w:cs="Times New Roman"/>
                  <w:color w:val="000000"/>
                  <w:sz w:val="22"/>
                  <w:lang w:eastAsia="ja-JP"/>
                </w:rPr>
                <w:t>- "Xin vui lòng nhập các thông tin bắt buộc".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8A722B" w:rsidP="00095DE4">
            <w:pPr>
              <w:spacing w:after="0" w:line="240" w:lineRule="auto"/>
              <w:rPr>
                <w:ins w:id="3261" w:author="giangnhhse60606" w:date="2014-03-14T22:53:00Z"/>
                <w:rFonts w:ascii="Calibri" w:eastAsia="Times New Roman" w:hAnsi="Calibri" w:cs="Times New Roman"/>
                <w:color w:val="000000"/>
                <w:sz w:val="22"/>
                <w:lang w:eastAsia="ja-JP"/>
              </w:rPr>
            </w:pPr>
            <w:ins w:id="3262" w:author="giangnhhse60606" w:date="2014-03-14T22:54: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263" w:author="giangnhhse60606" w:date="2014-03-14T22:53:00Z"/>
                <w:rFonts w:ascii="Calibri" w:eastAsia="Times New Roman" w:hAnsi="Calibri" w:cs="Times New Roman"/>
                <w:color w:val="000000"/>
                <w:sz w:val="22"/>
                <w:lang w:eastAsia="ja-JP"/>
              </w:rPr>
            </w:pPr>
          </w:p>
        </w:tc>
      </w:tr>
      <w:tr w:rsidR="008A722B" w:rsidRPr="008C01EB" w:rsidTr="00095DE4">
        <w:trPr>
          <w:trHeight w:val="784"/>
          <w:ins w:id="3264"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rsidP="00095DE4">
            <w:pPr>
              <w:spacing w:after="0" w:line="240" w:lineRule="auto"/>
              <w:rPr>
                <w:ins w:id="3265" w:author="giangnhhse60606" w:date="2014-03-14T22:53:00Z"/>
                <w:rFonts w:ascii="Calibri" w:eastAsia="Times New Roman" w:hAnsi="Calibri" w:cs="Times New Roman"/>
                <w:color w:val="000000"/>
                <w:sz w:val="22"/>
                <w:lang w:eastAsia="ja-JP"/>
              </w:rPr>
            </w:pPr>
            <w:ins w:id="3266" w:author="giangnhhse60606" w:date="2014-03-14T22:53:00Z">
              <w:r>
                <w:rPr>
                  <w:rFonts w:ascii="Calibri" w:eastAsia="Times New Roman" w:hAnsi="Calibri" w:cs="Times New Roman"/>
                  <w:color w:val="000000"/>
                  <w:sz w:val="22"/>
                  <w:lang w:eastAsia="ja-JP"/>
                </w:rPr>
                <w:t>TC_62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1C4AFB" w:rsidRDefault="008A722B" w:rsidP="00095DE4">
            <w:pPr>
              <w:spacing w:after="0" w:line="240" w:lineRule="auto"/>
              <w:rPr>
                <w:ins w:id="3267" w:author="giangnhhse60606" w:date="2014-03-14T22:53:00Z"/>
                <w:rFonts w:ascii="Calibri" w:eastAsia="Times New Roman" w:hAnsi="Calibri" w:cs="Times New Roman"/>
                <w:color w:val="000000"/>
                <w:sz w:val="22"/>
                <w:lang w:eastAsia="ja-JP"/>
              </w:rPr>
            </w:pPr>
            <w:ins w:id="3268" w:author="giangnhhse60606" w:date="2014-03-14T22:53:00Z">
              <w:r w:rsidRPr="004B06B2">
                <w:rPr>
                  <w:rFonts w:ascii="Calibri" w:eastAsia="Times New Roman" w:hAnsi="Calibri" w:cs="Times New Roman"/>
                  <w:color w:val="000000"/>
                  <w:sz w:val="22"/>
                  <w:lang w:eastAsia="ja-JP"/>
                </w:rPr>
                <w:t>Test creating a promotion with "Thời gian kết thúc" is over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4B06B2" w:rsidRDefault="008A722B" w:rsidP="00095DE4">
            <w:pPr>
              <w:spacing w:after="0" w:line="240" w:lineRule="auto"/>
              <w:rPr>
                <w:ins w:id="3269" w:author="giangnhhse60606" w:date="2014-03-14T22:53:00Z"/>
                <w:rFonts w:ascii="Calibri" w:eastAsia="Times New Roman" w:hAnsi="Calibri" w:cs="Times New Roman"/>
                <w:color w:val="000000"/>
                <w:sz w:val="22"/>
                <w:lang w:eastAsia="ja-JP"/>
              </w:rPr>
            </w:pPr>
            <w:ins w:id="3270" w:author="giangnhhse60606" w:date="2014-03-14T22:53:00Z">
              <w:r w:rsidRPr="004B06B2">
                <w:rPr>
                  <w:rFonts w:ascii="Calibri" w:eastAsia="Times New Roman" w:hAnsi="Calibri" w:cs="Times New Roman"/>
                  <w:color w:val="000000"/>
                  <w:sz w:val="22"/>
                  <w:lang w:eastAsia="ja-JP"/>
                </w:rPr>
                <w:t>1. Login the system as Stadium Staff</w:t>
              </w:r>
            </w:ins>
          </w:p>
          <w:p w:rsidR="008A722B" w:rsidRPr="004B06B2" w:rsidRDefault="008A722B" w:rsidP="00095DE4">
            <w:pPr>
              <w:spacing w:after="0" w:line="240" w:lineRule="auto"/>
              <w:rPr>
                <w:ins w:id="3271" w:author="giangnhhse60606" w:date="2014-03-14T22:53:00Z"/>
                <w:rFonts w:ascii="Calibri" w:eastAsia="Times New Roman" w:hAnsi="Calibri" w:cs="Times New Roman"/>
                <w:color w:val="000000"/>
                <w:sz w:val="22"/>
                <w:lang w:eastAsia="ja-JP"/>
              </w:rPr>
            </w:pPr>
            <w:ins w:id="3272" w:author="giangnhhse60606" w:date="2014-03-14T22:53:00Z">
              <w:r w:rsidRPr="004B06B2">
                <w:rPr>
                  <w:rFonts w:ascii="Calibri" w:eastAsia="Times New Roman" w:hAnsi="Calibri" w:cs="Times New Roman"/>
                  <w:color w:val="000000"/>
                  <w:sz w:val="22"/>
                  <w:lang w:eastAsia="ja-JP"/>
                </w:rPr>
                <w:t>2. Go to "Quản lý khuyến mãi" page</w:t>
              </w:r>
            </w:ins>
          </w:p>
          <w:p w:rsidR="008A722B" w:rsidRPr="004B06B2" w:rsidRDefault="008A722B" w:rsidP="00095DE4">
            <w:pPr>
              <w:spacing w:after="0" w:line="240" w:lineRule="auto"/>
              <w:rPr>
                <w:ins w:id="3273" w:author="giangnhhse60606" w:date="2014-03-14T22:53:00Z"/>
                <w:rFonts w:ascii="Calibri" w:eastAsia="Times New Roman" w:hAnsi="Calibri" w:cs="Times New Roman"/>
                <w:color w:val="000000"/>
                <w:sz w:val="22"/>
                <w:lang w:eastAsia="ja-JP"/>
              </w:rPr>
            </w:pPr>
            <w:ins w:id="3274" w:author="giangnhhse60606" w:date="2014-03-14T22:53:00Z">
              <w:r w:rsidRPr="004B06B2">
                <w:rPr>
                  <w:rFonts w:ascii="Calibri" w:eastAsia="Times New Roman" w:hAnsi="Calibri" w:cs="Times New Roman"/>
                  <w:color w:val="000000"/>
                  <w:sz w:val="22"/>
                  <w:lang w:eastAsia="ja-JP"/>
                </w:rPr>
                <w:t>3. Click "Thêm khuyến mãi" button</w:t>
              </w:r>
            </w:ins>
          </w:p>
          <w:p w:rsidR="008A722B" w:rsidRPr="004B06B2" w:rsidRDefault="008A722B" w:rsidP="00095DE4">
            <w:pPr>
              <w:spacing w:after="0" w:line="240" w:lineRule="auto"/>
              <w:rPr>
                <w:ins w:id="3275" w:author="giangnhhse60606" w:date="2014-03-14T22:53:00Z"/>
                <w:rFonts w:ascii="Calibri" w:eastAsia="Times New Roman" w:hAnsi="Calibri" w:cs="Times New Roman"/>
                <w:color w:val="000000"/>
                <w:sz w:val="22"/>
                <w:lang w:eastAsia="ja-JP"/>
              </w:rPr>
            </w:pPr>
            <w:ins w:id="3276" w:author="giangnhhse60606" w:date="2014-03-14T22:53:00Z">
              <w:r w:rsidRPr="004B06B2">
                <w:rPr>
                  <w:rFonts w:ascii="Calibri" w:eastAsia="Times New Roman" w:hAnsi="Calibri" w:cs="Times New Roman"/>
                  <w:color w:val="000000"/>
                  <w:sz w:val="22"/>
                  <w:lang w:eastAsia="ja-JP"/>
                </w:rPr>
                <w:t>4. Input require information</w:t>
              </w:r>
            </w:ins>
          </w:p>
          <w:p w:rsidR="008A722B" w:rsidRPr="004B06B2" w:rsidRDefault="008A722B" w:rsidP="00095DE4">
            <w:pPr>
              <w:spacing w:after="0" w:line="240" w:lineRule="auto"/>
              <w:rPr>
                <w:ins w:id="3277" w:author="giangnhhse60606" w:date="2014-03-14T22:53:00Z"/>
                <w:rFonts w:ascii="Calibri" w:eastAsia="Times New Roman" w:hAnsi="Calibri" w:cs="Times New Roman"/>
                <w:color w:val="000000"/>
                <w:sz w:val="22"/>
                <w:lang w:eastAsia="ja-JP"/>
              </w:rPr>
            </w:pPr>
            <w:ins w:id="3278" w:author="giangnhhse60606" w:date="2014-03-14T22:53:00Z">
              <w:r w:rsidRPr="004B06B2">
                <w:rPr>
                  <w:rFonts w:ascii="Calibri" w:eastAsia="Times New Roman" w:hAnsi="Calibri" w:cs="Times New Roman"/>
                  <w:color w:val="000000"/>
                  <w:sz w:val="22"/>
                  <w:lang w:eastAsia="ja-JP"/>
                </w:rPr>
                <w:t>- Select "1" in "Số sân" field</w:t>
              </w:r>
            </w:ins>
          </w:p>
          <w:p w:rsidR="008A722B" w:rsidRPr="004B06B2" w:rsidRDefault="008A722B" w:rsidP="00095DE4">
            <w:pPr>
              <w:spacing w:after="0" w:line="240" w:lineRule="auto"/>
              <w:rPr>
                <w:ins w:id="3279" w:author="giangnhhse60606" w:date="2014-03-14T22:53:00Z"/>
                <w:rFonts w:ascii="Calibri" w:eastAsia="Times New Roman" w:hAnsi="Calibri" w:cs="Times New Roman"/>
                <w:color w:val="000000"/>
                <w:sz w:val="22"/>
                <w:lang w:eastAsia="ja-JP"/>
              </w:rPr>
            </w:pPr>
            <w:ins w:id="3280" w:author="giangnhhse60606" w:date="2014-03-14T22:53:00Z">
              <w:r w:rsidRPr="004B06B2">
                <w:rPr>
                  <w:rFonts w:ascii="Calibri" w:eastAsia="Times New Roman" w:hAnsi="Calibri" w:cs="Times New Roman"/>
                  <w:color w:val="000000"/>
                  <w:sz w:val="22"/>
                  <w:lang w:eastAsia="ja-JP"/>
                </w:rPr>
                <w:t>- Input "05/03/2014" into "Thời gian bắt đầu"</w:t>
              </w:r>
            </w:ins>
          </w:p>
          <w:p w:rsidR="008A722B" w:rsidRPr="004B06B2" w:rsidRDefault="008A722B" w:rsidP="00095DE4">
            <w:pPr>
              <w:spacing w:after="0" w:line="240" w:lineRule="auto"/>
              <w:rPr>
                <w:ins w:id="3281" w:author="giangnhhse60606" w:date="2014-03-14T22:53:00Z"/>
                <w:rFonts w:ascii="Calibri" w:eastAsia="Times New Roman" w:hAnsi="Calibri" w:cs="Times New Roman"/>
                <w:color w:val="000000"/>
                <w:sz w:val="22"/>
                <w:lang w:eastAsia="ja-JP"/>
              </w:rPr>
            </w:pPr>
            <w:ins w:id="3282" w:author="giangnhhse60606" w:date="2014-03-14T22:53:00Z">
              <w:r w:rsidRPr="004B06B2">
                <w:rPr>
                  <w:rFonts w:ascii="Calibri" w:eastAsia="Times New Roman" w:hAnsi="Calibri" w:cs="Times New Roman"/>
                  <w:color w:val="000000"/>
                  <w:sz w:val="22"/>
                  <w:lang w:eastAsia="ja-JP"/>
                </w:rPr>
                <w:t>- Input "06/03/2014" into "Thời gian kết thúc" field</w:t>
              </w:r>
            </w:ins>
          </w:p>
          <w:p w:rsidR="008A722B" w:rsidRPr="004B06B2" w:rsidRDefault="008A722B" w:rsidP="00095DE4">
            <w:pPr>
              <w:spacing w:after="0" w:line="240" w:lineRule="auto"/>
              <w:rPr>
                <w:ins w:id="3283" w:author="giangnhhse60606" w:date="2014-03-14T22:53:00Z"/>
                <w:rFonts w:ascii="Calibri" w:eastAsia="Times New Roman" w:hAnsi="Calibri" w:cs="Times New Roman"/>
                <w:color w:val="000000"/>
                <w:sz w:val="22"/>
                <w:lang w:eastAsia="ja-JP"/>
              </w:rPr>
            </w:pPr>
            <w:ins w:id="3284" w:author="giangnhhse60606" w:date="2014-03-14T22:53:00Z">
              <w:r w:rsidRPr="004B06B2">
                <w:rPr>
                  <w:rFonts w:ascii="Calibri" w:eastAsia="Times New Roman" w:hAnsi="Calibri" w:cs="Times New Roman"/>
                  <w:color w:val="000000"/>
                  <w:sz w:val="22"/>
                  <w:lang w:eastAsia="ja-JP"/>
                </w:rPr>
                <w:t>- Input "10" into "Giảm giá (%)" field</w:t>
              </w:r>
            </w:ins>
          </w:p>
          <w:p w:rsidR="008A722B" w:rsidRPr="00F929E4" w:rsidRDefault="008A722B" w:rsidP="00095DE4">
            <w:pPr>
              <w:spacing w:after="0" w:line="240" w:lineRule="auto"/>
              <w:rPr>
                <w:ins w:id="3285" w:author="giangnhhse60606" w:date="2014-03-14T22:53:00Z"/>
                <w:rFonts w:ascii="Calibri" w:eastAsia="Times New Roman" w:hAnsi="Calibri" w:cs="Times New Roman"/>
                <w:color w:val="000000"/>
                <w:sz w:val="22"/>
                <w:lang w:eastAsia="ja-JP"/>
              </w:rPr>
            </w:pPr>
            <w:ins w:id="3286" w:author="giangnhhse60606" w:date="2014-03-14T22:53:00Z">
              <w:r w:rsidRPr="004B06B2">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4B06B2" w:rsidRDefault="008A722B" w:rsidP="00095DE4">
            <w:pPr>
              <w:spacing w:after="0" w:line="240" w:lineRule="auto"/>
              <w:rPr>
                <w:ins w:id="3287" w:author="giangnhhse60606" w:date="2014-03-14T22:53:00Z"/>
                <w:rFonts w:ascii="Calibri" w:eastAsia="Times New Roman" w:hAnsi="Calibri" w:cs="Times New Roman"/>
                <w:color w:val="000000"/>
                <w:sz w:val="22"/>
                <w:lang w:eastAsia="ja-JP"/>
              </w:rPr>
            </w:pPr>
            <w:ins w:id="3288" w:author="giangnhhse60606" w:date="2014-03-14T22:53:00Z">
              <w:r w:rsidRPr="004B06B2">
                <w:rPr>
                  <w:rFonts w:ascii="Calibri" w:eastAsia="Times New Roman" w:hAnsi="Calibri" w:cs="Times New Roman"/>
                  <w:color w:val="000000"/>
                  <w:sz w:val="22"/>
                  <w:lang w:eastAsia="ja-JP"/>
                </w:rPr>
                <w:t>Error message will be displayed:</w:t>
              </w:r>
            </w:ins>
          </w:p>
          <w:p w:rsidR="008A722B" w:rsidRPr="00F929E4" w:rsidRDefault="008A722B" w:rsidP="00095DE4">
            <w:pPr>
              <w:spacing w:after="0" w:line="240" w:lineRule="auto"/>
              <w:rPr>
                <w:ins w:id="3289" w:author="giangnhhse60606" w:date="2014-03-14T22:53:00Z"/>
                <w:rFonts w:ascii="Calibri" w:eastAsia="Times New Roman" w:hAnsi="Calibri" w:cs="Times New Roman"/>
                <w:color w:val="000000"/>
                <w:sz w:val="22"/>
                <w:lang w:eastAsia="ja-JP"/>
              </w:rPr>
            </w:pPr>
            <w:ins w:id="3290" w:author="giangnhhse60606" w:date="2014-03-14T22:53:00Z">
              <w:r w:rsidRPr="004B06B2">
                <w:rPr>
                  <w:rFonts w:ascii="Calibri" w:eastAsia="Times New Roman" w:hAnsi="Calibri" w:cs="Times New Roman"/>
                  <w:color w:val="000000"/>
                  <w:sz w:val="22"/>
                  <w:lang w:eastAsia="ja-JP"/>
                </w:rPr>
                <w:t>- "Thời gian khuyến mãi đã kết thúc, xin vui lòng chọn thời gian kết thúc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8A722B" w:rsidP="00095DE4">
            <w:pPr>
              <w:spacing w:after="0" w:line="240" w:lineRule="auto"/>
              <w:rPr>
                <w:ins w:id="3291" w:author="giangnhhse60606" w:date="2014-03-14T22:53:00Z"/>
                <w:rFonts w:ascii="Calibri" w:eastAsia="Times New Roman" w:hAnsi="Calibri" w:cs="Times New Roman"/>
                <w:color w:val="000000"/>
                <w:sz w:val="22"/>
                <w:lang w:eastAsia="ja-JP"/>
              </w:rPr>
            </w:pPr>
            <w:ins w:id="3292" w:author="giangnhhse60606" w:date="2014-03-14T22:54: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293" w:author="giangnhhse60606" w:date="2014-03-14T22:53:00Z"/>
                <w:rFonts w:ascii="Calibri" w:eastAsia="Times New Roman" w:hAnsi="Calibri" w:cs="Times New Roman"/>
                <w:color w:val="000000"/>
                <w:sz w:val="22"/>
                <w:lang w:eastAsia="ja-JP"/>
              </w:rPr>
            </w:pPr>
          </w:p>
        </w:tc>
      </w:tr>
      <w:tr w:rsidR="00342A9E" w:rsidRPr="008C01EB" w:rsidTr="00095DE4">
        <w:trPr>
          <w:trHeight w:val="784"/>
          <w:ins w:id="3294" w:author="giangnhhse60606" w:date="2014-03-14T22:5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42A9E" w:rsidRDefault="00342A9E" w:rsidP="00095DE4">
            <w:pPr>
              <w:spacing w:after="0" w:line="240" w:lineRule="auto"/>
              <w:rPr>
                <w:ins w:id="3295" w:author="giangnhhse60606" w:date="2014-03-14T22:56:00Z"/>
                <w:rFonts w:ascii="Calibri" w:eastAsia="Times New Roman" w:hAnsi="Calibri" w:cs="Times New Roman"/>
                <w:color w:val="000000"/>
                <w:sz w:val="22"/>
                <w:lang w:eastAsia="ja-JP"/>
              </w:rPr>
            </w:pPr>
            <w:ins w:id="3296" w:author="giangnhhse60606" w:date="2014-03-14T22:57:00Z">
              <w:r>
                <w:rPr>
                  <w:rFonts w:ascii="Calibri" w:eastAsia="Times New Roman" w:hAnsi="Calibri" w:cs="Times New Roman"/>
                  <w:color w:val="000000"/>
                  <w:sz w:val="22"/>
                  <w:lang w:eastAsia="ja-JP"/>
                </w:rPr>
                <w:t>TC_63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42A9E" w:rsidRPr="004B06B2" w:rsidRDefault="00342A9E" w:rsidP="00095DE4">
            <w:pPr>
              <w:spacing w:after="0" w:line="240" w:lineRule="auto"/>
              <w:rPr>
                <w:ins w:id="3297" w:author="giangnhhse60606" w:date="2014-03-14T22:56:00Z"/>
                <w:rFonts w:ascii="Calibri" w:eastAsia="Times New Roman" w:hAnsi="Calibri" w:cs="Times New Roman"/>
                <w:color w:val="000000"/>
                <w:sz w:val="22"/>
                <w:lang w:eastAsia="ja-JP"/>
              </w:rPr>
            </w:pPr>
            <w:ins w:id="3298" w:author="giangnhhse60606" w:date="2014-03-14T22:56:00Z">
              <w:r w:rsidRPr="00342A9E">
                <w:rPr>
                  <w:rFonts w:ascii="Calibri" w:eastAsia="Times New Roman" w:hAnsi="Calibri" w:cs="Times New Roman"/>
                  <w:color w:val="000000"/>
                  <w:sz w:val="22"/>
                  <w:lang w:eastAsia="ja-JP"/>
                </w:rPr>
                <w:t>Test creating a promotion with "Thời gian kết thúc" before "Thời gian bắt đầu"</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299" w:author="giangnhhse60606" w:date="2014-03-14T22:56:00Z"/>
                <w:rFonts w:ascii="Calibri" w:eastAsia="Times New Roman" w:hAnsi="Calibri" w:cs="Times New Roman"/>
                <w:color w:val="000000"/>
                <w:sz w:val="22"/>
                <w:lang w:eastAsia="ja-JP"/>
              </w:rPr>
            </w:pPr>
            <w:ins w:id="3300" w:author="giangnhhse60606" w:date="2014-03-14T22:56:00Z">
              <w:r w:rsidRPr="00342A9E">
                <w:rPr>
                  <w:rFonts w:ascii="Calibri" w:eastAsia="Times New Roman" w:hAnsi="Calibri" w:cs="Times New Roman"/>
                  <w:color w:val="000000"/>
                  <w:sz w:val="22"/>
                  <w:lang w:eastAsia="ja-JP"/>
                </w:rPr>
                <w:t>1. Login the system as Stadium Staff</w:t>
              </w:r>
            </w:ins>
          </w:p>
          <w:p w:rsidR="00342A9E" w:rsidRPr="00342A9E" w:rsidRDefault="00342A9E" w:rsidP="00342A9E">
            <w:pPr>
              <w:spacing w:after="0" w:line="240" w:lineRule="auto"/>
              <w:rPr>
                <w:ins w:id="3301" w:author="giangnhhse60606" w:date="2014-03-14T22:56:00Z"/>
                <w:rFonts w:ascii="Calibri" w:eastAsia="Times New Roman" w:hAnsi="Calibri" w:cs="Times New Roman"/>
                <w:color w:val="000000"/>
                <w:sz w:val="22"/>
                <w:lang w:eastAsia="ja-JP"/>
              </w:rPr>
            </w:pPr>
            <w:ins w:id="3302" w:author="giangnhhse60606" w:date="2014-03-14T22:56:00Z">
              <w:r w:rsidRPr="00342A9E">
                <w:rPr>
                  <w:rFonts w:ascii="Calibri" w:eastAsia="Times New Roman" w:hAnsi="Calibri" w:cs="Times New Roman"/>
                  <w:color w:val="000000"/>
                  <w:sz w:val="22"/>
                  <w:lang w:eastAsia="ja-JP"/>
                </w:rPr>
                <w:t>2. Go to "Quản lý khuyến mãi" page</w:t>
              </w:r>
            </w:ins>
          </w:p>
          <w:p w:rsidR="00342A9E" w:rsidRPr="00342A9E" w:rsidRDefault="00342A9E" w:rsidP="00342A9E">
            <w:pPr>
              <w:spacing w:after="0" w:line="240" w:lineRule="auto"/>
              <w:rPr>
                <w:ins w:id="3303" w:author="giangnhhse60606" w:date="2014-03-14T22:56:00Z"/>
                <w:rFonts w:ascii="Calibri" w:eastAsia="Times New Roman" w:hAnsi="Calibri" w:cs="Times New Roman"/>
                <w:color w:val="000000"/>
                <w:sz w:val="22"/>
                <w:lang w:eastAsia="ja-JP"/>
              </w:rPr>
            </w:pPr>
            <w:ins w:id="3304" w:author="giangnhhse60606" w:date="2014-03-14T22:56:00Z">
              <w:r w:rsidRPr="00342A9E">
                <w:rPr>
                  <w:rFonts w:ascii="Calibri" w:eastAsia="Times New Roman" w:hAnsi="Calibri" w:cs="Times New Roman"/>
                  <w:color w:val="000000"/>
                  <w:sz w:val="22"/>
                  <w:lang w:eastAsia="ja-JP"/>
                </w:rPr>
                <w:t>3. Click "Thêm khuyến mãi" button</w:t>
              </w:r>
            </w:ins>
          </w:p>
          <w:p w:rsidR="00342A9E" w:rsidRPr="00342A9E" w:rsidRDefault="00342A9E" w:rsidP="00342A9E">
            <w:pPr>
              <w:spacing w:after="0" w:line="240" w:lineRule="auto"/>
              <w:rPr>
                <w:ins w:id="3305" w:author="giangnhhse60606" w:date="2014-03-14T22:56:00Z"/>
                <w:rFonts w:ascii="Calibri" w:eastAsia="Times New Roman" w:hAnsi="Calibri" w:cs="Times New Roman"/>
                <w:color w:val="000000"/>
                <w:sz w:val="22"/>
                <w:lang w:eastAsia="ja-JP"/>
              </w:rPr>
            </w:pPr>
            <w:ins w:id="3306" w:author="giangnhhse60606" w:date="2014-03-14T22:56:00Z">
              <w:r w:rsidRPr="00342A9E">
                <w:rPr>
                  <w:rFonts w:ascii="Calibri" w:eastAsia="Times New Roman" w:hAnsi="Calibri" w:cs="Times New Roman"/>
                  <w:color w:val="000000"/>
                  <w:sz w:val="22"/>
                  <w:lang w:eastAsia="ja-JP"/>
                </w:rPr>
                <w:t>4. Input require information</w:t>
              </w:r>
            </w:ins>
          </w:p>
          <w:p w:rsidR="00342A9E" w:rsidRPr="00342A9E" w:rsidRDefault="00342A9E" w:rsidP="00342A9E">
            <w:pPr>
              <w:spacing w:after="0" w:line="240" w:lineRule="auto"/>
              <w:rPr>
                <w:ins w:id="3307" w:author="giangnhhse60606" w:date="2014-03-14T22:56:00Z"/>
                <w:rFonts w:ascii="Calibri" w:eastAsia="Times New Roman" w:hAnsi="Calibri" w:cs="Times New Roman"/>
                <w:color w:val="000000"/>
                <w:sz w:val="22"/>
                <w:lang w:eastAsia="ja-JP"/>
              </w:rPr>
            </w:pPr>
            <w:ins w:id="3308" w:author="giangnhhse60606" w:date="2014-03-14T22:56:00Z">
              <w:r w:rsidRPr="00342A9E">
                <w:rPr>
                  <w:rFonts w:ascii="Calibri" w:eastAsia="Times New Roman" w:hAnsi="Calibri" w:cs="Times New Roman"/>
                  <w:color w:val="000000"/>
                  <w:sz w:val="22"/>
                  <w:lang w:eastAsia="ja-JP"/>
                </w:rPr>
                <w:t>- Select "1" in "Số sân" field</w:t>
              </w:r>
            </w:ins>
          </w:p>
          <w:p w:rsidR="00342A9E" w:rsidRPr="00342A9E" w:rsidRDefault="00342A9E" w:rsidP="00342A9E">
            <w:pPr>
              <w:spacing w:after="0" w:line="240" w:lineRule="auto"/>
              <w:rPr>
                <w:ins w:id="3309" w:author="giangnhhse60606" w:date="2014-03-14T22:56:00Z"/>
                <w:rFonts w:ascii="Calibri" w:eastAsia="Times New Roman" w:hAnsi="Calibri" w:cs="Times New Roman"/>
                <w:color w:val="000000"/>
                <w:sz w:val="22"/>
                <w:lang w:eastAsia="ja-JP"/>
              </w:rPr>
            </w:pPr>
            <w:ins w:id="3310" w:author="giangnhhse60606" w:date="2014-03-14T22:56:00Z">
              <w:r w:rsidRPr="00342A9E">
                <w:rPr>
                  <w:rFonts w:ascii="Calibri" w:eastAsia="Times New Roman" w:hAnsi="Calibri" w:cs="Times New Roman"/>
                  <w:color w:val="000000"/>
                  <w:sz w:val="22"/>
                  <w:lang w:eastAsia="ja-JP"/>
                </w:rPr>
                <w:t>- Input "25/03/2014" into "Thời gian bắt đầu" field</w:t>
              </w:r>
            </w:ins>
          </w:p>
          <w:p w:rsidR="00342A9E" w:rsidRPr="00342A9E" w:rsidRDefault="00342A9E" w:rsidP="00342A9E">
            <w:pPr>
              <w:spacing w:after="0" w:line="240" w:lineRule="auto"/>
              <w:rPr>
                <w:ins w:id="3311" w:author="giangnhhse60606" w:date="2014-03-14T22:56:00Z"/>
                <w:rFonts w:ascii="Calibri" w:eastAsia="Times New Roman" w:hAnsi="Calibri" w:cs="Times New Roman"/>
                <w:color w:val="000000"/>
                <w:sz w:val="22"/>
                <w:lang w:eastAsia="ja-JP"/>
              </w:rPr>
            </w:pPr>
            <w:ins w:id="3312" w:author="giangnhhse60606" w:date="2014-03-14T22:56:00Z">
              <w:r w:rsidRPr="00342A9E">
                <w:rPr>
                  <w:rFonts w:ascii="Calibri" w:eastAsia="Times New Roman" w:hAnsi="Calibri" w:cs="Times New Roman"/>
                  <w:color w:val="000000"/>
                  <w:sz w:val="22"/>
                  <w:lang w:eastAsia="ja-JP"/>
                </w:rPr>
                <w:t>- Input "20/03/2014" into "Thời gian kết thúc" field</w:t>
              </w:r>
            </w:ins>
          </w:p>
          <w:p w:rsidR="00342A9E" w:rsidRPr="00342A9E" w:rsidRDefault="00342A9E" w:rsidP="00342A9E">
            <w:pPr>
              <w:spacing w:after="0" w:line="240" w:lineRule="auto"/>
              <w:rPr>
                <w:ins w:id="3313" w:author="giangnhhse60606" w:date="2014-03-14T22:56:00Z"/>
                <w:rFonts w:ascii="Calibri" w:eastAsia="Times New Roman" w:hAnsi="Calibri" w:cs="Times New Roman"/>
                <w:color w:val="000000"/>
                <w:sz w:val="22"/>
                <w:lang w:eastAsia="ja-JP"/>
              </w:rPr>
            </w:pPr>
            <w:ins w:id="3314" w:author="giangnhhse60606" w:date="2014-03-14T22:56:00Z">
              <w:r w:rsidRPr="00342A9E">
                <w:rPr>
                  <w:rFonts w:ascii="Calibri" w:eastAsia="Times New Roman" w:hAnsi="Calibri" w:cs="Times New Roman"/>
                  <w:color w:val="000000"/>
                  <w:sz w:val="22"/>
                  <w:lang w:eastAsia="ja-JP"/>
                </w:rPr>
                <w:t>- Input "10" into "Giảm giá (%)" field</w:t>
              </w:r>
            </w:ins>
          </w:p>
          <w:p w:rsidR="00342A9E" w:rsidRPr="004B06B2" w:rsidRDefault="00342A9E" w:rsidP="00342A9E">
            <w:pPr>
              <w:spacing w:after="0" w:line="240" w:lineRule="auto"/>
              <w:rPr>
                <w:ins w:id="3315" w:author="giangnhhse60606" w:date="2014-03-14T22:56:00Z"/>
                <w:rFonts w:ascii="Calibri" w:eastAsia="Times New Roman" w:hAnsi="Calibri" w:cs="Times New Roman"/>
                <w:color w:val="000000"/>
                <w:sz w:val="22"/>
                <w:lang w:eastAsia="ja-JP"/>
              </w:rPr>
            </w:pPr>
            <w:ins w:id="3316" w:author="giangnhhse60606" w:date="2014-03-14T22:56:00Z">
              <w:r w:rsidRPr="00342A9E">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317" w:author="giangnhhse60606" w:date="2014-03-14T22:56:00Z"/>
                <w:rFonts w:ascii="Calibri" w:eastAsia="Times New Roman" w:hAnsi="Calibri" w:cs="Times New Roman"/>
                <w:color w:val="000000"/>
                <w:sz w:val="22"/>
                <w:lang w:eastAsia="ja-JP"/>
              </w:rPr>
            </w:pPr>
            <w:ins w:id="3318" w:author="giangnhhse60606" w:date="2014-03-14T22:56:00Z">
              <w:r w:rsidRPr="00342A9E">
                <w:rPr>
                  <w:rFonts w:ascii="Calibri" w:eastAsia="Times New Roman" w:hAnsi="Calibri" w:cs="Times New Roman"/>
                  <w:color w:val="000000"/>
                  <w:sz w:val="22"/>
                  <w:lang w:eastAsia="ja-JP"/>
                </w:rPr>
                <w:t>Error message will be displayed:</w:t>
              </w:r>
            </w:ins>
          </w:p>
          <w:p w:rsidR="00342A9E" w:rsidRPr="004B06B2" w:rsidRDefault="00342A9E" w:rsidP="00342A9E">
            <w:pPr>
              <w:spacing w:after="0" w:line="240" w:lineRule="auto"/>
              <w:rPr>
                <w:ins w:id="3319" w:author="giangnhhse60606" w:date="2014-03-14T22:56:00Z"/>
                <w:rFonts w:ascii="Calibri" w:eastAsia="Times New Roman" w:hAnsi="Calibri" w:cs="Times New Roman"/>
                <w:color w:val="000000"/>
                <w:sz w:val="22"/>
                <w:lang w:eastAsia="ja-JP"/>
              </w:rPr>
            </w:pPr>
            <w:ins w:id="3320" w:author="giangnhhse60606" w:date="2014-03-14T22:56:00Z">
              <w:r w:rsidRPr="00342A9E">
                <w:rPr>
                  <w:rFonts w:ascii="Calibri" w:eastAsia="Times New Roman" w:hAnsi="Calibri" w:cs="Times New Roman"/>
                  <w:color w:val="000000"/>
                  <w:sz w:val="22"/>
                  <w:lang w:eastAsia="ja-JP"/>
                </w:rPr>
                <w:t>- "Thời gian khuyến mãi không đúng, vui lòng chọn thời gian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42A9E" w:rsidRPr="00CE3379" w:rsidRDefault="00342A9E" w:rsidP="00095DE4">
            <w:pPr>
              <w:spacing w:after="0" w:line="240" w:lineRule="auto"/>
              <w:rPr>
                <w:ins w:id="3321" w:author="giangnhhse60606" w:date="2014-03-14T22:56:00Z"/>
                <w:rFonts w:ascii="Calibri" w:eastAsia="Times New Roman" w:hAnsi="Calibri" w:cs="Times New Roman"/>
                <w:color w:val="000000"/>
                <w:sz w:val="22"/>
                <w:lang w:eastAsia="ja-JP"/>
              </w:rPr>
            </w:pPr>
            <w:ins w:id="3322" w:author="giangnhhse60606" w:date="2014-03-14T22:57: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42A9E" w:rsidRPr="008C01EB" w:rsidRDefault="00342A9E" w:rsidP="00095DE4">
            <w:pPr>
              <w:spacing w:after="0" w:line="240" w:lineRule="auto"/>
              <w:rPr>
                <w:ins w:id="3323" w:author="giangnhhse60606" w:date="2014-03-14T22:56:00Z"/>
                <w:rFonts w:ascii="Calibri" w:eastAsia="Times New Roman" w:hAnsi="Calibri" w:cs="Times New Roman"/>
                <w:color w:val="000000"/>
                <w:sz w:val="22"/>
                <w:lang w:eastAsia="ja-JP"/>
              </w:rPr>
            </w:pPr>
          </w:p>
        </w:tc>
      </w:tr>
      <w:tr w:rsidR="008A722B" w:rsidRPr="008C01EB" w:rsidTr="00095DE4">
        <w:trPr>
          <w:trHeight w:val="784"/>
          <w:ins w:id="3324"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pPr>
              <w:spacing w:after="0" w:line="240" w:lineRule="auto"/>
              <w:rPr>
                <w:ins w:id="3325" w:author="giangnhhse60606" w:date="2014-03-14T22:53:00Z"/>
                <w:rFonts w:ascii="Calibri" w:eastAsia="Times New Roman" w:hAnsi="Calibri" w:cs="Times New Roman"/>
                <w:color w:val="000000"/>
                <w:sz w:val="22"/>
                <w:lang w:eastAsia="ja-JP"/>
              </w:rPr>
            </w:pPr>
            <w:ins w:id="3326" w:author="giangnhhse60606" w:date="2014-03-14T22:53:00Z">
              <w:r>
                <w:rPr>
                  <w:rFonts w:ascii="Calibri" w:eastAsia="Times New Roman" w:hAnsi="Calibri" w:cs="Times New Roman"/>
                  <w:color w:val="000000"/>
                  <w:sz w:val="22"/>
                  <w:lang w:eastAsia="ja-JP"/>
                </w:rPr>
                <w:t>TC_6</w:t>
              </w:r>
            </w:ins>
            <w:ins w:id="3327" w:author="giangnhhse60606" w:date="2014-03-14T22:57:00Z">
              <w:r w:rsidR="00342A9E">
                <w:rPr>
                  <w:rFonts w:ascii="Calibri" w:eastAsia="Times New Roman" w:hAnsi="Calibri" w:cs="Times New Roman"/>
                  <w:color w:val="000000"/>
                  <w:sz w:val="22"/>
                  <w:lang w:eastAsia="ja-JP"/>
                </w:rPr>
                <w:t>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1C4AFB" w:rsidRDefault="008A722B" w:rsidP="00095DE4">
            <w:pPr>
              <w:spacing w:after="0" w:line="240" w:lineRule="auto"/>
              <w:rPr>
                <w:ins w:id="3328" w:author="giangnhhse60606" w:date="2014-03-14T22:53:00Z"/>
                <w:rFonts w:ascii="Calibri" w:eastAsia="Times New Roman" w:hAnsi="Calibri" w:cs="Times New Roman"/>
                <w:color w:val="000000"/>
                <w:sz w:val="22"/>
                <w:lang w:eastAsia="ja-JP"/>
              </w:rPr>
            </w:pPr>
            <w:ins w:id="3329" w:author="giangnhhse60606" w:date="2014-03-14T22:53:00Z">
              <w:r w:rsidRPr="00A27AAD">
                <w:rPr>
                  <w:rFonts w:ascii="Calibri" w:eastAsia="Times New Roman" w:hAnsi="Calibri" w:cs="Times New Roman"/>
                  <w:color w:val="000000"/>
                  <w:sz w:val="22"/>
                  <w:lang w:eastAsia="ja-JP"/>
                </w:rPr>
                <w:t>Test creating a promotion with "Giảm giá (%)" is not a number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30" w:author="giangnhhse60606" w:date="2014-03-14T22:53:00Z"/>
                <w:rFonts w:ascii="Calibri" w:eastAsia="Times New Roman" w:hAnsi="Calibri" w:cs="Times New Roman"/>
                <w:color w:val="000000"/>
                <w:sz w:val="22"/>
                <w:lang w:eastAsia="ja-JP"/>
              </w:rPr>
            </w:pPr>
            <w:ins w:id="3331" w:author="giangnhhse60606" w:date="2014-03-14T22:53:00Z">
              <w:r w:rsidRPr="00A27AAD">
                <w:rPr>
                  <w:rFonts w:ascii="Calibri" w:eastAsia="Times New Roman" w:hAnsi="Calibri" w:cs="Times New Roman"/>
                  <w:color w:val="000000"/>
                  <w:sz w:val="22"/>
                  <w:lang w:eastAsia="ja-JP"/>
                </w:rPr>
                <w:t>1. Login the system as Stadium Staff</w:t>
              </w:r>
            </w:ins>
          </w:p>
          <w:p w:rsidR="008A722B" w:rsidRPr="00A27AAD" w:rsidRDefault="008A722B" w:rsidP="00095DE4">
            <w:pPr>
              <w:spacing w:after="0" w:line="240" w:lineRule="auto"/>
              <w:rPr>
                <w:ins w:id="3332" w:author="giangnhhse60606" w:date="2014-03-14T22:53:00Z"/>
                <w:rFonts w:ascii="Calibri" w:eastAsia="Times New Roman" w:hAnsi="Calibri" w:cs="Times New Roman"/>
                <w:color w:val="000000"/>
                <w:sz w:val="22"/>
                <w:lang w:eastAsia="ja-JP"/>
              </w:rPr>
            </w:pPr>
            <w:ins w:id="3333" w:author="giangnhhse60606" w:date="2014-03-14T22:53:00Z">
              <w:r w:rsidRPr="00A27AAD">
                <w:rPr>
                  <w:rFonts w:ascii="Calibri" w:eastAsia="Times New Roman" w:hAnsi="Calibri" w:cs="Times New Roman"/>
                  <w:color w:val="000000"/>
                  <w:sz w:val="22"/>
                  <w:lang w:eastAsia="ja-JP"/>
                </w:rPr>
                <w:t>2. Go to "Quản lý khuyến mãi" page</w:t>
              </w:r>
            </w:ins>
          </w:p>
          <w:p w:rsidR="008A722B" w:rsidRPr="00A27AAD" w:rsidRDefault="008A722B" w:rsidP="00095DE4">
            <w:pPr>
              <w:spacing w:after="0" w:line="240" w:lineRule="auto"/>
              <w:rPr>
                <w:ins w:id="3334" w:author="giangnhhse60606" w:date="2014-03-14T22:53:00Z"/>
                <w:rFonts w:ascii="Calibri" w:eastAsia="Times New Roman" w:hAnsi="Calibri" w:cs="Times New Roman"/>
                <w:color w:val="000000"/>
                <w:sz w:val="22"/>
                <w:lang w:eastAsia="ja-JP"/>
              </w:rPr>
            </w:pPr>
            <w:ins w:id="3335" w:author="giangnhhse60606" w:date="2014-03-14T22:53:00Z">
              <w:r w:rsidRPr="00A27AAD">
                <w:rPr>
                  <w:rFonts w:ascii="Calibri" w:eastAsia="Times New Roman" w:hAnsi="Calibri" w:cs="Times New Roman"/>
                  <w:color w:val="000000"/>
                  <w:sz w:val="22"/>
                  <w:lang w:eastAsia="ja-JP"/>
                </w:rPr>
                <w:t>3. Click "Thêm khuyến mãi" button</w:t>
              </w:r>
            </w:ins>
          </w:p>
          <w:p w:rsidR="008A722B" w:rsidRPr="00A27AAD" w:rsidRDefault="008A722B" w:rsidP="00095DE4">
            <w:pPr>
              <w:spacing w:after="0" w:line="240" w:lineRule="auto"/>
              <w:rPr>
                <w:ins w:id="3336" w:author="giangnhhse60606" w:date="2014-03-14T22:53:00Z"/>
                <w:rFonts w:ascii="Calibri" w:eastAsia="Times New Roman" w:hAnsi="Calibri" w:cs="Times New Roman"/>
                <w:color w:val="000000"/>
                <w:sz w:val="22"/>
                <w:lang w:eastAsia="ja-JP"/>
              </w:rPr>
            </w:pPr>
            <w:ins w:id="3337" w:author="giangnhhse60606" w:date="2014-03-14T22:53:00Z">
              <w:r w:rsidRPr="00A27AAD">
                <w:rPr>
                  <w:rFonts w:ascii="Calibri" w:eastAsia="Times New Roman" w:hAnsi="Calibri" w:cs="Times New Roman"/>
                  <w:color w:val="000000"/>
                  <w:sz w:val="22"/>
                  <w:lang w:eastAsia="ja-JP"/>
                </w:rPr>
                <w:t>4. Input require information</w:t>
              </w:r>
            </w:ins>
          </w:p>
          <w:p w:rsidR="008A722B" w:rsidRPr="00A27AAD" w:rsidRDefault="008A722B" w:rsidP="00095DE4">
            <w:pPr>
              <w:spacing w:after="0" w:line="240" w:lineRule="auto"/>
              <w:rPr>
                <w:ins w:id="3338" w:author="giangnhhse60606" w:date="2014-03-14T22:53:00Z"/>
                <w:rFonts w:ascii="Calibri" w:eastAsia="Times New Roman" w:hAnsi="Calibri" w:cs="Times New Roman"/>
                <w:color w:val="000000"/>
                <w:sz w:val="22"/>
                <w:lang w:eastAsia="ja-JP"/>
              </w:rPr>
            </w:pPr>
            <w:ins w:id="3339" w:author="giangnhhse60606" w:date="2014-03-14T22:53:00Z">
              <w:r w:rsidRPr="00A27AAD">
                <w:rPr>
                  <w:rFonts w:ascii="Calibri" w:eastAsia="Times New Roman" w:hAnsi="Calibri" w:cs="Times New Roman"/>
                  <w:color w:val="000000"/>
                  <w:sz w:val="22"/>
                  <w:lang w:eastAsia="ja-JP"/>
                </w:rPr>
                <w:t>- Select "1" in "Số sân" field</w:t>
              </w:r>
            </w:ins>
          </w:p>
          <w:p w:rsidR="008A722B" w:rsidRPr="00A27AAD" w:rsidRDefault="008A722B" w:rsidP="00095DE4">
            <w:pPr>
              <w:spacing w:after="0" w:line="240" w:lineRule="auto"/>
              <w:rPr>
                <w:ins w:id="3340" w:author="giangnhhse60606" w:date="2014-03-14T22:53:00Z"/>
                <w:rFonts w:ascii="Calibri" w:eastAsia="Times New Roman" w:hAnsi="Calibri" w:cs="Times New Roman"/>
                <w:color w:val="000000"/>
                <w:sz w:val="22"/>
                <w:lang w:eastAsia="ja-JP"/>
              </w:rPr>
            </w:pPr>
            <w:ins w:id="3341" w:author="giangnhhse60606" w:date="2014-03-14T22:53:00Z">
              <w:r w:rsidRPr="00A27AAD">
                <w:rPr>
                  <w:rFonts w:ascii="Calibri" w:eastAsia="Times New Roman" w:hAnsi="Calibri" w:cs="Times New Roman"/>
                  <w:color w:val="000000"/>
                  <w:sz w:val="22"/>
                  <w:lang w:eastAsia="ja-JP"/>
                </w:rPr>
                <w:t>- Input "08/03/2014" into "Thời gian bắt đầu" field</w:t>
              </w:r>
            </w:ins>
          </w:p>
          <w:p w:rsidR="008A722B" w:rsidRPr="00A27AAD" w:rsidRDefault="008A722B" w:rsidP="00095DE4">
            <w:pPr>
              <w:spacing w:after="0" w:line="240" w:lineRule="auto"/>
              <w:rPr>
                <w:ins w:id="3342" w:author="giangnhhse60606" w:date="2014-03-14T22:53:00Z"/>
                <w:rFonts w:ascii="Calibri" w:eastAsia="Times New Roman" w:hAnsi="Calibri" w:cs="Times New Roman"/>
                <w:color w:val="000000"/>
                <w:sz w:val="22"/>
                <w:lang w:eastAsia="ja-JP"/>
              </w:rPr>
            </w:pPr>
            <w:ins w:id="3343" w:author="giangnhhse60606" w:date="2014-03-14T22:53:00Z">
              <w:r w:rsidRPr="00A27AAD">
                <w:rPr>
                  <w:rFonts w:ascii="Calibri" w:eastAsia="Times New Roman" w:hAnsi="Calibri" w:cs="Times New Roman"/>
                  <w:color w:val="000000"/>
                  <w:sz w:val="22"/>
                  <w:lang w:eastAsia="ja-JP"/>
                </w:rPr>
                <w:t>- Input "30/03/2014" into "Thời gian kết thúc" field</w:t>
              </w:r>
            </w:ins>
          </w:p>
          <w:p w:rsidR="008A722B" w:rsidRPr="00A27AAD" w:rsidRDefault="008A722B" w:rsidP="00095DE4">
            <w:pPr>
              <w:spacing w:after="0" w:line="240" w:lineRule="auto"/>
              <w:rPr>
                <w:ins w:id="3344" w:author="giangnhhse60606" w:date="2014-03-14T22:53:00Z"/>
                <w:rFonts w:ascii="Calibri" w:eastAsia="Times New Roman" w:hAnsi="Calibri" w:cs="Times New Roman"/>
                <w:color w:val="000000"/>
                <w:sz w:val="22"/>
                <w:lang w:eastAsia="ja-JP"/>
              </w:rPr>
            </w:pPr>
            <w:ins w:id="3345" w:author="giangnhhse60606" w:date="2014-03-14T22:53:00Z">
              <w:r w:rsidRPr="00A27AAD">
                <w:rPr>
                  <w:rFonts w:ascii="Calibri" w:eastAsia="Times New Roman" w:hAnsi="Calibri" w:cs="Times New Roman"/>
                  <w:color w:val="000000"/>
                  <w:sz w:val="22"/>
                  <w:lang w:eastAsia="ja-JP"/>
                </w:rPr>
                <w:t>- Input "12a" into "Giảm giá (%)" field</w:t>
              </w:r>
            </w:ins>
          </w:p>
          <w:p w:rsidR="008A722B" w:rsidRPr="00F929E4" w:rsidRDefault="008A722B" w:rsidP="00095DE4">
            <w:pPr>
              <w:spacing w:after="0" w:line="240" w:lineRule="auto"/>
              <w:rPr>
                <w:ins w:id="3346" w:author="giangnhhse60606" w:date="2014-03-14T22:53:00Z"/>
                <w:rFonts w:ascii="Calibri" w:eastAsia="Times New Roman" w:hAnsi="Calibri" w:cs="Times New Roman"/>
                <w:color w:val="000000"/>
                <w:sz w:val="22"/>
                <w:lang w:eastAsia="ja-JP"/>
              </w:rPr>
            </w:pPr>
            <w:ins w:id="3347" w:author="giangnhhse60606" w:date="2014-03-14T22:53:00Z">
              <w:r w:rsidRPr="00A27AAD">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48" w:author="giangnhhse60606" w:date="2014-03-14T22:53:00Z"/>
                <w:rFonts w:ascii="Calibri" w:eastAsia="Times New Roman" w:hAnsi="Calibri" w:cs="Times New Roman"/>
                <w:color w:val="000000"/>
                <w:sz w:val="22"/>
                <w:lang w:eastAsia="ja-JP"/>
              </w:rPr>
            </w:pPr>
            <w:ins w:id="3349" w:author="giangnhhse60606" w:date="2014-03-14T22:53:00Z">
              <w:r w:rsidRPr="00A27AAD">
                <w:rPr>
                  <w:rFonts w:ascii="Calibri" w:eastAsia="Times New Roman" w:hAnsi="Calibri" w:cs="Times New Roman"/>
                  <w:color w:val="000000"/>
                  <w:sz w:val="22"/>
                  <w:lang w:eastAsia="ja-JP"/>
                </w:rPr>
                <w:t>Error message will be displayed:</w:t>
              </w:r>
            </w:ins>
          </w:p>
          <w:p w:rsidR="008A722B" w:rsidRPr="00F929E4" w:rsidRDefault="008A722B" w:rsidP="00095DE4">
            <w:pPr>
              <w:spacing w:after="0" w:line="240" w:lineRule="auto"/>
              <w:rPr>
                <w:ins w:id="3350" w:author="giangnhhse60606" w:date="2014-03-14T22:53:00Z"/>
                <w:rFonts w:ascii="Calibri" w:eastAsia="Times New Roman" w:hAnsi="Calibri" w:cs="Times New Roman"/>
                <w:color w:val="000000"/>
                <w:sz w:val="22"/>
                <w:lang w:eastAsia="ja-JP"/>
              </w:rPr>
            </w:pPr>
            <w:ins w:id="3351" w:author="giangnhhse60606" w:date="2014-03-14T22:53:00Z">
              <w:r w:rsidRPr="00A27AAD">
                <w:rPr>
                  <w:rFonts w:ascii="Calibri" w:eastAsia="Times New Roman" w:hAnsi="Calibri" w:cs="Times New Roman"/>
                  <w:color w:val="000000"/>
                  <w:sz w:val="22"/>
                  <w:lang w:eastAsia="ja-JP"/>
                </w:rPr>
                <w:t>- "Giá trị giảm giá không chính xác, vui lòng nhập lại".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8A722B" w:rsidP="00095DE4">
            <w:pPr>
              <w:spacing w:after="0" w:line="240" w:lineRule="auto"/>
              <w:rPr>
                <w:ins w:id="3352" w:author="giangnhhse60606" w:date="2014-03-14T22:53:00Z"/>
                <w:rFonts w:ascii="Calibri" w:eastAsia="Times New Roman" w:hAnsi="Calibri" w:cs="Times New Roman"/>
                <w:color w:val="000000"/>
                <w:sz w:val="22"/>
                <w:lang w:eastAsia="ja-JP"/>
              </w:rPr>
            </w:pPr>
            <w:ins w:id="3353" w:author="giangnhhse60606" w:date="2014-03-14T22:54: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354" w:author="giangnhhse60606" w:date="2014-03-14T22:53:00Z"/>
                <w:rFonts w:ascii="Calibri" w:eastAsia="Times New Roman" w:hAnsi="Calibri" w:cs="Times New Roman"/>
                <w:color w:val="000000"/>
                <w:sz w:val="22"/>
                <w:lang w:eastAsia="ja-JP"/>
              </w:rPr>
            </w:pPr>
          </w:p>
        </w:tc>
      </w:tr>
      <w:tr w:rsidR="008A722B" w:rsidRPr="008C01EB" w:rsidTr="00095DE4">
        <w:trPr>
          <w:trHeight w:val="784"/>
          <w:ins w:id="3355"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pPr>
              <w:spacing w:after="0" w:line="240" w:lineRule="auto"/>
              <w:rPr>
                <w:ins w:id="3356" w:author="giangnhhse60606" w:date="2014-03-14T22:53:00Z"/>
                <w:rFonts w:ascii="Calibri" w:eastAsia="Times New Roman" w:hAnsi="Calibri" w:cs="Times New Roman"/>
                <w:color w:val="000000"/>
                <w:sz w:val="22"/>
                <w:lang w:eastAsia="ja-JP"/>
              </w:rPr>
            </w:pPr>
            <w:ins w:id="3357" w:author="giangnhhse60606" w:date="2014-03-14T22:53:00Z">
              <w:r>
                <w:rPr>
                  <w:rFonts w:ascii="Calibri" w:eastAsia="Times New Roman" w:hAnsi="Calibri" w:cs="Times New Roman"/>
                  <w:color w:val="000000"/>
                  <w:sz w:val="22"/>
                  <w:lang w:eastAsia="ja-JP"/>
                </w:rPr>
                <w:t>TC_6</w:t>
              </w:r>
            </w:ins>
            <w:ins w:id="3358" w:author="giangnhhse60606" w:date="2014-03-14T22:57:00Z">
              <w:r w:rsidR="00342A9E">
                <w:rPr>
                  <w:rFonts w:ascii="Calibri" w:eastAsia="Times New Roman" w:hAnsi="Calibri" w:cs="Times New Roman"/>
                  <w:color w:val="000000"/>
                  <w:sz w:val="22"/>
                  <w:lang w:eastAsia="ja-JP"/>
                </w:rPr>
                <w:t>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59" w:author="giangnhhse60606" w:date="2014-03-14T22:53:00Z"/>
                <w:rFonts w:ascii="Calibri" w:eastAsia="Times New Roman" w:hAnsi="Calibri" w:cs="Times New Roman"/>
                <w:color w:val="000000"/>
                <w:sz w:val="22"/>
                <w:lang w:eastAsia="ja-JP"/>
              </w:rPr>
            </w:pPr>
            <w:ins w:id="3360" w:author="giangnhhse60606" w:date="2014-03-14T22:53:00Z">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61" w:author="giangnhhse60606" w:date="2014-03-14T22:53:00Z"/>
                <w:rFonts w:ascii="Calibri" w:eastAsia="Times New Roman" w:hAnsi="Calibri" w:cs="Times New Roman"/>
                <w:color w:val="000000"/>
                <w:sz w:val="22"/>
                <w:lang w:eastAsia="ja-JP"/>
              </w:rPr>
            </w:pPr>
            <w:ins w:id="3362" w:author="giangnhhse60606" w:date="2014-03-14T22:53:00Z">
              <w:r w:rsidRPr="00A27AAD">
                <w:rPr>
                  <w:rFonts w:ascii="Calibri" w:eastAsia="Times New Roman" w:hAnsi="Calibri" w:cs="Times New Roman"/>
                  <w:color w:val="000000"/>
                  <w:sz w:val="22"/>
                  <w:lang w:eastAsia="ja-JP"/>
                </w:rPr>
                <w:t>1. Login the system as Stadium Staff</w:t>
              </w:r>
            </w:ins>
          </w:p>
          <w:p w:rsidR="008A722B" w:rsidRPr="00A27AAD" w:rsidRDefault="008A722B" w:rsidP="00095DE4">
            <w:pPr>
              <w:spacing w:after="0" w:line="240" w:lineRule="auto"/>
              <w:rPr>
                <w:ins w:id="3363" w:author="giangnhhse60606" w:date="2014-03-14T22:53:00Z"/>
                <w:rFonts w:ascii="Calibri" w:eastAsia="Times New Roman" w:hAnsi="Calibri" w:cs="Times New Roman"/>
                <w:color w:val="000000"/>
                <w:sz w:val="22"/>
                <w:lang w:eastAsia="ja-JP"/>
              </w:rPr>
            </w:pPr>
            <w:ins w:id="3364" w:author="giangnhhse60606" w:date="2014-03-14T22:53:00Z">
              <w:r w:rsidRPr="00A27AAD">
                <w:rPr>
                  <w:rFonts w:ascii="Calibri" w:eastAsia="Times New Roman" w:hAnsi="Calibri" w:cs="Times New Roman"/>
                  <w:color w:val="000000"/>
                  <w:sz w:val="22"/>
                  <w:lang w:eastAsia="ja-JP"/>
                </w:rPr>
                <w:t>2. Go to "Quản lý khuyến mãi" page</w:t>
              </w:r>
            </w:ins>
          </w:p>
          <w:p w:rsidR="008A722B" w:rsidRPr="00A27AAD" w:rsidRDefault="008A722B" w:rsidP="00095DE4">
            <w:pPr>
              <w:spacing w:after="0" w:line="240" w:lineRule="auto"/>
              <w:rPr>
                <w:ins w:id="3365" w:author="giangnhhse60606" w:date="2014-03-14T22:53:00Z"/>
                <w:rFonts w:ascii="Calibri" w:eastAsia="Times New Roman" w:hAnsi="Calibri" w:cs="Times New Roman"/>
                <w:color w:val="000000"/>
                <w:sz w:val="22"/>
                <w:lang w:eastAsia="ja-JP"/>
              </w:rPr>
            </w:pPr>
            <w:ins w:id="3366" w:author="giangnhhse60606" w:date="2014-03-14T22:53:00Z">
              <w:r w:rsidRPr="00A27AAD">
                <w:rPr>
                  <w:rFonts w:ascii="Calibri" w:eastAsia="Times New Roman" w:hAnsi="Calibri" w:cs="Times New Roman"/>
                  <w:color w:val="000000"/>
                  <w:sz w:val="22"/>
                  <w:lang w:eastAsia="ja-JP"/>
                </w:rPr>
                <w:t>3. Click "Thêm khuyến mãi" button</w:t>
              </w:r>
            </w:ins>
          </w:p>
          <w:p w:rsidR="008A722B" w:rsidRPr="00A27AAD" w:rsidRDefault="008A722B" w:rsidP="00095DE4">
            <w:pPr>
              <w:spacing w:after="0" w:line="240" w:lineRule="auto"/>
              <w:rPr>
                <w:ins w:id="3367" w:author="giangnhhse60606" w:date="2014-03-14T22:53:00Z"/>
                <w:rFonts w:ascii="Calibri" w:eastAsia="Times New Roman" w:hAnsi="Calibri" w:cs="Times New Roman"/>
                <w:color w:val="000000"/>
                <w:sz w:val="22"/>
                <w:lang w:eastAsia="ja-JP"/>
              </w:rPr>
            </w:pPr>
            <w:ins w:id="3368" w:author="giangnhhse60606" w:date="2014-03-14T22:53:00Z">
              <w:r w:rsidRPr="00A27AAD">
                <w:rPr>
                  <w:rFonts w:ascii="Calibri" w:eastAsia="Times New Roman" w:hAnsi="Calibri" w:cs="Times New Roman"/>
                  <w:color w:val="000000"/>
                  <w:sz w:val="22"/>
                  <w:lang w:eastAsia="ja-JP"/>
                </w:rPr>
                <w:t>4. Input require information</w:t>
              </w:r>
            </w:ins>
          </w:p>
          <w:p w:rsidR="008A722B" w:rsidRPr="00A27AAD" w:rsidRDefault="008A722B" w:rsidP="00095DE4">
            <w:pPr>
              <w:spacing w:after="0" w:line="240" w:lineRule="auto"/>
              <w:rPr>
                <w:ins w:id="3369" w:author="giangnhhse60606" w:date="2014-03-14T22:53:00Z"/>
                <w:rFonts w:ascii="Calibri" w:eastAsia="Times New Roman" w:hAnsi="Calibri" w:cs="Times New Roman"/>
                <w:color w:val="000000"/>
                <w:sz w:val="22"/>
                <w:lang w:eastAsia="ja-JP"/>
              </w:rPr>
            </w:pPr>
            <w:ins w:id="3370" w:author="giangnhhse60606" w:date="2014-03-14T22:53:00Z">
              <w:r w:rsidRPr="00A27AAD">
                <w:rPr>
                  <w:rFonts w:ascii="Calibri" w:eastAsia="Times New Roman" w:hAnsi="Calibri" w:cs="Times New Roman"/>
                  <w:color w:val="000000"/>
                  <w:sz w:val="22"/>
                  <w:lang w:eastAsia="ja-JP"/>
                </w:rPr>
                <w:t>- Select "1" in "Số sân" field</w:t>
              </w:r>
            </w:ins>
          </w:p>
          <w:p w:rsidR="008A722B" w:rsidRPr="00A27AAD" w:rsidRDefault="008A722B" w:rsidP="00095DE4">
            <w:pPr>
              <w:spacing w:after="0" w:line="240" w:lineRule="auto"/>
              <w:rPr>
                <w:ins w:id="3371" w:author="giangnhhse60606" w:date="2014-03-14T22:53:00Z"/>
                <w:rFonts w:ascii="Calibri" w:eastAsia="Times New Roman" w:hAnsi="Calibri" w:cs="Times New Roman"/>
                <w:color w:val="000000"/>
                <w:sz w:val="22"/>
                <w:lang w:eastAsia="ja-JP"/>
              </w:rPr>
            </w:pPr>
            <w:ins w:id="3372" w:author="giangnhhse60606" w:date="2014-03-14T22:53:00Z">
              <w:r w:rsidRPr="00A27AAD">
                <w:rPr>
                  <w:rFonts w:ascii="Calibri" w:eastAsia="Times New Roman" w:hAnsi="Calibri" w:cs="Times New Roman"/>
                  <w:color w:val="000000"/>
                  <w:sz w:val="22"/>
                  <w:lang w:eastAsia="ja-JP"/>
                </w:rPr>
                <w:t>- Input "08/03/2014" into "Thời gian bắt đầu" field</w:t>
              </w:r>
            </w:ins>
          </w:p>
          <w:p w:rsidR="008A722B" w:rsidRPr="00A27AAD" w:rsidRDefault="008A722B" w:rsidP="00095DE4">
            <w:pPr>
              <w:spacing w:after="0" w:line="240" w:lineRule="auto"/>
              <w:rPr>
                <w:ins w:id="3373" w:author="giangnhhse60606" w:date="2014-03-14T22:53:00Z"/>
                <w:rFonts w:ascii="Calibri" w:eastAsia="Times New Roman" w:hAnsi="Calibri" w:cs="Times New Roman"/>
                <w:color w:val="000000"/>
                <w:sz w:val="22"/>
                <w:lang w:eastAsia="ja-JP"/>
              </w:rPr>
            </w:pPr>
            <w:ins w:id="3374" w:author="giangnhhse60606" w:date="2014-03-14T22:53:00Z">
              <w:r w:rsidRPr="00A27AAD">
                <w:rPr>
                  <w:rFonts w:ascii="Calibri" w:eastAsia="Times New Roman" w:hAnsi="Calibri" w:cs="Times New Roman"/>
                  <w:color w:val="000000"/>
                  <w:sz w:val="22"/>
                  <w:lang w:eastAsia="ja-JP"/>
                </w:rPr>
                <w:t>- Input "30/03/2014" into "Thời gian kết thúc" field</w:t>
              </w:r>
            </w:ins>
          </w:p>
          <w:p w:rsidR="008A722B" w:rsidRPr="00A27AAD" w:rsidRDefault="008A722B" w:rsidP="00095DE4">
            <w:pPr>
              <w:spacing w:after="0" w:line="240" w:lineRule="auto"/>
              <w:rPr>
                <w:ins w:id="3375" w:author="giangnhhse60606" w:date="2014-03-14T22:53:00Z"/>
                <w:rFonts w:ascii="Calibri" w:eastAsia="Times New Roman" w:hAnsi="Calibri" w:cs="Times New Roman"/>
                <w:color w:val="000000"/>
                <w:sz w:val="22"/>
                <w:lang w:eastAsia="ja-JP"/>
              </w:rPr>
            </w:pPr>
            <w:ins w:id="3376" w:author="giangnhhse60606" w:date="2014-03-14T22:53:00Z">
              <w:r w:rsidRPr="00A27AAD">
                <w:rPr>
                  <w:rFonts w:ascii="Calibri" w:eastAsia="Times New Roman" w:hAnsi="Calibri" w:cs="Times New Roman"/>
                  <w:color w:val="000000"/>
                  <w:sz w:val="22"/>
                  <w:lang w:eastAsia="ja-JP"/>
                </w:rPr>
                <w:t>- Input "10" into "Giảm giá (%)" field</w:t>
              </w:r>
            </w:ins>
          </w:p>
          <w:p w:rsidR="008A722B" w:rsidRPr="00A27AAD" w:rsidRDefault="008A722B" w:rsidP="00095DE4">
            <w:pPr>
              <w:spacing w:after="0" w:line="240" w:lineRule="auto"/>
              <w:rPr>
                <w:ins w:id="3377" w:author="giangnhhse60606" w:date="2014-03-14T22:53:00Z"/>
                <w:rFonts w:ascii="Calibri" w:eastAsia="Times New Roman" w:hAnsi="Calibri" w:cs="Times New Roman"/>
                <w:color w:val="000000"/>
                <w:sz w:val="22"/>
                <w:lang w:eastAsia="ja-JP"/>
              </w:rPr>
            </w:pPr>
            <w:ins w:id="3378" w:author="giangnhhse60606" w:date="2014-03-14T22:53:00Z">
              <w:r w:rsidRPr="00A27AAD">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79" w:author="giangnhhse60606" w:date="2014-03-14T22:53:00Z"/>
                <w:rFonts w:ascii="Calibri" w:eastAsia="Times New Roman" w:hAnsi="Calibri" w:cs="Times New Roman"/>
                <w:color w:val="000000"/>
                <w:sz w:val="22"/>
                <w:lang w:eastAsia="ja-JP"/>
              </w:rPr>
            </w:pPr>
            <w:ins w:id="3380" w:author="giangnhhse60606" w:date="2014-03-14T22:53:00Z">
              <w:r w:rsidRPr="00A27AAD">
                <w:rPr>
                  <w:rFonts w:ascii="Calibri" w:eastAsia="Times New Roman" w:hAnsi="Calibri" w:cs="Times New Roman"/>
                  <w:color w:val="000000"/>
                  <w:sz w:val="22"/>
                  <w:lang w:eastAsia="ja-JP"/>
                </w:rPr>
                <w:t>Redirect to "Quản lý khuyến mãi" page with new "Khuyến mãi" created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8A722B" w:rsidP="00095DE4">
            <w:pPr>
              <w:spacing w:after="0" w:line="240" w:lineRule="auto"/>
              <w:rPr>
                <w:ins w:id="3381" w:author="giangnhhse60606" w:date="2014-03-14T22:53:00Z"/>
                <w:rFonts w:ascii="Calibri" w:eastAsia="Times New Roman" w:hAnsi="Calibri" w:cs="Times New Roman"/>
                <w:color w:val="000000"/>
                <w:sz w:val="22"/>
                <w:lang w:eastAsia="ja-JP"/>
              </w:rPr>
            </w:pPr>
            <w:ins w:id="3382" w:author="giangnhhse60606" w:date="2014-03-14T22:54: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383" w:author="giangnhhse60606" w:date="2014-03-14T22:53:00Z"/>
                <w:rFonts w:ascii="Calibri" w:eastAsia="Times New Roman" w:hAnsi="Calibri" w:cs="Times New Roman"/>
                <w:color w:val="000000"/>
                <w:sz w:val="22"/>
                <w:lang w:eastAsia="ja-JP"/>
              </w:rPr>
            </w:pPr>
          </w:p>
        </w:tc>
      </w:tr>
      <w:tr w:rsidR="008A722B" w:rsidRPr="008C01EB" w:rsidTr="00095DE4">
        <w:trPr>
          <w:trHeight w:val="784"/>
          <w:ins w:id="3384"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pPr>
              <w:spacing w:after="0" w:line="240" w:lineRule="auto"/>
              <w:rPr>
                <w:ins w:id="3385" w:author="giangnhhse60606" w:date="2014-03-14T22:53:00Z"/>
                <w:rFonts w:ascii="Calibri" w:eastAsia="Times New Roman" w:hAnsi="Calibri" w:cs="Times New Roman"/>
                <w:color w:val="000000"/>
                <w:sz w:val="22"/>
                <w:lang w:eastAsia="ja-JP"/>
              </w:rPr>
            </w:pPr>
            <w:ins w:id="3386" w:author="giangnhhse60606" w:date="2014-03-14T22:53:00Z">
              <w:r>
                <w:rPr>
                  <w:rFonts w:ascii="Calibri" w:eastAsia="Times New Roman" w:hAnsi="Calibri" w:cs="Times New Roman"/>
                  <w:color w:val="000000"/>
                  <w:sz w:val="22"/>
                  <w:lang w:eastAsia="ja-JP"/>
                </w:rPr>
                <w:t>TC_6</w:t>
              </w:r>
            </w:ins>
            <w:ins w:id="3387" w:author="giangnhhse60606" w:date="2014-03-14T22:57:00Z">
              <w:r w:rsidR="00342A9E">
                <w:rPr>
                  <w:rFonts w:ascii="Calibri" w:eastAsia="Times New Roman" w:hAnsi="Calibri" w:cs="Times New Roman"/>
                  <w:color w:val="000000"/>
                  <w:sz w:val="22"/>
                  <w:lang w:eastAsia="ja-JP"/>
                </w:rPr>
                <w:t>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88" w:author="giangnhhse60606" w:date="2014-03-14T22:53:00Z"/>
                <w:rFonts w:ascii="Calibri" w:eastAsia="Times New Roman" w:hAnsi="Calibri" w:cs="Times New Roman"/>
                <w:color w:val="000000"/>
                <w:sz w:val="22"/>
                <w:lang w:eastAsia="ja-JP"/>
              </w:rPr>
            </w:pPr>
            <w:ins w:id="3389" w:author="giangnhhse60606" w:date="2014-03-14T22:53:00Z">
              <w:r w:rsidRPr="00A27AAD">
                <w:rPr>
                  <w:rFonts w:ascii="Calibri" w:eastAsia="Times New Roman" w:hAnsi="Calibri" w:cs="Times New Roman"/>
                  <w:color w:val="000000"/>
                  <w:sz w:val="22"/>
                  <w:lang w:eastAsia="ja-JP"/>
                </w:rPr>
                <w:t>Test blank all fields in creating form</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90" w:author="giangnhhse60606" w:date="2014-03-14T22:53:00Z"/>
                <w:rFonts w:ascii="Calibri" w:eastAsia="Times New Roman" w:hAnsi="Calibri" w:cs="Times New Roman"/>
                <w:color w:val="000000"/>
                <w:sz w:val="22"/>
                <w:lang w:eastAsia="ja-JP"/>
              </w:rPr>
            </w:pPr>
            <w:ins w:id="3391" w:author="giangnhhse60606" w:date="2014-03-14T22:53:00Z">
              <w:r w:rsidRPr="00A27AAD">
                <w:rPr>
                  <w:rFonts w:ascii="Calibri" w:eastAsia="Times New Roman" w:hAnsi="Calibri" w:cs="Times New Roman"/>
                  <w:color w:val="000000"/>
                  <w:sz w:val="22"/>
                  <w:lang w:eastAsia="ja-JP"/>
                </w:rPr>
                <w:t>1. Login the system as Stadium Staff</w:t>
              </w:r>
            </w:ins>
          </w:p>
          <w:p w:rsidR="008A722B" w:rsidRPr="00A27AAD" w:rsidRDefault="008A722B" w:rsidP="00095DE4">
            <w:pPr>
              <w:spacing w:after="0" w:line="240" w:lineRule="auto"/>
              <w:rPr>
                <w:ins w:id="3392" w:author="giangnhhse60606" w:date="2014-03-14T22:53:00Z"/>
                <w:rFonts w:ascii="Calibri" w:eastAsia="Times New Roman" w:hAnsi="Calibri" w:cs="Times New Roman"/>
                <w:color w:val="000000"/>
                <w:sz w:val="22"/>
                <w:lang w:eastAsia="ja-JP"/>
              </w:rPr>
            </w:pPr>
            <w:ins w:id="3393" w:author="giangnhhse60606" w:date="2014-03-14T22:53:00Z">
              <w:r w:rsidRPr="00A27AAD">
                <w:rPr>
                  <w:rFonts w:ascii="Calibri" w:eastAsia="Times New Roman" w:hAnsi="Calibri" w:cs="Times New Roman"/>
                  <w:color w:val="000000"/>
                  <w:sz w:val="22"/>
                  <w:lang w:eastAsia="ja-JP"/>
                </w:rPr>
                <w:t>2. Go to "Quản lý khuyến mãi" page</w:t>
              </w:r>
            </w:ins>
          </w:p>
          <w:p w:rsidR="008A722B" w:rsidRPr="00A27AAD" w:rsidRDefault="008A722B" w:rsidP="00095DE4">
            <w:pPr>
              <w:spacing w:after="0" w:line="240" w:lineRule="auto"/>
              <w:rPr>
                <w:ins w:id="3394" w:author="giangnhhse60606" w:date="2014-03-14T22:53:00Z"/>
                <w:rFonts w:ascii="Calibri" w:eastAsia="Times New Roman" w:hAnsi="Calibri" w:cs="Times New Roman"/>
                <w:color w:val="000000"/>
                <w:sz w:val="22"/>
                <w:lang w:eastAsia="ja-JP"/>
              </w:rPr>
            </w:pPr>
            <w:ins w:id="3395" w:author="giangnhhse60606" w:date="2014-03-14T22:53:00Z">
              <w:r w:rsidRPr="00A27AAD">
                <w:rPr>
                  <w:rFonts w:ascii="Calibri" w:eastAsia="Times New Roman" w:hAnsi="Calibri" w:cs="Times New Roman"/>
                  <w:color w:val="000000"/>
                  <w:sz w:val="22"/>
                  <w:lang w:eastAsia="ja-JP"/>
                </w:rPr>
                <w:t>3. Click "Thêm khuyến mãi" button</w:t>
              </w:r>
            </w:ins>
          </w:p>
          <w:p w:rsidR="008A722B" w:rsidRPr="00A27AAD" w:rsidRDefault="008A722B" w:rsidP="00095DE4">
            <w:pPr>
              <w:spacing w:after="0" w:line="240" w:lineRule="auto"/>
              <w:rPr>
                <w:ins w:id="3396" w:author="giangnhhse60606" w:date="2014-03-14T22:53:00Z"/>
                <w:rFonts w:ascii="Calibri" w:eastAsia="Times New Roman" w:hAnsi="Calibri" w:cs="Times New Roman"/>
                <w:color w:val="000000"/>
                <w:sz w:val="22"/>
                <w:lang w:eastAsia="ja-JP"/>
              </w:rPr>
            </w:pPr>
            <w:ins w:id="3397" w:author="giangnhhse60606" w:date="2014-03-14T22:53:00Z">
              <w:r w:rsidRPr="00A27AAD">
                <w:rPr>
                  <w:rFonts w:ascii="Calibri" w:eastAsia="Times New Roman" w:hAnsi="Calibri" w:cs="Times New Roman"/>
                  <w:color w:val="000000"/>
                  <w:sz w:val="22"/>
                  <w:lang w:eastAsia="ja-JP"/>
                </w:rPr>
                <w:t>4. Input require information</w:t>
              </w:r>
            </w:ins>
          </w:p>
          <w:p w:rsidR="008A722B" w:rsidRPr="00A27AAD" w:rsidRDefault="008A722B" w:rsidP="00095DE4">
            <w:pPr>
              <w:spacing w:after="0" w:line="240" w:lineRule="auto"/>
              <w:rPr>
                <w:ins w:id="3398" w:author="giangnhhse60606" w:date="2014-03-14T22:53:00Z"/>
                <w:rFonts w:ascii="Calibri" w:eastAsia="Times New Roman" w:hAnsi="Calibri" w:cs="Times New Roman"/>
                <w:color w:val="000000"/>
                <w:sz w:val="22"/>
                <w:lang w:eastAsia="ja-JP"/>
              </w:rPr>
            </w:pPr>
            <w:ins w:id="3399" w:author="giangnhhse60606" w:date="2014-03-14T22:53:00Z">
              <w:r w:rsidRPr="00A27AAD">
                <w:rPr>
                  <w:rFonts w:ascii="Calibri" w:eastAsia="Times New Roman" w:hAnsi="Calibri" w:cs="Times New Roman"/>
                  <w:color w:val="000000"/>
                  <w:sz w:val="22"/>
                  <w:lang w:eastAsia="ja-JP"/>
                </w:rPr>
                <w:t>- Select "1" in "Số sân" field</w:t>
              </w:r>
            </w:ins>
          </w:p>
          <w:p w:rsidR="008A722B" w:rsidRPr="00A27AAD" w:rsidRDefault="008A722B" w:rsidP="00095DE4">
            <w:pPr>
              <w:spacing w:after="0" w:line="240" w:lineRule="auto"/>
              <w:rPr>
                <w:ins w:id="3400" w:author="giangnhhse60606" w:date="2014-03-14T22:53:00Z"/>
                <w:rFonts w:ascii="Calibri" w:eastAsia="Times New Roman" w:hAnsi="Calibri" w:cs="Times New Roman"/>
                <w:color w:val="000000"/>
                <w:sz w:val="22"/>
                <w:lang w:eastAsia="ja-JP"/>
              </w:rPr>
            </w:pPr>
            <w:ins w:id="3401" w:author="giangnhhse60606" w:date="2014-03-14T22:53:00Z">
              <w:r w:rsidRPr="00A27AAD">
                <w:rPr>
                  <w:rFonts w:ascii="Calibri" w:eastAsia="Times New Roman" w:hAnsi="Calibri" w:cs="Times New Roman"/>
                  <w:color w:val="000000"/>
                  <w:sz w:val="22"/>
                  <w:lang w:eastAsia="ja-JP"/>
                </w:rPr>
                <w:t>- Input "08/03/2014" into "Thời gian bắt đầu" field</w:t>
              </w:r>
            </w:ins>
          </w:p>
          <w:p w:rsidR="008A722B" w:rsidRPr="00A27AAD" w:rsidRDefault="008A722B" w:rsidP="00095DE4">
            <w:pPr>
              <w:spacing w:after="0" w:line="240" w:lineRule="auto"/>
              <w:rPr>
                <w:ins w:id="3402" w:author="giangnhhse60606" w:date="2014-03-14T22:53:00Z"/>
                <w:rFonts w:ascii="Calibri" w:eastAsia="Times New Roman" w:hAnsi="Calibri" w:cs="Times New Roman"/>
                <w:color w:val="000000"/>
                <w:sz w:val="22"/>
                <w:lang w:eastAsia="ja-JP"/>
              </w:rPr>
            </w:pPr>
            <w:ins w:id="3403" w:author="giangnhhse60606" w:date="2014-03-14T22:53:00Z">
              <w:r w:rsidRPr="00A27AAD">
                <w:rPr>
                  <w:rFonts w:ascii="Calibri" w:eastAsia="Times New Roman" w:hAnsi="Calibri" w:cs="Times New Roman"/>
                  <w:color w:val="000000"/>
                  <w:sz w:val="22"/>
                  <w:lang w:eastAsia="ja-JP"/>
                </w:rPr>
                <w:t>- Input "30/03/2014" into "Thời gian kết thúc" field</w:t>
              </w:r>
            </w:ins>
          </w:p>
          <w:p w:rsidR="008A722B" w:rsidRPr="00A27AAD" w:rsidRDefault="008A722B" w:rsidP="00095DE4">
            <w:pPr>
              <w:spacing w:after="0" w:line="240" w:lineRule="auto"/>
              <w:rPr>
                <w:ins w:id="3404" w:author="giangnhhse60606" w:date="2014-03-14T22:53:00Z"/>
                <w:rFonts w:ascii="Calibri" w:eastAsia="Times New Roman" w:hAnsi="Calibri" w:cs="Times New Roman"/>
                <w:color w:val="000000"/>
                <w:sz w:val="22"/>
                <w:lang w:eastAsia="ja-JP"/>
              </w:rPr>
            </w:pPr>
            <w:ins w:id="3405" w:author="giangnhhse60606" w:date="2014-03-14T22:53:00Z">
              <w:r w:rsidRPr="00A27AAD">
                <w:rPr>
                  <w:rFonts w:ascii="Calibri" w:eastAsia="Times New Roman" w:hAnsi="Calibri" w:cs="Times New Roman"/>
                  <w:color w:val="000000"/>
                  <w:sz w:val="22"/>
                  <w:lang w:eastAsia="ja-JP"/>
                </w:rPr>
                <w:t>- Input "10" into "Giảm giá (%)" field</w:t>
              </w:r>
            </w:ins>
          </w:p>
          <w:p w:rsidR="008A722B" w:rsidRPr="00A27AAD" w:rsidRDefault="008A722B" w:rsidP="00095DE4">
            <w:pPr>
              <w:spacing w:after="0" w:line="240" w:lineRule="auto"/>
              <w:rPr>
                <w:ins w:id="3406" w:author="giangnhhse60606" w:date="2014-03-14T22:53:00Z"/>
                <w:rFonts w:ascii="Calibri" w:eastAsia="Times New Roman" w:hAnsi="Calibri" w:cs="Times New Roman"/>
                <w:color w:val="000000"/>
                <w:sz w:val="22"/>
                <w:lang w:eastAsia="ja-JP"/>
              </w:rPr>
            </w:pPr>
            <w:ins w:id="3407" w:author="giangnhhse60606" w:date="2014-03-14T22:53:00Z">
              <w:r w:rsidRPr="00A27AAD">
                <w:rPr>
                  <w:rFonts w:ascii="Calibri" w:eastAsia="Times New Roman" w:hAnsi="Calibri" w:cs="Times New Roman"/>
                  <w:color w:val="000000"/>
                  <w:sz w:val="22"/>
                  <w:lang w:eastAsia="ja-JP"/>
                </w:rPr>
                <w:t>5. Click "Nhập lại"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408" w:author="giangnhhse60606" w:date="2014-03-14T22:53:00Z"/>
                <w:rFonts w:ascii="Calibri" w:eastAsia="Times New Roman" w:hAnsi="Calibri" w:cs="Times New Roman"/>
                <w:color w:val="000000"/>
                <w:sz w:val="22"/>
                <w:lang w:eastAsia="ja-JP"/>
              </w:rPr>
            </w:pPr>
            <w:ins w:id="3409" w:author="giangnhhse60606" w:date="2014-03-14T22:53:00Z">
              <w:r w:rsidRPr="00A27AAD">
                <w:rPr>
                  <w:rFonts w:ascii="Calibri" w:eastAsia="Times New Roman" w:hAnsi="Calibri" w:cs="Times New Roman"/>
                  <w:color w:val="000000"/>
                  <w:sz w:val="22"/>
                  <w:lang w:eastAsia="ja-JP"/>
                </w:rPr>
                <w:t>Blank all fields in this form</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9F397C" w:rsidP="00095DE4">
            <w:pPr>
              <w:spacing w:after="0" w:line="240" w:lineRule="auto"/>
              <w:rPr>
                <w:ins w:id="3410" w:author="giangnhhse60606" w:date="2014-03-14T22:53:00Z"/>
                <w:rFonts w:ascii="Calibri" w:eastAsia="Times New Roman" w:hAnsi="Calibri" w:cs="Times New Roman"/>
                <w:color w:val="000000"/>
                <w:sz w:val="22"/>
                <w:lang w:eastAsia="ja-JP"/>
              </w:rPr>
            </w:pPr>
            <w:ins w:id="3411"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412" w:author="giangnhhse60606" w:date="2014-03-14T22:53:00Z"/>
                <w:rFonts w:ascii="Calibri" w:eastAsia="Times New Roman" w:hAnsi="Calibri" w:cs="Times New Roman"/>
                <w:color w:val="000000"/>
                <w:sz w:val="22"/>
                <w:lang w:eastAsia="ja-JP"/>
              </w:rPr>
            </w:pPr>
          </w:p>
        </w:tc>
      </w:tr>
      <w:tr w:rsidR="008A722B" w:rsidRPr="008C01EB" w:rsidTr="00095DE4">
        <w:trPr>
          <w:trHeight w:val="784"/>
          <w:ins w:id="3413"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pPr>
              <w:spacing w:after="0" w:line="240" w:lineRule="auto"/>
              <w:rPr>
                <w:ins w:id="3414" w:author="giangnhhse60606" w:date="2014-03-14T22:53:00Z"/>
                <w:rFonts w:ascii="Calibri" w:eastAsia="Times New Roman" w:hAnsi="Calibri" w:cs="Times New Roman"/>
                <w:color w:val="000000"/>
                <w:sz w:val="22"/>
                <w:lang w:eastAsia="ja-JP"/>
              </w:rPr>
            </w:pPr>
            <w:ins w:id="3415" w:author="giangnhhse60606" w:date="2014-03-14T22:53:00Z">
              <w:r>
                <w:rPr>
                  <w:rFonts w:ascii="Calibri" w:eastAsia="Times New Roman" w:hAnsi="Calibri" w:cs="Times New Roman"/>
                  <w:color w:val="000000"/>
                  <w:sz w:val="22"/>
                  <w:lang w:eastAsia="ja-JP"/>
                </w:rPr>
                <w:t>TC_6</w:t>
              </w:r>
            </w:ins>
            <w:ins w:id="3416" w:author="giangnhhse60606" w:date="2014-03-14T22:57:00Z">
              <w:r w:rsidR="00342A9E">
                <w:rPr>
                  <w:rFonts w:ascii="Calibri" w:eastAsia="Times New Roman" w:hAnsi="Calibri" w:cs="Times New Roman"/>
                  <w:color w:val="000000"/>
                  <w:sz w:val="22"/>
                  <w:lang w:eastAsia="ja-JP"/>
                </w:rPr>
                <w:t>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417" w:author="giangnhhse60606" w:date="2014-03-14T22:53:00Z"/>
                <w:rFonts w:ascii="Calibri" w:eastAsia="Times New Roman" w:hAnsi="Calibri" w:cs="Times New Roman"/>
                <w:color w:val="000000"/>
                <w:sz w:val="22"/>
                <w:lang w:eastAsia="ja-JP"/>
              </w:rPr>
            </w:pPr>
            <w:ins w:id="3418" w:author="giangnhhse60606" w:date="2014-03-14T22:53:00Z">
              <w:r w:rsidRPr="00440512">
                <w:rPr>
                  <w:rFonts w:ascii="Calibri" w:eastAsia="Times New Roman" w:hAnsi="Calibri" w:cs="Times New Roman"/>
                  <w:color w:val="000000"/>
                  <w:sz w:val="22"/>
                  <w:lang w:eastAsia="ja-JP"/>
                </w:rPr>
                <w:t>Test cancel creating action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440512" w:rsidRDefault="008A722B" w:rsidP="00095DE4">
            <w:pPr>
              <w:spacing w:after="0" w:line="240" w:lineRule="auto"/>
              <w:rPr>
                <w:ins w:id="3419" w:author="giangnhhse60606" w:date="2014-03-14T22:53:00Z"/>
                <w:rFonts w:ascii="Calibri" w:eastAsia="Times New Roman" w:hAnsi="Calibri" w:cs="Times New Roman"/>
                <w:color w:val="000000"/>
                <w:sz w:val="22"/>
                <w:lang w:eastAsia="ja-JP"/>
              </w:rPr>
            </w:pPr>
            <w:ins w:id="3420" w:author="giangnhhse60606" w:date="2014-03-14T22:53:00Z">
              <w:r w:rsidRPr="00440512">
                <w:rPr>
                  <w:rFonts w:ascii="Calibri" w:eastAsia="Times New Roman" w:hAnsi="Calibri" w:cs="Times New Roman"/>
                  <w:color w:val="000000"/>
                  <w:sz w:val="22"/>
                  <w:lang w:eastAsia="ja-JP"/>
                </w:rPr>
                <w:t>1. Login the system as Stadium Staff</w:t>
              </w:r>
            </w:ins>
          </w:p>
          <w:p w:rsidR="008A722B" w:rsidRPr="00440512" w:rsidRDefault="008A722B" w:rsidP="00095DE4">
            <w:pPr>
              <w:spacing w:after="0" w:line="240" w:lineRule="auto"/>
              <w:rPr>
                <w:ins w:id="3421" w:author="giangnhhse60606" w:date="2014-03-14T22:53:00Z"/>
                <w:rFonts w:ascii="Calibri" w:eastAsia="Times New Roman" w:hAnsi="Calibri" w:cs="Times New Roman"/>
                <w:color w:val="000000"/>
                <w:sz w:val="22"/>
                <w:lang w:eastAsia="ja-JP"/>
              </w:rPr>
            </w:pPr>
            <w:ins w:id="3422" w:author="giangnhhse60606" w:date="2014-03-14T22:53:00Z">
              <w:r w:rsidRPr="00440512">
                <w:rPr>
                  <w:rFonts w:ascii="Calibri" w:eastAsia="Times New Roman" w:hAnsi="Calibri" w:cs="Times New Roman"/>
                  <w:color w:val="000000"/>
                  <w:sz w:val="22"/>
                  <w:lang w:eastAsia="ja-JP"/>
                </w:rPr>
                <w:t>2. Go to "Quản lý khuyến mãi" page</w:t>
              </w:r>
            </w:ins>
          </w:p>
          <w:p w:rsidR="008A722B" w:rsidRPr="00440512" w:rsidRDefault="008A722B" w:rsidP="00095DE4">
            <w:pPr>
              <w:spacing w:after="0" w:line="240" w:lineRule="auto"/>
              <w:rPr>
                <w:ins w:id="3423" w:author="giangnhhse60606" w:date="2014-03-14T22:53:00Z"/>
                <w:rFonts w:ascii="Calibri" w:eastAsia="Times New Roman" w:hAnsi="Calibri" w:cs="Times New Roman"/>
                <w:color w:val="000000"/>
                <w:sz w:val="22"/>
                <w:lang w:eastAsia="ja-JP"/>
              </w:rPr>
            </w:pPr>
            <w:ins w:id="3424" w:author="giangnhhse60606" w:date="2014-03-14T22:53:00Z">
              <w:r w:rsidRPr="00440512">
                <w:rPr>
                  <w:rFonts w:ascii="Calibri" w:eastAsia="Times New Roman" w:hAnsi="Calibri" w:cs="Times New Roman"/>
                  <w:color w:val="000000"/>
                  <w:sz w:val="22"/>
                  <w:lang w:eastAsia="ja-JP"/>
                </w:rPr>
                <w:t>3. Click "Thêm khuyến mãi" button</w:t>
              </w:r>
            </w:ins>
          </w:p>
          <w:p w:rsidR="008A722B" w:rsidRPr="00A27AAD" w:rsidRDefault="008A722B" w:rsidP="00095DE4">
            <w:pPr>
              <w:spacing w:after="0" w:line="240" w:lineRule="auto"/>
              <w:rPr>
                <w:ins w:id="3425" w:author="giangnhhse60606" w:date="2014-03-14T22:53:00Z"/>
                <w:rFonts w:ascii="Calibri" w:eastAsia="Times New Roman" w:hAnsi="Calibri" w:cs="Times New Roman"/>
                <w:color w:val="000000"/>
                <w:sz w:val="22"/>
                <w:lang w:eastAsia="ja-JP"/>
              </w:rPr>
            </w:pPr>
            <w:ins w:id="3426" w:author="giangnhhse60606" w:date="2014-03-14T22:53:00Z">
              <w:r w:rsidRPr="00440512">
                <w:rPr>
                  <w:rFonts w:ascii="Calibri" w:eastAsia="Times New Roman" w:hAnsi="Calibri" w:cs="Times New Roman"/>
                  <w:color w:val="000000"/>
                  <w:sz w:val="22"/>
                  <w:lang w:eastAsia="ja-JP"/>
                </w:rPr>
                <w:t>4. Click "Huỷ"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427" w:author="giangnhhse60606" w:date="2014-03-14T22:53:00Z"/>
                <w:rFonts w:ascii="Calibri" w:eastAsia="Times New Roman" w:hAnsi="Calibri" w:cs="Times New Roman"/>
                <w:color w:val="000000"/>
                <w:sz w:val="22"/>
                <w:lang w:eastAsia="ja-JP"/>
              </w:rPr>
            </w:pPr>
            <w:ins w:id="3428" w:author="giangnhhse60606" w:date="2014-03-14T22:53:00Z">
              <w:r w:rsidRPr="00440512">
                <w:rPr>
                  <w:rFonts w:ascii="Calibri" w:eastAsia="Times New Roman" w:hAnsi="Calibri" w:cs="Times New Roman"/>
                  <w:color w:val="000000"/>
                  <w:sz w:val="22"/>
                  <w:lang w:eastAsia="ja-JP"/>
                </w:rPr>
                <w:t>Redirect to "Quản lý khuyến mãi" page</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9F397C" w:rsidP="00095DE4">
            <w:pPr>
              <w:spacing w:after="0" w:line="240" w:lineRule="auto"/>
              <w:rPr>
                <w:ins w:id="3429" w:author="giangnhhse60606" w:date="2014-03-14T22:53:00Z"/>
                <w:rFonts w:ascii="Calibri" w:eastAsia="Times New Roman" w:hAnsi="Calibri" w:cs="Times New Roman"/>
                <w:color w:val="000000"/>
                <w:sz w:val="22"/>
                <w:lang w:eastAsia="ja-JP"/>
              </w:rPr>
            </w:pPr>
            <w:ins w:id="3430"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431" w:author="giangnhhse60606" w:date="2014-03-14T22:53:00Z"/>
                <w:rFonts w:ascii="Calibri" w:eastAsia="Times New Roman" w:hAnsi="Calibri" w:cs="Times New Roman"/>
                <w:color w:val="000000"/>
                <w:sz w:val="22"/>
                <w:lang w:eastAsia="ja-JP"/>
              </w:rPr>
            </w:pPr>
          </w:p>
        </w:tc>
      </w:tr>
      <w:tr w:rsidR="00342A9E" w:rsidRPr="008C01EB" w:rsidTr="00342A9E">
        <w:tblPrEx>
          <w:tblW w:w="13474" w:type="dxa"/>
          <w:tblInd w:w="-342" w:type="dxa"/>
          <w:tblPrExChange w:id="3432" w:author="giangnhhse60606" w:date="2014-03-14T22:58:00Z">
            <w:tblPrEx>
              <w:tblW w:w="13474" w:type="dxa"/>
              <w:tblInd w:w="-342" w:type="dxa"/>
            </w:tblPrEx>
          </w:tblPrExChange>
        </w:tblPrEx>
        <w:trPr>
          <w:trHeight w:val="280"/>
          <w:ins w:id="3433" w:author="giangnhhse60606" w:date="2014-03-14T22:57:00Z"/>
          <w:trPrChange w:id="3434" w:author="giangnhhse60606" w:date="2014-03-14T22:58:00Z">
            <w:trPr>
              <w:gridBefore w:val="2"/>
              <w:trHeight w:val="280"/>
            </w:trPr>
          </w:trPrChange>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Change w:id="3435" w:author="giangnhhse60606" w:date="2014-03-14T22:58:00Z">
              <w:tcPr>
                <w:tcW w:w="13474"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342A9E" w:rsidRPr="008C01EB" w:rsidRDefault="00342A9E">
            <w:pPr>
              <w:spacing w:after="0" w:line="240" w:lineRule="auto"/>
              <w:jc w:val="center"/>
              <w:rPr>
                <w:ins w:id="3436" w:author="giangnhhse60606" w:date="2014-03-14T22:57:00Z"/>
                <w:rFonts w:ascii="Calibri" w:eastAsia="Times New Roman" w:hAnsi="Calibri" w:cs="Times New Roman"/>
                <w:color w:val="000000"/>
                <w:sz w:val="22"/>
                <w:lang w:eastAsia="ja-JP"/>
              </w:rPr>
              <w:pPrChange w:id="3437" w:author="giangnhhse60606" w:date="2014-03-14T22:57:00Z">
                <w:pPr>
                  <w:spacing w:after="0" w:line="240" w:lineRule="auto"/>
                </w:pPr>
              </w:pPrChange>
            </w:pPr>
            <w:ins w:id="3438" w:author="giangnhhse60606" w:date="2014-03-14T22:58:00Z">
              <w:r w:rsidRPr="00342A9E">
                <w:rPr>
                  <w:rFonts w:ascii="Calibri" w:eastAsia="Times New Roman" w:hAnsi="Calibri" w:cs="Times New Roman"/>
                  <w:color w:val="000000"/>
                  <w:sz w:val="22"/>
                  <w:lang w:eastAsia="ja-JP"/>
                </w:rPr>
                <w:t>Update Promotion</w:t>
              </w:r>
            </w:ins>
          </w:p>
        </w:tc>
      </w:tr>
      <w:tr w:rsidR="008A722B" w:rsidRPr="008C01EB" w:rsidTr="00095DE4">
        <w:trPr>
          <w:trHeight w:val="784"/>
          <w:ins w:id="3439" w:author="giangnhhse60606" w:date="2014-03-14T22:5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rsidP="00095DE4">
            <w:pPr>
              <w:spacing w:after="0" w:line="240" w:lineRule="auto"/>
              <w:rPr>
                <w:ins w:id="3440" w:author="giangnhhse60606" w:date="2014-03-14T22:55:00Z"/>
                <w:rFonts w:ascii="Calibri" w:eastAsia="Times New Roman" w:hAnsi="Calibri" w:cs="Times New Roman"/>
                <w:color w:val="000000"/>
                <w:sz w:val="22"/>
                <w:lang w:eastAsia="ja-JP"/>
              </w:rPr>
            </w:pPr>
            <w:ins w:id="3441" w:author="giangnhhse60606" w:date="2014-03-14T22:55:00Z">
              <w:r>
                <w:rPr>
                  <w:rFonts w:ascii="Calibri" w:eastAsia="Times New Roman" w:hAnsi="Calibri" w:cs="Times New Roman"/>
                  <w:color w:val="000000"/>
                  <w:sz w:val="22"/>
                  <w:lang w:eastAsia="ja-JP"/>
                </w:rPr>
                <w:t>TC_67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440512" w:rsidRDefault="00342A9E" w:rsidP="00095DE4">
            <w:pPr>
              <w:spacing w:after="0" w:line="240" w:lineRule="auto"/>
              <w:rPr>
                <w:ins w:id="3442" w:author="giangnhhse60606" w:date="2014-03-14T22:55:00Z"/>
                <w:rFonts w:ascii="Calibri" w:eastAsia="Times New Roman" w:hAnsi="Calibri" w:cs="Times New Roman"/>
                <w:color w:val="000000"/>
                <w:sz w:val="22"/>
                <w:lang w:eastAsia="ja-JP"/>
              </w:rPr>
            </w:pPr>
            <w:ins w:id="3443" w:author="giangnhhse60606" w:date="2014-03-14T22:58:00Z">
              <w:r w:rsidRPr="00342A9E">
                <w:rPr>
                  <w:rFonts w:ascii="Calibri" w:eastAsia="Times New Roman" w:hAnsi="Calibri" w:cs="Times New Roman"/>
                  <w:color w:val="000000"/>
                  <w:sz w:val="22"/>
                  <w:lang w:eastAsia="ja-JP"/>
                </w:rPr>
                <w:t>Test updating a promotion with blank fields</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444" w:author="giangnhhse60606" w:date="2014-03-14T22:58:00Z"/>
                <w:rFonts w:ascii="Calibri" w:eastAsia="Times New Roman" w:hAnsi="Calibri" w:cs="Times New Roman"/>
                <w:color w:val="000000"/>
                <w:sz w:val="22"/>
                <w:lang w:eastAsia="ja-JP"/>
              </w:rPr>
            </w:pPr>
            <w:ins w:id="3445" w:author="giangnhhse60606" w:date="2014-03-14T22:58:00Z">
              <w:r w:rsidRPr="00342A9E">
                <w:rPr>
                  <w:rFonts w:ascii="Calibri" w:eastAsia="Times New Roman" w:hAnsi="Calibri" w:cs="Times New Roman"/>
                  <w:color w:val="000000"/>
                  <w:sz w:val="22"/>
                  <w:lang w:eastAsia="ja-JP"/>
                </w:rPr>
                <w:t>1. Login the system as Stadium Staff</w:t>
              </w:r>
            </w:ins>
          </w:p>
          <w:p w:rsidR="00342A9E" w:rsidRPr="00342A9E" w:rsidRDefault="00342A9E" w:rsidP="00342A9E">
            <w:pPr>
              <w:spacing w:after="0" w:line="240" w:lineRule="auto"/>
              <w:rPr>
                <w:ins w:id="3446" w:author="giangnhhse60606" w:date="2014-03-14T22:58:00Z"/>
                <w:rFonts w:ascii="Calibri" w:eastAsia="Times New Roman" w:hAnsi="Calibri" w:cs="Times New Roman"/>
                <w:color w:val="000000"/>
                <w:sz w:val="22"/>
                <w:lang w:eastAsia="ja-JP"/>
              </w:rPr>
            </w:pPr>
            <w:ins w:id="3447" w:author="giangnhhse60606" w:date="2014-03-14T22:58:00Z">
              <w:r w:rsidRPr="00342A9E">
                <w:rPr>
                  <w:rFonts w:ascii="Calibri" w:eastAsia="Times New Roman" w:hAnsi="Calibri" w:cs="Times New Roman"/>
                  <w:color w:val="000000"/>
                  <w:sz w:val="22"/>
                  <w:lang w:eastAsia="ja-JP"/>
                </w:rPr>
                <w:t>2. Go to "Quản lý khuyến mãi" page</w:t>
              </w:r>
            </w:ins>
          </w:p>
          <w:p w:rsidR="00342A9E" w:rsidRPr="00342A9E" w:rsidRDefault="00342A9E" w:rsidP="00342A9E">
            <w:pPr>
              <w:spacing w:after="0" w:line="240" w:lineRule="auto"/>
              <w:rPr>
                <w:ins w:id="3448" w:author="giangnhhse60606" w:date="2014-03-14T22:58:00Z"/>
                <w:rFonts w:ascii="Calibri" w:eastAsia="Times New Roman" w:hAnsi="Calibri" w:cs="Times New Roman"/>
                <w:color w:val="000000"/>
                <w:sz w:val="22"/>
                <w:lang w:eastAsia="ja-JP"/>
              </w:rPr>
            </w:pPr>
            <w:ins w:id="3449" w:author="giangnhhse60606" w:date="2014-03-14T22:58:00Z">
              <w:r w:rsidRPr="00342A9E">
                <w:rPr>
                  <w:rFonts w:ascii="Calibri" w:eastAsia="Times New Roman" w:hAnsi="Calibri" w:cs="Times New Roman"/>
                  <w:color w:val="000000"/>
                  <w:sz w:val="22"/>
                  <w:lang w:eastAsia="ja-JP"/>
                </w:rPr>
                <w:t>3. Click "Sửa" link on a row</w:t>
              </w:r>
            </w:ins>
          </w:p>
          <w:p w:rsidR="00342A9E" w:rsidRPr="00342A9E" w:rsidRDefault="00342A9E" w:rsidP="00342A9E">
            <w:pPr>
              <w:spacing w:after="0" w:line="240" w:lineRule="auto"/>
              <w:rPr>
                <w:ins w:id="3450" w:author="giangnhhse60606" w:date="2014-03-14T22:58:00Z"/>
                <w:rFonts w:ascii="Calibri" w:eastAsia="Times New Roman" w:hAnsi="Calibri" w:cs="Times New Roman"/>
                <w:color w:val="000000"/>
                <w:sz w:val="22"/>
                <w:lang w:eastAsia="ja-JP"/>
              </w:rPr>
            </w:pPr>
            <w:ins w:id="3451" w:author="giangnhhse60606" w:date="2014-03-14T22:58:00Z">
              <w:r w:rsidRPr="00342A9E">
                <w:rPr>
                  <w:rFonts w:ascii="Calibri" w:eastAsia="Times New Roman" w:hAnsi="Calibri" w:cs="Times New Roman"/>
                  <w:color w:val="000000"/>
                  <w:sz w:val="22"/>
                  <w:lang w:eastAsia="ja-JP"/>
                </w:rPr>
                <w:t>4. Click "Reset" button</w:t>
              </w:r>
            </w:ins>
          </w:p>
          <w:p w:rsidR="008A722B" w:rsidRPr="00440512" w:rsidRDefault="00342A9E" w:rsidP="00342A9E">
            <w:pPr>
              <w:spacing w:after="0" w:line="240" w:lineRule="auto"/>
              <w:rPr>
                <w:ins w:id="3452" w:author="giangnhhse60606" w:date="2014-03-14T22:55:00Z"/>
                <w:rFonts w:ascii="Calibri" w:eastAsia="Times New Roman" w:hAnsi="Calibri" w:cs="Times New Roman"/>
                <w:color w:val="000000"/>
                <w:sz w:val="22"/>
                <w:lang w:eastAsia="ja-JP"/>
              </w:rPr>
            </w:pPr>
            <w:ins w:id="3453" w:author="giangnhhse60606" w:date="2014-03-14T22:58:00Z">
              <w:r w:rsidRPr="00342A9E">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454" w:author="giangnhhse60606" w:date="2014-03-14T22:58:00Z"/>
                <w:rFonts w:ascii="Calibri" w:eastAsia="Times New Roman" w:hAnsi="Calibri" w:cs="Times New Roman"/>
                <w:color w:val="000000"/>
                <w:sz w:val="22"/>
                <w:lang w:eastAsia="ja-JP"/>
              </w:rPr>
            </w:pPr>
            <w:ins w:id="3455" w:author="giangnhhse60606" w:date="2014-03-14T22:58:00Z">
              <w:r w:rsidRPr="00342A9E">
                <w:rPr>
                  <w:rFonts w:ascii="Calibri" w:eastAsia="Times New Roman" w:hAnsi="Calibri" w:cs="Times New Roman"/>
                  <w:color w:val="000000"/>
                  <w:sz w:val="22"/>
                  <w:lang w:eastAsia="ja-JP"/>
                </w:rPr>
                <w:t>Error message will be displayed:</w:t>
              </w:r>
            </w:ins>
          </w:p>
          <w:p w:rsidR="008A722B" w:rsidRPr="00440512" w:rsidRDefault="00342A9E" w:rsidP="00342A9E">
            <w:pPr>
              <w:spacing w:after="0" w:line="240" w:lineRule="auto"/>
              <w:rPr>
                <w:ins w:id="3456" w:author="giangnhhse60606" w:date="2014-03-14T22:55:00Z"/>
                <w:rFonts w:ascii="Calibri" w:eastAsia="Times New Roman" w:hAnsi="Calibri" w:cs="Times New Roman"/>
                <w:color w:val="000000"/>
                <w:sz w:val="22"/>
                <w:lang w:eastAsia="ja-JP"/>
              </w:rPr>
            </w:pPr>
            <w:ins w:id="3457" w:author="giangnhhse60606" w:date="2014-03-14T22:58:00Z">
              <w:r w:rsidRPr="00342A9E">
                <w:rPr>
                  <w:rFonts w:ascii="Calibri" w:eastAsia="Times New Roman" w:hAnsi="Calibri" w:cs="Times New Roman"/>
                  <w:color w:val="000000"/>
                  <w:sz w:val="22"/>
                  <w:lang w:eastAsia="ja-JP"/>
                </w:rPr>
                <w:t>- "Xin vui lòng nhập các thông tin bắt buộc".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9F397C" w:rsidP="00095DE4">
            <w:pPr>
              <w:spacing w:after="0" w:line="240" w:lineRule="auto"/>
              <w:rPr>
                <w:ins w:id="3458" w:author="giangnhhse60606" w:date="2014-03-14T22:55:00Z"/>
                <w:rFonts w:ascii="Calibri" w:eastAsia="Times New Roman" w:hAnsi="Calibri" w:cs="Times New Roman"/>
                <w:color w:val="000000"/>
                <w:sz w:val="22"/>
                <w:lang w:eastAsia="ja-JP"/>
              </w:rPr>
            </w:pPr>
            <w:ins w:id="3459"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460" w:author="giangnhhse60606" w:date="2014-03-14T22:55:00Z"/>
                <w:rFonts w:ascii="Calibri" w:eastAsia="Times New Roman" w:hAnsi="Calibri" w:cs="Times New Roman"/>
                <w:color w:val="000000"/>
                <w:sz w:val="22"/>
                <w:lang w:eastAsia="ja-JP"/>
              </w:rPr>
            </w:pPr>
          </w:p>
        </w:tc>
      </w:tr>
      <w:tr w:rsidR="00342A9E" w:rsidRPr="008C01EB" w:rsidTr="00095DE4">
        <w:trPr>
          <w:trHeight w:val="784"/>
          <w:ins w:id="3461" w:author="giangnhhse60606" w:date="2014-03-14T22:58: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42A9E" w:rsidRDefault="00342A9E" w:rsidP="00095DE4">
            <w:pPr>
              <w:spacing w:after="0" w:line="240" w:lineRule="auto"/>
              <w:rPr>
                <w:ins w:id="3462" w:author="giangnhhse60606" w:date="2014-03-14T22:58:00Z"/>
                <w:rFonts w:ascii="Calibri" w:eastAsia="Times New Roman" w:hAnsi="Calibri" w:cs="Times New Roman"/>
                <w:color w:val="000000"/>
                <w:sz w:val="22"/>
                <w:lang w:eastAsia="ja-JP"/>
              </w:rPr>
            </w:pPr>
            <w:ins w:id="3463" w:author="giangnhhse60606" w:date="2014-03-14T22:58:00Z">
              <w:r>
                <w:rPr>
                  <w:rFonts w:ascii="Calibri" w:eastAsia="Times New Roman" w:hAnsi="Calibri" w:cs="Times New Roman"/>
                  <w:color w:val="000000"/>
                  <w:sz w:val="22"/>
                  <w:lang w:eastAsia="ja-JP"/>
                </w:rPr>
                <w:t>TC_68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42A9E" w:rsidRPr="00440512" w:rsidRDefault="00342A9E" w:rsidP="00095DE4">
            <w:pPr>
              <w:spacing w:after="0" w:line="240" w:lineRule="auto"/>
              <w:rPr>
                <w:ins w:id="3464" w:author="giangnhhse60606" w:date="2014-03-14T22:58:00Z"/>
                <w:rFonts w:ascii="Calibri" w:eastAsia="Times New Roman" w:hAnsi="Calibri" w:cs="Times New Roman"/>
                <w:color w:val="000000"/>
                <w:sz w:val="22"/>
                <w:lang w:eastAsia="ja-JP"/>
              </w:rPr>
            </w:pPr>
            <w:ins w:id="3465" w:author="giangnhhse60606" w:date="2014-03-14T22:58:00Z">
              <w:r w:rsidRPr="00342A9E">
                <w:rPr>
                  <w:rFonts w:ascii="Calibri" w:eastAsia="Times New Roman" w:hAnsi="Calibri" w:cs="Times New Roman"/>
                  <w:color w:val="000000"/>
                  <w:sz w:val="22"/>
                  <w:lang w:eastAsia="ja-JP"/>
                </w:rPr>
                <w:t>Test updating a promotion with "Thời gian kết thúc" is over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466" w:author="giangnhhse60606" w:date="2014-03-14T22:58:00Z"/>
                <w:rFonts w:ascii="Calibri" w:eastAsia="Times New Roman" w:hAnsi="Calibri" w:cs="Times New Roman"/>
                <w:color w:val="000000"/>
                <w:sz w:val="22"/>
                <w:lang w:eastAsia="ja-JP"/>
              </w:rPr>
            </w:pPr>
            <w:ins w:id="3467" w:author="giangnhhse60606" w:date="2014-03-14T22:58:00Z">
              <w:r w:rsidRPr="00342A9E">
                <w:rPr>
                  <w:rFonts w:ascii="Calibri" w:eastAsia="Times New Roman" w:hAnsi="Calibri" w:cs="Times New Roman"/>
                  <w:color w:val="000000"/>
                  <w:sz w:val="22"/>
                  <w:lang w:eastAsia="ja-JP"/>
                </w:rPr>
                <w:t>1. Login the system as Stadium Staff</w:t>
              </w:r>
            </w:ins>
          </w:p>
          <w:p w:rsidR="00342A9E" w:rsidRPr="00342A9E" w:rsidRDefault="00342A9E" w:rsidP="00342A9E">
            <w:pPr>
              <w:spacing w:after="0" w:line="240" w:lineRule="auto"/>
              <w:rPr>
                <w:ins w:id="3468" w:author="giangnhhse60606" w:date="2014-03-14T22:58:00Z"/>
                <w:rFonts w:ascii="Calibri" w:eastAsia="Times New Roman" w:hAnsi="Calibri" w:cs="Times New Roman"/>
                <w:color w:val="000000"/>
                <w:sz w:val="22"/>
                <w:lang w:eastAsia="ja-JP"/>
              </w:rPr>
            </w:pPr>
            <w:ins w:id="3469" w:author="giangnhhse60606" w:date="2014-03-14T22:58:00Z">
              <w:r w:rsidRPr="00342A9E">
                <w:rPr>
                  <w:rFonts w:ascii="Calibri" w:eastAsia="Times New Roman" w:hAnsi="Calibri" w:cs="Times New Roman"/>
                  <w:color w:val="000000"/>
                  <w:sz w:val="22"/>
                  <w:lang w:eastAsia="ja-JP"/>
                </w:rPr>
                <w:t>2. Go to "Quản lý khuyến mãi" page</w:t>
              </w:r>
            </w:ins>
          </w:p>
          <w:p w:rsidR="00342A9E" w:rsidRPr="00342A9E" w:rsidRDefault="00342A9E" w:rsidP="00342A9E">
            <w:pPr>
              <w:spacing w:after="0" w:line="240" w:lineRule="auto"/>
              <w:rPr>
                <w:ins w:id="3470" w:author="giangnhhse60606" w:date="2014-03-14T22:58:00Z"/>
                <w:rFonts w:ascii="Calibri" w:eastAsia="Times New Roman" w:hAnsi="Calibri" w:cs="Times New Roman"/>
                <w:color w:val="000000"/>
                <w:sz w:val="22"/>
                <w:lang w:eastAsia="ja-JP"/>
              </w:rPr>
            </w:pPr>
            <w:ins w:id="3471" w:author="giangnhhse60606" w:date="2014-03-14T22:58:00Z">
              <w:r w:rsidRPr="00342A9E">
                <w:rPr>
                  <w:rFonts w:ascii="Calibri" w:eastAsia="Times New Roman" w:hAnsi="Calibri" w:cs="Times New Roman"/>
                  <w:color w:val="000000"/>
                  <w:sz w:val="22"/>
                  <w:lang w:eastAsia="ja-JP"/>
                </w:rPr>
                <w:t>3. Click "Sửa" link on a row</w:t>
              </w:r>
            </w:ins>
          </w:p>
          <w:p w:rsidR="00342A9E" w:rsidRPr="00342A9E" w:rsidRDefault="00342A9E" w:rsidP="00342A9E">
            <w:pPr>
              <w:spacing w:after="0" w:line="240" w:lineRule="auto"/>
              <w:rPr>
                <w:ins w:id="3472" w:author="giangnhhse60606" w:date="2014-03-14T22:58:00Z"/>
                <w:rFonts w:ascii="Calibri" w:eastAsia="Times New Roman" w:hAnsi="Calibri" w:cs="Times New Roman"/>
                <w:color w:val="000000"/>
                <w:sz w:val="22"/>
                <w:lang w:eastAsia="ja-JP"/>
              </w:rPr>
            </w:pPr>
            <w:ins w:id="3473" w:author="giangnhhse60606" w:date="2014-03-14T22:58:00Z">
              <w:r w:rsidRPr="00342A9E">
                <w:rPr>
                  <w:rFonts w:ascii="Calibri" w:eastAsia="Times New Roman" w:hAnsi="Calibri" w:cs="Times New Roman"/>
                  <w:color w:val="000000"/>
                  <w:sz w:val="22"/>
                  <w:lang w:eastAsia="ja-JP"/>
                </w:rPr>
                <w:t>4. Change information</w:t>
              </w:r>
            </w:ins>
          </w:p>
          <w:p w:rsidR="00342A9E" w:rsidRPr="00342A9E" w:rsidRDefault="00342A9E" w:rsidP="00342A9E">
            <w:pPr>
              <w:spacing w:after="0" w:line="240" w:lineRule="auto"/>
              <w:rPr>
                <w:ins w:id="3474" w:author="giangnhhse60606" w:date="2014-03-14T22:58:00Z"/>
                <w:rFonts w:ascii="Calibri" w:eastAsia="Times New Roman" w:hAnsi="Calibri" w:cs="Times New Roman"/>
                <w:color w:val="000000"/>
                <w:sz w:val="22"/>
                <w:lang w:eastAsia="ja-JP"/>
              </w:rPr>
            </w:pPr>
            <w:ins w:id="3475" w:author="giangnhhse60606" w:date="2014-03-14T22:58:00Z">
              <w:r w:rsidRPr="00342A9E">
                <w:rPr>
                  <w:rFonts w:ascii="Calibri" w:eastAsia="Times New Roman" w:hAnsi="Calibri" w:cs="Times New Roman"/>
                  <w:color w:val="000000"/>
                  <w:sz w:val="22"/>
                  <w:lang w:eastAsia="ja-JP"/>
                </w:rPr>
                <w:t>- Change value to "06/03/2014" in "Thời gian kết thúc" field</w:t>
              </w:r>
            </w:ins>
          </w:p>
          <w:p w:rsidR="00342A9E" w:rsidRPr="00440512" w:rsidRDefault="00342A9E" w:rsidP="00342A9E">
            <w:pPr>
              <w:spacing w:after="0" w:line="240" w:lineRule="auto"/>
              <w:rPr>
                <w:ins w:id="3476" w:author="giangnhhse60606" w:date="2014-03-14T22:58:00Z"/>
                <w:rFonts w:ascii="Calibri" w:eastAsia="Times New Roman" w:hAnsi="Calibri" w:cs="Times New Roman"/>
                <w:color w:val="000000"/>
                <w:sz w:val="22"/>
                <w:lang w:eastAsia="ja-JP"/>
              </w:rPr>
            </w:pPr>
            <w:ins w:id="3477" w:author="giangnhhse60606" w:date="2014-03-14T22:58:00Z">
              <w:r w:rsidRPr="00342A9E">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478" w:author="giangnhhse60606" w:date="2014-03-14T22:58:00Z"/>
                <w:rFonts w:ascii="Calibri" w:eastAsia="Times New Roman" w:hAnsi="Calibri" w:cs="Times New Roman"/>
                <w:color w:val="000000"/>
                <w:sz w:val="22"/>
                <w:lang w:eastAsia="ja-JP"/>
              </w:rPr>
            </w:pPr>
            <w:ins w:id="3479" w:author="giangnhhse60606" w:date="2014-03-14T22:58:00Z">
              <w:r w:rsidRPr="00342A9E">
                <w:rPr>
                  <w:rFonts w:ascii="Calibri" w:eastAsia="Times New Roman" w:hAnsi="Calibri" w:cs="Times New Roman"/>
                  <w:color w:val="000000"/>
                  <w:sz w:val="22"/>
                  <w:lang w:eastAsia="ja-JP"/>
                </w:rPr>
                <w:t>Error message will be displayed:</w:t>
              </w:r>
            </w:ins>
          </w:p>
          <w:p w:rsidR="00342A9E" w:rsidRPr="00440512" w:rsidRDefault="00342A9E" w:rsidP="00342A9E">
            <w:pPr>
              <w:spacing w:after="0" w:line="240" w:lineRule="auto"/>
              <w:rPr>
                <w:ins w:id="3480" w:author="giangnhhse60606" w:date="2014-03-14T22:58:00Z"/>
                <w:rFonts w:ascii="Calibri" w:eastAsia="Times New Roman" w:hAnsi="Calibri" w:cs="Times New Roman"/>
                <w:color w:val="000000"/>
                <w:sz w:val="22"/>
                <w:lang w:eastAsia="ja-JP"/>
              </w:rPr>
            </w:pPr>
            <w:ins w:id="3481" w:author="giangnhhse60606" w:date="2014-03-14T22:58:00Z">
              <w:r w:rsidRPr="00342A9E">
                <w:rPr>
                  <w:rFonts w:ascii="Calibri" w:eastAsia="Times New Roman" w:hAnsi="Calibri" w:cs="Times New Roman"/>
                  <w:color w:val="000000"/>
                  <w:sz w:val="22"/>
                  <w:lang w:eastAsia="ja-JP"/>
                </w:rPr>
                <w:t>- "Thời gian khuyến mãi đã kết thúc, xin vui lòng chọn thời gian kết thúc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42A9E" w:rsidRPr="00CE3379" w:rsidRDefault="009F397C" w:rsidP="00095DE4">
            <w:pPr>
              <w:spacing w:after="0" w:line="240" w:lineRule="auto"/>
              <w:rPr>
                <w:ins w:id="3482" w:author="giangnhhse60606" w:date="2014-03-14T22:58:00Z"/>
                <w:rFonts w:ascii="Calibri" w:eastAsia="Times New Roman" w:hAnsi="Calibri" w:cs="Times New Roman"/>
                <w:color w:val="000000"/>
                <w:sz w:val="22"/>
                <w:lang w:eastAsia="ja-JP"/>
              </w:rPr>
            </w:pPr>
            <w:ins w:id="3483"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42A9E" w:rsidRPr="008C01EB" w:rsidRDefault="00342A9E" w:rsidP="00095DE4">
            <w:pPr>
              <w:spacing w:after="0" w:line="240" w:lineRule="auto"/>
              <w:rPr>
                <w:ins w:id="3484" w:author="giangnhhse60606" w:date="2014-03-14T22:58:00Z"/>
                <w:rFonts w:ascii="Calibri" w:eastAsia="Times New Roman" w:hAnsi="Calibri" w:cs="Times New Roman"/>
                <w:color w:val="000000"/>
                <w:sz w:val="22"/>
                <w:lang w:eastAsia="ja-JP"/>
              </w:rPr>
            </w:pPr>
          </w:p>
        </w:tc>
      </w:tr>
      <w:tr w:rsidR="00342A9E" w:rsidRPr="008C01EB" w:rsidTr="00095DE4">
        <w:trPr>
          <w:trHeight w:val="784"/>
          <w:ins w:id="3485" w:author="giangnhhse60606" w:date="2014-03-14T22:58: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42A9E" w:rsidRDefault="00713436" w:rsidP="00095DE4">
            <w:pPr>
              <w:spacing w:after="0" w:line="240" w:lineRule="auto"/>
              <w:rPr>
                <w:ins w:id="3486" w:author="giangnhhse60606" w:date="2014-03-14T22:58:00Z"/>
                <w:rFonts w:ascii="Calibri" w:eastAsia="Times New Roman" w:hAnsi="Calibri" w:cs="Times New Roman"/>
                <w:color w:val="000000"/>
                <w:sz w:val="22"/>
                <w:lang w:eastAsia="ja-JP"/>
              </w:rPr>
            </w:pPr>
            <w:ins w:id="3487" w:author="giangnhhse60606" w:date="2014-03-14T22:59:00Z">
              <w:r>
                <w:rPr>
                  <w:rFonts w:ascii="Calibri" w:eastAsia="Times New Roman" w:hAnsi="Calibri" w:cs="Times New Roman"/>
                  <w:color w:val="000000"/>
                  <w:sz w:val="22"/>
                  <w:lang w:eastAsia="ja-JP"/>
                </w:rPr>
                <w:t>TC_69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42A9E" w:rsidRPr="00440512" w:rsidRDefault="00713436" w:rsidP="00095DE4">
            <w:pPr>
              <w:spacing w:after="0" w:line="240" w:lineRule="auto"/>
              <w:rPr>
                <w:ins w:id="3488" w:author="giangnhhse60606" w:date="2014-03-14T22:58:00Z"/>
                <w:rFonts w:ascii="Calibri" w:eastAsia="Times New Roman" w:hAnsi="Calibri" w:cs="Times New Roman"/>
                <w:color w:val="000000"/>
                <w:sz w:val="22"/>
                <w:lang w:eastAsia="ja-JP"/>
              </w:rPr>
            </w:pPr>
            <w:ins w:id="3489" w:author="giangnhhse60606" w:date="2014-03-14T22:58:00Z">
              <w:r w:rsidRPr="00713436">
                <w:rPr>
                  <w:rFonts w:ascii="Calibri" w:eastAsia="Times New Roman" w:hAnsi="Calibri" w:cs="Times New Roman"/>
                  <w:color w:val="000000"/>
                  <w:sz w:val="22"/>
                  <w:lang w:eastAsia="ja-JP"/>
                </w:rPr>
                <w:t>Test updating a promotion with "Thời gian kết thúc" before "Thời gian bắt đầu"</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713436" w:rsidRPr="00713436" w:rsidRDefault="00713436" w:rsidP="00713436">
            <w:pPr>
              <w:spacing w:after="0" w:line="240" w:lineRule="auto"/>
              <w:rPr>
                <w:ins w:id="3490" w:author="giangnhhse60606" w:date="2014-03-14T22:59:00Z"/>
                <w:rFonts w:ascii="Calibri" w:eastAsia="Times New Roman" w:hAnsi="Calibri" w:cs="Times New Roman"/>
                <w:color w:val="000000"/>
                <w:sz w:val="22"/>
                <w:lang w:eastAsia="ja-JP"/>
              </w:rPr>
            </w:pPr>
            <w:ins w:id="3491" w:author="giangnhhse60606" w:date="2014-03-14T22:59:00Z">
              <w:r w:rsidRPr="00713436">
                <w:rPr>
                  <w:rFonts w:ascii="Calibri" w:eastAsia="Times New Roman" w:hAnsi="Calibri" w:cs="Times New Roman"/>
                  <w:color w:val="000000"/>
                  <w:sz w:val="22"/>
                  <w:lang w:eastAsia="ja-JP"/>
                </w:rPr>
                <w:t>1. Login the system as Stadium Staff</w:t>
              </w:r>
            </w:ins>
          </w:p>
          <w:p w:rsidR="00713436" w:rsidRPr="00713436" w:rsidRDefault="00713436" w:rsidP="00713436">
            <w:pPr>
              <w:spacing w:after="0" w:line="240" w:lineRule="auto"/>
              <w:rPr>
                <w:ins w:id="3492" w:author="giangnhhse60606" w:date="2014-03-14T22:59:00Z"/>
                <w:rFonts w:ascii="Calibri" w:eastAsia="Times New Roman" w:hAnsi="Calibri" w:cs="Times New Roman"/>
                <w:color w:val="000000"/>
                <w:sz w:val="22"/>
                <w:lang w:eastAsia="ja-JP"/>
              </w:rPr>
            </w:pPr>
            <w:ins w:id="3493" w:author="giangnhhse60606" w:date="2014-03-14T22:59:00Z">
              <w:r w:rsidRPr="00713436">
                <w:rPr>
                  <w:rFonts w:ascii="Calibri" w:eastAsia="Times New Roman" w:hAnsi="Calibri" w:cs="Times New Roman"/>
                  <w:color w:val="000000"/>
                  <w:sz w:val="22"/>
                  <w:lang w:eastAsia="ja-JP"/>
                </w:rPr>
                <w:t>2. Go to "Quản lý khuyến mãi" page</w:t>
              </w:r>
            </w:ins>
          </w:p>
          <w:p w:rsidR="00713436" w:rsidRPr="00713436" w:rsidRDefault="00713436" w:rsidP="00713436">
            <w:pPr>
              <w:spacing w:after="0" w:line="240" w:lineRule="auto"/>
              <w:rPr>
                <w:ins w:id="3494" w:author="giangnhhse60606" w:date="2014-03-14T22:59:00Z"/>
                <w:rFonts w:ascii="Calibri" w:eastAsia="Times New Roman" w:hAnsi="Calibri" w:cs="Times New Roman"/>
                <w:color w:val="000000"/>
                <w:sz w:val="22"/>
                <w:lang w:eastAsia="ja-JP"/>
              </w:rPr>
            </w:pPr>
            <w:ins w:id="3495" w:author="giangnhhse60606" w:date="2014-03-14T22:59:00Z">
              <w:r w:rsidRPr="00713436">
                <w:rPr>
                  <w:rFonts w:ascii="Calibri" w:eastAsia="Times New Roman" w:hAnsi="Calibri" w:cs="Times New Roman"/>
                  <w:color w:val="000000"/>
                  <w:sz w:val="22"/>
                  <w:lang w:eastAsia="ja-JP"/>
                </w:rPr>
                <w:t>3. Click "Sửa" link on a row</w:t>
              </w:r>
            </w:ins>
          </w:p>
          <w:p w:rsidR="00713436" w:rsidRPr="00713436" w:rsidRDefault="00713436" w:rsidP="00713436">
            <w:pPr>
              <w:spacing w:after="0" w:line="240" w:lineRule="auto"/>
              <w:rPr>
                <w:ins w:id="3496" w:author="giangnhhse60606" w:date="2014-03-14T22:59:00Z"/>
                <w:rFonts w:ascii="Calibri" w:eastAsia="Times New Roman" w:hAnsi="Calibri" w:cs="Times New Roman"/>
                <w:color w:val="000000"/>
                <w:sz w:val="22"/>
                <w:lang w:eastAsia="ja-JP"/>
              </w:rPr>
            </w:pPr>
            <w:ins w:id="3497" w:author="giangnhhse60606" w:date="2014-03-14T22:59:00Z">
              <w:r w:rsidRPr="00713436">
                <w:rPr>
                  <w:rFonts w:ascii="Calibri" w:eastAsia="Times New Roman" w:hAnsi="Calibri" w:cs="Times New Roman"/>
                  <w:color w:val="000000"/>
                  <w:sz w:val="22"/>
                  <w:lang w:eastAsia="ja-JP"/>
                </w:rPr>
                <w:t>4. Change information</w:t>
              </w:r>
            </w:ins>
          </w:p>
          <w:p w:rsidR="00713436" w:rsidRPr="00713436" w:rsidRDefault="00713436" w:rsidP="00713436">
            <w:pPr>
              <w:spacing w:after="0" w:line="240" w:lineRule="auto"/>
              <w:rPr>
                <w:ins w:id="3498" w:author="giangnhhse60606" w:date="2014-03-14T22:59:00Z"/>
                <w:rFonts w:ascii="Calibri" w:eastAsia="Times New Roman" w:hAnsi="Calibri" w:cs="Times New Roman"/>
                <w:color w:val="000000"/>
                <w:sz w:val="22"/>
                <w:lang w:eastAsia="ja-JP"/>
              </w:rPr>
            </w:pPr>
            <w:ins w:id="3499" w:author="giangnhhse60606" w:date="2014-03-14T22:59:00Z">
              <w:r w:rsidRPr="00713436">
                <w:rPr>
                  <w:rFonts w:ascii="Calibri" w:eastAsia="Times New Roman" w:hAnsi="Calibri" w:cs="Times New Roman"/>
                  <w:color w:val="000000"/>
                  <w:sz w:val="22"/>
                  <w:lang w:eastAsia="ja-JP"/>
                </w:rPr>
                <w:t>- Change "25/03/2014" into "Thời gian bắt đầu" field</w:t>
              </w:r>
            </w:ins>
          </w:p>
          <w:p w:rsidR="00713436" w:rsidRPr="00713436" w:rsidRDefault="00713436" w:rsidP="00713436">
            <w:pPr>
              <w:spacing w:after="0" w:line="240" w:lineRule="auto"/>
              <w:rPr>
                <w:ins w:id="3500" w:author="giangnhhse60606" w:date="2014-03-14T22:59:00Z"/>
                <w:rFonts w:ascii="Calibri" w:eastAsia="Times New Roman" w:hAnsi="Calibri" w:cs="Times New Roman"/>
                <w:color w:val="000000"/>
                <w:sz w:val="22"/>
                <w:lang w:eastAsia="ja-JP"/>
              </w:rPr>
            </w:pPr>
            <w:ins w:id="3501" w:author="giangnhhse60606" w:date="2014-03-14T22:59:00Z">
              <w:r w:rsidRPr="00713436">
                <w:rPr>
                  <w:rFonts w:ascii="Calibri" w:eastAsia="Times New Roman" w:hAnsi="Calibri" w:cs="Times New Roman"/>
                  <w:color w:val="000000"/>
                  <w:sz w:val="22"/>
                  <w:lang w:eastAsia="ja-JP"/>
                </w:rPr>
                <w:t>- Change "20/03/2014" into "Thời gian kết thúc" field</w:t>
              </w:r>
            </w:ins>
          </w:p>
          <w:p w:rsidR="00342A9E" w:rsidRPr="00440512" w:rsidRDefault="00713436" w:rsidP="00713436">
            <w:pPr>
              <w:spacing w:after="0" w:line="240" w:lineRule="auto"/>
              <w:rPr>
                <w:ins w:id="3502" w:author="giangnhhse60606" w:date="2014-03-14T22:58:00Z"/>
                <w:rFonts w:ascii="Calibri" w:eastAsia="Times New Roman" w:hAnsi="Calibri" w:cs="Times New Roman"/>
                <w:color w:val="000000"/>
                <w:sz w:val="22"/>
                <w:lang w:eastAsia="ja-JP"/>
              </w:rPr>
            </w:pPr>
            <w:ins w:id="3503" w:author="giangnhhse60606" w:date="2014-03-14T22:59:00Z">
              <w:r w:rsidRPr="00713436">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713436" w:rsidRPr="00713436" w:rsidRDefault="00713436" w:rsidP="00713436">
            <w:pPr>
              <w:spacing w:after="0" w:line="240" w:lineRule="auto"/>
              <w:rPr>
                <w:ins w:id="3504" w:author="giangnhhse60606" w:date="2014-03-14T22:59:00Z"/>
                <w:rFonts w:ascii="Calibri" w:eastAsia="Times New Roman" w:hAnsi="Calibri" w:cs="Times New Roman"/>
                <w:color w:val="000000"/>
                <w:sz w:val="22"/>
                <w:lang w:eastAsia="ja-JP"/>
              </w:rPr>
            </w:pPr>
            <w:ins w:id="3505" w:author="giangnhhse60606" w:date="2014-03-14T22:59:00Z">
              <w:r w:rsidRPr="00713436">
                <w:rPr>
                  <w:rFonts w:ascii="Calibri" w:eastAsia="Times New Roman" w:hAnsi="Calibri" w:cs="Times New Roman"/>
                  <w:color w:val="000000"/>
                  <w:sz w:val="22"/>
                  <w:lang w:eastAsia="ja-JP"/>
                </w:rPr>
                <w:t>Error message will be displayed:</w:t>
              </w:r>
            </w:ins>
          </w:p>
          <w:p w:rsidR="00342A9E" w:rsidRPr="00440512" w:rsidRDefault="00713436" w:rsidP="00713436">
            <w:pPr>
              <w:spacing w:after="0" w:line="240" w:lineRule="auto"/>
              <w:rPr>
                <w:ins w:id="3506" w:author="giangnhhse60606" w:date="2014-03-14T22:58:00Z"/>
                <w:rFonts w:ascii="Calibri" w:eastAsia="Times New Roman" w:hAnsi="Calibri" w:cs="Times New Roman"/>
                <w:color w:val="000000"/>
                <w:sz w:val="22"/>
                <w:lang w:eastAsia="ja-JP"/>
              </w:rPr>
            </w:pPr>
            <w:ins w:id="3507" w:author="giangnhhse60606" w:date="2014-03-14T22:59:00Z">
              <w:r w:rsidRPr="00713436">
                <w:rPr>
                  <w:rFonts w:ascii="Calibri" w:eastAsia="Times New Roman" w:hAnsi="Calibri" w:cs="Times New Roman"/>
                  <w:color w:val="000000"/>
                  <w:sz w:val="22"/>
                  <w:lang w:eastAsia="ja-JP"/>
                </w:rPr>
                <w:t>- "Thời gian khuyến mãi không đúng, vui lòng chọn thời gian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42A9E" w:rsidRPr="00CE3379" w:rsidRDefault="009F397C" w:rsidP="00095DE4">
            <w:pPr>
              <w:spacing w:after="0" w:line="240" w:lineRule="auto"/>
              <w:rPr>
                <w:ins w:id="3508" w:author="giangnhhse60606" w:date="2014-03-14T22:58:00Z"/>
                <w:rFonts w:ascii="Calibri" w:eastAsia="Times New Roman" w:hAnsi="Calibri" w:cs="Times New Roman"/>
                <w:color w:val="000000"/>
                <w:sz w:val="22"/>
                <w:lang w:eastAsia="ja-JP"/>
              </w:rPr>
            </w:pPr>
            <w:ins w:id="3509"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42A9E" w:rsidRPr="008C01EB" w:rsidRDefault="00342A9E" w:rsidP="00095DE4">
            <w:pPr>
              <w:spacing w:after="0" w:line="240" w:lineRule="auto"/>
              <w:rPr>
                <w:ins w:id="3510" w:author="giangnhhse60606" w:date="2014-03-14T22:58:00Z"/>
                <w:rFonts w:ascii="Calibri" w:eastAsia="Times New Roman" w:hAnsi="Calibri" w:cs="Times New Roman"/>
                <w:color w:val="000000"/>
                <w:sz w:val="22"/>
                <w:lang w:eastAsia="ja-JP"/>
              </w:rPr>
            </w:pPr>
          </w:p>
        </w:tc>
      </w:tr>
      <w:tr w:rsidR="00342A9E" w:rsidRPr="008C01EB" w:rsidTr="00095DE4">
        <w:trPr>
          <w:trHeight w:val="784"/>
          <w:ins w:id="3511" w:author="giangnhhse60606" w:date="2014-03-14T22:58: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42A9E" w:rsidRDefault="00161F09" w:rsidP="00095DE4">
            <w:pPr>
              <w:spacing w:after="0" w:line="240" w:lineRule="auto"/>
              <w:rPr>
                <w:ins w:id="3512" w:author="giangnhhse60606" w:date="2014-03-14T22:58:00Z"/>
                <w:rFonts w:ascii="Calibri" w:eastAsia="Times New Roman" w:hAnsi="Calibri" w:cs="Times New Roman"/>
                <w:color w:val="000000"/>
                <w:sz w:val="22"/>
                <w:lang w:eastAsia="ja-JP"/>
              </w:rPr>
            </w:pPr>
            <w:ins w:id="3513" w:author="giangnhhse60606" w:date="2014-03-14T22:59:00Z">
              <w:r>
                <w:rPr>
                  <w:rFonts w:ascii="Calibri" w:eastAsia="Times New Roman" w:hAnsi="Calibri" w:cs="Times New Roman"/>
                  <w:color w:val="000000"/>
                  <w:sz w:val="22"/>
                  <w:lang w:eastAsia="ja-JP"/>
                </w:rPr>
                <w:t>TC_70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42A9E" w:rsidRPr="00440512" w:rsidRDefault="00161F09" w:rsidP="00095DE4">
            <w:pPr>
              <w:spacing w:after="0" w:line="240" w:lineRule="auto"/>
              <w:rPr>
                <w:ins w:id="3514" w:author="giangnhhse60606" w:date="2014-03-14T22:58:00Z"/>
                <w:rFonts w:ascii="Calibri" w:eastAsia="Times New Roman" w:hAnsi="Calibri" w:cs="Times New Roman"/>
                <w:color w:val="000000"/>
                <w:sz w:val="22"/>
                <w:lang w:eastAsia="ja-JP"/>
              </w:rPr>
            </w:pPr>
            <w:ins w:id="3515" w:author="giangnhhse60606" w:date="2014-03-14T22:59:00Z">
              <w:r w:rsidRPr="00161F09">
                <w:rPr>
                  <w:rFonts w:ascii="Calibri" w:eastAsia="Times New Roman" w:hAnsi="Calibri" w:cs="Times New Roman"/>
                  <w:color w:val="000000"/>
                  <w:sz w:val="22"/>
                  <w:lang w:eastAsia="ja-JP"/>
                </w:rPr>
                <w:t>Test updating a promotion with "Giảm giá (%)" is not a number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161F09" w:rsidRPr="00161F09" w:rsidRDefault="00161F09" w:rsidP="00161F09">
            <w:pPr>
              <w:spacing w:after="0" w:line="240" w:lineRule="auto"/>
              <w:rPr>
                <w:ins w:id="3516" w:author="giangnhhse60606" w:date="2014-03-14T22:59:00Z"/>
                <w:rFonts w:ascii="Calibri" w:eastAsia="Times New Roman" w:hAnsi="Calibri" w:cs="Times New Roman"/>
                <w:color w:val="000000"/>
                <w:sz w:val="22"/>
                <w:lang w:eastAsia="ja-JP"/>
              </w:rPr>
            </w:pPr>
            <w:ins w:id="3517" w:author="giangnhhse60606" w:date="2014-03-14T22:59:00Z">
              <w:r w:rsidRPr="00161F09">
                <w:rPr>
                  <w:rFonts w:ascii="Calibri" w:eastAsia="Times New Roman" w:hAnsi="Calibri" w:cs="Times New Roman"/>
                  <w:color w:val="000000"/>
                  <w:sz w:val="22"/>
                  <w:lang w:eastAsia="ja-JP"/>
                </w:rPr>
                <w:t>1. Login the system as Stadium Staff</w:t>
              </w:r>
            </w:ins>
          </w:p>
          <w:p w:rsidR="00161F09" w:rsidRPr="00161F09" w:rsidRDefault="00161F09" w:rsidP="00161F09">
            <w:pPr>
              <w:spacing w:after="0" w:line="240" w:lineRule="auto"/>
              <w:rPr>
                <w:ins w:id="3518" w:author="giangnhhse60606" w:date="2014-03-14T22:59:00Z"/>
                <w:rFonts w:ascii="Calibri" w:eastAsia="Times New Roman" w:hAnsi="Calibri" w:cs="Times New Roman"/>
                <w:color w:val="000000"/>
                <w:sz w:val="22"/>
                <w:lang w:eastAsia="ja-JP"/>
              </w:rPr>
            </w:pPr>
            <w:ins w:id="3519" w:author="giangnhhse60606" w:date="2014-03-14T22:59:00Z">
              <w:r w:rsidRPr="00161F09">
                <w:rPr>
                  <w:rFonts w:ascii="Calibri" w:eastAsia="Times New Roman" w:hAnsi="Calibri" w:cs="Times New Roman"/>
                  <w:color w:val="000000"/>
                  <w:sz w:val="22"/>
                  <w:lang w:eastAsia="ja-JP"/>
                </w:rPr>
                <w:t>2. Go to "Quản lý khuyến mãi" page</w:t>
              </w:r>
            </w:ins>
          </w:p>
          <w:p w:rsidR="00161F09" w:rsidRPr="00161F09" w:rsidRDefault="00161F09" w:rsidP="00161F09">
            <w:pPr>
              <w:spacing w:after="0" w:line="240" w:lineRule="auto"/>
              <w:rPr>
                <w:ins w:id="3520" w:author="giangnhhse60606" w:date="2014-03-14T22:59:00Z"/>
                <w:rFonts w:ascii="Calibri" w:eastAsia="Times New Roman" w:hAnsi="Calibri" w:cs="Times New Roman"/>
                <w:color w:val="000000"/>
                <w:sz w:val="22"/>
                <w:lang w:eastAsia="ja-JP"/>
              </w:rPr>
            </w:pPr>
            <w:ins w:id="3521" w:author="giangnhhse60606" w:date="2014-03-14T22:59:00Z">
              <w:r w:rsidRPr="00161F09">
                <w:rPr>
                  <w:rFonts w:ascii="Calibri" w:eastAsia="Times New Roman" w:hAnsi="Calibri" w:cs="Times New Roman"/>
                  <w:color w:val="000000"/>
                  <w:sz w:val="22"/>
                  <w:lang w:eastAsia="ja-JP"/>
                </w:rPr>
                <w:t>3. Click "Sửa" link on a row</w:t>
              </w:r>
            </w:ins>
          </w:p>
          <w:p w:rsidR="00161F09" w:rsidRPr="00161F09" w:rsidRDefault="00161F09" w:rsidP="00161F09">
            <w:pPr>
              <w:spacing w:after="0" w:line="240" w:lineRule="auto"/>
              <w:rPr>
                <w:ins w:id="3522" w:author="giangnhhse60606" w:date="2014-03-14T22:59:00Z"/>
                <w:rFonts w:ascii="Calibri" w:eastAsia="Times New Roman" w:hAnsi="Calibri" w:cs="Times New Roman"/>
                <w:color w:val="000000"/>
                <w:sz w:val="22"/>
                <w:lang w:eastAsia="ja-JP"/>
              </w:rPr>
            </w:pPr>
            <w:ins w:id="3523" w:author="giangnhhse60606" w:date="2014-03-14T22:59:00Z">
              <w:r w:rsidRPr="00161F09">
                <w:rPr>
                  <w:rFonts w:ascii="Calibri" w:eastAsia="Times New Roman" w:hAnsi="Calibri" w:cs="Times New Roman"/>
                  <w:color w:val="000000"/>
                  <w:sz w:val="22"/>
                  <w:lang w:eastAsia="ja-JP"/>
                </w:rPr>
                <w:t>4. Change information</w:t>
              </w:r>
            </w:ins>
          </w:p>
          <w:p w:rsidR="00161F09" w:rsidRPr="00161F09" w:rsidRDefault="00161F09" w:rsidP="00161F09">
            <w:pPr>
              <w:spacing w:after="0" w:line="240" w:lineRule="auto"/>
              <w:rPr>
                <w:ins w:id="3524" w:author="giangnhhse60606" w:date="2014-03-14T22:59:00Z"/>
                <w:rFonts w:ascii="Calibri" w:eastAsia="Times New Roman" w:hAnsi="Calibri" w:cs="Times New Roman"/>
                <w:color w:val="000000"/>
                <w:sz w:val="22"/>
                <w:lang w:eastAsia="ja-JP"/>
              </w:rPr>
            </w:pPr>
            <w:ins w:id="3525" w:author="giangnhhse60606" w:date="2014-03-14T22:59:00Z">
              <w:r w:rsidRPr="00161F09">
                <w:rPr>
                  <w:rFonts w:ascii="Calibri" w:eastAsia="Times New Roman" w:hAnsi="Calibri" w:cs="Times New Roman"/>
                  <w:color w:val="000000"/>
                  <w:sz w:val="22"/>
                  <w:lang w:eastAsia="ja-JP"/>
                </w:rPr>
                <w:t>- Change value to "abc" in "Giảm giá (%)" field</w:t>
              </w:r>
            </w:ins>
          </w:p>
          <w:p w:rsidR="00342A9E" w:rsidRPr="00440512" w:rsidRDefault="00161F09" w:rsidP="00161F09">
            <w:pPr>
              <w:spacing w:after="0" w:line="240" w:lineRule="auto"/>
              <w:rPr>
                <w:ins w:id="3526" w:author="giangnhhse60606" w:date="2014-03-14T22:58:00Z"/>
                <w:rFonts w:ascii="Calibri" w:eastAsia="Times New Roman" w:hAnsi="Calibri" w:cs="Times New Roman"/>
                <w:color w:val="000000"/>
                <w:sz w:val="22"/>
                <w:lang w:eastAsia="ja-JP"/>
              </w:rPr>
            </w:pPr>
            <w:ins w:id="3527" w:author="giangnhhse60606" w:date="2014-03-14T22:59:00Z">
              <w:r w:rsidRPr="00161F09">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61F09" w:rsidRPr="00161F09" w:rsidRDefault="00161F09" w:rsidP="00161F09">
            <w:pPr>
              <w:spacing w:after="0" w:line="240" w:lineRule="auto"/>
              <w:rPr>
                <w:ins w:id="3528" w:author="giangnhhse60606" w:date="2014-03-14T22:59:00Z"/>
                <w:rFonts w:ascii="Calibri" w:eastAsia="Times New Roman" w:hAnsi="Calibri" w:cs="Times New Roman"/>
                <w:color w:val="000000"/>
                <w:sz w:val="22"/>
                <w:lang w:eastAsia="ja-JP"/>
              </w:rPr>
            </w:pPr>
            <w:ins w:id="3529" w:author="giangnhhse60606" w:date="2014-03-14T22:59:00Z">
              <w:r w:rsidRPr="00161F09">
                <w:rPr>
                  <w:rFonts w:ascii="Calibri" w:eastAsia="Times New Roman" w:hAnsi="Calibri" w:cs="Times New Roman"/>
                  <w:color w:val="000000"/>
                  <w:sz w:val="22"/>
                  <w:lang w:eastAsia="ja-JP"/>
                </w:rPr>
                <w:t>Error message will be displayed:</w:t>
              </w:r>
            </w:ins>
          </w:p>
          <w:p w:rsidR="00342A9E" w:rsidRPr="00440512" w:rsidRDefault="00161F09" w:rsidP="00161F09">
            <w:pPr>
              <w:spacing w:after="0" w:line="240" w:lineRule="auto"/>
              <w:rPr>
                <w:ins w:id="3530" w:author="giangnhhse60606" w:date="2014-03-14T22:58:00Z"/>
                <w:rFonts w:ascii="Calibri" w:eastAsia="Times New Roman" w:hAnsi="Calibri" w:cs="Times New Roman"/>
                <w:color w:val="000000"/>
                <w:sz w:val="22"/>
                <w:lang w:eastAsia="ja-JP"/>
              </w:rPr>
            </w:pPr>
            <w:ins w:id="3531" w:author="giangnhhse60606" w:date="2014-03-14T22:59:00Z">
              <w:r w:rsidRPr="00161F09">
                <w:rPr>
                  <w:rFonts w:ascii="Calibri" w:eastAsia="Times New Roman" w:hAnsi="Calibri" w:cs="Times New Roman"/>
                  <w:color w:val="000000"/>
                  <w:sz w:val="22"/>
                  <w:lang w:eastAsia="ja-JP"/>
                </w:rPr>
                <w:t>- "Giá trị giảm giá không chính xác, vui lòng nhập lại".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42A9E" w:rsidRPr="00CE3379" w:rsidRDefault="009F397C" w:rsidP="00095DE4">
            <w:pPr>
              <w:spacing w:after="0" w:line="240" w:lineRule="auto"/>
              <w:rPr>
                <w:ins w:id="3532" w:author="giangnhhse60606" w:date="2014-03-14T22:58:00Z"/>
                <w:rFonts w:ascii="Calibri" w:eastAsia="Times New Roman" w:hAnsi="Calibri" w:cs="Times New Roman"/>
                <w:color w:val="000000"/>
                <w:sz w:val="22"/>
                <w:lang w:eastAsia="ja-JP"/>
              </w:rPr>
            </w:pPr>
            <w:ins w:id="3533"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42A9E" w:rsidRPr="008C01EB" w:rsidRDefault="00342A9E" w:rsidP="00095DE4">
            <w:pPr>
              <w:spacing w:after="0" w:line="240" w:lineRule="auto"/>
              <w:rPr>
                <w:ins w:id="3534" w:author="giangnhhse60606" w:date="2014-03-14T22:58:00Z"/>
                <w:rFonts w:ascii="Calibri" w:eastAsia="Times New Roman" w:hAnsi="Calibri" w:cs="Times New Roman"/>
                <w:color w:val="000000"/>
                <w:sz w:val="22"/>
                <w:lang w:eastAsia="ja-JP"/>
              </w:rPr>
            </w:pPr>
          </w:p>
        </w:tc>
      </w:tr>
      <w:tr w:rsidR="00161F09" w:rsidRPr="008C01EB" w:rsidTr="00095DE4">
        <w:trPr>
          <w:trHeight w:val="784"/>
          <w:ins w:id="3535" w:author="giangnhhse60606" w:date="2014-03-14T22:5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1F09" w:rsidRDefault="00161F09" w:rsidP="00095DE4">
            <w:pPr>
              <w:spacing w:after="0" w:line="240" w:lineRule="auto"/>
              <w:rPr>
                <w:ins w:id="3536" w:author="giangnhhse60606" w:date="2014-03-14T22:59:00Z"/>
                <w:rFonts w:ascii="Calibri" w:eastAsia="Times New Roman" w:hAnsi="Calibri" w:cs="Times New Roman"/>
                <w:color w:val="000000"/>
                <w:sz w:val="22"/>
                <w:lang w:eastAsia="ja-JP"/>
              </w:rPr>
            </w:pPr>
            <w:ins w:id="3537" w:author="giangnhhse60606" w:date="2014-03-14T22:59:00Z">
              <w:r>
                <w:rPr>
                  <w:rFonts w:ascii="Calibri" w:eastAsia="Times New Roman" w:hAnsi="Calibri" w:cs="Times New Roman"/>
                  <w:color w:val="000000"/>
                  <w:sz w:val="22"/>
                  <w:lang w:eastAsia="ja-JP"/>
                </w:rPr>
                <w:t>TC_71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161F09" w:rsidP="00095DE4">
            <w:pPr>
              <w:spacing w:after="0" w:line="240" w:lineRule="auto"/>
              <w:rPr>
                <w:ins w:id="3538" w:author="giangnhhse60606" w:date="2014-03-14T22:59:00Z"/>
                <w:rFonts w:ascii="Calibri" w:eastAsia="Times New Roman" w:hAnsi="Calibri" w:cs="Times New Roman"/>
                <w:color w:val="000000"/>
                <w:sz w:val="22"/>
                <w:lang w:eastAsia="ja-JP"/>
              </w:rPr>
            </w:pPr>
            <w:ins w:id="3539" w:author="giangnhhse60606" w:date="2014-03-14T22:59:00Z">
              <w:r w:rsidRPr="00161F09">
                <w:rPr>
                  <w:rFonts w:ascii="Calibri" w:eastAsia="Times New Roman" w:hAnsi="Calibri" w:cs="Times New Roman"/>
                  <w:color w:val="000000"/>
                  <w:sz w:val="22"/>
                  <w:lang w:eastAsia="ja-JP"/>
                </w:rPr>
                <w:t>Test updating a promotion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161F09" w:rsidRPr="00161F09" w:rsidRDefault="00161F09" w:rsidP="00161F09">
            <w:pPr>
              <w:spacing w:after="0" w:line="240" w:lineRule="auto"/>
              <w:rPr>
                <w:ins w:id="3540" w:author="giangnhhse60606" w:date="2014-03-14T22:59:00Z"/>
                <w:rFonts w:ascii="Calibri" w:eastAsia="Times New Roman" w:hAnsi="Calibri" w:cs="Times New Roman"/>
                <w:color w:val="000000"/>
                <w:sz w:val="22"/>
                <w:lang w:eastAsia="ja-JP"/>
              </w:rPr>
            </w:pPr>
            <w:ins w:id="3541" w:author="giangnhhse60606" w:date="2014-03-14T22:59:00Z">
              <w:r w:rsidRPr="00161F09">
                <w:rPr>
                  <w:rFonts w:ascii="Calibri" w:eastAsia="Times New Roman" w:hAnsi="Calibri" w:cs="Times New Roman"/>
                  <w:color w:val="000000"/>
                  <w:sz w:val="22"/>
                  <w:lang w:eastAsia="ja-JP"/>
                </w:rPr>
                <w:t>1. Login the system as Stadium Staff</w:t>
              </w:r>
            </w:ins>
          </w:p>
          <w:p w:rsidR="00161F09" w:rsidRPr="00161F09" w:rsidRDefault="00161F09" w:rsidP="00161F09">
            <w:pPr>
              <w:spacing w:after="0" w:line="240" w:lineRule="auto"/>
              <w:rPr>
                <w:ins w:id="3542" w:author="giangnhhse60606" w:date="2014-03-14T22:59:00Z"/>
                <w:rFonts w:ascii="Calibri" w:eastAsia="Times New Roman" w:hAnsi="Calibri" w:cs="Times New Roman"/>
                <w:color w:val="000000"/>
                <w:sz w:val="22"/>
                <w:lang w:eastAsia="ja-JP"/>
              </w:rPr>
            </w:pPr>
            <w:ins w:id="3543" w:author="giangnhhse60606" w:date="2014-03-14T22:59:00Z">
              <w:r w:rsidRPr="00161F09">
                <w:rPr>
                  <w:rFonts w:ascii="Calibri" w:eastAsia="Times New Roman" w:hAnsi="Calibri" w:cs="Times New Roman"/>
                  <w:color w:val="000000"/>
                  <w:sz w:val="22"/>
                  <w:lang w:eastAsia="ja-JP"/>
                </w:rPr>
                <w:t>2. Go to "Quản lý khuyến mãi" page</w:t>
              </w:r>
            </w:ins>
          </w:p>
          <w:p w:rsidR="00161F09" w:rsidRPr="00161F09" w:rsidRDefault="00161F09" w:rsidP="00161F09">
            <w:pPr>
              <w:spacing w:after="0" w:line="240" w:lineRule="auto"/>
              <w:rPr>
                <w:ins w:id="3544" w:author="giangnhhse60606" w:date="2014-03-14T22:59:00Z"/>
                <w:rFonts w:ascii="Calibri" w:eastAsia="Times New Roman" w:hAnsi="Calibri" w:cs="Times New Roman"/>
                <w:color w:val="000000"/>
                <w:sz w:val="22"/>
                <w:lang w:eastAsia="ja-JP"/>
              </w:rPr>
            </w:pPr>
            <w:ins w:id="3545" w:author="giangnhhse60606" w:date="2014-03-14T22:59:00Z">
              <w:r w:rsidRPr="00161F09">
                <w:rPr>
                  <w:rFonts w:ascii="Calibri" w:eastAsia="Times New Roman" w:hAnsi="Calibri" w:cs="Times New Roman"/>
                  <w:color w:val="000000"/>
                  <w:sz w:val="22"/>
                  <w:lang w:eastAsia="ja-JP"/>
                </w:rPr>
                <w:t>3. Click "Sửa" link on a row</w:t>
              </w:r>
            </w:ins>
          </w:p>
          <w:p w:rsidR="00161F09" w:rsidRPr="00161F09" w:rsidRDefault="00161F09" w:rsidP="00161F09">
            <w:pPr>
              <w:spacing w:after="0" w:line="240" w:lineRule="auto"/>
              <w:rPr>
                <w:ins w:id="3546" w:author="giangnhhse60606" w:date="2014-03-14T22:59:00Z"/>
                <w:rFonts w:ascii="Calibri" w:eastAsia="Times New Roman" w:hAnsi="Calibri" w:cs="Times New Roman"/>
                <w:color w:val="000000"/>
                <w:sz w:val="22"/>
                <w:lang w:eastAsia="ja-JP"/>
              </w:rPr>
            </w:pPr>
            <w:ins w:id="3547" w:author="giangnhhse60606" w:date="2014-03-14T22:59:00Z">
              <w:r w:rsidRPr="00161F09">
                <w:rPr>
                  <w:rFonts w:ascii="Calibri" w:eastAsia="Times New Roman" w:hAnsi="Calibri" w:cs="Times New Roman"/>
                  <w:color w:val="000000"/>
                  <w:sz w:val="22"/>
                  <w:lang w:eastAsia="ja-JP"/>
                </w:rPr>
                <w:t>4. Input require information</w:t>
              </w:r>
            </w:ins>
          </w:p>
          <w:p w:rsidR="00161F09" w:rsidRPr="00161F09" w:rsidRDefault="00161F09" w:rsidP="00161F09">
            <w:pPr>
              <w:spacing w:after="0" w:line="240" w:lineRule="auto"/>
              <w:rPr>
                <w:ins w:id="3548" w:author="giangnhhse60606" w:date="2014-03-14T22:59:00Z"/>
                <w:rFonts w:ascii="Calibri" w:eastAsia="Times New Roman" w:hAnsi="Calibri" w:cs="Times New Roman"/>
                <w:color w:val="000000"/>
                <w:sz w:val="22"/>
                <w:lang w:eastAsia="ja-JP"/>
              </w:rPr>
            </w:pPr>
            <w:ins w:id="3549" w:author="giangnhhse60606" w:date="2014-03-14T22:59:00Z">
              <w:r w:rsidRPr="00161F09">
                <w:rPr>
                  <w:rFonts w:ascii="Calibri" w:eastAsia="Times New Roman" w:hAnsi="Calibri" w:cs="Times New Roman"/>
                  <w:color w:val="000000"/>
                  <w:sz w:val="22"/>
                  <w:lang w:eastAsia="ja-JP"/>
                </w:rPr>
                <w:t>- Change value to "2" in "Số sân" field</w:t>
              </w:r>
            </w:ins>
          </w:p>
          <w:p w:rsidR="00161F09" w:rsidRPr="00161F09" w:rsidRDefault="00161F09" w:rsidP="00161F09">
            <w:pPr>
              <w:spacing w:after="0" w:line="240" w:lineRule="auto"/>
              <w:rPr>
                <w:ins w:id="3550" w:author="giangnhhse60606" w:date="2014-03-14T22:59:00Z"/>
                <w:rFonts w:ascii="Calibri" w:eastAsia="Times New Roman" w:hAnsi="Calibri" w:cs="Times New Roman"/>
                <w:color w:val="000000"/>
                <w:sz w:val="22"/>
                <w:lang w:eastAsia="ja-JP"/>
              </w:rPr>
            </w:pPr>
            <w:ins w:id="3551" w:author="giangnhhse60606" w:date="2014-03-14T22:59:00Z">
              <w:r w:rsidRPr="00161F09">
                <w:rPr>
                  <w:rFonts w:ascii="Calibri" w:eastAsia="Times New Roman" w:hAnsi="Calibri" w:cs="Times New Roman"/>
                  <w:color w:val="000000"/>
                  <w:sz w:val="22"/>
                  <w:lang w:eastAsia="ja-JP"/>
                </w:rPr>
                <w:t>- Change value to "18/03/2014" in "Thời gian bắt đầu" field</w:t>
              </w:r>
            </w:ins>
          </w:p>
          <w:p w:rsidR="00161F09" w:rsidRPr="00161F09" w:rsidRDefault="00161F09" w:rsidP="00161F09">
            <w:pPr>
              <w:spacing w:after="0" w:line="240" w:lineRule="auto"/>
              <w:rPr>
                <w:ins w:id="3552" w:author="giangnhhse60606" w:date="2014-03-14T22:59:00Z"/>
                <w:rFonts w:ascii="Calibri" w:eastAsia="Times New Roman" w:hAnsi="Calibri" w:cs="Times New Roman"/>
                <w:color w:val="000000"/>
                <w:sz w:val="22"/>
                <w:lang w:eastAsia="ja-JP"/>
              </w:rPr>
            </w:pPr>
            <w:ins w:id="3553" w:author="giangnhhse60606" w:date="2014-03-14T22:59:00Z">
              <w:r w:rsidRPr="00161F09">
                <w:rPr>
                  <w:rFonts w:ascii="Calibri" w:eastAsia="Times New Roman" w:hAnsi="Calibri" w:cs="Times New Roman"/>
                  <w:color w:val="000000"/>
                  <w:sz w:val="22"/>
                  <w:lang w:eastAsia="ja-JP"/>
                </w:rPr>
                <w:t>- Change value to "20/03/2014" in "Thời gian kết thúc" field</w:t>
              </w:r>
            </w:ins>
          </w:p>
          <w:p w:rsidR="00161F09" w:rsidRPr="00161F09" w:rsidRDefault="00161F09" w:rsidP="00161F09">
            <w:pPr>
              <w:spacing w:after="0" w:line="240" w:lineRule="auto"/>
              <w:rPr>
                <w:ins w:id="3554" w:author="giangnhhse60606" w:date="2014-03-14T22:59:00Z"/>
                <w:rFonts w:ascii="Calibri" w:eastAsia="Times New Roman" w:hAnsi="Calibri" w:cs="Times New Roman"/>
                <w:color w:val="000000"/>
                <w:sz w:val="22"/>
                <w:lang w:eastAsia="ja-JP"/>
              </w:rPr>
            </w:pPr>
            <w:ins w:id="3555" w:author="giangnhhse60606" w:date="2014-03-14T22:59:00Z">
              <w:r w:rsidRPr="00161F09">
                <w:rPr>
                  <w:rFonts w:ascii="Calibri" w:eastAsia="Times New Roman" w:hAnsi="Calibri" w:cs="Times New Roman"/>
                  <w:color w:val="000000"/>
                  <w:sz w:val="22"/>
                  <w:lang w:eastAsia="ja-JP"/>
                </w:rPr>
                <w:t>- Change value to "20" in "Giảm giá (%)" field</w:t>
              </w:r>
            </w:ins>
          </w:p>
          <w:p w:rsidR="00161F09" w:rsidRPr="00440512" w:rsidRDefault="00161F09" w:rsidP="00161F09">
            <w:pPr>
              <w:spacing w:after="0" w:line="240" w:lineRule="auto"/>
              <w:rPr>
                <w:ins w:id="3556" w:author="giangnhhse60606" w:date="2014-03-14T22:59:00Z"/>
                <w:rFonts w:ascii="Calibri" w:eastAsia="Times New Roman" w:hAnsi="Calibri" w:cs="Times New Roman"/>
                <w:color w:val="000000"/>
                <w:sz w:val="22"/>
                <w:lang w:eastAsia="ja-JP"/>
              </w:rPr>
            </w:pPr>
            <w:ins w:id="3557" w:author="giangnhhse60606" w:date="2014-03-14T22:59:00Z">
              <w:r w:rsidRPr="00161F09">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161F09" w:rsidP="00095DE4">
            <w:pPr>
              <w:spacing w:after="0" w:line="240" w:lineRule="auto"/>
              <w:rPr>
                <w:ins w:id="3558" w:author="giangnhhse60606" w:date="2014-03-14T22:59:00Z"/>
                <w:rFonts w:ascii="Calibri" w:eastAsia="Times New Roman" w:hAnsi="Calibri" w:cs="Times New Roman"/>
                <w:color w:val="000000"/>
                <w:sz w:val="22"/>
                <w:lang w:eastAsia="ja-JP"/>
              </w:rPr>
            </w:pPr>
            <w:ins w:id="3559" w:author="giangnhhse60606" w:date="2014-03-14T22:59:00Z">
              <w:r w:rsidRPr="00161F09">
                <w:rPr>
                  <w:rFonts w:ascii="Calibri" w:eastAsia="Times New Roman" w:hAnsi="Calibri" w:cs="Times New Roman"/>
                  <w:color w:val="000000"/>
                  <w:sz w:val="22"/>
                  <w:lang w:eastAsia="ja-JP"/>
                </w:rPr>
                <w:t>Redirect to "Quản lý khuyến mãi" page with new "Khuyến mãi" information updated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161F09" w:rsidRPr="00CE3379" w:rsidRDefault="009F397C" w:rsidP="00095DE4">
            <w:pPr>
              <w:spacing w:after="0" w:line="240" w:lineRule="auto"/>
              <w:rPr>
                <w:ins w:id="3560" w:author="giangnhhse60606" w:date="2014-03-14T22:59:00Z"/>
                <w:rFonts w:ascii="Calibri" w:eastAsia="Times New Roman" w:hAnsi="Calibri" w:cs="Times New Roman"/>
                <w:color w:val="000000"/>
                <w:sz w:val="22"/>
                <w:lang w:eastAsia="ja-JP"/>
              </w:rPr>
            </w:pPr>
            <w:ins w:id="3561"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61F09" w:rsidRPr="008C01EB" w:rsidRDefault="00161F09" w:rsidP="00095DE4">
            <w:pPr>
              <w:spacing w:after="0" w:line="240" w:lineRule="auto"/>
              <w:rPr>
                <w:ins w:id="3562" w:author="giangnhhse60606" w:date="2014-03-14T22:59:00Z"/>
                <w:rFonts w:ascii="Calibri" w:eastAsia="Times New Roman" w:hAnsi="Calibri" w:cs="Times New Roman"/>
                <w:color w:val="000000"/>
                <w:sz w:val="22"/>
                <w:lang w:eastAsia="ja-JP"/>
              </w:rPr>
            </w:pPr>
          </w:p>
        </w:tc>
      </w:tr>
      <w:tr w:rsidR="00161F09" w:rsidRPr="008C01EB" w:rsidTr="00095DE4">
        <w:trPr>
          <w:trHeight w:val="784"/>
          <w:ins w:id="3563" w:author="giangnhhse60606" w:date="2014-03-14T22:5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1F09" w:rsidRDefault="00161F09" w:rsidP="00095DE4">
            <w:pPr>
              <w:spacing w:after="0" w:line="240" w:lineRule="auto"/>
              <w:rPr>
                <w:ins w:id="3564" w:author="giangnhhse60606" w:date="2014-03-14T22:59:00Z"/>
                <w:rFonts w:ascii="Calibri" w:eastAsia="Times New Roman" w:hAnsi="Calibri" w:cs="Times New Roman"/>
                <w:color w:val="000000"/>
                <w:sz w:val="22"/>
                <w:lang w:eastAsia="ja-JP"/>
              </w:rPr>
            </w:pPr>
            <w:ins w:id="3565" w:author="giangnhhse60606" w:date="2014-03-14T23:00:00Z">
              <w:r>
                <w:rPr>
                  <w:rFonts w:ascii="Calibri" w:eastAsia="Times New Roman" w:hAnsi="Calibri" w:cs="Times New Roman"/>
                  <w:color w:val="000000"/>
                  <w:sz w:val="22"/>
                  <w:lang w:eastAsia="ja-JP"/>
                </w:rPr>
                <w:t>TC_72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9F397C" w:rsidP="00095DE4">
            <w:pPr>
              <w:spacing w:after="0" w:line="240" w:lineRule="auto"/>
              <w:rPr>
                <w:ins w:id="3566" w:author="giangnhhse60606" w:date="2014-03-14T22:59:00Z"/>
                <w:rFonts w:ascii="Calibri" w:eastAsia="Times New Roman" w:hAnsi="Calibri" w:cs="Times New Roman"/>
                <w:color w:val="000000"/>
                <w:sz w:val="22"/>
                <w:lang w:eastAsia="ja-JP"/>
              </w:rPr>
            </w:pPr>
            <w:ins w:id="3567" w:author="giangnhhse60606" w:date="2014-03-14T23:00:00Z">
              <w:r w:rsidRPr="009F397C">
                <w:rPr>
                  <w:rFonts w:ascii="Calibri" w:eastAsia="Times New Roman" w:hAnsi="Calibri" w:cs="Times New Roman"/>
                  <w:color w:val="000000"/>
                  <w:sz w:val="22"/>
                  <w:lang w:eastAsia="ja-JP"/>
                </w:rPr>
                <w:t>Test cancel updating action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F397C" w:rsidRPr="009F397C" w:rsidRDefault="009F397C" w:rsidP="009F397C">
            <w:pPr>
              <w:spacing w:after="0" w:line="240" w:lineRule="auto"/>
              <w:rPr>
                <w:ins w:id="3568" w:author="giangnhhse60606" w:date="2014-03-14T23:00:00Z"/>
                <w:rFonts w:ascii="Calibri" w:eastAsia="Times New Roman" w:hAnsi="Calibri" w:cs="Times New Roman"/>
                <w:color w:val="000000"/>
                <w:sz w:val="22"/>
                <w:lang w:eastAsia="ja-JP"/>
              </w:rPr>
            </w:pPr>
            <w:ins w:id="3569" w:author="giangnhhse60606" w:date="2014-03-14T23:00:00Z">
              <w:r w:rsidRPr="009F397C">
                <w:rPr>
                  <w:rFonts w:ascii="Calibri" w:eastAsia="Times New Roman" w:hAnsi="Calibri" w:cs="Times New Roman"/>
                  <w:color w:val="000000"/>
                  <w:sz w:val="22"/>
                  <w:lang w:eastAsia="ja-JP"/>
                </w:rPr>
                <w:t>1. Login the system as Stadium Staff</w:t>
              </w:r>
            </w:ins>
          </w:p>
          <w:p w:rsidR="009F397C" w:rsidRPr="009F397C" w:rsidRDefault="009F397C" w:rsidP="009F397C">
            <w:pPr>
              <w:spacing w:after="0" w:line="240" w:lineRule="auto"/>
              <w:rPr>
                <w:ins w:id="3570" w:author="giangnhhse60606" w:date="2014-03-14T23:00:00Z"/>
                <w:rFonts w:ascii="Calibri" w:eastAsia="Times New Roman" w:hAnsi="Calibri" w:cs="Times New Roman"/>
                <w:color w:val="000000"/>
                <w:sz w:val="22"/>
                <w:lang w:eastAsia="ja-JP"/>
              </w:rPr>
            </w:pPr>
            <w:ins w:id="3571" w:author="giangnhhse60606" w:date="2014-03-14T23:00:00Z">
              <w:r w:rsidRPr="009F397C">
                <w:rPr>
                  <w:rFonts w:ascii="Calibri" w:eastAsia="Times New Roman" w:hAnsi="Calibri" w:cs="Times New Roman"/>
                  <w:color w:val="000000"/>
                  <w:sz w:val="22"/>
                  <w:lang w:eastAsia="ja-JP"/>
                </w:rPr>
                <w:t>2. Go to "Quản lý khuyến mãi" page</w:t>
              </w:r>
            </w:ins>
          </w:p>
          <w:p w:rsidR="009F397C" w:rsidRPr="009F397C" w:rsidRDefault="009F397C" w:rsidP="009F397C">
            <w:pPr>
              <w:spacing w:after="0" w:line="240" w:lineRule="auto"/>
              <w:rPr>
                <w:ins w:id="3572" w:author="giangnhhse60606" w:date="2014-03-14T23:00:00Z"/>
                <w:rFonts w:ascii="Calibri" w:eastAsia="Times New Roman" w:hAnsi="Calibri" w:cs="Times New Roman"/>
                <w:color w:val="000000"/>
                <w:sz w:val="22"/>
                <w:lang w:eastAsia="ja-JP"/>
              </w:rPr>
            </w:pPr>
            <w:ins w:id="3573" w:author="giangnhhse60606" w:date="2014-03-14T23:00:00Z">
              <w:r w:rsidRPr="009F397C">
                <w:rPr>
                  <w:rFonts w:ascii="Calibri" w:eastAsia="Times New Roman" w:hAnsi="Calibri" w:cs="Times New Roman"/>
                  <w:color w:val="000000"/>
                  <w:sz w:val="22"/>
                  <w:lang w:eastAsia="ja-JP"/>
                </w:rPr>
                <w:t>3. Click "Sửa" link on a row</w:t>
              </w:r>
            </w:ins>
          </w:p>
          <w:p w:rsidR="00161F09" w:rsidRPr="00440512" w:rsidRDefault="009F397C" w:rsidP="009F397C">
            <w:pPr>
              <w:spacing w:after="0" w:line="240" w:lineRule="auto"/>
              <w:rPr>
                <w:ins w:id="3574" w:author="giangnhhse60606" w:date="2014-03-14T22:59:00Z"/>
                <w:rFonts w:ascii="Calibri" w:eastAsia="Times New Roman" w:hAnsi="Calibri" w:cs="Times New Roman"/>
                <w:color w:val="000000"/>
                <w:sz w:val="22"/>
                <w:lang w:eastAsia="ja-JP"/>
              </w:rPr>
            </w:pPr>
            <w:ins w:id="3575" w:author="giangnhhse60606" w:date="2014-03-14T23:00:00Z">
              <w:r w:rsidRPr="009F397C">
                <w:rPr>
                  <w:rFonts w:ascii="Calibri" w:eastAsia="Times New Roman" w:hAnsi="Calibri" w:cs="Times New Roman"/>
                  <w:color w:val="000000"/>
                  <w:sz w:val="22"/>
                  <w:lang w:eastAsia="ja-JP"/>
                </w:rPr>
                <w:t>4. Click "Huỷ"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9F397C" w:rsidP="00095DE4">
            <w:pPr>
              <w:spacing w:after="0" w:line="240" w:lineRule="auto"/>
              <w:rPr>
                <w:ins w:id="3576" w:author="giangnhhse60606" w:date="2014-03-14T22:59:00Z"/>
                <w:rFonts w:ascii="Calibri" w:eastAsia="Times New Roman" w:hAnsi="Calibri" w:cs="Times New Roman"/>
                <w:color w:val="000000"/>
                <w:sz w:val="22"/>
                <w:lang w:eastAsia="ja-JP"/>
              </w:rPr>
            </w:pPr>
            <w:ins w:id="3577" w:author="giangnhhse60606" w:date="2014-03-14T23:00:00Z">
              <w:r w:rsidRPr="009F397C">
                <w:rPr>
                  <w:rFonts w:ascii="Calibri" w:eastAsia="Times New Roman" w:hAnsi="Calibri" w:cs="Times New Roman"/>
                  <w:color w:val="000000"/>
                  <w:sz w:val="22"/>
                  <w:lang w:eastAsia="ja-JP"/>
                </w:rPr>
                <w:t>Redirect to "Quản lý khuyến mãi" page</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161F09" w:rsidRPr="00CE3379" w:rsidRDefault="009F397C" w:rsidP="00095DE4">
            <w:pPr>
              <w:spacing w:after="0" w:line="240" w:lineRule="auto"/>
              <w:rPr>
                <w:ins w:id="3578" w:author="giangnhhse60606" w:date="2014-03-14T22:59:00Z"/>
                <w:rFonts w:ascii="Calibri" w:eastAsia="Times New Roman" w:hAnsi="Calibri" w:cs="Times New Roman"/>
                <w:color w:val="000000"/>
                <w:sz w:val="22"/>
                <w:lang w:eastAsia="ja-JP"/>
              </w:rPr>
            </w:pPr>
            <w:ins w:id="3579"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61F09" w:rsidRPr="008C01EB" w:rsidRDefault="00161F09" w:rsidP="00095DE4">
            <w:pPr>
              <w:spacing w:after="0" w:line="240" w:lineRule="auto"/>
              <w:rPr>
                <w:ins w:id="3580" w:author="giangnhhse60606" w:date="2014-03-14T22:59:00Z"/>
                <w:rFonts w:ascii="Calibri" w:eastAsia="Times New Roman" w:hAnsi="Calibri" w:cs="Times New Roman"/>
                <w:color w:val="000000"/>
                <w:sz w:val="22"/>
                <w:lang w:eastAsia="ja-JP"/>
              </w:rPr>
            </w:pPr>
          </w:p>
        </w:tc>
      </w:tr>
      <w:tr w:rsidR="00161F09" w:rsidRPr="008C01EB" w:rsidTr="00095DE4">
        <w:trPr>
          <w:trHeight w:val="784"/>
          <w:ins w:id="3581" w:author="giangnhhse60606" w:date="2014-03-14T22:5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1F09" w:rsidRDefault="009F397C" w:rsidP="00095DE4">
            <w:pPr>
              <w:spacing w:after="0" w:line="240" w:lineRule="auto"/>
              <w:rPr>
                <w:ins w:id="3582" w:author="giangnhhse60606" w:date="2014-03-14T22:59:00Z"/>
                <w:rFonts w:ascii="Calibri" w:eastAsia="Times New Roman" w:hAnsi="Calibri" w:cs="Times New Roman"/>
                <w:color w:val="000000"/>
                <w:sz w:val="22"/>
                <w:lang w:eastAsia="ja-JP"/>
              </w:rPr>
            </w:pPr>
            <w:ins w:id="3583" w:author="giangnhhse60606" w:date="2014-03-14T23:00:00Z">
              <w:r>
                <w:rPr>
                  <w:rFonts w:ascii="Calibri" w:eastAsia="Times New Roman" w:hAnsi="Calibri" w:cs="Times New Roman"/>
                  <w:color w:val="000000"/>
                  <w:sz w:val="22"/>
                  <w:lang w:eastAsia="ja-JP"/>
                </w:rPr>
                <w:t>TC_73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6026D5" w:rsidP="00095DE4">
            <w:pPr>
              <w:spacing w:after="0" w:line="240" w:lineRule="auto"/>
              <w:rPr>
                <w:ins w:id="3584" w:author="giangnhhse60606" w:date="2014-03-14T22:59:00Z"/>
                <w:rFonts w:ascii="Calibri" w:eastAsia="Times New Roman" w:hAnsi="Calibri" w:cs="Times New Roman"/>
                <w:color w:val="000000"/>
                <w:sz w:val="22"/>
                <w:lang w:eastAsia="ja-JP"/>
              </w:rPr>
            </w:pPr>
            <w:ins w:id="3585" w:author="giangnhhse60606" w:date="2014-03-14T23:00:00Z">
              <w:r w:rsidRPr="006026D5">
                <w:rPr>
                  <w:rFonts w:ascii="Calibri" w:eastAsia="Times New Roman" w:hAnsi="Calibri" w:cs="Times New Roman"/>
                  <w:color w:val="000000"/>
                  <w:sz w:val="22"/>
                  <w:lang w:eastAsia="ja-JP"/>
                </w:rPr>
                <w:t>Test activating a promotion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026D5" w:rsidRPr="006026D5" w:rsidRDefault="006026D5" w:rsidP="006026D5">
            <w:pPr>
              <w:spacing w:after="0" w:line="240" w:lineRule="auto"/>
              <w:rPr>
                <w:ins w:id="3586" w:author="giangnhhse60606" w:date="2014-03-14T23:00:00Z"/>
                <w:rFonts w:ascii="Calibri" w:eastAsia="Times New Roman" w:hAnsi="Calibri" w:cs="Times New Roman"/>
                <w:color w:val="000000"/>
                <w:sz w:val="22"/>
                <w:lang w:eastAsia="ja-JP"/>
              </w:rPr>
            </w:pPr>
            <w:ins w:id="3587" w:author="giangnhhse60606" w:date="2014-03-14T23:00:00Z">
              <w:r w:rsidRPr="006026D5">
                <w:rPr>
                  <w:rFonts w:ascii="Calibri" w:eastAsia="Times New Roman" w:hAnsi="Calibri" w:cs="Times New Roman"/>
                  <w:color w:val="000000"/>
                  <w:sz w:val="22"/>
                  <w:lang w:eastAsia="ja-JP"/>
                </w:rPr>
                <w:t>1. Login the system as Stadium Owner</w:t>
              </w:r>
            </w:ins>
          </w:p>
          <w:p w:rsidR="006026D5" w:rsidRPr="006026D5" w:rsidRDefault="006026D5" w:rsidP="006026D5">
            <w:pPr>
              <w:spacing w:after="0" w:line="240" w:lineRule="auto"/>
              <w:rPr>
                <w:ins w:id="3588" w:author="giangnhhse60606" w:date="2014-03-14T23:00:00Z"/>
                <w:rFonts w:ascii="Calibri" w:eastAsia="Times New Roman" w:hAnsi="Calibri" w:cs="Times New Roman"/>
                <w:color w:val="000000"/>
                <w:sz w:val="22"/>
                <w:lang w:eastAsia="ja-JP"/>
              </w:rPr>
            </w:pPr>
            <w:ins w:id="3589" w:author="giangnhhse60606" w:date="2014-03-14T23:00:00Z">
              <w:r w:rsidRPr="006026D5">
                <w:rPr>
                  <w:rFonts w:ascii="Calibri" w:eastAsia="Times New Roman" w:hAnsi="Calibri" w:cs="Times New Roman"/>
                  <w:color w:val="000000"/>
                  <w:sz w:val="22"/>
                  <w:lang w:eastAsia="ja-JP"/>
                </w:rPr>
                <w:t>2. Go to "Quản lý khuyến mãi" page</w:t>
              </w:r>
            </w:ins>
          </w:p>
          <w:p w:rsidR="006026D5" w:rsidRPr="006026D5" w:rsidRDefault="006026D5" w:rsidP="006026D5">
            <w:pPr>
              <w:spacing w:after="0" w:line="240" w:lineRule="auto"/>
              <w:rPr>
                <w:ins w:id="3590" w:author="giangnhhse60606" w:date="2014-03-14T23:00:00Z"/>
                <w:rFonts w:ascii="Calibri" w:eastAsia="Times New Roman" w:hAnsi="Calibri" w:cs="Times New Roman"/>
                <w:color w:val="000000"/>
                <w:sz w:val="22"/>
                <w:lang w:eastAsia="ja-JP"/>
              </w:rPr>
            </w:pPr>
            <w:ins w:id="3591" w:author="giangnhhse60606" w:date="2014-03-14T23:00:00Z">
              <w:r w:rsidRPr="006026D5">
                <w:rPr>
                  <w:rFonts w:ascii="Calibri" w:eastAsia="Times New Roman" w:hAnsi="Calibri" w:cs="Times New Roman"/>
                  <w:color w:val="000000"/>
                  <w:sz w:val="22"/>
                  <w:lang w:eastAsia="ja-JP"/>
                </w:rPr>
                <w:t>3. Click "Sửa" link on a row</w:t>
              </w:r>
            </w:ins>
          </w:p>
          <w:p w:rsidR="006026D5" w:rsidRPr="006026D5" w:rsidRDefault="006026D5" w:rsidP="006026D5">
            <w:pPr>
              <w:spacing w:after="0" w:line="240" w:lineRule="auto"/>
              <w:rPr>
                <w:ins w:id="3592" w:author="giangnhhse60606" w:date="2014-03-14T23:00:00Z"/>
                <w:rFonts w:ascii="Calibri" w:eastAsia="Times New Roman" w:hAnsi="Calibri" w:cs="Times New Roman"/>
                <w:color w:val="000000"/>
                <w:sz w:val="22"/>
                <w:lang w:eastAsia="ja-JP"/>
              </w:rPr>
            </w:pPr>
            <w:ins w:id="3593" w:author="giangnhhse60606" w:date="2014-03-14T23:00:00Z">
              <w:r w:rsidRPr="006026D5">
                <w:rPr>
                  <w:rFonts w:ascii="Calibri" w:eastAsia="Times New Roman" w:hAnsi="Calibri" w:cs="Times New Roman"/>
                  <w:color w:val="000000"/>
                  <w:sz w:val="22"/>
                  <w:lang w:eastAsia="ja-JP"/>
                </w:rPr>
                <w:t>4. Select "Hoạt động" in "Tình trạng hoạt động" field</w:t>
              </w:r>
            </w:ins>
          </w:p>
          <w:p w:rsidR="00161F09" w:rsidRPr="00440512" w:rsidRDefault="006026D5" w:rsidP="006026D5">
            <w:pPr>
              <w:spacing w:after="0" w:line="240" w:lineRule="auto"/>
              <w:rPr>
                <w:ins w:id="3594" w:author="giangnhhse60606" w:date="2014-03-14T22:59:00Z"/>
                <w:rFonts w:ascii="Calibri" w:eastAsia="Times New Roman" w:hAnsi="Calibri" w:cs="Times New Roman"/>
                <w:color w:val="000000"/>
                <w:sz w:val="22"/>
                <w:lang w:eastAsia="ja-JP"/>
              </w:rPr>
            </w:pPr>
            <w:ins w:id="3595" w:author="giangnhhse60606" w:date="2014-03-14T23:00:00Z">
              <w:r w:rsidRPr="006026D5">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6026D5" w:rsidP="00095DE4">
            <w:pPr>
              <w:spacing w:after="0" w:line="240" w:lineRule="auto"/>
              <w:rPr>
                <w:ins w:id="3596" w:author="giangnhhse60606" w:date="2014-03-14T22:59:00Z"/>
                <w:rFonts w:ascii="Calibri" w:eastAsia="Times New Roman" w:hAnsi="Calibri" w:cs="Times New Roman"/>
                <w:color w:val="000000"/>
                <w:sz w:val="22"/>
                <w:lang w:eastAsia="ja-JP"/>
              </w:rPr>
            </w:pPr>
            <w:ins w:id="3597" w:author="giangnhhse60606" w:date="2014-03-14T23:01:00Z">
              <w:r w:rsidRPr="006026D5">
                <w:rPr>
                  <w:rFonts w:ascii="Calibri" w:eastAsia="Times New Roman" w:hAnsi="Calibri" w:cs="Times New Roman"/>
                  <w:color w:val="000000"/>
                  <w:sz w:val="22"/>
                  <w:lang w:eastAsia="ja-JP"/>
                </w:rPr>
                <w:t>Redirect to "Quản lý khuyến mãi" page with "Tình trạng hoạt động" of "Khuyến mãi" is "Hoạt động"</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161F09" w:rsidRPr="00CE3379" w:rsidRDefault="006026D5" w:rsidP="00095DE4">
            <w:pPr>
              <w:spacing w:after="0" w:line="240" w:lineRule="auto"/>
              <w:rPr>
                <w:ins w:id="3598" w:author="giangnhhse60606" w:date="2014-03-14T22:59:00Z"/>
                <w:rFonts w:ascii="Calibri" w:eastAsia="Times New Roman" w:hAnsi="Calibri" w:cs="Times New Roman"/>
                <w:color w:val="000000"/>
                <w:sz w:val="22"/>
                <w:lang w:eastAsia="ja-JP"/>
              </w:rPr>
            </w:pPr>
            <w:ins w:id="3599" w:author="giangnhhse60606" w:date="2014-03-14T23:01: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61F09" w:rsidRPr="008C01EB" w:rsidRDefault="00161F09" w:rsidP="00095DE4">
            <w:pPr>
              <w:spacing w:after="0" w:line="240" w:lineRule="auto"/>
              <w:rPr>
                <w:ins w:id="3600" w:author="giangnhhse60606" w:date="2014-03-14T22:59:00Z"/>
                <w:rFonts w:ascii="Calibri" w:eastAsia="Times New Roman" w:hAnsi="Calibri" w:cs="Times New Roman"/>
                <w:color w:val="000000"/>
                <w:sz w:val="22"/>
                <w:lang w:eastAsia="ja-JP"/>
              </w:rPr>
            </w:pPr>
          </w:p>
        </w:tc>
      </w:tr>
      <w:tr w:rsidR="006026D5" w:rsidRPr="008C01EB" w:rsidTr="00095DE4">
        <w:trPr>
          <w:trHeight w:val="784"/>
          <w:ins w:id="3601" w:author="giangnhhse60606" w:date="2014-03-14T23:01: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26D5" w:rsidRDefault="00A30DA1" w:rsidP="00095DE4">
            <w:pPr>
              <w:spacing w:after="0" w:line="240" w:lineRule="auto"/>
              <w:rPr>
                <w:ins w:id="3602" w:author="giangnhhse60606" w:date="2014-03-14T23:01:00Z"/>
                <w:rFonts w:ascii="Calibri" w:eastAsia="Times New Roman" w:hAnsi="Calibri" w:cs="Times New Roman"/>
                <w:color w:val="000000"/>
                <w:sz w:val="22"/>
                <w:lang w:eastAsia="ja-JP"/>
              </w:rPr>
            </w:pPr>
            <w:ins w:id="3603" w:author="giangnhhse60606" w:date="2014-03-14T23:04:00Z">
              <w:r>
                <w:rPr>
                  <w:rFonts w:ascii="Calibri" w:eastAsia="Times New Roman" w:hAnsi="Calibri" w:cs="Times New Roman"/>
                  <w:color w:val="000000"/>
                  <w:sz w:val="22"/>
                  <w:lang w:eastAsia="ja-JP"/>
                </w:rPr>
                <w:t>TC_74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6026D5" w:rsidRPr="006026D5" w:rsidRDefault="006026D5" w:rsidP="00095DE4">
            <w:pPr>
              <w:spacing w:after="0" w:line="240" w:lineRule="auto"/>
              <w:rPr>
                <w:ins w:id="3604" w:author="giangnhhse60606" w:date="2014-03-14T23:01:00Z"/>
                <w:rFonts w:ascii="Calibri" w:eastAsia="Times New Roman" w:hAnsi="Calibri" w:cs="Times New Roman"/>
                <w:color w:val="000000"/>
                <w:sz w:val="22"/>
                <w:lang w:eastAsia="ja-JP"/>
              </w:rPr>
            </w:pPr>
            <w:ins w:id="3605" w:author="giangnhhse60606" w:date="2014-03-14T23:01:00Z">
              <w:r w:rsidRPr="006026D5">
                <w:rPr>
                  <w:rFonts w:ascii="Calibri" w:eastAsia="Times New Roman" w:hAnsi="Calibri" w:cs="Times New Roman"/>
                  <w:color w:val="000000"/>
                  <w:sz w:val="22"/>
                  <w:lang w:eastAsia="ja-JP"/>
                </w:rPr>
                <w:t>Test deactivating a promotion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026D5" w:rsidRPr="006026D5" w:rsidRDefault="006026D5" w:rsidP="006026D5">
            <w:pPr>
              <w:spacing w:after="0" w:line="240" w:lineRule="auto"/>
              <w:rPr>
                <w:ins w:id="3606" w:author="giangnhhse60606" w:date="2014-03-14T23:01:00Z"/>
                <w:rFonts w:ascii="Calibri" w:eastAsia="Times New Roman" w:hAnsi="Calibri" w:cs="Times New Roman"/>
                <w:color w:val="000000"/>
                <w:sz w:val="22"/>
                <w:lang w:eastAsia="ja-JP"/>
              </w:rPr>
            </w:pPr>
            <w:ins w:id="3607" w:author="giangnhhse60606" w:date="2014-03-14T23:01:00Z">
              <w:r w:rsidRPr="006026D5">
                <w:rPr>
                  <w:rFonts w:ascii="Calibri" w:eastAsia="Times New Roman" w:hAnsi="Calibri" w:cs="Times New Roman"/>
                  <w:color w:val="000000"/>
                  <w:sz w:val="22"/>
                  <w:lang w:eastAsia="ja-JP"/>
                </w:rPr>
                <w:t>1. Login the system as Stadium Owner</w:t>
              </w:r>
            </w:ins>
          </w:p>
          <w:p w:rsidR="006026D5" w:rsidRPr="006026D5" w:rsidRDefault="006026D5" w:rsidP="006026D5">
            <w:pPr>
              <w:spacing w:after="0" w:line="240" w:lineRule="auto"/>
              <w:rPr>
                <w:ins w:id="3608" w:author="giangnhhse60606" w:date="2014-03-14T23:01:00Z"/>
                <w:rFonts w:ascii="Calibri" w:eastAsia="Times New Roman" w:hAnsi="Calibri" w:cs="Times New Roman"/>
                <w:color w:val="000000"/>
                <w:sz w:val="22"/>
                <w:lang w:eastAsia="ja-JP"/>
              </w:rPr>
            </w:pPr>
            <w:ins w:id="3609" w:author="giangnhhse60606" w:date="2014-03-14T23:01:00Z">
              <w:r w:rsidRPr="006026D5">
                <w:rPr>
                  <w:rFonts w:ascii="Calibri" w:eastAsia="Times New Roman" w:hAnsi="Calibri" w:cs="Times New Roman"/>
                  <w:color w:val="000000"/>
                  <w:sz w:val="22"/>
                  <w:lang w:eastAsia="ja-JP"/>
                </w:rPr>
                <w:t>2. Go to "Quản lý khuyến mãi" page</w:t>
              </w:r>
            </w:ins>
          </w:p>
          <w:p w:rsidR="006026D5" w:rsidRPr="006026D5" w:rsidRDefault="006026D5" w:rsidP="006026D5">
            <w:pPr>
              <w:spacing w:after="0" w:line="240" w:lineRule="auto"/>
              <w:rPr>
                <w:ins w:id="3610" w:author="giangnhhse60606" w:date="2014-03-14T23:01:00Z"/>
                <w:rFonts w:ascii="Calibri" w:eastAsia="Times New Roman" w:hAnsi="Calibri" w:cs="Times New Roman"/>
                <w:color w:val="000000"/>
                <w:sz w:val="22"/>
                <w:lang w:eastAsia="ja-JP"/>
              </w:rPr>
            </w:pPr>
            <w:ins w:id="3611" w:author="giangnhhse60606" w:date="2014-03-14T23:01:00Z">
              <w:r w:rsidRPr="006026D5">
                <w:rPr>
                  <w:rFonts w:ascii="Calibri" w:eastAsia="Times New Roman" w:hAnsi="Calibri" w:cs="Times New Roman"/>
                  <w:color w:val="000000"/>
                  <w:sz w:val="22"/>
                  <w:lang w:eastAsia="ja-JP"/>
                </w:rPr>
                <w:t>3. Click "Sửa" link on a row</w:t>
              </w:r>
            </w:ins>
          </w:p>
          <w:p w:rsidR="006026D5" w:rsidRPr="006026D5" w:rsidRDefault="006026D5" w:rsidP="006026D5">
            <w:pPr>
              <w:spacing w:after="0" w:line="240" w:lineRule="auto"/>
              <w:rPr>
                <w:ins w:id="3612" w:author="giangnhhse60606" w:date="2014-03-14T23:01:00Z"/>
                <w:rFonts w:ascii="Calibri" w:eastAsia="Times New Roman" w:hAnsi="Calibri" w:cs="Times New Roman"/>
                <w:color w:val="000000"/>
                <w:sz w:val="22"/>
                <w:lang w:eastAsia="ja-JP"/>
              </w:rPr>
            </w:pPr>
            <w:ins w:id="3613" w:author="giangnhhse60606" w:date="2014-03-14T23:01:00Z">
              <w:r w:rsidRPr="006026D5">
                <w:rPr>
                  <w:rFonts w:ascii="Calibri" w:eastAsia="Times New Roman" w:hAnsi="Calibri" w:cs="Times New Roman"/>
                  <w:color w:val="000000"/>
                  <w:sz w:val="22"/>
                  <w:lang w:eastAsia="ja-JP"/>
                </w:rPr>
                <w:t>4. Select "Ngừng hoạt động" in "Tình trạng hoạt động" field</w:t>
              </w:r>
            </w:ins>
          </w:p>
          <w:p w:rsidR="006026D5" w:rsidRPr="006026D5" w:rsidRDefault="006026D5" w:rsidP="006026D5">
            <w:pPr>
              <w:spacing w:after="0" w:line="240" w:lineRule="auto"/>
              <w:rPr>
                <w:ins w:id="3614" w:author="giangnhhse60606" w:date="2014-03-14T23:01:00Z"/>
                <w:rFonts w:ascii="Calibri" w:eastAsia="Times New Roman" w:hAnsi="Calibri" w:cs="Times New Roman"/>
                <w:color w:val="000000"/>
                <w:sz w:val="22"/>
                <w:lang w:eastAsia="ja-JP"/>
              </w:rPr>
            </w:pPr>
            <w:ins w:id="3615" w:author="giangnhhse60606" w:date="2014-03-14T23:01:00Z">
              <w:r w:rsidRPr="006026D5">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6026D5" w:rsidRPr="006026D5" w:rsidRDefault="006026D5" w:rsidP="00095DE4">
            <w:pPr>
              <w:spacing w:after="0" w:line="240" w:lineRule="auto"/>
              <w:rPr>
                <w:ins w:id="3616" w:author="giangnhhse60606" w:date="2014-03-14T23:01:00Z"/>
                <w:rFonts w:ascii="Calibri" w:eastAsia="Times New Roman" w:hAnsi="Calibri" w:cs="Times New Roman"/>
                <w:color w:val="000000"/>
                <w:sz w:val="22"/>
                <w:lang w:eastAsia="ja-JP"/>
              </w:rPr>
            </w:pPr>
            <w:ins w:id="3617" w:author="giangnhhse60606" w:date="2014-03-14T23:01:00Z">
              <w:r w:rsidRPr="006026D5">
                <w:rPr>
                  <w:rFonts w:ascii="Calibri" w:eastAsia="Times New Roman" w:hAnsi="Calibri" w:cs="Times New Roman"/>
                  <w:color w:val="000000"/>
                  <w:sz w:val="22"/>
                  <w:lang w:eastAsia="ja-JP"/>
                </w:rPr>
                <w:t>Redirect to "Quản lý khuyến mãi" page with "Tình trạng hoạt động" of "Khuyến mãi" is "Ngừng hoạt động"</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6026D5" w:rsidRPr="009F397C" w:rsidRDefault="006026D5" w:rsidP="00095DE4">
            <w:pPr>
              <w:spacing w:after="0" w:line="240" w:lineRule="auto"/>
              <w:rPr>
                <w:ins w:id="3618" w:author="giangnhhse60606" w:date="2014-03-14T23:01:00Z"/>
                <w:rFonts w:ascii="Calibri" w:eastAsia="Times New Roman" w:hAnsi="Calibri" w:cs="Times New Roman"/>
                <w:color w:val="000000"/>
                <w:sz w:val="22"/>
                <w:lang w:eastAsia="ja-JP"/>
              </w:rPr>
            </w:pPr>
            <w:ins w:id="3619" w:author="giangnhhse60606" w:date="2014-03-14T23:01: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026D5" w:rsidRPr="008C01EB" w:rsidRDefault="006026D5" w:rsidP="00095DE4">
            <w:pPr>
              <w:spacing w:after="0" w:line="240" w:lineRule="auto"/>
              <w:rPr>
                <w:ins w:id="3620" w:author="giangnhhse60606" w:date="2014-03-14T23:01:00Z"/>
                <w:rFonts w:ascii="Calibri" w:eastAsia="Times New Roman" w:hAnsi="Calibri" w:cs="Times New Roman"/>
                <w:color w:val="000000"/>
                <w:sz w:val="22"/>
                <w:lang w:eastAsia="ja-JP"/>
              </w:rPr>
            </w:pPr>
          </w:p>
        </w:tc>
      </w:tr>
    </w:tbl>
    <w:p w:rsidR="00BC079A" w:rsidRDefault="00BC079A">
      <w:pPr>
        <w:tabs>
          <w:tab w:val="left" w:pos="1032"/>
        </w:tabs>
        <w:rPr>
          <w:ins w:id="3621" w:author="giangnhhse60606" w:date="2014-03-14T22:51:00Z"/>
          <w:rFonts w:cstheme="minorHAnsi"/>
        </w:rPr>
        <w:pPrChange w:id="3622" w:author="giangnhhse60606" w:date="2014-03-14T22:51:00Z">
          <w:pPr/>
        </w:pPrChange>
      </w:pPr>
    </w:p>
    <w:p w:rsidR="000715FE" w:rsidRDefault="00E27123">
      <w:pPr>
        <w:pStyle w:val="Heading5"/>
        <w:numPr>
          <w:ilvl w:val="0"/>
          <w:numId w:val="39"/>
        </w:numPr>
        <w:ind w:left="2160" w:hanging="1080"/>
        <w:rPr>
          <w:ins w:id="3623" w:author="giangnhhse60606" w:date="2014-03-14T23:02:00Z"/>
          <w:b/>
        </w:rPr>
        <w:pPrChange w:id="3624" w:author="giangnhhse60606" w:date="2014-03-14T23:03:00Z">
          <w:pPr>
            <w:pStyle w:val="Heading5"/>
            <w:numPr>
              <w:numId w:val="42"/>
            </w:numPr>
            <w:ind w:left="4770" w:hanging="360"/>
          </w:pPr>
        </w:pPrChange>
      </w:pPr>
      <w:ins w:id="3625" w:author="giangnhhse60606" w:date="2014-03-14T23:03:00Z">
        <w:r>
          <w:rPr>
            <w:b/>
          </w:rPr>
          <w:t>Reservation</w:t>
        </w:r>
      </w:ins>
      <w:ins w:id="3626" w:author="giangnhhse60606" w:date="2014-03-14T23:02:00Z">
        <w:r w:rsidR="000715FE">
          <w:rPr>
            <w:b/>
          </w:rPr>
          <w:t xml:space="preserve"> Managements</w:t>
        </w:r>
      </w:ins>
    </w:p>
    <w:tbl>
      <w:tblPr>
        <w:tblW w:w="13474" w:type="dxa"/>
        <w:tblInd w:w="-342" w:type="dxa"/>
        <w:tblLook w:val="04A0" w:firstRow="1" w:lastRow="0" w:firstColumn="1" w:lastColumn="0" w:noHBand="0" w:noVBand="1"/>
      </w:tblPr>
      <w:tblGrid>
        <w:gridCol w:w="990"/>
        <w:gridCol w:w="1872"/>
        <w:gridCol w:w="3951"/>
        <w:gridCol w:w="3510"/>
        <w:gridCol w:w="1710"/>
        <w:gridCol w:w="1441"/>
        <w:tblGridChange w:id="3627">
          <w:tblGrid>
            <w:gridCol w:w="990"/>
            <w:gridCol w:w="720"/>
            <w:gridCol w:w="1152"/>
            <w:gridCol w:w="3951"/>
            <w:gridCol w:w="3510"/>
            <w:gridCol w:w="1710"/>
            <w:gridCol w:w="1441"/>
            <w:gridCol w:w="1710"/>
          </w:tblGrid>
        </w:tblGridChange>
      </w:tblGrid>
      <w:tr w:rsidR="000715FE" w:rsidRPr="008C01EB" w:rsidTr="00095DE4">
        <w:trPr>
          <w:trHeight w:val="300"/>
          <w:ins w:id="3628"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15FE" w:rsidRPr="008C01EB" w:rsidRDefault="000715FE" w:rsidP="00095DE4">
            <w:pPr>
              <w:spacing w:after="0" w:line="240" w:lineRule="auto"/>
              <w:jc w:val="center"/>
              <w:rPr>
                <w:ins w:id="3629" w:author="giangnhhse60606" w:date="2014-03-14T23:02:00Z"/>
                <w:rFonts w:ascii="Calibri" w:eastAsia="Times New Roman" w:hAnsi="Calibri" w:cs="Times New Roman"/>
                <w:b/>
                <w:bCs/>
                <w:color w:val="000000"/>
                <w:sz w:val="22"/>
                <w:lang w:eastAsia="ja-JP"/>
              </w:rPr>
            </w:pPr>
            <w:ins w:id="3630" w:author="giangnhhse60606" w:date="2014-03-14T23:02: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0715FE" w:rsidRPr="008C01EB" w:rsidRDefault="000715FE" w:rsidP="00095DE4">
            <w:pPr>
              <w:spacing w:after="0" w:line="240" w:lineRule="auto"/>
              <w:jc w:val="center"/>
              <w:rPr>
                <w:ins w:id="3631" w:author="giangnhhse60606" w:date="2014-03-14T23:02:00Z"/>
                <w:rFonts w:ascii="Calibri" w:eastAsia="Times New Roman" w:hAnsi="Calibri" w:cs="Times New Roman"/>
                <w:b/>
                <w:bCs/>
                <w:color w:val="000000"/>
                <w:sz w:val="22"/>
                <w:lang w:eastAsia="ja-JP"/>
              </w:rPr>
            </w:pPr>
            <w:ins w:id="3632" w:author="giangnhhse60606" w:date="2014-03-14T23:02: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0715FE" w:rsidRPr="008C01EB" w:rsidRDefault="000715FE" w:rsidP="00095DE4">
            <w:pPr>
              <w:spacing w:after="0" w:line="240" w:lineRule="auto"/>
              <w:jc w:val="center"/>
              <w:rPr>
                <w:ins w:id="3633" w:author="giangnhhse60606" w:date="2014-03-14T23:02:00Z"/>
                <w:rFonts w:ascii="Calibri" w:eastAsia="Times New Roman" w:hAnsi="Calibri" w:cs="Times New Roman"/>
                <w:b/>
                <w:bCs/>
                <w:color w:val="000000"/>
                <w:sz w:val="22"/>
                <w:lang w:eastAsia="ja-JP"/>
              </w:rPr>
            </w:pPr>
            <w:ins w:id="3634" w:author="giangnhhse60606" w:date="2014-03-14T23:02: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0715FE" w:rsidRPr="008C01EB" w:rsidRDefault="000715FE" w:rsidP="00095DE4">
            <w:pPr>
              <w:spacing w:after="0" w:line="240" w:lineRule="auto"/>
              <w:jc w:val="center"/>
              <w:rPr>
                <w:ins w:id="3635" w:author="giangnhhse60606" w:date="2014-03-14T23:02:00Z"/>
                <w:rFonts w:ascii="Calibri" w:eastAsia="Times New Roman" w:hAnsi="Calibri" w:cs="Times New Roman"/>
                <w:b/>
                <w:bCs/>
                <w:color w:val="000000"/>
                <w:sz w:val="22"/>
                <w:lang w:eastAsia="ja-JP"/>
              </w:rPr>
            </w:pPr>
            <w:ins w:id="3636" w:author="giangnhhse60606" w:date="2014-03-14T23:02: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0715FE" w:rsidRPr="008C01EB" w:rsidRDefault="000715FE" w:rsidP="00095DE4">
            <w:pPr>
              <w:spacing w:after="0" w:line="240" w:lineRule="auto"/>
              <w:jc w:val="center"/>
              <w:rPr>
                <w:ins w:id="3637" w:author="giangnhhse60606" w:date="2014-03-14T23:02:00Z"/>
                <w:rFonts w:ascii="Calibri" w:eastAsia="Times New Roman" w:hAnsi="Calibri" w:cs="Times New Roman"/>
                <w:b/>
                <w:bCs/>
                <w:color w:val="000000"/>
                <w:sz w:val="22"/>
                <w:lang w:eastAsia="ja-JP"/>
              </w:rPr>
            </w:pPr>
            <w:ins w:id="3638" w:author="giangnhhse60606" w:date="2014-03-14T23:02: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0715FE" w:rsidRPr="008C01EB" w:rsidRDefault="000715FE" w:rsidP="00095DE4">
            <w:pPr>
              <w:spacing w:after="0" w:line="240" w:lineRule="auto"/>
              <w:jc w:val="center"/>
              <w:rPr>
                <w:ins w:id="3639" w:author="giangnhhse60606" w:date="2014-03-14T23:02:00Z"/>
                <w:rFonts w:ascii="Calibri" w:eastAsia="Times New Roman" w:hAnsi="Calibri" w:cs="Times New Roman"/>
                <w:b/>
                <w:bCs/>
                <w:color w:val="000000"/>
                <w:sz w:val="22"/>
                <w:lang w:eastAsia="ja-JP"/>
              </w:rPr>
            </w:pPr>
            <w:ins w:id="3640" w:author="giangnhhse60606" w:date="2014-03-14T23:02:00Z">
              <w:r w:rsidRPr="008C01EB">
                <w:rPr>
                  <w:rFonts w:ascii="Calibri" w:eastAsia="Times New Roman" w:hAnsi="Calibri" w:cs="Times New Roman"/>
                  <w:b/>
                  <w:bCs/>
                  <w:color w:val="000000"/>
                  <w:sz w:val="22"/>
                  <w:lang w:eastAsia="ja-JP"/>
                </w:rPr>
                <w:t>Note</w:t>
              </w:r>
            </w:ins>
          </w:p>
        </w:tc>
      </w:tr>
      <w:tr w:rsidR="000715FE" w:rsidRPr="008C01EB" w:rsidTr="00095DE4">
        <w:trPr>
          <w:trHeight w:val="208"/>
          <w:ins w:id="3641" w:author="giangnhhse60606" w:date="2014-03-14T23:02: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0715FE" w:rsidRPr="00651F0C" w:rsidRDefault="00A30DA1" w:rsidP="00095DE4">
            <w:pPr>
              <w:spacing w:after="0" w:line="240" w:lineRule="auto"/>
              <w:jc w:val="center"/>
              <w:rPr>
                <w:ins w:id="3642" w:author="giangnhhse60606" w:date="2014-03-14T23:02:00Z"/>
                <w:rFonts w:ascii="Calibri" w:eastAsia="Times New Roman" w:hAnsi="Calibri" w:cs="Times New Roman"/>
                <w:b/>
                <w:bCs/>
                <w:color w:val="000000"/>
                <w:sz w:val="22"/>
                <w:lang w:eastAsia="ja-JP"/>
              </w:rPr>
            </w:pPr>
            <w:ins w:id="3643" w:author="giangnhhse60606" w:date="2014-03-14T23:03:00Z">
              <w:r w:rsidRPr="00A30DA1">
                <w:rPr>
                  <w:rFonts w:ascii="Calibri" w:eastAsia="Times New Roman" w:hAnsi="Calibri" w:cs="Times New Roman"/>
                  <w:b/>
                  <w:bCs/>
                  <w:color w:val="000000"/>
                  <w:sz w:val="22"/>
                  <w:lang w:eastAsia="ja-JP"/>
                </w:rPr>
                <w:t>View List Reservations</w:t>
              </w:r>
            </w:ins>
          </w:p>
        </w:tc>
      </w:tr>
      <w:tr w:rsidR="000715FE" w:rsidRPr="008C01EB" w:rsidTr="00095DE4">
        <w:trPr>
          <w:trHeight w:val="784"/>
          <w:ins w:id="3644" w:author="giangnhhse60606" w:date="2014-03-14T23:02: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645" w:author="giangnhhse60606" w:date="2014-03-14T23:02:00Z"/>
                <w:rFonts w:ascii="Calibri" w:eastAsia="Times New Roman" w:hAnsi="Calibri" w:cs="Times New Roman"/>
                <w:color w:val="000000"/>
                <w:sz w:val="22"/>
                <w:lang w:eastAsia="ja-JP"/>
              </w:rPr>
            </w:pPr>
            <w:ins w:id="3646" w:author="giangnhhse60606" w:date="2014-03-14T23:02:00Z">
              <w:r>
                <w:rPr>
                  <w:rFonts w:ascii="Calibri" w:eastAsia="Times New Roman" w:hAnsi="Calibri" w:cs="Times New Roman"/>
                  <w:color w:val="000000"/>
                  <w:sz w:val="22"/>
                  <w:lang w:eastAsia="ja-JP"/>
                </w:rPr>
                <w:t>TC_</w:t>
              </w:r>
            </w:ins>
            <w:ins w:id="3647" w:author="giangnhhse60606" w:date="2014-03-14T23:04:00Z">
              <w:r w:rsidR="00A30DA1">
                <w:rPr>
                  <w:rFonts w:ascii="Calibri" w:eastAsia="Times New Roman" w:hAnsi="Calibri" w:cs="Times New Roman"/>
                  <w:color w:val="000000"/>
                  <w:sz w:val="22"/>
                  <w:lang w:eastAsia="ja-JP"/>
                </w:rPr>
                <w:t>75</w:t>
              </w:r>
            </w:ins>
          </w:p>
        </w:tc>
        <w:tc>
          <w:tcPr>
            <w:tcW w:w="1872" w:type="dxa"/>
            <w:tcBorders>
              <w:top w:val="nil"/>
              <w:left w:val="nil"/>
              <w:bottom w:val="single" w:sz="4" w:space="0" w:color="auto"/>
              <w:right w:val="single" w:sz="4" w:space="0" w:color="auto"/>
            </w:tcBorders>
            <w:shd w:val="clear" w:color="auto" w:fill="auto"/>
            <w:vAlign w:val="bottom"/>
          </w:tcPr>
          <w:p w:rsidR="000715FE" w:rsidRPr="00202B4C" w:rsidRDefault="00A30DA1" w:rsidP="00095DE4">
            <w:pPr>
              <w:spacing w:after="0" w:line="240" w:lineRule="auto"/>
              <w:rPr>
                <w:ins w:id="3648" w:author="giangnhhse60606" w:date="2014-03-14T23:02:00Z"/>
                <w:rFonts w:ascii="Calibri" w:eastAsia="Times New Roman" w:hAnsi="Calibri" w:cs="Times New Roman"/>
                <w:color w:val="000000"/>
                <w:sz w:val="22"/>
                <w:lang w:eastAsia="ja-JP"/>
              </w:rPr>
            </w:pPr>
            <w:ins w:id="3649" w:author="giangnhhse60606" w:date="2014-03-14T23:03:00Z">
              <w:r w:rsidRPr="00A30DA1">
                <w:rPr>
                  <w:rFonts w:ascii="Calibri" w:eastAsia="Times New Roman" w:hAnsi="Calibri" w:cs="Times New Roman"/>
                  <w:color w:val="000000"/>
                  <w:sz w:val="22"/>
                  <w:lang w:eastAsia="ja-JP"/>
                </w:rPr>
                <w:t>Test viewing "Quản lý đơn hàng" form</w:t>
              </w:r>
            </w:ins>
          </w:p>
        </w:tc>
        <w:tc>
          <w:tcPr>
            <w:tcW w:w="3951" w:type="dxa"/>
            <w:tcBorders>
              <w:top w:val="nil"/>
              <w:left w:val="nil"/>
              <w:bottom w:val="single" w:sz="4" w:space="0" w:color="auto"/>
              <w:right w:val="single" w:sz="4" w:space="0" w:color="auto"/>
            </w:tcBorders>
            <w:shd w:val="clear" w:color="auto" w:fill="auto"/>
            <w:vAlign w:val="bottom"/>
          </w:tcPr>
          <w:p w:rsidR="00DB606E" w:rsidRPr="00DB606E" w:rsidRDefault="00DB606E" w:rsidP="00DB606E">
            <w:pPr>
              <w:spacing w:after="0" w:line="240" w:lineRule="auto"/>
              <w:rPr>
                <w:ins w:id="3650" w:author="giangnhhse60606" w:date="2014-03-14T23:04:00Z"/>
                <w:rFonts w:ascii="Calibri" w:eastAsia="Times New Roman" w:hAnsi="Calibri" w:cs="Times New Roman"/>
                <w:color w:val="000000"/>
                <w:sz w:val="22"/>
                <w:lang w:eastAsia="ja-JP"/>
              </w:rPr>
            </w:pPr>
            <w:ins w:id="3651" w:author="giangnhhse60606" w:date="2014-03-14T23:04:00Z">
              <w:r w:rsidRPr="00DB606E">
                <w:rPr>
                  <w:rFonts w:ascii="Calibri" w:eastAsia="Times New Roman" w:hAnsi="Calibri" w:cs="Times New Roman"/>
                  <w:color w:val="000000"/>
                  <w:sz w:val="22"/>
                  <w:lang w:eastAsia="ja-JP"/>
                </w:rPr>
                <w:t>1. Login the system as Stadium Staff</w:t>
              </w:r>
            </w:ins>
          </w:p>
          <w:p w:rsidR="000715FE" w:rsidRPr="00824060" w:rsidRDefault="00DB606E" w:rsidP="00DB606E">
            <w:pPr>
              <w:spacing w:after="0" w:line="240" w:lineRule="auto"/>
              <w:rPr>
                <w:ins w:id="3652" w:author="giangnhhse60606" w:date="2014-03-14T23:02:00Z"/>
                <w:rFonts w:ascii="Calibri" w:eastAsia="Times New Roman" w:hAnsi="Calibri" w:cs="Times New Roman"/>
                <w:color w:val="000000"/>
                <w:sz w:val="22"/>
                <w:lang w:eastAsia="ja-JP"/>
              </w:rPr>
            </w:pPr>
            <w:ins w:id="3653" w:author="giangnhhse60606" w:date="2014-03-14T23:04:00Z">
              <w:r w:rsidRPr="00DB606E">
                <w:rPr>
                  <w:rFonts w:ascii="Calibri" w:eastAsia="Times New Roman" w:hAnsi="Calibri" w:cs="Times New Roman"/>
                  <w:color w:val="000000"/>
                  <w:sz w:val="22"/>
                  <w:lang w:eastAsia="ja-JP"/>
                </w:rPr>
                <w:t>2. Click "Quản lý đơn hàng" tab in the menu.</w:t>
              </w:r>
            </w:ins>
          </w:p>
        </w:tc>
        <w:tc>
          <w:tcPr>
            <w:tcW w:w="3510" w:type="dxa"/>
            <w:tcBorders>
              <w:top w:val="nil"/>
              <w:left w:val="nil"/>
              <w:bottom w:val="single" w:sz="4" w:space="0" w:color="auto"/>
              <w:right w:val="single" w:sz="4" w:space="0" w:color="auto"/>
            </w:tcBorders>
            <w:shd w:val="clear" w:color="auto" w:fill="auto"/>
            <w:vAlign w:val="bottom"/>
          </w:tcPr>
          <w:p w:rsidR="00656221" w:rsidRPr="00656221" w:rsidRDefault="00656221" w:rsidP="00656221">
            <w:pPr>
              <w:spacing w:after="0" w:line="240" w:lineRule="auto"/>
              <w:rPr>
                <w:ins w:id="3654" w:author="giangnhhse60606" w:date="2014-03-14T23:04:00Z"/>
                <w:rFonts w:ascii="Calibri" w:eastAsia="Times New Roman" w:hAnsi="Calibri" w:cs="Times New Roman"/>
                <w:color w:val="000000"/>
                <w:sz w:val="22"/>
                <w:lang w:eastAsia="ja-JP"/>
              </w:rPr>
            </w:pPr>
            <w:ins w:id="3655" w:author="giangnhhse60606" w:date="2014-03-14T23:04:00Z">
              <w:r w:rsidRPr="00656221">
                <w:rPr>
                  <w:rFonts w:ascii="Calibri" w:eastAsia="Times New Roman" w:hAnsi="Calibri" w:cs="Times New Roman"/>
                  <w:color w:val="000000"/>
                  <w:sz w:val="22"/>
                  <w:lang w:eastAsia="ja-JP"/>
                </w:rPr>
                <w:t>The "Quản lý đơn hàng" view form is displayed as list with the following informations:</w:t>
              </w:r>
            </w:ins>
          </w:p>
          <w:p w:rsidR="00656221" w:rsidRPr="00656221" w:rsidRDefault="00656221" w:rsidP="00656221">
            <w:pPr>
              <w:spacing w:after="0" w:line="240" w:lineRule="auto"/>
              <w:rPr>
                <w:ins w:id="3656" w:author="giangnhhse60606" w:date="2014-03-14T23:04:00Z"/>
                <w:rFonts w:ascii="Calibri" w:eastAsia="Times New Roman" w:hAnsi="Calibri" w:cs="Times New Roman"/>
                <w:color w:val="000000"/>
                <w:sz w:val="22"/>
                <w:lang w:eastAsia="ja-JP"/>
              </w:rPr>
            </w:pPr>
            <w:ins w:id="3657" w:author="giangnhhse60606" w:date="2014-03-14T23:04:00Z">
              <w:r w:rsidRPr="00656221">
                <w:rPr>
                  <w:rFonts w:ascii="Calibri" w:eastAsia="Times New Roman" w:hAnsi="Calibri" w:cs="Times New Roman"/>
                  <w:color w:val="000000"/>
                  <w:sz w:val="22"/>
                  <w:lang w:eastAsia="ja-JP"/>
                </w:rPr>
                <w:t>- "Khánh hàng"</w:t>
              </w:r>
            </w:ins>
          </w:p>
          <w:p w:rsidR="00656221" w:rsidRPr="00656221" w:rsidRDefault="00656221" w:rsidP="00656221">
            <w:pPr>
              <w:spacing w:after="0" w:line="240" w:lineRule="auto"/>
              <w:rPr>
                <w:ins w:id="3658" w:author="giangnhhse60606" w:date="2014-03-14T23:04:00Z"/>
                <w:rFonts w:ascii="Calibri" w:eastAsia="Times New Roman" w:hAnsi="Calibri" w:cs="Times New Roman"/>
                <w:color w:val="000000"/>
                <w:sz w:val="22"/>
                <w:lang w:eastAsia="ja-JP"/>
              </w:rPr>
            </w:pPr>
            <w:ins w:id="3659" w:author="giangnhhse60606" w:date="2014-03-14T23:04:00Z">
              <w:r w:rsidRPr="00656221">
                <w:rPr>
                  <w:rFonts w:ascii="Calibri" w:eastAsia="Times New Roman" w:hAnsi="Calibri" w:cs="Times New Roman"/>
                  <w:color w:val="000000"/>
                  <w:sz w:val="22"/>
                  <w:lang w:eastAsia="ja-JP"/>
                </w:rPr>
                <w:t>- "Số sân"</w:t>
              </w:r>
            </w:ins>
          </w:p>
          <w:p w:rsidR="00656221" w:rsidRPr="00656221" w:rsidRDefault="00656221" w:rsidP="00656221">
            <w:pPr>
              <w:spacing w:after="0" w:line="240" w:lineRule="auto"/>
              <w:rPr>
                <w:ins w:id="3660" w:author="giangnhhse60606" w:date="2014-03-14T23:04:00Z"/>
                <w:rFonts w:ascii="Calibri" w:eastAsia="Times New Roman" w:hAnsi="Calibri" w:cs="Times New Roman"/>
                <w:color w:val="000000"/>
                <w:sz w:val="22"/>
                <w:lang w:eastAsia="ja-JP"/>
              </w:rPr>
            </w:pPr>
            <w:ins w:id="3661" w:author="giangnhhse60606" w:date="2014-03-14T23:04:00Z">
              <w:r w:rsidRPr="00656221">
                <w:rPr>
                  <w:rFonts w:ascii="Calibri" w:eastAsia="Times New Roman" w:hAnsi="Calibri" w:cs="Times New Roman"/>
                  <w:color w:val="000000"/>
                  <w:sz w:val="22"/>
                  <w:lang w:eastAsia="ja-JP"/>
                </w:rPr>
                <w:t>- "Thời gian"</w:t>
              </w:r>
            </w:ins>
          </w:p>
          <w:p w:rsidR="00656221" w:rsidRPr="00656221" w:rsidRDefault="00656221" w:rsidP="00656221">
            <w:pPr>
              <w:spacing w:after="0" w:line="240" w:lineRule="auto"/>
              <w:rPr>
                <w:ins w:id="3662" w:author="giangnhhse60606" w:date="2014-03-14T23:04:00Z"/>
                <w:rFonts w:ascii="Calibri" w:eastAsia="Times New Roman" w:hAnsi="Calibri" w:cs="Times New Roman"/>
                <w:color w:val="000000"/>
                <w:sz w:val="22"/>
                <w:lang w:eastAsia="ja-JP"/>
              </w:rPr>
            </w:pPr>
            <w:ins w:id="3663" w:author="giangnhhse60606" w:date="2014-03-14T23:04:00Z">
              <w:r w:rsidRPr="00656221">
                <w:rPr>
                  <w:rFonts w:ascii="Calibri" w:eastAsia="Times New Roman" w:hAnsi="Calibri" w:cs="Times New Roman"/>
                  <w:color w:val="000000"/>
                  <w:sz w:val="22"/>
                  <w:lang w:eastAsia="ja-JP"/>
                </w:rPr>
                <w:t>- "Giá"</w:t>
              </w:r>
            </w:ins>
          </w:p>
          <w:p w:rsidR="00656221" w:rsidRPr="00656221" w:rsidRDefault="00656221" w:rsidP="00656221">
            <w:pPr>
              <w:spacing w:after="0" w:line="240" w:lineRule="auto"/>
              <w:rPr>
                <w:ins w:id="3664" w:author="giangnhhse60606" w:date="2014-03-14T23:04:00Z"/>
                <w:rFonts w:ascii="Calibri" w:eastAsia="Times New Roman" w:hAnsi="Calibri" w:cs="Times New Roman"/>
                <w:color w:val="000000"/>
                <w:sz w:val="22"/>
                <w:lang w:eastAsia="ja-JP"/>
              </w:rPr>
            </w:pPr>
            <w:ins w:id="3665" w:author="giangnhhse60606" w:date="2014-03-14T23:04:00Z">
              <w:r w:rsidRPr="00656221">
                <w:rPr>
                  <w:rFonts w:ascii="Calibri" w:eastAsia="Times New Roman" w:hAnsi="Calibri" w:cs="Times New Roman"/>
                  <w:color w:val="000000"/>
                  <w:sz w:val="22"/>
                  <w:lang w:eastAsia="ja-JP"/>
                </w:rPr>
                <w:t>- "Ngày tạo đơn hàng"</w:t>
              </w:r>
            </w:ins>
          </w:p>
          <w:p w:rsidR="000715FE" w:rsidRPr="00C2290D" w:rsidRDefault="00656221" w:rsidP="00656221">
            <w:pPr>
              <w:spacing w:after="0" w:line="240" w:lineRule="auto"/>
              <w:rPr>
                <w:ins w:id="3666" w:author="giangnhhse60606" w:date="2014-03-14T23:02:00Z"/>
                <w:rFonts w:ascii="Calibri" w:eastAsia="Times New Roman" w:hAnsi="Calibri" w:cs="Times New Roman"/>
                <w:color w:val="000000"/>
                <w:sz w:val="22"/>
                <w:lang w:eastAsia="ja-JP"/>
              </w:rPr>
            </w:pPr>
            <w:ins w:id="3667" w:author="giangnhhse60606" w:date="2014-03-14T23:04:00Z">
              <w:r w:rsidRPr="00656221">
                <w:rPr>
                  <w:rFonts w:ascii="Calibri" w:eastAsia="Times New Roman" w:hAnsi="Calibri" w:cs="Times New Roman"/>
                  <w:color w:val="000000"/>
                  <w:sz w:val="22"/>
                  <w:lang w:eastAsia="ja-JP"/>
                </w:rPr>
                <w:t>- "Tình trạng hoạt động"</w:t>
              </w:r>
            </w:ins>
          </w:p>
        </w:tc>
        <w:tc>
          <w:tcPr>
            <w:tcW w:w="1710" w:type="dxa"/>
            <w:tcBorders>
              <w:top w:val="nil"/>
              <w:left w:val="nil"/>
              <w:bottom w:val="single" w:sz="4" w:space="0" w:color="auto"/>
              <w:right w:val="single" w:sz="4" w:space="0" w:color="auto"/>
            </w:tcBorders>
            <w:shd w:val="clear" w:color="auto" w:fill="auto"/>
            <w:vAlign w:val="bottom"/>
          </w:tcPr>
          <w:p w:rsidR="000715FE" w:rsidRDefault="000715FE" w:rsidP="00095DE4">
            <w:pPr>
              <w:spacing w:after="0" w:line="240" w:lineRule="auto"/>
              <w:rPr>
                <w:ins w:id="3668" w:author="giangnhhse60606" w:date="2014-03-14T23:02:00Z"/>
                <w:rFonts w:ascii="Calibri" w:eastAsia="Times New Roman" w:hAnsi="Calibri" w:cs="Times New Roman"/>
                <w:color w:val="000000"/>
                <w:sz w:val="22"/>
                <w:lang w:eastAsia="ja-JP"/>
              </w:rPr>
            </w:pPr>
            <w:ins w:id="3669"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670" w:author="giangnhhse60606" w:date="2014-03-14T23:02:00Z"/>
                <w:rFonts w:ascii="Calibri" w:eastAsia="Times New Roman" w:hAnsi="Calibri" w:cs="Times New Roman"/>
                <w:color w:val="000000"/>
                <w:sz w:val="22"/>
                <w:lang w:eastAsia="ja-JP"/>
              </w:rPr>
            </w:pPr>
          </w:p>
        </w:tc>
      </w:tr>
      <w:tr w:rsidR="000715FE" w:rsidRPr="008C01EB" w:rsidTr="00095DE4">
        <w:trPr>
          <w:trHeight w:val="262"/>
          <w:ins w:id="3671" w:author="giangnhhse60606" w:date="2014-03-14T23:02: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0715FE" w:rsidRPr="00651F0C" w:rsidRDefault="000715FE" w:rsidP="00095DE4">
            <w:pPr>
              <w:spacing w:after="0" w:line="240" w:lineRule="auto"/>
              <w:jc w:val="center"/>
              <w:rPr>
                <w:ins w:id="3672" w:author="giangnhhse60606" w:date="2014-03-14T23:02:00Z"/>
                <w:rFonts w:ascii="Calibri" w:eastAsia="Times New Roman" w:hAnsi="Calibri" w:cs="Times New Roman"/>
                <w:b/>
                <w:bCs/>
                <w:color w:val="000000"/>
                <w:sz w:val="22"/>
                <w:lang w:eastAsia="ja-JP"/>
              </w:rPr>
            </w:pPr>
            <w:ins w:id="3673" w:author="giangnhhse60606" w:date="2014-03-14T23:02:00Z">
              <w:r w:rsidRPr="00651F0C">
                <w:rPr>
                  <w:rFonts w:ascii="Calibri" w:eastAsia="Times New Roman" w:hAnsi="Calibri" w:cs="Times New Roman"/>
                  <w:b/>
                  <w:bCs/>
                  <w:color w:val="000000"/>
                  <w:sz w:val="22"/>
                  <w:lang w:eastAsia="ja-JP"/>
                </w:rPr>
                <w:t>Create Promotion</w:t>
              </w:r>
            </w:ins>
          </w:p>
        </w:tc>
      </w:tr>
      <w:tr w:rsidR="000715FE" w:rsidRPr="008C01EB" w:rsidTr="00095DE4">
        <w:trPr>
          <w:trHeight w:val="784"/>
          <w:ins w:id="3674"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675" w:author="giangnhhse60606" w:date="2014-03-14T23:02:00Z"/>
                <w:rFonts w:ascii="Calibri" w:eastAsia="Times New Roman" w:hAnsi="Calibri" w:cs="Times New Roman"/>
                <w:color w:val="000000"/>
                <w:sz w:val="22"/>
                <w:lang w:eastAsia="ja-JP"/>
              </w:rPr>
            </w:pPr>
            <w:ins w:id="3676" w:author="giangnhhse60606" w:date="2014-03-14T23:02:00Z">
              <w:r>
                <w:rPr>
                  <w:rFonts w:ascii="Calibri" w:eastAsia="Times New Roman" w:hAnsi="Calibri" w:cs="Times New Roman"/>
                  <w:color w:val="000000"/>
                  <w:sz w:val="22"/>
                  <w:lang w:eastAsia="ja-JP"/>
                </w:rPr>
                <w:t>TC_</w:t>
              </w:r>
            </w:ins>
            <w:ins w:id="3677" w:author="giangnhhse60606" w:date="2014-03-14T23:07:00Z">
              <w:r w:rsidR="00345247">
                <w:rPr>
                  <w:rFonts w:ascii="Calibri" w:eastAsia="Times New Roman" w:hAnsi="Calibri" w:cs="Times New Roman"/>
                  <w:color w:val="000000"/>
                  <w:sz w:val="22"/>
                  <w:lang w:eastAsia="ja-JP"/>
                </w:rPr>
                <w:t>76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1C4AFB" w:rsidRDefault="003A132B" w:rsidP="00095DE4">
            <w:pPr>
              <w:spacing w:after="0" w:line="240" w:lineRule="auto"/>
              <w:rPr>
                <w:ins w:id="3678" w:author="giangnhhse60606" w:date="2014-03-14T23:02:00Z"/>
                <w:rFonts w:ascii="Calibri" w:eastAsia="Times New Roman" w:hAnsi="Calibri" w:cs="Times New Roman"/>
                <w:color w:val="000000"/>
                <w:sz w:val="22"/>
                <w:lang w:eastAsia="ja-JP"/>
              </w:rPr>
            </w:pPr>
            <w:ins w:id="3679" w:author="giangnhhse60606" w:date="2014-03-14T23:05:00Z">
              <w:r w:rsidRPr="003A132B">
                <w:rPr>
                  <w:rFonts w:ascii="Calibri" w:eastAsia="Times New Roman" w:hAnsi="Calibri" w:cs="Times New Roman"/>
                  <w:color w:val="000000"/>
                  <w:sz w:val="22"/>
                  <w:lang w:eastAsia="ja-JP"/>
                </w:rPr>
                <w:t>Test creating a reservation with blank fields</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3A132B" w:rsidRPr="003A132B" w:rsidRDefault="003A132B" w:rsidP="003A132B">
            <w:pPr>
              <w:spacing w:after="0" w:line="240" w:lineRule="auto"/>
              <w:rPr>
                <w:ins w:id="3680" w:author="giangnhhse60606" w:date="2014-03-14T23:05:00Z"/>
                <w:rFonts w:ascii="Calibri" w:eastAsia="Times New Roman" w:hAnsi="Calibri" w:cs="Times New Roman"/>
                <w:color w:val="000000"/>
                <w:sz w:val="22"/>
                <w:lang w:eastAsia="ja-JP"/>
              </w:rPr>
            </w:pPr>
            <w:ins w:id="3681" w:author="giangnhhse60606" w:date="2014-03-14T23:05:00Z">
              <w:r w:rsidRPr="003A132B">
                <w:rPr>
                  <w:rFonts w:ascii="Calibri" w:eastAsia="Times New Roman" w:hAnsi="Calibri" w:cs="Times New Roman"/>
                  <w:color w:val="000000"/>
                  <w:sz w:val="22"/>
                  <w:lang w:eastAsia="ja-JP"/>
                </w:rPr>
                <w:t>1. Login the system as Stadium Staff</w:t>
              </w:r>
            </w:ins>
          </w:p>
          <w:p w:rsidR="003A132B" w:rsidRPr="003A132B" w:rsidRDefault="003A132B" w:rsidP="003A132B">
            <w:pPr>
              <w:spacing w:after="0" w:line="240" w:lineRule="auto"/>
              <w:rPr>
                <w:ins w:id="3682" w:author="giangnhhse60606" w:date="2014-03-14T23:05:00Z"/>
                <w:rFonts w:ascii="Calibri" w:eastAsia="Times New Roman" w:hAnsi="Calibri" w:cs="Times New Roman"/>
                <w:color w:val="000000"/>
                <w:sz w:val="22"/>
                <w:lang w:eastAsia="ja-JP"/>
              </w:rPr>
            </w:pPr>
            <w:ins w:id="3683" w:author="giangnhhse60606" w:date="2014-03-14T23:05:00Z">
              <w:r w:rsidRPr="003A132B">
                <w:rPr>
                  <w:rFonts w:ascii="Calibri" w:eastAsia="Times New Roman" w:hAnsi="Calibri" w:cs="Times New Roman"/>
                  <w:color w:val="000000"/>
                  <w:sz w:val="22"/>
                  <w:lang w:eastAsia="ja-JP"/>
                </w:rPr>
                <w:t>2. Go to "Quản lý đơn hàng" page</w:t>
              </w:r>
            </w:ins>
          </w:p>
          <w:p w:rsidR="003A132B" w:rsidRPr="003A132B" w:rsidRDefault="003A132B" w:rsidP="003A132B">
            <w:pPr>
              <w:spacing w:after="0" w:line="240" w:lineRule="auto"/>
              <w:rPr>
                <w:ins w:id="3684" w:author="giangnhhse60606" w:date="2014-03-14T23:05:00Z"/>
                <w:rFonts w:ascii="Calibri" w:eastAsia="Times New Roman" w:hAnsi="Calibri" w:cs="Times New Roman"/>
                <w:color w:val="000000"/>
                <w:sz w:val="22"/>
                <w:lang w:eastAsia="ja-JP"/>
              </w:rPr>
            </w:pPr>
            <w:ins w:id="3685" w:author="giangnhhse60606" w:date="2014-03-14T23:05:00Z">
              <w:r w:rsidRPr="003A132B">
                <w:rPr>
                  <w:rFonts w:ascii="Calibri" w:eastAsia="Times New Roman" w:hAnsi="Calibri" w:cs="Times New Roman"/>
                  <w:color w:val="000000"/>
                  <w:sz w:val="22"/>
                  <w:lang w:eastAsia="ja-JP"/>
                </w:rPr>
                <w:t>3. Click "Thêm đơn hàng" button</w:t>
              </w:r>
            </w:ins>
          </w:p>
          <w:p w:rsidR="003A132B" w:rsidRPr="003A132B" w:rsidRDefault="003A132B" w:rsidP="003A132B">
            <w:pPr>
              <w:spacing w:after="0" w:line="240" w:lineRule="auto"/>
              <w:rPr>
                <w:ins w:id="3686" w:author="giangnhhse60606" w:date="2014-03-14T23:05:00Z"/>
                <w:rFonts w:ascii="Calibri" w:eastAsia="Times New Roman" w:hAnsi="Calibri" w:cs="Times New Roman"/>
                <w:color w:val="000000"/>
                <w:sz w:val="22"/>
                <w:lang w:eastAsia="ja-JP"/>
              </w:rPr>
            </w:pPr>
            <w:ins w:id="3687" w:author="giangnhhse60606" w:date="2014-03-14T23:05:00Z">
              <w:r w:rsidRPr="003A132B">
                <w:rPr>
                  <w:rFonts w:ascii="Calibri" w:eastAsia="Times New Roman" w:hAnsi="Calibri" w:cs="Times New Roman"/>
                  <w:color w:val="000000"/>
                  <w:sz w:val="22"/>
                  <w:lang w:eastAsia="ja-JP"/>
                </w:rPr>
                <w:t>4. All fields are blank</w:t>
              </w:r>
            </w:ins>
          </w:p>
          <w:p w:rsidR="000715FE" w:rsidRPr="00F929E4" w:rsidRDefault="003A132B" w:rsidP="003A132B">
            <w:pPr>
              <w:spacing w:after="0" w:line="240" w:lineRule="auto"/>
              <w:rPr>
                <w:ins w:id="3688" w:author="giangnhhse60606" w:date="2014-03-14T23:02:00Z"/>
                <w:rFonts w:ascii="Calibri" w:eastAsia="Times New Roman" w:hAnsi="Calibri" w:cs="Times New Roman"/>
                <w:color w:val="000000"/>
                <w:sz w:val="22"/>
                <w:lang w:eastAsia="ja-JP"/>
              </w:rPr>
            </w:pPr>
            <w:ins w:id="3689" w:author="giangnhhse60606" w:date="2014-03-14T23:05:00Z">
              <w:r w:rsidRPr="003A132B">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A132B" w:rsidRPr="003A132B" w:rsidRDefault="003A132B" w:rsidP="003A132B">
            <w:pPr>
              <w:spacing w:after="0" w:line="240" w:lineRule="auto"/>
              <w:rPr>
                <w:ins w:id="3690" w:author="giangnhhse60606" w:date="2014-03-14T23:05:00Z"/>
                <w:rFonts w:ascii="Calibri" w:eastAsia="Times New Roman" w:hAnsi="Calibri" w:cs="Times New Roman"/>
                <w:color w:val="000000"/>
                <w:sz w:val="22"/>
                <w:lang w:eastAsia="ja-JP"/>
              </w:rPr>
            </w:pPr>
            <w:ins w:id="3691" w:author="giangnhhse60606" w:date="2014-03-14T23:05:00Z">
              <w:r w:rsidRPr="003A132B">
                <w:rPr>
                  <w:rFonts w:ascii="Calibri" w:eastAsia="Times New Roman" w:hAnsi="Calibri" w:cs="Times New Roman"/>
                  <w:color w:val="000000"/>
                  <w:sz w:val="22"/>
                  <w:lang w:eastAsia="ja-JP"/>
                </w:rPr>
                <w:t>Error message will be displayed:</w:t>
              </w:r>
            </w:ins>
          </w:p>
          <w:p w:rsidR="000715FE" w:rsidRPr="00F929E4" w:rsidRDefault="003A132B" w:rsidP="003A132B">
            <w:pPr>
              <w:spacing w:after="0" w:line="240" w:lineRule="auto"/>
              <w:rPr>
                <w:ins w:id="3692" w:author="giangnhhse60606" w:date="2014-03-14T23:02:00Z"/>
                <w:rFonts w:ascii="Calibri" w:eastAsia="Times New Roman" w:hAnsi="Calibri" w:cs="Times New Roman"/>
                <w:color w:val="000000"/>
                <w:sz w:val="22"/>
                <w:lang w:eastAsia="ja-JP"/>
              </w:rPr>
            </w:pPr>
            <w:ins w:id="3693" w:author="giangnhhse60606" w:date="2014-03-14T23:05:00Z">
              <w:r w:rsidRPr="003A132B">
                <w:rPr>
                  <w:rFonts w:ascii="Calibri" w:eastAsia="Times New Roman" w:hAnsi="Calibri" w:cs="Times New Roman"/>
                  <w:color w:val="000000"/>
                  <w:sz w:val="22"/>
                  <w:lang w:eastAsia="ja-JP"/>
                </w:rPr>
                <w:t>- "Xin vui lòng nhập các thông tin bắt buộc".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694" w:author="giangnhhse60606" w:date="2014-03-14T23:02:00Z"/>
                <w:rFonts w:ascii="Calibri" w:eastAsia="Times New Roman" w:hAnsi="Calibri" w:cs="Times New Roman"/>
                <w:color w:val="000000"/>
                <w:sz w:val="22"/>
                <w:lang w:eastAsia="ja-JP"/>
              </w:rPr>
            </w:pPr>
            <w:ins w:id="3695"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696"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697"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698" w:author="giangnhhse60606" w:date="2014-03-14T23:02:00Z"/>
                <w:rFonts w:ascii="Calibri" w:eastAsia="Times New Roman" w:hAnsi="Calibri" w:cs="Times New Roman"/>
                <w:color w:val="000000"/>
                <w:sz w:val="22"/>
                <w:lang w:eastAsia="ja-JP"/>
              </w:rPr>
            </w:pPr>
            <w:ins w:id="3699" w:author="giangnhhse60606" w:date="2014-03-14T23:02:00Z">
              <w:r>
                <w:rPr>
                  <w:rFonts w:ascii="Calibri" w:eastAsia="Times New Roman" w:hAnsi="Calibri" w:cs="Times New Roman"/>
                  <w:color w:val="000000"/>
                  <w:sz w:val="22"/>
                  <w:lang w:eastAsia="ja-JP"/>
                </w:rPr>
                <w:t>TC_</w:t>
              </w:r>
            </w:ins>
            <w:ins w:id="3700" w:author="giangnhhse60606" w:date="2014-03-14T23:07:00Z">
              <w:r w:rsidR="00345247">
                <w:rPr>
                  <w:rFonts w:ascii="Calibri" w:eastAsia="Times New Roman" w:hAnsi="Calibri" w:cs="Times New Roman"/>
                  <w:color w:val="000000"/>
                  <w:sz w:val="22"/>
                  <w:lang w:eastAsia="ja-JP"/>
                </w:rPr>
                <w:t>77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1C4AFB" w:rsidRDefault="00B153A6" w:rsidP="00095DE4">
            <w:pPr>
              <w:spacing w:after="0" w:line="240" w:lineRule="auto"/>
              <w:rPr>
                <w:ins w:id="3701" w:author="giangnhhse60606" w:date="2014-03-14T23:02:00Z"/>
                <w:rFonts w:ascii="Calibri" w:eastAsia="Times New Roman" w:hAnsi="Calibri" w:cs="Times New Roman"/>
                <w:color w:val="000000"/>
                <w:sz w:val="22"/>
                <w:lang w:eastAsia="ja-JP"/>
              </w:rPr>
            </w:pPr>
            <w:ins w:id="3702" w:author="giangnhhse60606" w:date="2014-03-14T23:05:00Z">
              <w:r w:rsidRPr="00B153A6">
                <w:rPr>
                  <w:rFonts w:ascii="Calibri" w:eastAsia="Times New Roman" w:hAnsi="Calibri" w:cs="Times New Roman"/>
                  <w:color w:val="000000"/>
                  <w:sz w:val="22"/>
                  <w:lang w:eastAsia="ja-JP"/>
                </w:rPr>
                <w:t>Test creating a reservation with customer username is not existed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153A6" w:rsidRPr="00B153A6" w:rsidRDefault="00B153A6" w:rsidP="00B153A6">
            <w:pPr>
              <w:spacing w:after="0" w:line="240" w:lineRule="auto"/>
              <w:rPr>
                <w:ins w:id="3703" w:author="giangnhhse60606" w:date="2014-03-14T23:05:00Z"/>
                <w:rFonts w:ascii="Calibri" w:eastAsia="Times New Roman" w:hAnsi="Calibri" w:cs="Times New Roman"/>
                <w:color w:val="000000"/>
                <w:sz w:val="22"/>
                <w:lang w:eastAsia="ja-JP"/>
              </w:rPr>
            </w:pPr>
            <w:ins w:id="3704" w:author="giangnhhse60606" w:date="2014-03-14T23:05:00Z">
              <w:r w:rsidRPr="00B153A6">
                <w:rPr>
                  <w:rFonts w:ascii="Calibri" w:eastAsia="Times New Roman" w:hAnsi="Calibri" w:cs="Times New Roman"/>
                  <w:color w:val="000000"/>
                  <w:sz w:val="22"/>
                  <w:lang w:eastAsia="ja-JP"/>
                </w:rPr>
                <w:t>1. Login the system as Stadium Staff</w:t>
              </w:r>
            </w:ins>
          </w:p>
          <w:p w:rsidR="00B153A6" w:rsidRPr="00B153A6" w:rsidRDefault="00B153A6" w:rsidP="00B153A6">
            <w:pPr>
              <w:spacing w:after="0" w:line="240" w:lineRule="auto"/>
              <w:rPr>
                <w:ins w:id="3705" w:author="giangnhhse60606" w:date="2014-03-14T23:05:00Z"/>
                <w:rFonts w:ascii="Calibri" w:eastAsia="Times New Roman" w:hAnsi="Calibri" w:cs="Times New Roman"/>
                <w:color w:val="000000"/>
                <w:sz w:val="22"/>
                <w:lang w:eastAsia="ja-JP"/>
              </w:rPr>
            </w:pPr>
            <w:ins w:id="3706" w:author="giangnhhse60606" w:date="2014-03-14T23:05:00Z">
              <w:r w:rsidRPr="00B153A6">
                <w:rPr>
                  <w:rFonts w:ascii="Calibri" w:eastAsia="Times New Roman" w:hAnsi="Calibri" w:cs="Times New Roman"/>
                  <w:color w:val="000000"/>
                  <w:sz w:val="22"/>
                  <w:lang w:eastAsia="ja-JP"/>
                </w:rPr>
                <w:t>2. Go to "Quản lý đơn hàng" page</w:t>
              </w:r>
            </w:ins>
          </w:p>
          <w:p w:rsidR="00B153A6" w:rsidRPr="00B153A6" w:rsidRDefault="00B153A6" w:rsidP="00B153A6">
            <w:pPr>
              <w:spacing w:after="0" w:line="240" w:lineRule="auto"/>
              <w:rPr>
                <w:ins w:id="3707" w:author="giangnhhse60606" w:date="2014-03-14T23:05:00Z"/>
                <w:rFonts w:ascii="Calibri" w:eastAsia="Times New Roman" w:hAnsi="Calibri" w:cs="Times New Roman"/>
                <w:color w:val="000000"/>
                <w:sz w:val="22"/>
                <w:lang w:eastAsia="ja-JP"/>
              </w:rPr>
            </w:pPr>
            <w:ins w:id="3708" w:author="giangnhhse60606" w:date="2014-03-14T23:05:00Z">
              <w:r w:rsidRPr="00B153A6">
                <w:rPr>
                  <w:rFonts w:ascii="Calibri" w:eastAsia="Times New Roman" w:hAnsi="Calibri" w:cs="Times New Roman"/>
                  <w:color w:val="000000"/>
                  <w:sz w:val="22"/>
                  <w:lang w:eastAsia="ja-JP"/>
                </w:rPr>
                <w:t>3. Click "Thêm đơn hàng" button</w:t>
              </w:r>
            </w:ins>
          </w:p>
          <w:p w:rsidR="00B153A6" w:rsidRPr="00B153A6" w:rsidRDefault="00B153A6" w:rsidP="00B153A6">
            <w:pPr>
              <w:spacing w:after="0" w:line="240" w:lineRule="auto"/>
              <w:rPr>
                <w:ins w:id="3709" w:author="giangnhhse60606" w:date="2014-03-14T23:05:00Z"/>
                <w:rFonts w:ascii="Calibri" w:eastAsia="Times New Roman" w:hAnsi="Calibri" w:cs="Times New Roman"/>
                <w:color w:val="000000"/>
                <w:sz w:val="22"/>
                <w:lang w:eastAsia="ja-JP"/>
              </w:rPr>
            </w:pPr>
            <w:ins w:id="3710" w:author="giangnhhse60606" w:date="2014-03-14T23:05:00Z">
              <w:r w:rsidRPr="00B153A6">
                <w:rPr>
                  <w:rFonts w:ascii="Calibri" w:eastAsia="Times New Roman" w:hAnsi="Calibri" w:cs="Times New Roman"/>
                  <w:color w:val="000000"/>
                  <w:sz w:val="22"/>
                  <w:lang w:eastAsia="ja-JP"/>
                </w:rPr>
                <w:t>4. Input require information</w:t>
              </w:r>
            </w:ins>
          </w:p>
          <w:p w:rsidR="00B153A6" w:rsidRPr="00B153A6" w:rsidRDefault="00B153A6" w:rsidP="00B153A6">
            <w:pPr>
              <w:spacing w:after="0" w:line="240" w:lineRule="auto"/>
              <w:rPr>
                <w:ins w:id="3711" w:author="giangnhhse60606" w:date="2014-03-14T23:05:00Z"/>
                <w:rFonts w:ascii="Calibri" w:eastAsia="Times New Roman" w:hAnsi="Calibri" w:cs="Times New Roman"/>
                <w:color w:val="000000"/>
                <w:sz w:val="22"/>
                <w:lang w:eastAsia="ja-JP"/>
              </w:rPr>
            </w:pPr>
            <w:ins w:id="3712" w:author="giangnhhse60606" w:date="2014-03-14T23:05:00Z">
              <w:r w:rsidRPr="00B153A6">
                <w:rPr>
                  <w:rFonts w:ascii="Calibri" w:eastAsia="Times New Roman" w:hAnsi="Calibri" w:cs="Times New Roman"/>
                  <w:color w:val="000000"/>
                  <w:sz w:val="22"/>
                  <w:lang w:eastAsia="ja-JP"/>
                </w:rPr>
                <w:t>- Select "1" in "Số sân" field</w:t>
              </w:r>
            </w:ins>
          </w:p>
          <w:p w:rsidR="00B153A6" w:rsidRPr="00B153A6" w:rsidRDefault="00B153A6" w:rsidP="00B153A6">
            <w:pPr>
              <w:spacing w:after="0" w:line="240" w:lineRule="auto"/>
              <w:rPr>
                <w:ins w:id="3713" w:author="giangnhhse60606" w:date="2014-03-14T23:05:00Z"/>
                <w:rFonts w:ascii="Calibri" w:eastAsia="Times New Roman" w:hAnsi="Calibri" w:cs="Times New Roman"/>
                <w:color w:val="000000"/>
                <w:sz w:val="22"/>
                <w:lang w:eastAsia="ja-JP"/>
              </w:rPr>
            </w:pPr>
            <w:ins w:id="3714" w:author="giangnhhse60606" w:date="2014-03-14T23:05:00Z">
              <w:r w:rsidRPr="00B153A6">
                <w:rPr>
                  <w:rFonts w:ascii="Calibri" w:eastAsia="Times New Roman" w:hAnsi="Calibri" w:cs="Times New Roman"/>
                  <w:color w:val="000000"/>
                  <w:sz w:val="22"/>
                  <w:lang w:eastAsia="ja-JP"/>
                </w:rPr>
                <w:t>- Input customer information</w:t>
              </w:r>
            </w:ins>
          </w:p>
          <w:p w:rsidR="00B153A6" w:rsidRPr="00B153A6" w:rsidRDefault="00B153A6" w:rsidP="00B153A6">
            <w:pPr>
              <w:spacing w:after="0" w:line="240" w:lineRule="auto"/>
              <w:rPr>
                <w:ins w:id="3715" w:author="giangnhhse60606" w:date="2014-03-14T23:05:00Z"/>
                <w:rFonts w:ascii="Calibri" w:eastAsia="Times New Roman" w:hAnsi="Calibri" w:cs="Times New Roman"/>
                <w:color w:val="000000"/>
                <w:sz w:val="22"/>
                <w:lang w:eastAsia="ja-JP"/>
              </w:rPr>
            </w:pPr>
            <w:ins w:id="3716" w:author="giangnhhse60606" w:date="2014-03-14T23:05:00Z">
              <w:r w:rsidRPr="00B153A6">
                <w:rPr>
                  <w:rFonts w:ascii="Calibri" w:eastAsia="Times New Roman" w:hAnsi="Calibri" w:cs="Times New Roman"/>
                  <w:color w:val="000000"/>
                  <w:sz w:val="22"/>
                  <w:lang w:eastAsia="ja-JP"/>
                </w:rPr>
                <w:t>+ Input "abc123" into "Khách hàng" field</w:t>
              </w:r>
            </w:ins>
          </w:p>
          <w:p w:rsidR="00B153A6" w:rsidRPr="00B153A6" w:rsidRDefault="00B153A6" w:rsidP="00B153A6">
            <w:pPr>
              <w:spacing w:after="0" w:line="240" w:lineRule="auto"/>
              <w:rPr>
                <w:ins w:id="3717" w:author="giangnhhse60606" w:date="2014-03-14T23:05:00Z"/>
                <w:rFonts w:ascii="Calibri" w:eastAsia="Times New Roman" w:hAnsi="Calibri" w:cs="Times New Roman"/>
                <w:color w:val="000000"/>
                <w:sz w:val="22"/>
                <w:lang w:eastAsia="ja-JP"/>
              </w:rPr>
            </w:pPr>
            <w:ins w:id="3718" w:author="giangnhhse60606" w:date="2014-03-14T23:05:00Z">
              <w:r w:rsidRPr="00B153A6">
                <w:rPr>
                  <w:rFonts w:ascii="Calibri" w:eastAsia="Times New Roman" w:hAnsi="Calibri" w:cs="Times New Roman"/>
                  <w:color w:val="000000"/>
                  <w:sz w:val="22"/>
                  <w:lang w:eastAsia="ja-JP"/>
                </w:rPr>
                <w:t>+ Input "ABCDEF" into "Tên đầy đủ" field</w:t>
              </w:r>
            </w:ins>
          </w:p>
          <w:p w:rsidR="00B153A6" w:rsidRPr="00B153A6" w:rsidRDefault="00B153A6" w:rsidP="00B153A6">
            <w:pPr>
              <w:spacing w:after="0" w:line="240" w:lineRule="auto"/>
              <w:rPr>
                <w:ins w:id="3719" w:author="giangnhhse60606" w:date="2014-03-14T23:05:00Z"/>
                <w:rFonts w:ascii="Calibri" w:eastAsia="Times New Roman" w:hAnsi="Calibri" w:cs="Times New Roman"/>
                <w:color w:val="000000"/>
                <w:sz w:val="22"/>
                <w:lang w:eastAsia="ja-JP"/>
              </w:rPr>
            </w:pPr>
            <w:ins w:id="3720" w:author="giangnhhse60606" w:date="2014-03-14T23:05:00Z">
              <w:r w:rsidRPr="00B153A6">
                <w:rPr>
                  <w:rFonts w:ascii="Calibri" w:eastAsia="Times New Roman" w:hAnsi="Calibri" w:cs="Times New Roman"/>
                  <w:color w:val="000000"/>
                  <w:sz w:val="22"/>
                  <w:lang w:eastAsia="ja-JP"/>
                </w:rPr>
                <w:t>+ Input "1234567890" into "Số điện thoại" field</w:t>
              </w:r>
            </w:ins>
          </w:p>
          <w:p w:rsidR="00B153A6" w:rsidRPr="00B153A6" w:rsidRDefault="00B153A6" w:rsidP="00B153A6">
            <w:pPr>
              <w:spacing w:after="0" w:line="240" w:lineRule="auto"/>
              <w:rPr>
                <w:ins w:id="3721" w:author="giangnhhse60606" w:date="2014-03-14T23:05:00Z"/>
                <w:rFonts w:ascii="Calibri" w:eastAsia="Times New Roman" w:hAnsi="Calibri" w:cs="Times New Roman"/>
                <w:color w:val="000000"/>
                <w:sz w:val="22"/>
                <w:lang w:eastAsia="ja-JP"/>
              </w:rPr>
            </w:pPr>
            <w:ins w:id="3722" w:author="giangnhhse60606" w:date="2014-03-14T23:05:00Z">
              <w:r w:rsidRPr="00B153A6">
                <w:rPr>
                  <w:rFonts w:ascii="Calibri" w:eastAsia="Times New Roman" w:hAnsi="Calibri" w:cs="Times New Roman"/>
                  <w:color w:val="000000"/>
                  <w:sz w:val="22"/>
                  <w:lang w:eastAsia="ja-JP"/>
                </w:rPr>
                <w:t>+ Input "abcdef@ghi.jk" into "Email" field</w:t>
              </w:r>
            </w:ins>
          </w:p>
          <w:p w:rsidR="00B153A6" w:rsidRPr="00B153A6" w:rsidRDefault="00B153A6" w:rsidP="00B153A6">
            <w:pPr>
              <w:spacing w:after="0" w:line="240" w:lineRule="auto"/>
              <w:rPr>
                <w:ins w:id="3723" w:author="giangnhhse60606" w:date="2014-03-14T23:05:00Z"/>
                <w:rFonts w:ascii="Calibri" w:eastAsia="Times New Roman" w:hAnsi="Calibri" w:cs="Times New Roman"/>
                <w:color w:val="000000"/>
                <w:sz w:val="22"/>
                <w:lang w:eastAsia="ja-JP"/>
              </w:rPr>
            </w:pPr>
            <w:ins w:id="3724" w:author="giangnhhse60606" w:date="2014-03-14T23:05:00Z">
              <w:r w:rsidRPr="00B153A6">
                <w:rPr>
                  <w:rFonts w:ascii="Calibri" w:eastAsia="Times New Roman" w:hAnsi="Calibri" w:cs="Times New Roman"/>
                  <w:color w:val="000000"/>
                  <w:sz w:val="22"/>
                  <w:lang w:eastAsia="ja-JP"/>
                </w:rPr>
                <w:t>- Input "15/03/2014" into "Ngày" field</w:t>
              </w:r>
            </w:ins>
          </w:p>
          <w:p w:rsidR="00B153A6" w:rsidRPr="00B153A6" w:rsidRDefault="00B153A6" w:rsidP="00B153A6">
            <w:pPr>
              <w:spacing w:after="0" w:line="240" w:lineRule="auto"/>
              <w:rPr>
                <w:ins w:id="3725" w:author="giangnhhse60606" w:date="2014-03-14T23:05:00Z"/>
                <w:rFonts w:ascii="Calibri" w:eastAsia="Times New Roman" w:hAnsi="Calibri" w:cs="Times New Roman"/>
                <w:color w:val="000000"/>
                <w:sz w:val="22"/>
                <w:lang w:eastAsia="ja-JP"/>
              </w:rPr>
            </w:pPr>
            <w:ins w:id="3726" w:author="giangnhhse60606" w:date="2014-03-14T23:05:00Z">
              <w:r w:rsidRPr="00B153A6">
                <w:rPr>
                  <w:rFonts w:ascii="Calibri" w:eastAsia="Times New Roman" w:hAnsi="Calibri" w:cs="Times New Roman"/>
                  <w:color w:val="000000"/>
                  <w:sz w:val="22"/>
                  <w:lang w:eastAsia="ja-JP"/>
                </w:rPr>
                <w:t>- Input "16:30" in "Giờ đá bóng" field</w:t>
              </w:r>
            </w:ins>
          </w:p>
          <w:p w:rsidR="00B153A6" w:rsidRPr="00B153A6" w:rsidRDefault="00B153A6" w:rsidP="00B153A6">
            <w:pPr>
              <w:spacing w:after="0" w:line="240" w:lineRule="auto"/>
              <w:rPr>
                <w:ins w:id="3727" w:author="giangnhhse60606" w:date="2014-03-14T23:05:00Z"/>
                <w:rFonts w:ascii="Calibri" w:eastAsia="Times New Roman" w:hAnsi="Calibri" w:cs="Times New Roman"/>
                <w:color w:val="000000"/>
                <w:sz w:val="22"/>
                <w:lang w:eastAsia="ja-JP"/>
              </w:rPr>
            </w:pPr>
            <w:ins w:id="3728" w:author="giangnhhse60606" w:date="2014-03-14T23:05:00Z">
              <w:r w:rsidRPr="00B153A6">
                <w:rPr>
                  <w:rFonts w:ascii="Calibri" w:eastAsia="Times New Roman" w:hAnsi="Calibri" w:cs="Times New Roman"/>
                  <w:color w:val="000000"/>
                  <w:sz w:val="22"/>
                  <w:lang w:eastAsia="ja-JP"/>
                </w:rPr>
                <w:t>- Input "1:30" "Kéo dài" field</w:t>
              </w:r>
            </w:ins>
          </w:p>
          <w:p w:rsidR="00B153A6" w:rsidRPr="00B153A6" w:rsidRDefault="00B153A6" w:rsidP="00B153A6">
            <w:pPr>
              <w:spacing w:after="0" w:line="240" w:lineRule="auto"/>
              <w:rPr>
                <w:ins w:id="3729" w:author="giangnhhse60606" w:date="2014-03-14T23:05:00Z"/>
                <w:rFonts w:ascii="Calibri" w:eastAsia="Times New Roman" w:hAnsi="Calibri" w:cs="Times New Roman"/>
                <w:color w:val="000000"/>
                <w:sz w:val="22"/>
                <w:lang w:eastAsia="ja-JP"/>
              </w:rPr>
            </w:pPr>
            <w:ins w:id="3730" w:author="giangnhhse60606" w:date="2014-03-14T23:05:00Z">
              <w:r w:rsidRPr="00B153A6">
                <w:rPr>
                  <w:rFonts w:ascii="Calibri" w:eastAsia="Times New Roman" w:hAnsi="Calibri" w:cs="Times New Roman"/>
                  <w:color w:val="000000"/>
                  <w:sz w:val="22"/>
                  <w:lang w:eastAsia="ja-JP"/>
                </w:rPr>
                <w:t>- Uncheck "Đối thủ" checkbox</w:t>
              </w:r>
            </w:ins>
          </w:p>
          <w:p w:rsidR="000715FE" w:rsidRPr="00F929E4" w:rsidRDefault="00B153A6" w:rsidP="00B153A6">
            <w:pPr>
              <w:spacing w:after="0" w:line="240" w:lineRule="auto"/>
              <w:rPr>
                <w:ins w:id="3731" w:author="giangnhhse60606" w:date="2014-03-14T23:02:00Z"/>
                <w:rFonts w:ascii="Calibri" w:eastAsia="Times New Roman" w:hAnsi="Calibri" w:cs="Times New Roman"/>
                <w:color w:val="000000"/>
                <w:sz w:val="22"/>
                <w:lang w:eastAsia="ja-JP"/>
              </w:rPr>
            </w:pPr>
            <w:ins w:id="3732" w:author="giangnhhse60606" w:date="2014-03-14T23:05:00Z">
              <w:r w:rsidRPr="00B153A6">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153A6" w:rsidRPr="00B153A6" w:rsidRDefault="00B153A6" w:rsidP="00B153A6">
            <w:pPr>
              <w:spacing w:after="0" w:line="240" w:lineRule="auto"/>
              <w:rPr>
                <w:ins w:id="3733" w:author="giangnhhse60606" w:date="2014-03-14T23:05:00Z"/>
                <w:rFonts w:ascii="Calibri" w:eastAsia="Times New Roman" w:hAnsi="Calibri" w:cs="Times New Roman"/>
                <w:color w:val="000000"/>
                <w:sz w:val="22"/>
                <w:lang w:eastAsia="ja-JP"/>
              </w:rPr>
            </w:pPr>
            <w:ins w:id="3734" w:author="giangnhhse60606" w:date="2014-03-14T23:05:00Z">
              <w:r w:rsidRPr="00B153A6">
                <w:rPr>
                  <w:rFonts w:ascii="Calibri" w:eastAsia="Times New Roman" w:hAnsi="Calibri" w:cs="Times New Roman"/>
                  <w:color w:val="000000"/>
                  <w:sz w:val="22"/>
                  <w:lang w:eastAsia="ja-JP"/>
                </w:rPr>
                <w:t>Error message will be displayed:</w:t>
              </w:r>
            </w:ins>
          </w:p>
          <w:p w:rsidR="000715FE" w:rsidRPr="00F929E4" w:rsidRDefault="00B153A6" w:rsidP="00B153A6">
            <w:pPr>
              <w:spacing w:after="0" w:line="240" w:lineRule="auto"/>
              <w:rPr>
                <w:ins w:id="3735" w:author="giangnhhse60606" w:date="2014-03-14T23:02:00Z"/>
                <w:rFonts w:ascii="Calibri" w:eastAsia="Times New Roman" w:hAnsi="Calibri" w:cs="Times New Roman"/>
                <w:color w:val="000000"/>
                <w:sz w:val="22"/>
                <w:lang w:eastAsia="ja-JP"/>
              </w:rPr>
            </w:pPr>
            <w:ins w:id="3736" w:author="giangnhhse60606" w:date="2014-03-14T23:05:00Z">
              <w:r w:rsidRPr="00B153A6">
                <w:rPr>
                  <w:rFonts w:ascii="Calibri" w:eastAsia="Times New Roman" w:hAnsi="Calibri" w:cs="Times New Roman"/>
                  <w:color w:val="000000"/>
                  <w:sz w:val="22"/>
                  <w:lang w:eastAsia="ja-JP"/>
                </w:rPr>
                <w:t>- "Tên khách hàng không tồn tại".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737" w:author="giangnhhse60606" w:date="2014-03-14T23:02:00Z"/>
                <w:rFonts w:ascii="Calibri" w:eastAsia="Times New Roman" w:hAnsi="Calibri" w:cs="Times New Roman"/>
                <w:color w:val="000000"/>
                <w:sz w:val="22"/>
                <w:lang w:eastAsia="ja-JP"/>
              </w:rPr>
            </w:pPr>
            <w:ins w:id="3738"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739"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740"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741" w:author="giangnhhse60606" w:date="2014-03-14T23:02:00Z"/>
                <w:rFonts w:ascii="Calibri" w:eastAsia="Times New Roman" w:hAnsi="Calibri" w:cs="Times New Roman"/>
                <w:color w:val="000000"/>
                <w:sz w:val="22"/>
                <w:lang w:eastAsia="ja-JP"/>
              </w:rPr>
            </w:pPr>
            <w:ins w:id="3742" w:author="giangnhhse60606" w:date="2014-03-14T23:02:00Z">
              <w:r>
                <w:rPr>
                  <w:rFonts w:ascii="Calibri" w:eastAsia="Times New Roman" w:hAnsi="Calibri" w:cs="Times New Roman"/>
                  <w:color w:val="000000"/>
                  <w:sz w:val="22"/>
                  <w:lang w:eastAsia="ja-JP"/>
                </w:rPr>
                <w:t>TC_</w:t>
              </w:r>
            </w:ins>
            <w:ins w:id="3743" w:author="giangnhhse60606" w:date="2014-03-14T23:07:00Z">
              <w:r w:rsidR="00345247">
                <w:rPr>
                  <w:rFonts w:ascii="Calibri" w:eastAsia="Times New Roman" w:hAnsi="Calibri" w:cs="Times New Roman"/>
                  <w:color w:val="000000"/>
                  <w:sz w:val="22"/>
                  <w:lang w:eastAsia="ja-JP"/>
                </w:rPr>
                <w:t>78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B06B2" w:rsidRDefault="004029EB" w:rsidP="00095DE4">
            <w:pPr>
              <w:spacing w:after="0" w:line="240" w:lineRule="auto"/>
              <w:rPr>
                <w:ins w:id="3744" w:author="giangnhhse60606" w:date="2014-03-14T23:02:00Z"/>
                <w:rFonts w:ascii="Calibri" w:eastAsia="Times New Roman" w:hAnsi="Calibri" w:cs="Times New Roman"/>
                <w:color w:val="000000"/>
                <w:sz w:val="22"/>
                <w:lang w:eastAsia="ja-JP"/>
              </w:rPr>
            </w:pPr>
            <w:ins w:id="3745" w:author="giangnhhse60606" w:date="2014-03-14T23:05:00Z">
              <w:r w:rsidRPr="004029EB">
                <w:rPr>
                  <w:rFonts w:ascii="Calibri" w:eastAsia="Times New Roman" w:hAnsi="Calibri" w:cs="Times New Roman"/>
                  <w:color w:val="000000"/>
                  <w:sz w:val="22"/>
                  <w:lang w:eastAsia="ja-JP"/>
                </w:rPr>
                <w:t>Test creating a reservation with blank customer username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4029EB" w:rsidRPr="004029EB" w:rsidRDefault="004029EB" w:rsidP="004029EB">
            <w:pPr>
              <w:spacing w:after="0" w:line="240" w:lineRule="auto"/>
              <w:rPr>
                <w:ins w:id="3746" w:author="giangnhhse60606" w:date="2014-03-14T23:06:00Z"/>
                <w:rFonts w:ascii="Calibri" w:eastAsia="Times New Roman" w:hAnsi="Calibri" w:cs="Times New Roman"/>
                <w:color w:val="000000"/>
                <w:sz w:val="22"/>
                <w:lang w:eastAsia="ja-JP"/>
              </w:rPr>
            </w:pPr>
            <w:ins w:id="3747" w:author="giangnhhse60606" w:date="2014-03-14T23:06:00Z">
              <w:r w:rsidRPr="004029EB">
                <w:rPr>
                  <w:rFonts w:ascii="Calibri" w:eastAsia="Times New Roman" w:hAnsi="Calibri" w:cs="Times New Roman"/>
                  <w:color w:val="000000"/>
                  <w:sz w:val="22"/>
                  <w:lang w:eastAsia="ja-JP"/>
                </w:rPr>
                <w:t>1. Login the system as Stadium Staff</w:t>
              </w:r>
            </w:ins>
          </w:p>
          <w:p w:rsidR="004029EB" w:rsidRPr="004029EB" w:rsidRDefault="004029EB" w:rsidP="004029EB">
            <w:pPr>
              <w:spacing w:after="0" w:line="240" w:lineRule="auto"/>
              <w:rPr>
                <w:ins w:id="3748" w:author="giangnhhse60606" w:date="2014-03-14T23:06:00Z"/>
                <w:rFonts w:ascii="Calibri" w:eastAsia="Times New Roman" w:hAnsi="Calibri" w:cs="Times New Roman"/>
                <w:color w:val="000000"/>
                <w:sz w:val="22"/>
                <w:lang w:eastAsia="ja-JP"/>
              </w:rPr>
            </w:pPr>
            <w:ins w:id="3749" w:author="giangnhhse60606" w:date="2014-03-14T23:06:00Z">
              <w:r w:rsidRPr="004029EB">
                <w:rPr>
                  <w:rFonts w:ascii="Calibri" w:eastAsia="Times New Roman" w:hAnsi="Calibri" w:cs="Times New Roman"/>
                  <w:color w:val="000000"/>
                  <w:sz w:val="22"/>
                  <w:lang w:eastAsia="ja-JP"/>
                </w:rPr>
                <w:t>2. Go to "Quản lý đơn hàng" page</w:t>
              </w:r>
            </w:ins>
          </w:p>
          <w:p w:rsidR="004029EB" w:rsidRPr="004029EB" w:rsidRDefault="004029EB" w:rsidP="004029EB">
            <w:pPr>
              <w:spacing w:after="0" w:line="240" w:lineRule="auto"/>
              <w:rPr>
                <w:ins w:id="3750" w:author="giangnhhse60606" w:date="2014-03-14T23:06:00Z"/>
                <w:rFonts w:ascii="Calibri" w:eastAsia="Times New Roman" w:hAnsi="Calibri" w:cs="Times New Roman"/>
                <w:color w:val="000000"/>
                <w:sz w:val="22"/>
                <w:lang w:eastAsia="ja-JP"/>
              </w:rPr>
            </w:pPr>
            <w:ins w:id="3751" w:author="giangnhhse60606" w:date="2014-03-14T23:06:00Z">
              <w:r w:rsidRPr="004029EB">
                <w:rPr>
                  <w:rFonts w:ascii="Calibri" w:eastAsia="Times New Roman" w:hAnsi="Calibri" w:cs="Times New Roman"/>
                  <w:color w:val="000000"/>
                  <w:sz w:val="22"/>
                  <w:lang w:eastAsia="ja-JP"/>
                </w:rPr>
                <w:t>3. Click "Thêm đơn hàng" button</w:t>
              </w:r>
            </w:ins>
          </w:p>
          <w:p w:rsidR="004029EB" w:rsidRPr="004029EB" w:rsidRDefault="004029EB" w:rsidP="004029EB">
            <w:pPr>
              <w:spacing w:after="0" w:line="240" w:lineRule="auto"/>
              <w:rPr>
                <w:ins w:id="3752" w:author="giangnhhse60606" w:date="2014-03-14T23:06:00Z"/>
                <w:rFonts w:ascii="Calibri" w:eastAsia="Times New Roman" w:hAnsi="Calibri" w:cs="Times New Roman"/>
                <w:color w:val="000000"/>
                <w:sz w:val="22"/>
                <w:lang w:eastAsia="ja-JP"/>
              </w:rPr>
            </w:pPr>
            <w:ins w:id="3753" w:author="giangnhhse60606" w:date="2014-03-14T23:06:00Z">
              <w:r w:rsidRPr="004029EB">
                <w:rPr>
                  <w:rFonts w:ascii="Calibri" w:eastAsia="Times New Roman" w:hAnsi="Calibri" w:cs="Times New Roman"/>
                  <w:color w:val="000000"/>
                  <w:sz w:val="22"/>
                  <w:lang w:eastAsia="ja-JP"/>
                </w:rPr>
                <w:t>4. Input require information</w:t>
              </w:r>
            </w:ins>
          </w:p>
          <w:p w:rsidR="004029EB" w:rsidRPr="004029EB" w:rsidRDefault="004029EB" w:rsidP="004029EB">
            <w:pPr>
              <w:spacing w:after="0" w:line="240" w:lineRule="auto"/>
              <w:rPr>
                <w:ins w:id="3754" w:author="giangnhhse60606" w:date="2014-03-14T23:06:00Z"/>
                <w:rFonts w:ascii="Calibri" w:eastAsia="Times New Roman" w:hAnsi="Calibri" w:cs="Times New Roman"/>
                <w:color w:val="000000"/>
                <w:sz w:val="22"/>
                <w:lang w:eastAsia="ja-JP"/>
              </w:rPr>
            </w:pPr>
            <w:ins w:id="3755" w:author="giangnhhse60606" w:date="2014-03-14T23:06:00Z">
              <w:r w:rsidRPr="004029EB">
                <w:rPr>
                  <w:rFonts w:ascii="Calibri" w:eastAsia="Times New Roman" w:hAnsi="Calibri" w:cs="Times New Roman"/>
                  <w:color w:val="000000"/>
                  <w:sz w:val="22"/>
                  <w:lang w:eastAsia="ja-JP"/>
                </w:rPr>
                <w:t>- Select "1" in "Số sân" field</w:t>
              </w:r>
            </w:ins>
          </w:p>
          <w:p w:rsidR="004029EB" w:rsidRPr="004029EB" w:rsidRDefault="004029EB" w:rsidP="004029EB">
            <w:pPr>
              <w:spacing w:after="0" w:line="240" w:lineRule="auto"/>
              <w:rPr>
                <w:ins w:id="3756" w:author="giangnhhse60606" w:date="2014-03-14T23:06:00Z"/>
                <w:rFonts w:ascii="Calibri" w:eastAsia="Times New Roman" w:hAnsi="Calibri" w:cs="Times New Roman"/>
                <w:color w:val="000000"/>
                <w:sz w:val="22"/>
                <w:lang w:eastAsia="ja-JP"/>
              </w:rPr>
            </w:pPr>
            <w:ins w:id="3757" w:author="giangnhhse60606" w:date="2014-03-14T23:06:00Z">
              <w:r w:rsidRPr="004029EB">
                <w:rPr>
                  <w:rFonts w:ascii="Calibri" w:eastAsia="Times New Roman" w:hAnsi="Calibri" w:cs="Times New Roman"/>
                  <w:color w:val="000000"/>
                  <w:sz w:val="22"/>
                  <w:lang w:eastAsia="ja-JP"/>
                </w:rPr>
                <w:t>- Input customer information</w:t>
              </w:r>
            </w:ins>
          </w:p>
          <w:p w:rsidR="004029EB" w:rsidRPr="004029EB" w:rsidRDefault="004029EB" w:rsidP="004029EB">
            <w:pPr>
              <w:spacing w:after="0" w:line="240" w:lineRule="auto"/>
              <w:rPr>
                <w:ins w:id="3758" w:author="giangnhhse60606" w:date="2014-03-14T23:06:00Z"/>
                <w:rFonts w:ascii="Calibri" w:eastAsia="Times New Roman" w:hAnsi="Calibri" w:cs="Times New Roman"/>
                <w:color w:val="000000"/>
                <w:sz w:val="22"/>
                <w:lang w:eastAsia="ja-JP"/>
              </w:rPr>
            </w:pPr>
            <w:ins w:id="3759" w:author="giangnhhse60606" w:date="2014-03-14T23:06:00Z">
              <w:r w:rsidRPr="004029EB">
                <w:rPr>
                  <w:rFonts w:ascii="Calibri" w:eastAsia="Times New Roman" w:hAnsi="Calibri" w:cs="Times New Roman"/>
                  <w:color w:val="000000"/>
                  <w:sz w:val="22"/>
                  <w:lang w:eastAsia="ja-JP"/>
                </w:rPr>
                <w:t>+ Input "ABCDEF" into "Tên đầy đủ" field</w:t>
              </w:r>
            </w:ins>
          </w:p>
          <w:p w:rsidR="004029EB" w:rsidRPr="004029EB" w:rsidRDefault="004029EB" w:rsidP="004029EB">
            <w:pPr>
              <w:spacing w:after="0" w:line="240" w:lineRule="auto"/>
              <w:rPr>
                <w:ins w:id="3760" w:author="giangnhhse60606" w:date="2014-03-14T23:06:00Z"/>
                <w:rFonts w:ascii="Calibri" w:eastAsia="Times New Roman" w:hAnsi="Calibri" w:cs="Times New Roman"/>
                <w:color w:val="000000"/>
                <w:sz w:val="22"/>
                <w:lang w:eastAsia="ja-JP"/>
              </w:rPr>
            </w:pPr>
            <w:ins w:id="3761" w:author="giangnhhse60606" w:date="2014-03-14T23:06:00Z">
              <w:r w:rsidRPr="004029EB">
                <w:rPr>
                  <w:rFonts w:ascii="Calibri" w:eastAsia="Times New Roman" w:hAnsi="Calibri" w:cs="Times New Roman"/>
                  <w:color w:val="000000"/>
                  <w:sz w:val="22"/>
                  <w:lang w:eastAsia="ja-JP"/>
                </w:rPr>
                <w:t>+ Input "1234567890" into "Số điện thoại" field</w:t>
              </w:r>
            </w:ins>
          </w:p>
          <w:p w:rsidR="004029EB" w:rsidRPr="004029EB" w:rsidRDefault="004029EB" w:rsidP="004029EB">
            <w:pPr>
              <w:spacing w:after="0" w:line="240" w:lineRule="auto"/>
              <w:rPr>
                <w:ins w:id="3762" w:author="giangnhhse60606" w:date="2014-03-14T23:06:00Z"/>
                <w:rFonts w:ascii="Calibri" w:eastAsia="Times New Roman" w:hAnsi="Calibri" w:cs="Times New Roman"/>
                <w:color w:val="000000"/>
                <w:sz w:val="22"/>
                <w:lang w:eastAsia="ja-JP"/>
              </w:rPr>
            </w:pPr>
            <w:ins w:id="3763" w:author="giangnhhse60606" w:date="2014-03-14T23:06:00Z">
              <w:r w:rsidRPr="004029EB">
                <w:rPr>
                  <w:rFonts w:ascii="Calibri" w:eastAsia="Times New Roman" w:hAnsi="Calibri" w:cs="Times New Roman"/>
                  <w:color w:val="000000"/>
                  <w:sz w:val="22"/>
                  <w:lang w:eastAsia="ja-JP"/>
                </w:rPr>
                <w:t>+ Input "abcdef@ghi.jk" into "Email" field</w:t>
              </w:r>
            </w:ins>
          </w:p>
          <w:p w:rsidR="004029EB" w:rsidRPr="004029EB" w:rsidRDefault="004029EB" w:rsidP="004029EB">
            <w:pPr>
              <w:spacing w:after="0" w:line="240" w:lineRule="auto"/>
              <w:rPr>
                <w:ins w:id="3764" w:author="giangnhhse60606" w:date="2014-03-14T23:06:00Z"/>
                <w:rFonts w:ascii="Calibri" w:eastAsia="Times New Roman" w:hAnsi="Calibri" w:cs="Times New Roman"/>
                <w:color w:val="000000"/>
                <w:sz w:val="22"/>
                <w:lang w:eastAsia="ja-JP"/>
              </w:rPr>
            </w:pPr>
            <w:ins w:id="3765" w:author="giangnhhse60606" w:date="2014-03-14T23:06:00Z">
              <w:r w:rsidRPr="004029EB">
                <w:rPr>
                  <w:rFonts w:ascii="Calibri" w:eastAsia="Times New Roman" w:hAnsi="Calibri" w:cs="Times New Roman"/>
                  <w:color w:val="000000"/>
                  <w:sz w:val="22"/>
                  <w:lang w:eastAsia="ja-JP"/>
                </w:rPr>
                <w:t>- Input "15/03/2014" into "Ngày" field</w:t>
              </w:r>
            </w:ins>
          </w:p>
          <w:p w:rsidR="004029EB" w:rsidRPr="004029EB" w:rsidRDefault="004029EB" w:rsidP="004029EB">
            <w:pPr>
              <w:spacing w:after="0" w:line="240" w:lineRule="auto"/>
              <w:rPr>
                <w:ins w:id="3766" w:author="giangnhhse60606" w:date="2014-03-14T23:06:00Z"/>
                <w:rFonts w:ascii="Calibri" w:eastAsia="Times New Roman" w:hAnsi="Calibri" w:cs="Times New Roman"/>
                <w:color w:val="000000"/>
                <w:sz w:val="22"/>
                <w:lang w:eastAsia="ja-JP"/>
              </w:rPr>
            </w:pPr>
            <w:ins w:id="3767" w:author="giangnhhse60606" w:date="2014-03-14T23:06:00Z">
              <w:r w:rsidRPr="004029EB">
                <w:rPr>
                  <w:rFonts w:ascii="Calibri" w:eastAsia="Times New Roman" w:hAnsi="Calibri" w:cs="Times New Roman"/>
                  <w:color w:val="000000"/>
                  <w:sz w:val="22"/>
                  <w:lang w:eastAsia="ja-JP"/>
                </w:rPr>
                <w:t>- Input "16:30" in "Giờ đá bóng" field</w:t>
              </w:r>
            </w:ins>
          </w:p>
          <w:p w:rsidR="004029EB" w:rsidRPr="004029EB" w:rsidRDefault="004029EB" w:rsidP="004029EB">
            <w:pPr>
              <w:spacing w:after="0" w:line="240" w:lineRule="auto"/>
              <w:rPr>
                <w:ins w:id="3768" w:author="giangnhhse60606" w:date="2014-03-14T23:06:00Z"/>
                <w:rFonts w:ascii="Calibri" w:eastAsia="Times New Roman" w:hAnsi="Calibri" w:cs="Times New Roman"/>
                <w:color w:val="000000"/>
                <w:sz w:val="22"/>
                <w:lang w:eastAsia="ja-JP"/>
              </w:rPr>
            </w:pPr>
            <w:ins w:id="3769" w:author="giangnhhse60606" w:date="2014-03-14T23:06:00Z">
              <w:r w:rsidRPr="004029EB">
                <w:rPr>
                  <w:rFonts w:ascii="Calibri" w:eastAsia="Times New Roman" w:hAnsi="Calibri" w:cs="Times New Roman"/>
                  <w:color w:val="000000"/>
                  <w:sz w:val="22"/>
                  <w:lang w:eastAsia="ja-JP"/>
                </w:rPr>
                <w:t>- Input "1:30" "Kéo dài" field</w:t>
              </w:r>
            </w:ins>
          </w:p>
          <w:p w:rsidR="004029EB" w:rsidRPr="004029EB" w:rsidRDefault="004029EB" w:rsidP="004029EB">
            <w:pPr>
              <w:spacing w:after="0" w:line="240" w:lineRule="auto"/>
              <w:rPr>
                <w:ins w:id="3770" w:author="giangnhhse60606" w:date="2014-03-14T23:06:00Z"/>
                <w:rFonts w:ascii="Calibri" w:eastAsia="Times New Roman" w:hAnsi="Calibri" w:cs="Times New Roman"/>
                <w:color w:val="000000"/>
                <w:sz w:val="22"/>
                <w:lang w:eastAsia="ja-JP"/>
              </w:rPr>
            </w:pPr>
            <w:ins w:id="3771" w:author="giangnhhse60606" w:date="2014-03-14T23:06:00Z">
              <w:r w:rsidRPr="004029EB">
                <w:rPr>
                  <w:rFonts w:ascii="Calibri" w:eastAsia="Times New Roman" w:hAnsi="Calibri" w:cs="Times New Roman"/>
                  <w:color w:val="000000"/>
                  <w:sz w:val="22"/>
                  <w:lang w:eastAsia="ja-JP"/>
                </w:rPr>
                <w:t>- Uncheck "Đối thủ" checkbox</w:t>
              </w:r>
            </w:ins>
          </w:p>
          <w:p w:rsidR="000715FE" w:rsidRPr="004B06B2" w:rsidRDefault="004029EB" w:rsidP="004029EB">
            <w:pPr>
              <w:spacing w:after="0" w:line="240" w:lineRule="auto"/>
              <w:rPr>
                <w:ins w:id="3772" w:author="giangnhhse60606" w:date="2014-03-14T23:02:00Z"/>
                <w:rFonts w:ascii="Calibri" w:eastAsia="Times New Roman" w:hAnsi="Calibri" w:cs="Times New Roman"/>
                <w:color w:val="000000"/>
                <w:sz w:val="22"/>
                <w:lang w:eastAsia="ja-JP"/>
              </w:rPr>
            </w:pPr>
            <w:ins w:id="3773" w:author="giangnhhse60606" w:date="2014-03-14T23:06:00Z">
              <w:r w:rsidRPr="004029EB">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0715FE" w:rsidRPr="004B06B2" w:rsidRDefault="004029EB" w:rsidP="00095DE4">
            <w:pPr>
              <w:spacing w:after="0" w:line="240" w:lineRule="auto"/>
              <w:rPr>
                <w:ins w:id="3774" w:author="giangnhhse60606" w:date="2014-03-14T23:02:00Z"/>
                <w:rFonts w:ascii="Calibri" w:eastAsia="Times New Roman" w:hAnsi="Calibri" w:cs="Times New Roman"/>
                <w:color w:val="000000"/>
                <w:sz w:val="22"/>
                <w:lang w:eastAsia="ja-JP"/>
              </w:rPr>
            </w:pPr>
            <w:ins w:id="3775" w:author="giangnhhse60606" w:date="2014-03-14T23:06:00Z">
              <w:r w:rsidRPr="004029EB">
                <w:rPr>
                  <w:rFonts w:ascii="Calibri" w:eastAsia="Times New Roman" w:hAnsi="Calibri" w:cs="Times New Roman"/>
                  <w:color w:val="000000"/>
                  <w:sz w:val="22"/>
                  <w:lang w:eastAsia="ja-JP"/>
                </w:rPr>
                <w:t>Redirect to "Quản lý đơn hàng" page with new "Đơn hàng" created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776" w:author="giangnhhse60606" w:date="2014-03-14T23:02:00Z"/>
                <w:rFonts w:ascii="Calibri" w:eastAsia="Times New Roman" w:hAnsi="Calibri" w:cs="Times New Roman"/>
                <w:color w:val="000000"/>
                <w:sz w:val="22"/>
                <w:lang w:eastAsia="ja-JP"/>
              </w:rPr>
            </w:pPr>
            <w:ins w:id="3777"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778"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779"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780" w:author="giangnhhse60606" w:date="2014-03-14T23:02:00Z"/>
                <w:rFonts w:ascii="Calibri" w:eastAsia="Times New Roman" w:hAnsi="Calibri" w:cs="Times New Roman"/>
                <w:color w:val="000000"/>
                <w:sz w:val="22"/>
                <w:lang w:eastAsia="ja-JP"/>
              </w:rPr>
            </w:pPr>
            <w:ins w:id="3781" w:author="giangnhhse60606" w:date="2014-03-14T23:02:00Z">
              <w:r>
                <w:rPr>
                  <w:rFonts w:ascii="Calibri" w:eastAsia="Times New Roman" w:hAnsi="Calibri" w:cs="Times New Roman"/>
                  <w:color w:val="000000"/>
                  <w:sz w:val="22"/>
                  <w:lang w:eastAsia="ja-JP"/>
                </w:rPr>
                <w:t>TC_</w:t>
              </w:r>
            </w:ins>
            <w:ins w:id="3782" w:author="giangnhhse60606" w:date="2014-03-14T23:07:00Z">
              <w:r w:rsidR="00345247">
                <w:rPr>
                  <w:rFonts w:ascii="Calibri" w:eastAsia="Times New Roman" w:hAnsi="Calibri" w:cs="Times New Roman"/>
                  <w:color w:val="000000"/>
                  <w:sz w:val="22"/>
                  <w:lang w:eastAsia="ja-JP"/>
                </w:rPr>
                <w:t>79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1C4AFB" w:rsidRDefault="004029EB" w:rsidP="00095DE4">
            <w:pPr>
              <w:spacing w:after="0" w:line="240" w:lineRule="auto"/>
              <w:rPr>
                <w:ins w:id="3783" w:author="giangnhhse60606" w:date="2014-03-14T23:02:00Z"/>
                <w:rFonts w:ascii="Calibri" w:eastAsia="Times New Roman" w:hAnsi="Calibri" w:cs="Times New Roman"/>
                <w:color w:val="000000"/>
                <w:sz w:val="22"/>
                <w:lang w:eastAsia="ja-JP"/>
              </w:rPr>
            </w:pPr>
            <w:ins w:id="3784" w:author="giangnhhse60606" w:date="2014-03-14T23:06:00Z">
              <w:r w:rsidRPr="004029EB">
                <w:rPr>
                  <w:rFonts w:ascii="Calibri" w:eastAsia="Times New Roman" w:hAnsi="Calibri" w:cs="Times New Roman"/>
                  <w:color w:val="000000"/>
                  <w:sz w:val="22"/>
                  <w:lang w:eastAsia="ja-JP"/>
                </w:rPr>
                <w:t>Test creating a reservation with booking time is over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4029EB" w:rsidRPr="004029EB" w:rsidRDefault="004029EB" w:rsidP="004029EB">
            <w:pPr>
              <w:spacing w:after="0" w:line="240" w:lineRule="auto"/>
              <w:rPr>
                <w:ins w:id="3785" w:author="giangnhhse60606" w:date="2014-03-14T23:06:00Z"/>
                <w:rFonts w:ascii="Calibri" w:eastAsia="Times New Roman" w:hAnsi="Calibri" w:cs="Times New Roman"/>
                <w:color w:val="000000"/>
                <w:sz w:val="22"/>
                <w:lang w:eastAsia="ja-JP"/>
              </w:rPr>
            </w:pPr>
            <w:ins w:id="3786" w:author="giangnhhse60606" w:date="2014-03-14T23:06:00Z">
              <w:r w:rsidRPr="004029EB">
                <w:rPr>
                  <w:rFonts w:ascii="Calibri" w:eastAsia="Times New Roman" w:hAnsi="Calibri" w:cs="Times New Roman"/>
                  <w:color w:val="000000"/>
                  <w:sz w:val="22"/>
                  <w:lang w:eastAsia="ja-JP"/>
                </w:rPr>
                <w:t>1. Login the system as Stadium Staff</w:t>
              </w:r>
            </w:ins>
          </w:p>
          <w:p w:rsidR="004029EB" w:rsidRPr="004029EB" w:rsidRDefault="004029EB" w:rsidP="004029EB">
            <w:pPr>
              <w:spacing w:after="0" w:line="240" w:lineRule="auto"/>
              <w:rPr>
                <w:ins w:id="3787" w:author="giangnhhse60606" w:date="2014-03-14T23:06:00Z"/>
                <w:rFonts w:ascii="Calibri" w:eastAsia="Times New Roman" w:hAnsi="Calibri" w:cs="Times New Roman"/>
                <w:color w:val="000000"/>
                <w:sz w:val="22"/>
                <w:lang w:eastAsia="ja-JP"/>
              </w:rPr>
            </w:pPr>
            <w:ins w:id="3788" w:author="giangnhhse60606" w:date="2014-03-14T23:06:00Z">
              <w:r w:rsidRPr="004029EB">
                <w:rPr>
                  <w:rFonts w:ascii="Calibri" w:eastAsia="Times New Roman" w:hAnsi="Calibri" w:cs="Times New Roman"/>
                  <w:color w:val="000000"/>
                  <w:sz w:val="22"/>
                  <w:lang w:eastAsia="ja-JP"/>
                </w:rPr>
                <w:t>2. Go to "Quản lý đơn hàng" page</w:t>
              </w:r>
            </w:ins>
          </w:p>
          <w:p w:rsidR="004029EB" w:rsidRPr="004029EB" w:rsidRDefault="004029EB" w:rsidP="004029EB">
            <w:pPr>
              <w:spacing w:after="0" w:line="240" w:lineRule="auto"/>
              <w:rPr>
                <w:ins w:id="3789" w:author="giangnhhse60606" w:date="2014-03-14T23:06:00Z"/>
                <w:rFonts w:ascii="Calibri" w:eastAsia="Times New Roman" w:hAnsi="Calibri" w:cs="Times New Roman"/>
                <w:color w:val="000000"/>
                <w:sz w:val="22"/>
                <w:lang w:eastAsia="ja-JP"/>
              </w:rPr>
            </w:pPr>
            <w:ins w:id="3790" w:author="giangnhhse60606" w:date="2014-03-14T23:06:00Z">
              <w:r w:rsidRPr="004029EB">
                <w:rPr>
                  <w:rFonts w:ascii="Calibri" w:eastAsia="Times New Roman" w:hAnsi="Calibri" w:cs="Times New Roman"/>
                  <w:color w:val="000000"/>
                  <w:sz w:val="22"/>
                  <w:lang w:eastAsia="ja-JP"/>
                </w:rPr>
                <w:t>3. Click "Thêm đơn hàng" button</w:t>
              </w:r>
            </w:ins>
          </w:p>
          <w:p w:rsidR="004029EB" w:rsidRPr="004029EB" w:rsidRDefault="004029EB" w:rsidP="004029EB">
            <w:pPr>
              <w:spacing w:after="0" w:line="240" w:lineRule="auto"/>
              <w:rPr>
                <w:ins w:id="3791" w:author="giangnhhse60606" w:date="2014-03-14T23:06:00Z"/>
                <w:rFonts w:ascii="Calibri" w:eastAsia="Times New Roman" w:hAnsi="Calibri" w:cs="Times New Roman"/>
                <w:color w:val="000000"/>
                <w:sz w:val="22"/>
                <w:lang w:eastAsia="ja-JP"/>
              </w:rPr>
            </w:pPr>
            <w:ins w:id="3792" w:author="giangnhhse60606" w:date="2014-03-14T23:06:00Z">
              <w:r w:rsidRPr="004029EB">
                <w:rPr>
                  <w:rFonts w:ascii="Calibri" w:eastAsia="Times New Roman" w:hAnsi="Calibri" w:cs="Times New Roman"/>
                  <w:color w:val="000000"/>
                  <w:sz w:val="22"/>
                  <w:lang w:eastAsia="ja-JP"/>
                </w:rPr>
                <w:t>4. Input require information</w:t>
              </w:r>
            </w:ins>
          </w:p>
          <w:p w:rsidR="004029EB" w:rsidRPr="004029EB" w:rsidRDefault="004029EB" w:rsidP="004029EB">
            <w:pPr>
              <w:spacing w:after="0" w:line="240" w:lineRule="auto"/>
              <w:rPr>
                <w:ins w:id="3793" w:author="giangnhhse60606" w:date="2014-03-14T23:06:00Z"/>
                <w:rFonts w:ascii="Calibri" w:eastAsia="Times New Roman" w:hAnsi="Calibri" w:cs="Times New Roman"/>
                <w:color w:val="000000"/>
                <w:sz w:val="22"/>
                <w:lang w:eastAsia="ja-JP"/>
              </w:rPr>
            </w:pPr>
            <w:ins w:id="3794" w:author="giangnhhse60606" w:date="2014-03-14T23:06:00Z">
              <w:r w:rsidRPr="004029EB">
                <w:rPr>
                  <w:rFonts w:ascii="Calibri" w:eastAsia="Times New Roman" w:hAnsi="Calibri" w:cs="Times New Roman"/>
                  <w:color w:val="000000"/>
                  <w:sz w:val="22"/>
                  <w:lang w:eastAsia="ja-JP"/>
                </w:rPr>
                <w:t>- Select "1" in "Số sân" field</w:t>
              </w:r>
            </w:ins>
          </w:p>
          <w:p w:rsidR="004029EB" w:rsidRPr="004029EB" w:rsidRDefault="004029EB" w:rsidP="004029EB">
            <w:pPr>
              <w:spacing w:after="0" w:line="240" w:lineRule="auto"/>
              <w:rPr>
                <w:ins w:id="3795" w:author="giangnhhse60606" w:date="2014-03-14T23:06:00Z"/>
                <w:rFonts w:ascii="Calibri" w:eastAsia="Times New Roman" w:hAnsi="Calibri" w:cs="Times New Roman"/>
                <w:color w:val="000000"/>
                <w:sz w:val="22"/>
                <w:lang w:eastAsia="ja-JP"/>
              </w:rPr>
            </w:pPr>
            <w:ins w:id="3796" w:author="giangnhhse60606" w:date="2014-03-14T23:06:00Z">
              <w:r w:rsidRPr="004029EB">
                <w:rPr>
                  <w:rFonts w:ascii="Calibri" w:eastAsia="Times New Roman" w:hAnsi="Calibri" w:cs="Times New Roman"/>
                  <w:color w:val="000000"/>
                  <w:sz w:val="22"/>
                  <w:lang w:eastAsia="ja-JP"/>
                </w:rPr>
                <w:t>- Input customer information</w:t>
              </w:r>
            </w:ins>
          </w:p>
          <w:p w:rsidR="004029EB" w:rsidRPr="004029EB" w:rsidRDefault="004029EB" w:rsidP="004029EB">
            <w:pPr>
              <w:spacing w:after="0" w:line="240" w:lineRule="auto"/>
              <w:rPr>
                <w:ins w:id="3797" w:author="giangnhhse60606" w:date="2014-03-14T23:06:00Z"/>
                <w:rFonts w:ascii="Calibri" w:eastAsia="Times New Roman" w:hAnsi="Calibri" w:cs="Times New Roman"/>
                <w:color w:val="000000"/>
                <w:sz w:val="22"/>
                <w:lang w:eastAsia="ja-JP"/>
              </w:rPr>
            </w:pPr>
            <w:ins w:id="3798" w:author="giangnhhse60606" w:date="2014-03-14T23:06:00Z">
              <w:r w:rsidRPr="004029EB">
                <w:rPr>
                  <w:rFonts w:ascii="Calibri" w:eastAsia="Times New Roman" w:hAnsi="Calibri" w:cs="Times New Roman"/>
                  <w:color w:val="000000"/>
                  <w:sz w:val="22"/>
                  <w:lang w:eastAsia="ja-JP"/>
                </w:rPr>
                <w:t>+ Input "ABCDEF" into "Tên đầy đủ" field</w:t>
              </w:r>
            </w:ins>
          </w:p>
          <w:p w:rsidR="004029EB" w:rsidRPr="004029EB" w:rsidRDefault="004029EB" w:rsidP="004029EB">
            <w:pPr>
              <w:spacing w:after="0" w:line="240" w:lineRule="auto"/>
              <w:rPr>
                <w:ins w:id="3799" w:author="giangnhhse60606" w:date="2014-03-14T23:06:00Z"/>
                <w:rFonts w:ascii="Calibri" w:eastAsia="Times New Roman" w:hAnsi="Calibri" w:cs="Times New Roman"/>
                <w:color w:val="000000"/>
                <w:sz w:val="22"/>
                <w:lang w:eastAsia="ja-JP"/>
              </w:rPr>
            </w:pPr>
            <w:ins w:id="3800" w:author="giangnhhse60606" w:date="2014-03-14T23:06:00Z">
              <w:r w:rsidRPr="004029EB">
                <w:rPr>
                  <w:rFonts w:ascii="Calibri" w:eastAsia="Times New Roman" w:hAnsi="Calibri" w:cs="Times New Roman"/>
                  <w:color w:val="000000"/>
                  <w:sz w:val="22"/>
                  <w:lang w:eastAsia="ja-JP"/>
                </w:rPr>
                <w:t>+ Input "1234567890" into "Số điện thoại" field</w:t>
              </w:r>
            </w:ins>
          </w:p>
          <w:p w:rsidR="004029EB" w:rsidRPr="004029EB" w:rsidRDefault="004029EB" w:rsidP="004029EB">
            <w:pPr>
              <w:spacing w:after="0" w:line="240" w:lineRule="auto"/>
              <w:rPr>
                <w:ins w:id="3801" w:author="giangnhhse60606" w:date="2014-03-14T23:06:00Z"/>
                <w:rFonts w:ascii="Calibri" w:eastAsia="Times New Roman" w:hAnsi="Calibri" w:cs="Times New Roman"/>
                <w:color w:val="000000"/>
                <w:sz w:val="22"/>
                <w:lang w:eastAsia="ja-JP"/>
              </w:rPr>
            </w:pPr>
            <w:ins w:id="3802" w:author="giangnhhse60606" w:date="2014-03-14T23:06:00Z">
              <w:r w:rsidRPr="004029EB">
                <w:rPr>
                  <w:rFonts w:ascii="Calibri" w:eastAsia="Times New Roman" w:hAnsi="Calibri" w:cs="Times New Roman"/>
                  <w:color w:val="000000"/>
                  <w:sz w:val="22"/>
                  <w:lang w:eastAsia="ja-JP"/>
                </w:rPr>
                <w:t>+ Input "abcdef" into "Email" field</w:t>
              </w:r>
            </w:ins>
          </w:p>
          <w:p w:rsidR="004029EB" w:rsidRPr="004029EB" w:rsidRDefault="004029EB" w:rsidP="004029EB">
            <w:pPr>
              <w:spacing w:after="0" w:line="240" w:lineRule="auto"/>
              <w:rPr>
                <w:ins w:id="3803" w:author="giangnhhse60606" w:date="2014-03-14T23:06:00Z"/>
                <w:rFonts w:ascii="Calibri" w:eastAsia="Times New Roman" w:hAnsi="Calibri" w:cs="Times New Roman"/>
                <w:color w:val="000000"/>
                <w:sz w:val="22"/>
                <w:lang w:eastAsia="ja-JP"/>
              </w:rPr>
            </w:pPr>
            <w:ins w:id="3804" w:author="giangnhhse60606" w:date="2014-03-14T23:06:00Z">
              <w:r w:rsidRPr="004029EB">
                <w:rPr>
                  <w:rFonts w:ascii="Calibri" w:eastAsia="Times New Roman" w:hAnsi="Calibri" w:cs="Times New Roman"/>
                  <w:color w:val="000000"/>
                  <w:sz w:val="22"/>
                  <w:lang w:eastAsia="ja-JP"/>
                </w:rPr>
                <w:t>- Input "06/03/2014" into "Ngày" field</w:t>
              </w:r>
            </w:ins>
          </w:p>
          <w:p w:rsidR="004029EB" w:rsidRPr="004029EB" w:rsidRDefault="004029EB" w:rsidP="004029EB">
            <w:pPr>
              <w:spacing w:after="0" w:line="240" w:lineRule="auto"/>
              <w:rPr>
                <w:ins w:id="3805" w:author="giangnhhse60606" w:date="2014-03-14T23:06:00Z"/>
                <w:rFonts w:ascii="Calibri" w:eastAsia="Times New Roman" w:hAnsi="Calibri" w:cs="Times New Roman"/>
                <w:color w:val="000000"/>
                <w:sz w:val="22"/>
                <w:lang w:eastAsia="ja-JP"/>
              </w:rPr>
            </w:pPr>
            <w:ins w:id="3806" w:author="giangnhhse60606" w:date="2014-03-14T23:06:00Z">
              <w:r w:rsidRPr="004029EB">
                <w:rPr>
                  <w:rFonts w:ascii="Calibri" w:eastAsia="Times New Roman" w:hAnsi="Calibri" w:cs="Times New Roman"/>
                  <w:color w:val="000000"/>
                  <w:sz w:val="22"/>
                  <w:lang w:eastAsia="ja-JP"/>
                </w:rPr>
                <w:t>- Input "16:30" in "Giờ đá bóng" field</w:t>
              </w:r>
            </w:ins>
          </w:p>
          <w:p w:rsidR="004029EB" w:rsidRPr="004029EB" w:rsidRDefault="004029EB" w:rsidP="004029EB">
            <w:pPr>
              <w:spacing w:after="0" w:line="240" w:lineRule="auto"/>
              <w:rPr>
                <w:ins w:id="3807" w:author="giangnhhse60606" w:date="2014-03-14T23:06:00Z"/>
                <w:rFonts w:ascii="Calibri" w:eastAsia="Times New Roman" w:hAnsi="Calibri" w:cs="Times New Roman"/>
                <w:color w:val="000000"/>
                <w:sz w:val="22"/>
                <w:lang w:eastAsia="ja-JP"/>
              </w:rPr>
            </w:pPr>
            <w:ins w:id="3808" w:author="giangnhhse60606" w:date="2014-03-14T23:06:00Z">
              <w:r w:rsidRPr="004029EB">
                <w:rPr>
                  <w:rFonts w:ascii="Calibri" w:eastAsia="Times New Roman" w:hAnsi="Calibri" w:cs="Times New Roman"/>
                  <w:color w:val="000000"/>
                  <w:sz w:val="22"/>
                  <w:lang w:eastAsia="ja-JP"/>
                </w:rPr>
                <w:t>- Input "1:30" "Kéo dài" field</w:t>
              </w:r>
            </w:ins>
          </w:p>
          <w:p w:rsidR="004029EB" w:rsidRPr="004029EB" w:rsidRDefault="004029EB" w:rsidP="004029EB">
            <w:pPr>
              <w:spacing w:after="0" w:line="240" w:lineRule="auto"/>
              <w:rPr>
                <w:ins w:id="3809" w:author="giangnhhse60606" w:date="2014-03-14T23:06:00Z"/>
                <w:rFonts w:ascii="Calibri" w:eastAsia="Times New Roman" w:hAnsi="Calibri" w:cs="Times New Roman"/>
                <w:color w:val="000000"/>
                <w:sz w:val="22"/>
                <w:lang w:eastAsia="ja-JP"/>
              </w:rPr>
            </w:pPr>
            <w:ins w:id="3810" w:author="giangnhhse60606" w:date="2014-03-14T23:06:00Z">
              <w:r w:rsidRPr="004029EB">
                <w:rPr>
                  <w:rFonts w:ascii="Calibri" w:eastAsia="Times New Roman" w:hAnsi="Calibri" w:cs="Times New Roman"/>
                  <w:color w:val="000000"/>
                  <w:sz w:val="22"/>
                  <w:lang w:eastAsia="ja-JP"/>
                </w:rPr>
                <w:t>- Uncheck "Đối thủ" checkbox</w:t>
              </w:r>
            </w:ins>
          </w:p>
          <w:p w:rsidR="000715FE" w:rsidRPr="00F929E4" w:rsidRDefault="004029EB" w:rsidP="004029EB">
            <w:pPr>
              <w:spacing w:after="0" w:line="240" w:lineRule="auto"/>
              <w:rPr>
                <w:ins w:id="3811" w:author="giangnhhse60606" w:date="2014-03-14T23:02:00Z"/>
                <w:rFonts w:ascii="Calibri" w:eastAsia="Times New Roman" w:hAnsi="Calibri" w:cs="Times New Roman"/>
                <w:color w:val="000000"/>
                <w:sz w:val="22"/>
                <w:lang w:eastAsia="ja-JP"/>
              </w:rPr>
            </w:pPr>
            <w:ins w:id="3812" w:author="giangnhhse60606" w:date="2014-03-14T23:06:00Z">
              <w:r w:rsidRPr="004029EB">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4029EB" w:rsidRPr="004029EB" w:rsidRDefault="004029EB" w:rsidP="004029EB">
            <w:pPr>
              <w:spacing w:after="0" w:line="240" w:lineRule="auto"/>
              <w:rPr>
                <w:ins w:id="3813" w:author="giangnhhse60606" w:date="2014-03-14T23:07:00Z"/>
                <w:rFonts w:ascii="Calibri" w:eastAsia="Times New Roman" w:hAnsi="Calibri" w:cs="Times New Roman"/>
                <w:color w:val="000000"/>
                <w:sz w:val="22"/>
                <w:lang w:eastAsia="ja-JP"/>
              </w:rPr>
            </w:pPr>
            <w:ins w:id="3814" w:author="giangnhhse60606" w:date="2014-03-14T23:07:00Z">
              <w:r w:rsidRPr="004029EB">
                <w:rPr>
                  <w:rFonts w:ascii="Calibri" w:eastAsia="Times New Roman" w:hAnsi="Calibri" w:cs="Times New Roman"/>
                  <w:color w:val="000000"/>
                  <w:sz w:val="22"/>
                  <w:lang w:eastAsia="ja-JP"/>
                </w:rPr>
                <w:t>Error message will be displayed:</w:t>
              </w:r>
            </w:ins>
          </w:p>
          <w:p w:rsidR="000715FE" w:rsidRPr="00F929E4" w:rsidRDefault="004029EB" w:rsidP="004029EB">
            <w:pPr>
              <w:spacing w:after="0" w:line="240" w:lineRule="auto"/>
              <w:rPr>
                <w:ins w:id="3815" w:author="giangnhhse60606" w:date="2014-03-14T23:02:00Z"/>
                <w:rFonts w:ascii="Calibri" w:eastAsia="Times New Roman" w:hAnsi="Calibri" w:cs="Times New Roman"/>
                <w:color w:val="000000"/>
                <w:sz w:val="22"/>
                <w:lang w:eastAsia="ja-JP"/>
              </w:rPr>
            </w:pPr>
            <w:ins w:id="3816" w:author="giangnhhse60606" w:date="2014-03-14T23:07:00Z">
              <w:r w:rsidRPr="004029EB">
                <w:rPr>
                  <w:rFonts w:ascii="Calibri" w:eastAsia="Times New Roman" w:hAnsi="Calibri" w:cs="Times New Roman"/>
                  <w:color w:val="000000"/>
                  <w:sz w:val="22"/>
                  <w:lang w:eastAsia="ja-JP"/>
                </w:rPr>
                <w:t>- "Thời gian đặt sân đã kết thúc, vui lòng chọn thời gian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817" w:author="giangnhhse60606" w:date="2014-03-14T23:02:00Z"/>
                <w:rFonts w:ascii="Calibri" w:eastAsia="Times New Roman" w:hAnsi="Calibri" w:cs="Times New Roman"/>
                <w:color w:val="000000"/>
                <w:sz w:val="22"/>
                <w:lang w:eastAsia="ja-JP"/>
              </w:rPr>
            </w:pPr>
            <w:ins w:id="3818"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819"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820"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821" w:author="giangnhhse60606" w:date="2014-03-14T23:02:00Z"/>
                <w:rFonts w:ascii="Calibri" w:eastAsia="Times New Roman" w:hAnsi="Calibri" w:cs="Times New Roman"/>
                <w:color w:val="000000"/>
                <w:sz w:val="22"/>
                <w:lang w:eastAsia="ja-JP"/>
              </w:rPr>
            </w:pPr>
            <w:ins w:id="3822" w:author="giangnhhse60606" w:date="2014-03-14T23:02:00Z">
              <w:r>
                <w:rPr>
                  <w:rFonts w:ascii="Calibri" w:eastAsia="Times New Roman" w:hAnsi="Calibri" w:cs="Times New Roman"/>
                  <w:color w:val="000000"/>
                  <w:sz w:val="22"/>
                  <w:lang w:eastAsia="ja-JP"/>
                </w:rPr>
                <w:t>TC_</w:t>
              </w:r>
            </w:ins>
            <w:ins w:id="3823" w:author="giangnhhse60606" w:date="2014-03-14T23:07:00Z">
              <w:r w:rsidR="00CF1D7A">
                <w:rPr>
                  <w:rFonts w:ascii="Calibri" w:eastAsia="Times New Roman" w:hAnsi="Calibri" w:cs="Times New Roman"/>
                  <w:color w:val="000000"/>
                  <w:sz w:val="22"/>
                  <w:lang w:eastAsia="ja-JP"/>
                </w:rPr>
                <w:t>80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A27AAD" w:rsidRDefault="00CF1D7A" w:rsidP="00095DE4">
            <w:pPr>
              <w:spacing w:after="0" w:line="240" w:lineRule="auto"/>
              <w:rPr>
                <w:ins w:id="3824" w:author="giangnhhse60606" w:date="2014-03-14T23:02:00Z"/>
                <w:rFonts w:ascii="Calibri" w:eastAsia="Times New Roman" w:hAnsi="Calibri" w:cs="Times New Roman"/>
                <w:color w:val="000000"/>
                <w:sz w:val="22"/>
                <w:lang w:eastAsia="ja-JP"/>
              </w:rPr>
            </w:pPr>
            <w:ins w:id="3825" w:author="giangnhhse60606" w:date="2014-03-14T23:07:00Z">
              <w:r w:rsidRPr="00CF1D7A">
                <w:rPr>
                  <w:rFonts w:ascii="Calibri" w:eastAsia="Times New Roman" w:hAnsi="Calibri" w:cs="Times New Roman"/>
                  <w:color w:val="000000"/>
                  <w:sz w:val="22"/>
                  <w:lang w:eastAsia="ja-JP"/>
                </w:rPr>
                <w:t>Test creating a reservation with check "Đối thủ" with blank rival information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F1D7A" w:rsidRPr="00CF1D7A" w:rsidRDefault="00CF1D7A" w:rsidP="00CF1D7A">
            <w:pPr>
              <w:spacing w:after="0" w:line="240" w:lineRule="auto"/>
              <w:rPr>
                <w:ins w:id="3826" w:author="giangnhhse60606" w:date="2014-03-14T23:07:00Z"/>
                <w:rFonts w:ascii="Calibri" w:eastAsia="Times New Roman" w:hAnsi="Calibri" w:cs="Times New Roman"/>
                <w:color w:val="000000"/>
                <w:sz w:val="22"/>
                <w:lang w:eastAsia="ja-JP"/>
              </w:rPr>
            </w:pPr>
            <w:ins w:id="3827" w:author="giangnhhse60606" w:date="2014-03-14T23:07:00Z">
              <w:r w:rsidRPr="00CF1D7A">
                <w:rPr>
                  <w:rFonts w:ascii="Calibri" w:eastAsia="Times New Roman" w:hAnsi="Calibri" w:cs="Times New Roman"/>
                  <w:color w:val="000000"/>
                  <w:sz w:val="22"/>
                  <w:lang w:eastAsia="ja-JP"/>
                </w:rPr>
                <w:t>1. Login the system as Stadium Staff</w:t>
              </w:r>
            </w:ins>
          </w:p>
          <w:p w:rsidR="00CF1D7A" w:rsidRPr="00CF1D7A" w:rsidRDefault="00CF1D7A" w:rsidP="00CF1D7A">
            <w:pPr>
              <w:spacing w:after="0" w:line="240" w:lineRule="auto"/>
              <w:rPr>
                <w:ins w:id="3828" w:author="giangnhhse60606" w:date="2014-03-14T23:07:00Z"/>
                <w:rFonts w:ascii="Calibri" w:eastAsia="Times New Roman" w:hAnsi="Calibri" w:cs="Times New Roman"/>
                <w:color w:val="000000"/>
                <w:sz w:val="22"/>
                <w:lang w:eastAsia="ja-JP"/>
              </w:rPr>
            </w:pPr>
            <w:ins w:id="3829" w:author="giangnhhse60606" w:date="2014-03-14T23:07:00Z">
              <w:r w:rsidRPr="00CF1D7A">
                <w:rPr>
                  <w:rFonts w:ascii="Calibri" w:eastAsia="Times New Roman" w:hAnsi="Calibri" w:cs="Times New Roman"/>
                  <w:color w:val="000000"/>
                  <w:sz w:val="22"/>
                  <w:lang w:eastAsia="ja-JP"/>
                </w:rPr>
                <w:t>2. Go to "Quản lý đơn hàng" page</w:t>
              </w:r>
            </w:ins>
          </w:p>
          <w:p w:rsidR="00CF1D7A" w:rsidRPr="00CF1D7A" w:rsidRDefault="00CF1D7A" w:rsidP="00CF1D7A">
            <w:pPr>
              <w:spacing w:after="0" w:line="240" w:lineRule="auto"/>
              <w:rPr>
                <w:ins w:id="3830" w:author="giangnhhse60606" w:date="2014-03-14T23:07:00Z"/>
                <w:rFonts w:ascii="Calibri" w:eastAsia="Times New Roman" w:hAnsi="Calibri" w:cs="Times New Roman"/>
                <w:color w:val="000000"/>
                <w:sz w:val="22"/>
                <w:lang w:eastAsia="ja-JP"/>
              </w:rPr>
            </w:pPr>
            <w:ins w:id="3831" w:author="giangnhhse60606" w:date="2014-03-14T23:07:00Z">
              <w:r w:rsidRPr="00CF1D7A">
                <w:rPr>
                  <w:rFonts w:ascii="Calibri" w:eastAsia="Times New Roman" w:hAnsi="Calibri" w:cs="Times New Roman"/>
                  <w:color w:val="000000"/>
                  <w:sz w:val="22"/>
                  <w:lang w:eastAsia="ja-JP"/>
                </w:rPr>
                <w:t>3. Click "Thêm đơn hàng" button</w:t>
              </w:r>
            </w:ins>
          </w:p>
          <w:p w:rsidR="00CF1D7A" w:rsidRPr="00CF1D7A" w:rsidRDefault="00CF1D7A" w:rsidP="00CF1D7A">
            <w:pPr>
              <w:spacing w:after="0" w:line="240" w:lineRule="auto"/>
              <w:rPr>
                <w:ins w:id="3832" w:author="giangnhhse60606" w:date="2014-03-14T23:07:00Z"/>
                <w:rFonts w:ascii="Calibri" w:eastAsia="Times New Roman" w:hAnsi="Calibri" w:cs="Times New Roman"/>
                <w:color w:val="000000"/>
                <w:sz w:val="22"/>
                <w:lang w:eastAsia="ja-JP"/>
              </w:rPr>
            </w:pPr>
            <w:ins w:id="3833" w:author="giangnhhse60606" w:date="2014-03-14T23:07:00Z">
              <w:r w:rsidRPr="00CF1D7A">
                <w:rPr>
                  <w:rFonts w:ascii="Calibri" w:eastAsia="Times New Roman" w:hAnsi="Calibri" w:cs="Times New Roman"/>
                  <w:color w:val="000000"/>
                  <w:sz w:val="22"/>
                  <w:lang w:eastAsia="ja-JP"/>
                </w:rPr>
                <w:t>4. Input require information</w:t>
              </w:r>
            </w:ins>
          </w:p>
          <w:p w:rsidR="00CF1D7A" w:rsidRPr="00CF1D7A" w:rsidRDefault="00CF1D7A" w:rsidP="00CF1D7A">
            <w:pPr>
              <w:spacing w:after="0" w:line="240" w:lineRule="auto"/>
              <w:rPr>
                <w:ins w:id="3834" w:author="giangnhhse60606" w:date="2014-03-14T23:07:00Z"/>
                <w:rFonts w:ascii="Calibri" w:eastAsia="Times New Roman" w:hAnsi="Calibri" w:cs="Times New Roman"/>
                <w:color w:val="000000"/>
                <w:sz w:val="22"/>
                <w:lang w:eastAsia="ja-JP"/>
              </w:rPr>
            </w:pPr>
            <w:ins w:id="3835" w:author="giangnhhse60606" w:date="2014-03-14T23:07:00Z">
              <w:r w:rsidRPr="00CF1D7A">
                <w:rPr>
                  <w:rFonts w:ascii="Calibri" w:eastAsia="Times New Roman" w:hAnsi="Calibri" w:cs="Times New Roman"/>
                  <w:color w:val="000000"/>
                  <w:sz w:val="22"/>
                  <w:lang w:eastAsia="ja-JP"/>
                </w:rPr>
                <w:t>- Select "1" in "Số sân" field</w:t>
              </w:r>
            </w:ins>
          </w:p>
          <w:p w:rsidR="00CF1D7A" w:rsidRPr="00CF1D7A" w:rsidRDefault="00CF1D7A" w:rsidP="00CF1D7A">
            <w:pPr>
              <w:spacing w:after="0" w:line="240" w:lineRule="auto"/>
              <w:rPr>
                <w:ins w:id="3836" w:author="giangnhhse60606" w:date="2014-03-14T23:07:00Z"/>
                <w:rFonts w:ascii="Calibri" w:eastAsia="Times New Roman" w:hAnsi="Calibri" w:cs="Times New Roman"/>
                <w:color w:val="000000"/>
                <w:sz w:val="22"/>
                <w:lang w:eastAsia="ja-JP"/>
              </w:rPr>
            </w:pPr>
            <w:ins w:id="3837" w:author="giangnhhse60606" w:date="2014-03-14T23:07:00Z">
              <w:r w:rsidRPr="00CF1D7A">
                <w:rPr>
                  <w:rFonts w:ascii="Calibri" w:eastAsia="Times New Roman" w:hAnsi="Calibri" w:cs="Times New Roman"/>
                  <w:color w:val="000000"/>
                  <w:sz w:val="22"/>
                  <w:lang w:eastAsia="ja-JP"/>
                </w:rPr>
                <w:t>- Input customer information</w:t>
              </w:r>
            </w:ins>
          </w:p>
          <w:p w:rsidR="00CF1D7A" w:rsidRPr="00CF1D7A" w:rsidRDefault="00CF1D7A" w:rsidP="00CF1D7A">
            <w:pPr>
              <w:spacing w:after="0" w:line="240" w:lineRule="auto"/>
              <w:rPr>
                <w:ins w:id="3838" w:author="giangnhhse60606" w:date="2014-03-14T23:07:00Z"/>
                <w:rFonts w:ascii="Calibri" w:eastAsia="Times New Roman" w:hAnsi="Calibri" w:cs="Times New Roman"/>
                <w:color w:val="000000"/>
                <w:sz w:val="22"/>
                <w:lang w:eastAsia="ja-JP"/>
              </w:rPr>
            </w:pPr>
            <w:ins w:id="3839" w:author="giangnhhse60606" w:date="2014-03-14T23:07:00Z">
              <w:r w:rsidRPr="00CF1D7A">
                <w:rPr>
                  <w:rFonts w:ascii="Calibri" w:eastAsia="Times New Roman" w:hAnsi="Calibri" w:cs="Times New Roman"/>
                  <w:color w:val="000000"/>
                  <w:sz w:val="22"/>
                  <w:lang w:eastAsia="ja-JP"/>
                </w:rPr>
                <w:t>+ Input "ABCDEF" into "Tên đầy đủ" field</w:t>
              </w:r>
            </w:ins>
          </w:p>
          <w:p w:rsidR="00CF1D7A" w:rsidRPr="00CF1D7A" w:rsidRDefault="00CF1D7A" w:rsidP="00CF1D7A">
            <w:pPr>
              <w:spacing w:after="0" w:line="240" w:lineRule="auto"/>
              <w:rPr>
                <w:ins w:id="3840" w:author="giangnhhse60606" w:date="2014-03-14T23:07:00Z"/>
                <w:rFonts w:ascii="Calibri" w:eastAsia="Times New Roman" w:hAnsi="Calibri" w:cs="Times New Roman"/>
                <w:color w:val="000000"/>
                <w:sz w:val="22"/>
                <w:lang w:eastAsia="ja-JP"/>
              </w:rPr>
            </w:pPr>
            <w:ins w:id="3841" w:author="giangnhhse60606" w:date="2014-03-14T23:07:00Z">
              <w:r w:rsidRPr="00CF1D7A">
                <w:rPr>
                  <w:rFonts w:ascii="Calibri" w:eastAsia="Times New Roman" w:hAnsi="Calibri" w:cs="Times New Roman"/>
                  <w:color w:val="000000"/>
                  <w:sz w:val="22"/>
                  <w:lang w:eastAsia="ja-JP"/>
                </w:rPr>
                <w:t>+ Input "1234567890" into "Số điện thoại" field</w:t>
              </w:r>
            </w:ins>
          </w:p>
          <w:p w:rsidR="00CF1D7A" w:rsidRPr="00CF1D7A" w:rsidRDefault="00CF1D7A" w:rsidP="00CF1D7A">
            <w:pPr>
              <w:spacing w:after="0" w:line="240" w:lineRule="auto"/>
              <w:rPr>
                <w:ins w:id="3842" w:author="giangnhhse60606" w:date="2014-03-14T23:07:00Z"/>
                <w:rFonts w:ascii="Calibri" w:eastAsia="Times New Roman" w:hAnsi="Calibri" w:cs="Times New Roman"/>
                <w:color w:val="000000"/>
                <w:sz w:val="22"/>
                <w:lang w:eastAsia="ja-JP"/>
              </w:rPr>
            </w:pPr>
            <w:ins w:id="3843" w:author="giangnhhse60606" w:date="2014-03-14T23:07:00Z">
              <w:r w:rsidRPr="00CF1D7A">
                <w:rPr>
                  <w:rFonts w:ascii="Calibri" w:eastAsia="Times New Roman" w:hAnsi="Calibri" w:cs="Times New Roman"/>
                  <w:color w:val="000000"/>
                  <w:sz w:val="22"/>
                  <w:lang w:eastAsia="ja-JP"/>
                </w:rPr>
                <w:t>+ Input "abcdef" into "Email" field</w:t>
              </w:r>
            </w:ins>
          </w:p>
          <w:p w:rsidR="00CF1D7A" w:rsidRPr="00CF1D7A" w:rsidRDefault="00CF1D7A" w:rsidP="00CF1D7A">
            <w:pPr>
              <w:spacing w:after="0" w:line="240" w:lineRule="auto"/>
              <w:rPr>
                <w:ins w:id="3844" w:author="giangnhhse60606" w:date="2014-03-14T23:07:00Z"/>
                <w:rFonts w:ascii="Calibri" w:eastAsia="Times New Roman" w:hAnsi="Calibri" w:cs="Times New Roman"/>
                <w:color w:val="000000"/>
                <w:sz w:val="22"/>
                <w:lang w:eastAsia="ja-JP"/>
              </w:rPr>
            </w:pPr>
            <w:ins w:id="3845" w:author="giangnhhse60606" w:date="2014-03-14T23:07:00Z">
              <w:r w:rsidRPr="00CF1D7A">
                <w:rPr>
                  <w:rFonts w:ascii="Calibri" w:eastAsia="Times New Roman" w:hAnsi="Calibri" w:cs="Times New Roman"/>
                  <w:color w:val="000000"/>
                  <w:sz w:val="22"/>
                  <w:lang w:eastAsia="ja-JP"/>
                </w:rPr>
                <w:t>- Input "15/03/2014" into "Ngày" field</w:t>
              </w:r>
            </w:ins>
          </w:p>
          <w:p w:rsidR="00CF1D7A" w:rsidRPr="00CF1D7A" w:rsidRDefault="00CF1D7A" w:rsidP="00CF1D7A">
            <w:pPr>
              <w:spacing w:after="0" w:line="240" w:lineRule="auto"/>
              <w:rPr>
                <w:ins w:id="3846" w:author="giangnhhse60606" w:date="2014-03-14T23:07:00Z"/>
                <w:rFonts w:ascii="Calibri" w:eastAsia="Times New Roman" w:hAnsi="Calibri" w:cs="Times New Roman"/>
                <w:color w:val="000000"/>
                <w:sz w:val="22"/>
                <w:lang w:eastAsia="ja-JP"/>
              </w:rPr>
            </w:pPr>
            <w:ins w:id="3847" w:author="giangnhhse60606" w:date="2014-03-14T23:07:00Z">
              <w:r w:rsidRPr="00CF1D7A">
                <w:rPr>
                  <w:rFonts w:ascii="Calibri" w:eastAsia="Times New Roman" w:hAnsi="Calibri" w:cs="Times New Roman"/>
                  <w:color w:val="000000"/>
                  <w:sz w:val="22"/>
                  <w:lang w:eastAsia="ja-JP"/>
                </w:rPr>
                <w:t>- Input "16:30" in "Giờ đá bóng" field</w:t>
              </w:r>
            </w:ins>
          </w:p>
          <w:p w:rsidR="00CF1D7A" w:rsidRPr="00CF1D7A" w:rsidRDefault="00CF1D7A" w:rsidP="00CF1D7A">
            <w:pPr>
              <w:spacing w:after="0" w:line="240" w:lineRule="auto"/>
              <w:rPr>
                <w:ins w:id="3848" w:author="giangnhhse60606" w:date="2014-03-14T23:07:00Z"/>
                <w:rFonts w:ascii="Calibri" w:eastAsia="Times New Roman" w:hAnsi="Calibri" w:cs="Times New Roman"/>
                <w:color w:val="000000"/>
                <w:sz w:val="22"/>
                <w:lang w:eastAsia="ja-JP"/>
              </w:rPr>
            </w:pPr>
            <w:ins w:id="3849" w:author="giangnhhse60606" w:date="2014-03-14T23:07:00Z">
              <w:r w:rsidRPr="00CF1D7A">
                <w:rPr>
                  <w:rFonts w:ascii="Calibri" w:eastAsia="Times New Roman" w:hAnsi="Calibri" w:cs="Times New Roman"/>
                  <w:color w:val="000000"/>
                  <w:sz w:val="22"/>
                  <w:lang w:eastAsia="ja-JP"/>
                </w:rPr>
                <w:t>- Input "1:30" "Kéo dài" field</w:t>
              </w:r>
            </w:ins>
          </w:p>
          <w:p w:rsidR="00CF1D7A" w:rsidRPr="00CF1D7A" w:rsidRDefault="00CF1D7A" w:rsidP="00CF1D7A">
            <w:pPr>
              <w:spacing w:after="0" w:line="240" w:lineRule="auto"/>
              <w:rPr>
                <w:ins w:id="3850" w:author="giangnhhse60606" w:date="2014-03-14T23:07:00Z"/>
                <w:rFonts w:ascii="Calibri" w:eastAsia="Times New Roman" w:hAnsi="Calibri" w:cs="Times New Roman"/>
                <w:color w:val="000000"/>
                <w:sz w:val="22"/>
                <w:lang w:eastAsia="ja-JP"/>
              </w:rPr>
            </w:pPr>
            <w:ins w:id="3851" w:author="giangnhhse60606" w:date="2014-03-14T23:07:00Z">
              <w:r w:rsidRPr="00CF1D7A">
                <w:rPr>
                  <w:rFonts w:ascii="Calibri" w:eastAsia="Times New Roman" w:hAnsi="Calibri" w:cs="Times New Roman"/>
                  <w:color w:val="000000"/>
                  <w:sz w:val="22"/>
                  <w:lang w:eastAsia="ja-JP"/>
                </w:rPr>
                <w:t>- Check "Đối thủ" checkbox</w:t>
              </w:r>
            </w:ins>
          </w:p>
          <w:p w:rsidR="000715FE" w:rsidRPr="00A27AAD" w:rsidRDefault="00CF1D7A" w:rsidP="00CF1D7A">
            <w:pPr>
              <w:spacing w:after="0" w:line="240" w:lineRule="auto"/>
              <w:rPr>
                <w:ins w:id="3852" w:author="giangnhhse60606" w:date="2014-03-14T23:02:00Z"/>
                <w:rFonts w:ascii="Calibri" w:eastAsia="Times New Roman" w:hAnsi="Calibri" w:cs="Times New Roman"/>
                <w:color w:val="000000"/>
                <w:sz w:val="22"/>
                <w:lang w:eastAsia="ja-JP"/>
              </w:rPr>
            </w:pPr>
            <w:ins w:id="3853" w:author="giangnhhse60606" w:date="2014-03-14T23:07:00Z">
              <w:r w:rsidRPr="00CF1D7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F1D7A" w:rsidRPr="00CF1D7A" w:rsidRDefault="00CF1D7A" w:rsidP="00CF1D7A">
            <w:pPr>
              <w:spacing w:after="0" w:line="240" w:lineRule="auto"/>
              <w:rPr>
                <w:ins w:id="3854" w:author="giangnhhse60606" w:date="2014-03-14T23:07:00Z"/>
                <w:rFonts w:ascii="Calibri" w:eastAsia="Times New Roman" w:hAnsi="Calibri" w:cs="Times New Roman"/>
                <w:color w:val="000000"/>
                <w:sz w:val="22"/>
                <w:lang w:eastAsia="ja-JP"/>
              </w:rPr>
            </w:pPr>
            <w:ins w:id="3855" w:author="giangnhhse60606" w:date="2014-03-14T23:07:00Z">
              <w:r w:rsidRPr="00CF1D7A">
                <w:rPr>
                  <w:rFonts w:ascii="Calibri" w:eastAsia="Times New Roman" w:hAnsi="Calibri" w:cs="Times New Roman"/>
                  <w:color w:val="000000"/>
                  <w:sz w:val="22"/>
                  <w:lang w:eastAsia="ja-JP"/>
                </w:rPr>
                <w:t>Error message will be displayed:</w:t>
              </w:r>
            </w:ins>
          </w:p>
          <w:p w:rsidR="000715FE" w:rsidRPr="00A27AAD" w:rsidRDefault="00CF1D7A" w:rsidP="00CF1D7A">
            <w:pPr>
              <w:spacing w:after="0" w:line="240" w:lineRule="auto"/>
              <w:rPr>
                <w:ins w:id="3856" w:author="giangnhhse60606" w:date="2014-03-14T23:02:00Z"/>
                <w:rFonts w:ascii="Calibri" w:eastAsia="Times New Roman" w:hAnsi="Calibri" w:cs="Times New Roman"/>
                <w:color w:val="000000"/>
                <w:sz w:val="22"/>
                <w:lang w:eastAsia="ja-JP"/>
              </w:rPr>
            </w:pPr>
            <w:ins w:id="3857" w:author="giangnhhse60606" w:date="2014-03-14T23:07:00Z">
              <w:r w:rsidRPr="00CF1D7A">
                <w:rPr>
                  <w:rFonts w:ascii="Calibri" w:eastAsia="Times New Roman" w:hAnsi="Calibri" w:cs="Times New Roman"/>
                  <w:color w:val="000000"/>
                  <w:sz w:val="22"/>
                  <w:lang w:eastAsia="ja-JP"/>
                </w:rPr>
                <w:t>- "Xin vui lòng nhập thông tin của đối thủ".</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858" w:author="giangnhhse60606" w:date="2014-03-14T23:02:00Z"/>
                <w:rFonts w:ascii="Calibri" w:eastAsia="Times New Roman" w:hAnsi="Calibri" w:cs="Times New Roman"/>
                <w:color w:val="000000"/>
                <w:sz w:val="22"/>
                <w:lang w:eastAsia="ja-JP"/>
              </w:rPr>
            </w:pPr>
            <w:ins w:id="3859"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860"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861"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862" w:author="giangnhhse60606" w:date="2014-03-14T23:02:00Z"/>
                <w:rFonts w:ascii="Calibri" w:eastAsia="Times New Roman" w:hAnsi="Calibri" w:cs="Times New Roman"/>
                <w:color w:val="000000"/>
                <w:sz w:val="22"/>
                <w:lang w:eastAsia="ja-JP"/>
              </w:rPr>
            </w:pPr>
            <w:ins w:id="3863" w:author="giangnhhse60606" w:date="2014-03-14T23:02:00Z">
              <w:r>
                <w:rPr>
                  <w:rFonts w:ascii="Calibri" w:eastAsia="Times New Roman" w:hAnsi="Calibri" w:cs="Times New Roman"/>
                  <w:color w:val="000000"/>
                  <w:sz w:val="22"/>
                  <w:lang w:eastAsia="ja-JP"/>
                </w:rPr>
                <w:t>TC_</w:t>
              </w:r>
            </w:ins>
            <w:ins w:id="3864" w:author="giangnhhse60606" w:date="2014-03-14T23:09:00Z">
              <w:r w:rsidR="00343DA9">
                <w:rPr>
                  <w:rFonts w:ascii="Calibri" w:eastAsia="Times New Roman" w:hAnsi="Calibri" w:cs="Times New Roman"/>
                  <w:color w:val="000000"/>
                  <w:sz w:val="22"/>
                  <w:lang w:eastAsia="ja-JP"/>
                </w:rPr>
                <w:t>81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A27AAD" w:rsidRDefault="00343DA9" w:rsidP="00095DE4">
            <w:pPr>
              <w:spacing w:after="0" w:line="240" w:lineRule="auto"/>
              <w:rPr>
                <w:ins w:id="3865" w:author="giangnhhse60606" w:date="2014-03-14T23:02:00Z"/>
                <w:rFonts w:ascii="Calibri" w:eastAsia="Times New Roman" w:hAnsi="Calibri" w:cs="Times New Roman"/>
                <w:color w:val="000000"/>
                <w:sz w:val="22"/>
                <w:lang w:eastAsia="ja-JP"/>
              </w:rPr>
            </w:pPr>
            <w:ins w:id="3866" w:author="giangnhhse60606" w:date="2014-03-14T23:09:00Z">
              <w:r w:rsidRPr="00343DA9">
                <w:rPr>
                  <w:rFonts w:ascii="Calibri" w:eastAsia="Times New Roman" w:hAnsi="Calibri" w:cs="Times New Roman"/>
                  <w:color w:val="000000"/>
                  <w:sz w:val="22"/>
                  <w:lang w:eastAsia="ja-JP"/>
                </w:rPr>
                <w:t>Test creating a reservation with rival username is not existed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C0A12" w:rsidRPr="006C0A12" w:rsidRDefault="006C0A12" w:rsidP="006C0A12">
            <w:pPr>
              <w:spacing w:after="0" w:line="240" w:lineRule="auto"/>
              <w:rPr>
                <w:ins w:id="3867" w:author="giangnhhse60606" w:date="2014-03-14T23:10:00Z"/>
                <w:rFonts w:ascii="Calibri" w:eastAsia="Times New Roman" w:hAnsi="Calibri" w:cs="Times New Roman"/>
                <w:color w:val="000000"/>
                <w:sz w:val="22"/>
                <w:lang w:eastAsia="ja-JP"/>
              </w:rPr>
            </w:pPr>
            <w:ins w:id="3868" w:author="giangnhhse60606" w:date="2014-03-14T23:10:00Z">
              <w:r w:rsidRPr="006C0A12">
                <w:rPr>
                  <w:rFonts w:ascii="Calibri" w:eastAsia="Times New Roman" w:hAnsi="Calibri" w:cs="Times New Roman"/>
                  <w:color w:val="000000"/>
                  <w:sz w:val="22"/>
                  <w:lang w:eastAsia="ja-JP"/>
                </w:rPr>
                <w:t>1. Login the system as Stadium Staff</w:t>
              </w:r>
            </w:ins>
          </w:p>
          <w:p w:rsidR="006C0A12" w:rsidRPr="006C0A12" w:rsidRDefault="006C0A12" w:rsidP="006C0A12">
            <w:pPr>
              <w:spacing w:after="0" w:line="240" w:lineRule="auto"/>
              <w:rPr>
                <w:ins w:id="3869" w:author="giangnhhse60606" w:date="2014-03-14T23:10:00Z"/>
                <w:rFonts w:ascii="Calibri" w:eastAsia="Times New Roman" w:hAnsi="Calibri" w:cs="Times New Roman"/>
                <w:color w:val="000000"/>
                <w:sz w:val="22"/>
                <w:lang w:eastAsia="ja-JP"/>
              </w:rPr>
            </w:pPr>
            <w:ins w:id="3870" w:author="giangnhhse60606" w:date="2014-03-14T23:10:00Z">
              <w:r w:rsidRPr="006C0A12">
                <w:rPr>
                  <w:rFonts w:ascii="Calibri" w:eastAsia="Times New Roman" w:hAnsi="Calibri" w:cs="Times New Roman"/>
                  <w:color w:val="000000"/>
                  <w:sz w:val="22"/>
                  <w:lang w:eastAsia="ja-JP"/>
                </w:rPr>
                <w:t>2. Go to "Quản lý đơn hàng" page</w:t>
              </w:r>
            </w:ins>
          </w:p>
          <w:p w:rsidR="006C0A12" w:rsidRPr="006C0A12" w:rsidRDefault="006C0A12" w:rsidP="006C0A12">
            <w:pPr>
              <w:spacing w:after="0" w:line="240" w:lineRule="auto"/>
              <w:rPr>
                <w:ins w:id="3871" w:author="giangnhhse60606" w:date="2014-03-14T23:10:00Z"/>
                <w:rFonts w:ascii="Calibri" w:eastAsia="Times New Roman" w:hAnsi="Calibri" w:cs="Times New Roman"/>
                <w:color w:val="000000"/>
                <w:sz w:val="22"/>
                <w:lang w:eastAsia="ja-JP"/>
              </w:rPr>
            </w:pPr>
            <w:ins w:id="3872" w:author="giangnhhse60606" w:date="2014-03-14T23:10:00Z">
              <w:r w:rsidRPr="006C0A12">
                <w:rPr>
                  <w:rFonts w:ascii="Calibri" w:eastAsia="Times New Roman" w:hAnsi="Calibri" w:cs="Times New Roman"/>
                  <w:color w:val="000000"/>
                  <w:sz w:val="22"/>
                  <w:lang w:eastAsia="ja-JP"/>
                </w:rPr>
                <w:t>3. Click "Thêm đơn hàng" button</w:t>
              </w:r>
            </w:ins>
          </w:p>
          <w:p w:rsidR="006C0A12" w:rsidRPr="006C0A12" w:rsidRDefault="006C0A12" w:rsidP="006C0A12">
            <w:pPr>
              <w:spacing w:after="0" w:line="240" w:lineRule="auto"/>
              <w:rPr>
                <w:ins w:id="3873" w:author="giangnhhse60606" w:date="2014-03-14T23:10:00Z"/>
                <w:rFonts w:ascii="Calibri" w:eastAsia="Times New Roman" w:hAnsi="Calibri" w:cs="Times New Roman"/>
                <w:color w:val="000000"/>
                <w:sz w:val="22"/>
                <w:lang w:eastAsia="ja-JP"/>
              </w:rPr>
            </w:pPr>
            <w:ins w:id="3874" w:author="giangnhhse60606" w:date="2014-03-14T23:10:00Z">
              <w:r w:rsidRPr="006C0A12">
                <w:rPr>
                  <w:rFonts w:ascii="Calibri" w:eastAsia="Times New Roman" w:hAnsi="Calibri" w:cs="Times New Roman"/>
                  <w:color w:val="000000"/>
                  <w:sz w:val="22"/>
                  <w:lang w:eastAsia="ja-JP"/>
                </w:rPr>
                <w:t>4. Input require information</w:t>
              </w:r>
            </w:ins>
          </w:p>
          <w:p w:rsidR="006C0A12" w:rsidRPr="006C0A12" w:rsidRDefault="006C0A12" w:rsidP="006C0A12">
            <w:pPr>
              <w:spacing w:after="0" w:line="240" w:lineRule="auto"/>
              <w:rPr>
                <w:ins w:id="3875" w:author="giangnhhse60606" w:date="2014-03-14T23:10:00Z"/>
                <w:rFonts w:ascii="Calibri" w:eastAsia="Times New Roman" w:hAnsi="Calibri" w:cs="Times New Roman"/>
                <w:color w:val="000000"/>
                <w:sz w:val="22"/>
                <w:lang w:eastAsia="ja-JP"/>
              </w:rPr>
            </w:pPr>
            <w:ins w:id="3876" w:author="giangnhhse60606" w:date="2014-03-14T23:10:00Z">
              <w:r w:rsidRPr="006C0A12">
                <w:rPr>
                  <w:rFonts w:ascii="Calibri" w:eastAsia="Times New Roman" w:hAnsi="Calibri" w:cs="Times New Roman"/>
                  <w:color w:val="000000"/>
                  <w:sz w:val="22"/>
                  <w:lang w:eastAsia="ja-JP"/>
                </w:rPr>
                <w:t>- Select "1" in "Số sân" field</w:t>
              </w:r>
            </w:ins>
          </w:p>
          <w:p w:rsidR="006C0A12" w:rsidRPr="006C0A12" w:rsidRDefault="006C0A12" w:rsidP="006C0A12">
            <w:pPr>
              <w:spacing w:after="0" w:line="240" w:lineRule="auto"/>
              <w:rPr>
                <w:ins w:id="3877" w:author="giangnhhse60606" w:date="2014-03-14T23:10:00Z"/>
                <w:rFonts w:ascii="Calibri" w:eastAsia="Times New Roman" w:hAnsi="Calibri" w:cs="Times New Roman"/>
                <w:color w:val="000000"/>
                <w:sz w:val="22"/>
                <w:lang w:eastAsia="ja-JP"/>
              </w:rPr>
            </w:pPr>
            <w:ins w:id="3878" w:author="giangnhhse60606" w:date="2014-03-14T23:10:00Z">
              <w:r w:rsidRPr="006C0A12">
                <w:rPr>
                  <w:rFonts w:ascii="Calibri" w:eastAsia="Times New Roman" w:hAnsi="Calibri" w:cs="Times New Roman"/>
                  <w:color w:val="000000"/>
                  <w:sz w:val="22"/>
                  <w:lang w:eastAsia="ja-JP"/>
                </w:rPr>
                <w:t>- Input customer information</w:t>
              </w:r>
            </w:ins>
          </w:p>
          <w:p w:rsidR="006C0A12" w:rsidRPr="006C0A12" w:rsidRDefault="006C0A12" w:rsidP="006C0A12">
            <w:pPr>
              <w:spacing w:after="0" w:line="240" w:lineRule="auto"/>
              <w:rPr>
                <w:ins w:id="3879" w:author="giangnhhse60606" w:date="2014-03-14T23:10:00Z"/>
                <w:rFonts w:ascii="Calibri" w:eastAsia="Times New Roman" w:hAnsi="Calibri" w:cs="Times New Roman"/>
                <w:color w:val="000000"/>
                <w:sz w:val="22"/>
                <w:lang w:eastAsia="ja-JP"/>
              </w:rPr>
            </w:pPr>
            <w:ins w:id="3880" w:author="giangnhhse60606" w:date="2014-03-14T23:10:00Z">
              <w:r w:rsidRPr="006C0A12">
                <w:rPr>
                  <w:rFonts w:ascii="Calibri" w:eastAsia="Times New Roman" w:hAnsi="Calibri" w:cs="Times New Roman"/>
                  <w:color w:val="000000"/>
                  <w:sz w:val="22"/>
                  <w:lang w:eastAsia="ja-JP"/>
                </w:rPr>
                <w:t>+ Input "ABCDEF" into "Tên đầy đủ" field</w:t>
              </w:r>
            </w:ins>
          </w:p>
          <w:p w:rsidR="006C0A12" w:rsidRPr="006C0A12" w:rsidRDefault="006C0A12" w:rsidP="006C0A12">
            <w:pPr>
              <w:spacing w:after="0" w:line="240" w:lineRule="auto"/>
              <w:rPr>
                <w:ins w:id="3881" w:author="giangnhhse60606" w:date="2014-03-14T23:10:00Z"/>
                <w:rFonts w:ascii="Calibri" w:eastAsia="Times New Roman" w:hAnsi="Calibri" w:cs="Times New Roman"/>
                <w:color w:val="000000"/>
                <w:sz w:val="22"/>
                <w:lang w:eastAsia="ja-JP"/>
              </w:rPr>
            </w:pPr>
            <w:ins w:id="3882" w:author="giangnhhse60606" w:date="2014-03-14T23:10:00Z">
              <w:r w:rsidRPr="006C0A12">
                <w:rPr>
                  <w:rFonts w:ascii="Calibri" w:eastAsia="Times New Roman" w:hAnsi="Calibri" w:cs="Times New Roman"/>
                  <w:color w:val="000000"/>
                  <w:sz w:val="22"/>
                  <w:lang w:eastAsia="ja-JP"/>
                </w:rPr>
                <w:t>+ Input "1234567890" into "Số điện thoại" field</w:t>
              </w:r>
            </w:ins>
          </w:p>
          <w:p w:rsidR="006C0A12" w:rsidRPr="006C0A12" w:rsidRDefault="006C0A12" w:rsidP="006C0A12">
            <w:pPr>
              <w:spacing w:after="0" w:line="240" w:lineRule="auto"/>
              <w:rPr>
                <w:ins w:id="3883" w:author="giangnhhse60606" w:date="2014-03-14T23:10:00Z"/>
                <w:rFonts w:ascii="Calibri" w:eastAsia="Times New Roman" w:hAnsi="Calibri" w:cs="Times New Roman"/>
                <w:color w:val="000000"/>
                <w:sz w:val="22"/>
                <w:lang w:eastAsia="ja-JP"/>
              </w:rPr>
            </w:pPr>
            <w:ins w:id="3884" w:author="giangnhhse60606" w:date="2014-03-14T23:10:00Z">
              <w:r w:rsidRPr="006C0A12">
                <w:rPr>
                  <w:rFonts w:ascii="Calibri" w:eastAsia="Times New Roman" w:hAnsi="Calibri" w:cs="Times New Roman"/>
                  <w:color w:val="000000"/>
                  <w:sz w:val="22"/>
                  <w:lang w:eastAsia="ja-JP"/>
                </w:rPr>
                <w:t>+ Input "abcdef@ghi.jk" into "Email" field</w:t>
              </w:r>
            </w:ins>
          </w:p>
          <w:p w:rsidR="006C0A12" w:rsidRPr="006C0A12" w:rsidRDefault="006C0A12" w:rsidP="006C0A12">
            <w:pPr>
              <w:spacing w:after="0" w:line="240" w:lineRule="auto"/>
              <w:rPr>
                <w:ins w:id="3885" w:author="giangnhhse60606" w:date="2014-03-14T23:10:00Z"/>
                <w:rFonts w:ascii="Calibri" w:eastAsia="Times New Roman" w:hAnsi="Calibri" w:cs="Times New Roman"/>
                <w:color w:val="000000"/>
                <w:sz w:val="22"/>
                <w:lang w:eastAsia="ja-JP"/>
              </w:rPr>
            </w:pPr>
            <w:ins w:id="3886" w:author="giangnhhse60606" w:date="2014-03-14T23:10:00Z">
              <w:r w:rsidRPr="006C0A12">
                <w:rPr>
                  <w:rFonts w:ascii="Calibri" w:eastAsia="Times New Roman" w:hAnsi="Calibri" w:cs="Times New Roman"/>
                  <w:color w:val="000000"/>
                  <w:sz w:val="22"/>
                  <w:lang w:eastAsia="ja-JP"/>
                </w:rPr>
                <w:t>- Input "15/03/2014" into "Ngày" field</w:t>
              </w:r>
            </w:ins>
          </w:p>
          <w:p w:rsidR="006C0A12" w:rsidRPr="006C0A12" w:rsidRDefault="006C0A12" w:rsidP="006C0A12">
            <w:pPr>
              <w:spacing w:after="0" w:line="240" w:lineRule="auto"/>
              <w:rPr>
                <w:ins w:id="3887" w:author="giangnhhse60606" w:date="2014-03-14T23:10:00Z"/>
                <w:rFonts w:ascii="Calibri" w:eastAsia="Times New Roman" w:hAnsi="Calibri" w:cs="Times New Roman"/>
                <w:color w:val="000000"/>
                <w:sz w:val="22"/>
                <w:lang w:eastAsia="ja-JP"/>
              </w:rPr>
            </w:pPr>
            <w:ins w:id="3888" w:author="giangnhhse60606" w:date="2014-03-14T23:10:00Z">
              <w:r w:rsidRPr="006C0A12">
                <w:rPr>
                  <w:rFonts w:ascii="Calibri" w:eastAsia="Times New Roman" w:hAnsi="Calibri" w:cs="Times New Roman"/>
                  <w:color w:val="000000"/>
                  <w:sz w:val="22"/>
                  <w:lang w:eastAsia="ja-JP"/>
                </w:rPr>
                <w:t>- Input "16:30" in "Giờ đá bóng" field</w:t>
              </w:r>
            </w:ins>
          </w:p>
          <w:p w:rsidR="006C0A12" w:rsidRPr="006C0A12" w:rsidRDefault="006C0A12" w:rsidP="006C0A12">
            <w:pPr>
              <w:spacing w:after="0" w:line="240" w:lineRule="auto"/>
              <w:rPr>
                <w:ins w:id="3889" w:author="giangnhhse60606" w:date="2014-03-14T23:10:00Z"/>
                <w:rFonts w:ascii="Calibri" w:eastAsia="Times New Roman" w:hAnsi="Calibri" w:cs="Times New Roman"/>
                <w:color w:val="000000"/>
                <w:sz w:val="22"/>
                <w:lang w:eastAsia="ja-JP"/>
              </w:rPr>
            </w:pPr>
            <w:ins w:id="3890" w:author="giangnhhse60606" w:date="2014-03-14T23:10:00Z">
              <w:r w:rsidRPr="006C0A12">
                <w:rPr>
                  <w:rFonts w:ascii="Calibri" w:eastAsia="Times New Roman" w:hAnsi="Calibri" w:cs="Times New Roman"/>
                  <w:color w:val="000000"/>
                  <w:sz w:val="22"/>
                  <w:lang w:eastAsia="ja-JP"/>
                </w:rPr>
                <w:t>- Input "1:30" "Kéo dài" field</w:t>
              </w:r>
            </w:ins>
          </w:p>
          <w:p w:rsidR="006C0A12" w:rsidRPr="006C0A12" w:rsidRDefault="006C0A12" w:rsidP="006C0A12">
            <w:pPr>
              <w:spacing w:after="0" w:line="240" w:lineRule="auto"/>
              <w:rPr>
                <w:ins w:id="3891" w:author="giangnhhse60606" w:date="2014-03-14T23:10:00Z"/>
                <w:rFonts w:ascii="Calibri" w:eastAsia="Times New Roman" w:hAnsi="Calibri" w:cs="Times New Roman"/>
                <w:color w:val="000000"/>
                <w:sz w:val="22"/>
                <w:lang w:eastAsia="ja-JP"/>
              </w:rPr>
            </w:pPr>
            <w:ins w:id="3892" w:author="giangnhhse60606" w:date="2014-03-14T23:10:00Z">
              <w:r w:rsidRPr="006C0A12">
                <w:rPr>
                  <w:rFonts w:ascii="Calibri" w:eastAsia="Times New Roman" w:hAnsi="Calibri" w:cs="Times New Roman"/>
                  <w:color w:val="000000"/>
                  <w:sz w:val="22"/>
                  <w:lang w:eastAsia="ja-JP"/>
                </w:rPr>
                <w:t>- Check "Đối thủ" checkbox</w:t>
              </w:r>
            </w:ins>
          </w:p>
          <w:p w:rsidR="006C0A12" w:rsidRPr="006C0A12" w:rsidRDefault="006C0A12" w:rsidP="006C0A12">
            <w:pPr>
              <w:spacing w:after="0" w:line="240" w:lineRule="auto"/>
              <w:rPr>
                <w:ins w:id="3893" w:author="giangnhhse60606" w:date="2014-03-14T23:10:00Z"/>
                <w:rFonts w:ascii="Calibri" w:eastAsia="Times New Roman" w:hAnsi="Calibri" w:cs="Times New Roman"/>
                <w:color w:val="000000"/>
                <w:sz w:val="22"/>
                <w:lang w:eastAsia="ja-JP"/>
              </w:rPr>
            </w:pPr>
            <w:ins w:id="3894" w:author="giangnhhse60606" w:date="2014-03-14T23:10:00Z">
              <w:r w:rsidRPr="006C0A12">
                <w:rPr>
                  <w:rFonts w:ascii="Calibri" w:eastAsia="Times New Roman" w:hAnsi="Calibri" w:cs="Times New Roman"/>
                  <w:color w:val="000000"/>
                  <w:sz w:val="22"/>
                  <w:lang w:eastAsia="ja-JP"/>
                </w:rPr>
                <w:t>- Input rival information</w:t>
              </w:r>
            </w:ins>
          </w:p>
          <w:p w:rsidR="006C0A12" w:rsidRPr="006C0A12" w:rsidRDefault="006C0A12" w:rsidP="006C0A12">
            <w:pPr>
              <w:spacing w:after="0" w:line="240" w:lineRule="auto"/>
              <w:rPr>
                <w:ins w:id="3895" w:author="giangnhhse60606" w:date="2014-03-14T23:10:00Z"/>
                <w:rFonts w:ascii="Calibri" w:eastAsia="Times New Roman" w:hAnsi="Calibri" w:cs="Times New Roman"/>
                <w:color w:val="000000"/>
                <w:sz w:val="22"/>
                <w:lang w:eastAsia="ja-JP"/>
              </w:rPr>
            </w:pPr>
            <w:ins w:id="3896" w:author="giangnhhse60606" w:date="2014-03-14T23:10:00Z">
              <w:r w:rsidRPr="006C0A12">
                <w:rPr>
                  <w:rFonts w:ascii="Calibri" w:eastAsia="Times New Roman" w:hAnsi="Calibri" w:cs="Times New Roman"/>
                  <w:color w:val="000000"/>
                  <w:sz w:val="22"/>
                  <w:lang w:eastAsia="ja-JP"/>
                </w:rPr>
                <w:t>+ Input "aaaaaa" into "Đối thủ" field</w:t>
              </w:r>
            </w:ins>
          </w:p>
          <w:p w:rsidR="006C0A12" w:rsidRPr="006C0A12" w:rsidRDefault="006C0A12" w:rsidP="006C0A12">
            <w:pPr>
              <w:spacing w:after="0" w:line="240" w:lineRule="auto"/>
              <w:rPr>
                <w:ins w:id="3897" w:author="giangnhhse60606" w:date="2014-03-14T23:10:00Z"/>
                <w:rFonts w:ascii="Calibri" w:eastAsia="Times New Roman" w:hAnsi="Calibri" w:cs="Times New Roman"/>
                <w:color w:val="000000"/>
                <w:sz w:val="22"/>
                <w:lang w:eastAsia="ja-JP"/>
              </w:rPr>
            </w:pPr>
            <w:ins w:id="3898" w:author="giangnhhse60606" w:date="2014-03-14T23:10:00Z">
              <w:r w:rsidRPr="006C0A12">
                <w:rPr>
                  <w:rFonts w:ascii="Calibri" w:eastAsia="Times New Roman" w:hAnsi="Calibri" w:cs="Times New Roman"/>
                  <w:color w:val="000000"/>
                  <w:sz w:val="22"/>
                  <w:lang w:eastAsia="ja-JP"/>
                </w:rPr>
                <w:t>+ Input "ABC123" into "Tên đầy đủ" field</w:t>
              </w:r>
            </w:ins>
          </w:p>
          <w:p w:rsidR="006C0A12" w:rsidRPr="006C0A12" w:rsidRDefault="006C0A12" w:rsidP="006C0A12">
            <w:pPr>
              <w:spacing w:after="0" w:line="240" w:lineRule="auto"/>
              <w:rPr>
                <w:ins w:id="3899" w:author="giangnhhse60606" w:date="2014-03-14T23:10:00Z"/>
                <w:rFonts w:ascii="Calibri" w:eastAsia="Times New Roman" w:hAnsi="Calibri" w:cs="Times New Roman"/>
                <w:color w:val="000000"/>
                <w:sz w:val="22"/>
                <w:lang w:eastAsia="ja-JP"/>
              </w:rPr>
            </w:pPr>
            <w:ins w:id="3900" w:author="giangnhhse60606" w:date="2014-03-14T23:10:00Z">
              <w:r w:rsidRPr="006C0A12">
                <w:rPr>
                  <w:rFonts w:ascii="Calibri" w:eastAsia="Times New Roman" w:hAnsi="Calibri" w:cs="Times New Roman"/>
                  <w:color w:val="000000"/>
                  <w:sz w:val="22"/>
                  <w:lang w:eastAsia="ja-JP"/>
                </w:rPr>
                <w:t>+ Input "123456789" into "Số điện thoại" field</w:t>
              </w:r>
            </w:ins>
          </w:p>
          <w:p w:rsidR="006C0A12" w:rsidRPr="006C0A12" w:rsidRDefault="006C0A12" w:rsidP="006C0A12">
            <w:pPr>
              <w:spacing w:after="0" w:line="240" w:lineRule="auto"/>
              <w:rPr>
                <w:ins w:id="3901" w:author="giangnhhse60606" w:date="2014-03-14T23:10:00Z"/>
                <w:rFonts w:ascii="Calibri" w:eastAsia="Times New Roman" w:hAnsi="Calibri" w:cs="Times New Roman"/>
                <w:color w:val="000000"/>
                <w:sz w:val="22"/>
                <w:lang w:eastAsia="ja-JP"/>
              </w:rPr>
            </w:pPr>
            <w:ins w:id="3902" w:author="giangnhhse60606" w:date="2014-03-14T23:10:00Z">
              <w:r w:rsidRPr="006C0A12">
                <w:rPr>
                  <w:rFonts w:ascii="Calibri" w:eastAsia="Times New Roman" w:hAnsi="Calibri" w:cs="Times New Roman"/>
                  <w:color w:val="000000"/>
                  <w:sz w:val="22"/>
                  <w:lang w:eastAsia="ja-JP"/>
                </w:rPr>
                <w:t>+ Input "abc123@def.ghi" into "Email" field</w:t>
              </w:r>
            </w:ins>
          </w:p>
          <w:p w:rsidR="000715FE" w:rsidRPr="00A27AAD" w:rsidRDefault="006C0A12" w:rsidP="006C0A12">
            <w:pPr>
              <w:spacing w:after="0" w:line="240" w:lineRule="auto"/>
              <w:rPr>
                <w:ins w:id="3903" w:author="giangnhhse60606" w:date="2014-03-14T23:02:00Z"/>
                <w:rFonts w:ascii="Calibri" w:eastAsia="Times New Roman" w:hAnsi="Calibri" w:cs="Times New Roman"/>
                <w:color w:val="000000"/>
                <w:sz w:val="22"/>
                <w:lang w:eastAsia="ja-JP"/>
              </w:rPr>
            </w:pPr>
            <w:ins w:id="3904" w:author="giangnhhse60606" w:date="2014-03-14T23:10:00Z">
              <w:r w:rsidRPr="006C0A12">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6C0A12" w:rsidRPr="006C0A12" w:rsidRDefault="006C0A12" w:rsidP="006C0A12">
            <w:pPr>
              <w:spacing w:after="0" w:line="240" w:lineRule="auto"/>
              <w:rPr>
                <w:ins w:id="3905" w:author="giangnhhse60606" w:date="2014-03-14T23:10:00Z"/>
                <w:rFonts w:ascii="Calibri" w:eastAsia="Times New Roman" w:hAnsi="Calibri" w:cs="Times New Roman"/>
                <w:color w:val="000000"/>
                <w:sz w:val="22"/>
                <w:lang w:eastAsia="ja-JP"/>
              </w:rPr>
            </w:pPr>
            <w:ins w:id="3906" w:author="giangnhhse60606" w:date="2014-03-14T23:10:00Z">
              <w:r w:rsidRPr="006C0A12">
                <w:rPr>
                  <w:rFonts w:ascii="Calibri" w:eastAsia="Times New Roman" w:hAnsi="Calibri" w:cs="Times New Roman"/>
                  <w:color w:val="000000"/>
                  <w:sz w:val="22"/>
                  <w:lang w:eastAsia="ja-JP"/>
                </w:rPr>
                <w:t>Error message will be displayed:</w:t>
              </w:r>
            </w:ins>
          </w:p>
          <w:p w:rsidR="000715FE" w:rsidRPr="00A27AAD" w:rsidRDefault="006C0A12" w:rsidP="006C0A12">
            <w:pPr>
              <w:spacing w:after="0" w:line="240" w:lineRule="auto"/>
              <w:rPr>
                <w:ins w:id="3907" w:author="giangnhhse60606" w:date="2014-03-14T23:02:00Z"/>
                <w:rFonts w:ascii="Calibri" w:eastAsia="Times New Roman" w:hAnsi="Calibri" w:cs="Times New Roman"/>
                <w:color w:val="000000"/>
                <w:sz w:val="22"/>
                <w:lang w:eastAsia="ja-JP"/>
              </w:rPr>
            </w:pPr>
            <w:ins w:id="3908" w:author="giangnhhse60606" w:date="2014-03-14T23:10:00Z">
              <w:r w:rsidRPr="006C0A12">
                <w:rPr>
                  <w:rFonts w:ascii="Calibri" w:eastAsia="Times New Roman" w:hAnsi="Calibri" w:cs="Times New Roman"/>
                  <w:color w:val="000000"/>
                  <w:sz w:val="22"/>
                  <w:lang w:eastAsia="ja-JP"/>
                </w:rPr>
                <w:t>- "Tên đối thủ không tồn tại".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909" w:author="giangnhhse60606" w:date="2014-03-14T23:02:00Z"/>
                <w:rFonts w:ascii="Calibri" w:eastAsia="Times New Roman" w:hAnsi="Calibri" w:cs="Times New Roman"/>
                <w:color w:val="000000"/>
                <w:sz w:val="22"/>
                <w:lang w:eastAsia="ja-JP"/>
              </w:rPr>
            </w:pPr>
            <w:ins w:id="3910"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911"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912"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913" w:author="giangnhhse60606" w:date="2014-03-14T23:02:00Z"/>
                <w:rFonts w:ascii="Calibri" w:eastAsia="Times New Roman" w:hAnsi="Calibri" w:cs="Times New Roman"/>
                <w:color w:val="000000"/>
                <w:sz w:val="22"/>
                <w:lang w:eastAsia="ja-JP"/>
              </w:rPr>
            </w:pPr>
            <w:ins w:id="3914" w:author="giangnhhse60606" w:date="2014-03-14T23:02:00Z">
              <w:r>
                <w:rPr>
                  <w:rFonts w:ascii="Calibri" w:eastAsia="Times New Roman" w:hAnsi="Calibri" w:cs="Times New Roman"/>
                  <w:color w:val="000000"/>
                  <w:sz w:val="22"/>
                  <w:lang w:eastAsia="ja-JP"/>
                </w:rPr>
                <w:t>TC_</w:t>
              </w:r>
            </w:ins>
            <w:ins w:id="3915" w:author="giangnhhse60606" w:date="2014-03-14T23:10:00Z">
              <w:r w:rsidR="00E22616">
                <w:rPr>
                  <w:rFonts w:ascii="Calibri" w:eastAsia="Times New Roman" w:hAnsi="Calibri" w:cs="Times New Roman"/>
                  <w:color w:val="000000"/>
                  <w:sz w:val="22"/>
                  <w:lang w:eastAsia="ja-JP"/>
                </w:rPr>
                <w:t>82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A27AAD" w:rsidRDefault="00E22616" w:rsidP="00095DE4">
            <w:pPr>
              <w:spacing w:after="0" w:line="240" w:lineRule="auto"/>
              <w:rPr>
                <w:ins w:id="3916" w:author="giangnhhse60606" w:date="2014-03-14T23:02:00Z"/>
                <w:rFonts w:ascii="Calibri" w:eastAsia="Times New Roman" w:hAnsi="Calibri" w:cs="Times New Roman"/>
                <w:color w:val="000000"/>
                <w:sz w:val="22"/>
                <w:lang w:eastAsia="ja-JP"/>
              </w:rPr>
            </w:pPr>
            <w:ins w:id="3917" w:author="giangnhhse60606" w:date="2014-03-14T23:10:00Z">
              <w:r w:rsidRPr="00E22616">
                <w:rPr>
                  <w:rFonts w:ascii="Calibri" w:eastAsia="Times New Roman" w:hAnsi="Calibri" w:cs="Times New Roman"/>
                  <w:color w:val="000000"/>
                  <w:sz w:val="22"/>
                  <w:lang w:eastAsia="ja-JP"/>
                </w:rPr>
                <w:t>Test creating a reservation with blank rival username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22AE8" w:rsidRPr="00C22AE8" w:rsidRDefault="00C22AE8" w:rsidP="00C22AE8">
            <w:pPr>
              <w:spacing w:after="0" w:line="240" w:lineRule="auto"/>
              <w:rPr>
                <w:ins w:id="3918" w:author="giangnhhse60606" w:date="2014-03-14T23:10:00Z"/>
                <w:rFonts w:ascii="Calibri" w:eastAsia="Times New Roman" w:hAnsi="Calibri" w:cs="Times New Roman"/>
                <w:color w:val="000000"/>
                <w:sz w:val="22"/>
                <w:lang w:eastAsia="ja-JP"/>
              </w:rPr>
            </w:pPr>
            <w:ins w:id="3919" w:author="giangnhhse60606" w:date="2014-03-14T23:10:00Z">
              <w:r w:rsidRPr="00C22AE8">
                <w:rPr>
                  <w:rFonts w:ascii="Calibri" w:eastAsia="Times New Roman" w:hAnsi="Calibri" w:cs="Times New Roman"/>
                  <w:color w:val="000000"/>
                  <w:sz w:val="22"/>
                  <w:lang w:eastAsia="ja-JP"/>
                </w:rPr>
                <w:t>1. Login the system as Stadium Staff</w:t>
              </w:r>
            </w:ins>
          </w:p>
          <w:p w:rsidR="00C22AE8" w:rsidRPr="00C22AE8" w:rsidRDefault="00C22AE8" w:rsidP="00C22AE8">
            <w:pPr>
              <w:spacing w:after="0" w:line="240" w:lineRule="auto"/>
              <w:rPr>
                <w:ins w:id="3920" w:author="giangnhhse60606" w:date="2014-03-14T23:10:00Z"/>
                <w:rFonts w:ascii="Calibri" w:eastAsia="Times New Roman" w:hAnsi="Calibri" w:cs="Times New Roman"/>
                <w:color w:val="000000"/>
                <w:sz w:val="22"/>
                <w:lang w:eastAsia="ja-JP"/>
              </w:rPr>
            </w:pPr>
            <w:ins w:id="3921" w:author="giangnhhse60606" w:date="2014-03-14T23:10:00Z">
              <w:r w:rsidRPr="00C22AE8">
                <w:rPr>
                  <w:rFonts w:ascii="Calibri" w:eastAsia="Times New Roman" w:hAnsi="Calibri" w:cs="Times New Roman"/>
                  <w:color w:val="000000"/>
                  <w:sz w:val="22"/>
                  <w:lang w:eastAsia="ja-JP"/>
                </w:rPr>
                <w:t>2. Go to "Quản lý đơn hàng" page</w:t>
              </w:r>
            </w:ins>
          </w:p>
          <w:p w:rsidR="00C22AE8" w:rsidRPr="00C22AE8" w:rsidRDefault="00C22AE8" w:rsidP="00C22AE8">
            <w:pPr>
              <w:spacing w:after="0" w:line="240" w:lineRule="auto"/>
              <w:rPr>
                <w:ins w:id="3922" w:author="giangnhhse60606" w:date="2014-03-14T23:10:00Z"/>
                <w:rFonts w:ascii="Calibri" w:eastAsia="Times New Roman" w:hAnsi="Calibri" w:cs="Times New Roman"/>
                <w:color w:val="000000"/>
                <w:sz w:val="22"/>
                <w:lang w:eastAsia="ja-JP"/>
              </w:rPr>
            </w:pPr>
            <w:ins w:id="3923" w:author="giangnhhse60606" w:date="2014-03-14T23:10:00Z">
              <w:r w:rsidRPr="00C22AE8">
                <w:rPr>
                  <w:rFonts w:ascii="Calibri" w:eastAsia="Times New Roman" w:hAnsi="Calibri" w:cs="Times New Roman"/>
                  <w:color w:val="000000"/>
                  <w:sz w:val="22"/>
                  <w:lang w:eastAsia="ja-JP"/>
                </w:rPr>
                <w:t>3. Click "Thêm đơn hàng" button</w:t>
              </w:r>
            </w:ins>
          </w:p>
          <w:p w:rsidR="00C22AE8" w:rsidRPr="00C22AE8" w:rsidRDefault="00C22AE8" w:rsidP="00C22AE8">
            <w:pPr>
              <w:spacing w:after="0" w:line="240" w:lineRule="auto"/>
              <w:rPr>
                <w:ins w:id="3924" w:author="giangnhhse60606" w:date="2014-03-14T23:10:00Z"/>
                <w:rFonts w:ascii="Calibri" w:eastAsia="Times New Roman" w:hAnsi="Calibri" w:cs="Times New Roman"/>
                <w:color w:val="000000"/>
                <w:sz w:val="22"/>
                <w:lang w:eastAsia="ja-JP"/>
              </w:rPr>
            </w:pPr>
            <w:ins w:id="3925" w:author="giangnhhse60606" w:date="2014-03-14T23:10:00Z">
              <w:r w:rsidRPr="00C22AE8">
                <w:rPr>
                  <w:rFonts w:ascii="Calibri" w:eastAsia="Times New Roman" w:hAnsi="Calibri" w:cs="Times New Roman"/>
                  <w:color w:val="000000"/>
                  <w:sz w:val="22"/>
                  <w:lang w:eastAsia="ja-JP"/>
                </w:rPr>
                <w:t>4. Input require information</w:t>
              </w:r>
            </w:ins>
          </w:p>
          <w:p w:rsidR="00C22AE8" w:rsidRPr="00C22AE8" w:rsidRDefault="00C22AE8" w:rsidP="00C22AE8">
            <w:pPr>
              <w:spacing w:after="0" w:line="240" w:lineRule="auto"/>
              <w:rPr>
                <w:ins w:id="3926" w:author="giangnhhse60606" w:date="2014-03-14T23:10:00Z"/>
                <w:rFonts w:ascii="Calibri" w:eastAsia="Times New Roman" w:hAnsi="Calibri" w:cs="Times New Roman"/>
                <w:color w:val="000000"/>
                <w:sz w:val="22"/>
                <w:lang w:eastAsia="ja-JP"/>
              </w:rPr>
            </w:pPr>
            <w:ins w:id="3927" w:author="giangnhhse60606" w:date="2014-03-14T23:10:00Z">
              <w:r w:rsidRPr="00C22AE8">
                <w:rPr>
                  <w:rFonts w:ascii="Calibri" w:eastAsia="Times New Roman" w:hAnsi="Calibri" w:cs="Times New Roman"/>
                  <w:color w:val="000000"/>
                  <w:sz w:val="22"/>
                  <w:lang w:eastAsia="ja-JP"/>
                </w:rPr>
                <w:t>- Select "1" in "Số sân" field</w:t>
              </w:r>
            </w:ins>
          </w:p>
          <w:p w:rsidR="00C22AE8" w:rsidRPr="00C22AE8" w:rsidRDefault="00C22AE8" w:rsidP="00C22AE8">
            <w:pPr>
              <w:spacing w:after="0" w:line="240" w:lineRule="auto"/>
              <w:rPr>
                <w:ins w:id="3928" w:author="giangnhhse60606" w:date="2014-03-14T23:10:00Z"/>
                <w:rFonts w:ascii="Calibri" w:eastAsia="Times New Roman" w:hAnsi="Calibri" w:cs="Times New Roman"/>
                <w:color w:val="000000"/>
                <w:sz w:val="22"/>
                <w:lang w:eastAsia="ja-JP"/>
              </w:rPr>
            </w:pPr>
            <w:ins w:id="3929" w:author="giangnhhse60606" w:date="2014-03-14T23:10:00Z">
              <w:r w:rsidRPr="00C22AE8">
                <w:rPr>
                  <w:rFonts w:ascii="Calibri" w:eastAsia="Times New Roman" w:hAnsi="Calibri" w:cs="Times New Roman"/>
                  <w:color w:val="000000"/>
                  <w:sz w:val="22"/>
                  <w:lang w:eastAsia="ja-JP"/>
                </w:rPr>
                <w:t>- Input customer information</w:t>
              </w:r>
            </w:ins>
          </w:p>
          <w:p w:rsidR="00C22AE8" w:rsidRPr="00C22AE8" w:rsidRDefault="00C22AE8" w:rsidP="00C22AE8">
            <w:pPr>
              <w:spacing w:after="0" w:line="240" w:lineRule="auto"/>
              <w:rPr>
                <w:ins w:id="3930" w:author="giangnhhse60606" w:date="2014-03-14T23:10:00Z"/>
                <w:rFonts w:ascii="Calibri" w:eastAsia="Times New Roman" w:hAnsi="Calibri" w:cs="Times New Roman"/>
                <w:color w:val="000000"/>
                <w:sz w:val="22"/>
                <w:lang w:eastAsia="ja-JP"/>
              </w:rPr>
            </w:pPr>
            <w:ins w:id="3931" w:author="giangnhhse60606" w:date="2014-03-14T23:10:00Z">
              <w:r w:rsidRPr="00C22AE8">
                <w:rPr>
                  <w:rFonts w:ascii="Calibri" w:eastAsia="Times New Roman" w:hAnsi="Calibri" w:cs="Times New Roman"/>
                  <w:color w:val="000000"/>
                  <w:sz w:val="22"/>
                  <w:lang w:eastAsia="ja-JP"/>
                </w:rPr>
                <w:t>+ Input "ABCDEF" into "Tên đầy đủ" field</w:t>
              </w:r>
            </w:ins>
          </w:p>
          <w:p w:rsidR="00C22AE8" w:rsidRPr="00C22AE8" w:rsidRDefault="00C22AE8" w:rsidP="00C22AE8">
            <w:pPr>
              <w:spacing w:after="0" w:line="240" w:lineRule="auto"/>
              <w:rPr>
                <w:ins w:id="3932" w:author="giangnhhse60606" w:date="2014-03-14T23:10:00Z"/>
                <w:rFonts w:ascii="Calibri" w:eastAsia="Times New Roman" w:hAnsi="Calibri" w:cs="Times New Roman"/>
                <w:color w:val="000000"/>
                <w:sz w:val="22"/>
                <w:lang w:eastAsia="ja-JP"/>
              </w:rPr>
            </w:pPr>
            <w:ins w:id="3933" w:author="giangnhhse60606" w:date="2014-03-14T23:10:00Z">
              <w:r w:rsidRPr="00C22AE8">
                <w:rPr>
                  <w:rFonts w:ascii="Calibri" w:eastAsia="Times New Roman" w:hAnsi="Calibri" w:cs="Times New Roman"/>
                  <w:color w:val="000000"/>
                  <w:sz w:val="22"/>
                  <w:lang w:eastAsia="ja-JP"/>
                </w:rPr>
                <w:t>+ Input "1234567890" into "Số điện thoại" field</w:t>
              </w:r>
            </w:ins>
          </w:p>
          <w:p w:rsidR="00C22AE8" w:rsidRPr="00C22AE8" w:rsidRDefault="00C22AE8" w:rsidP="00C22AE8">
            <w:pPr>
              <w:spacing w:after="0" w:line="240" w:lineRule="auto"/>
              <w:rPr>
                <w:ins w:id="3934" w:author="giangnhhse60606" w:date="2014-03-14T23:10:00Z"/>
                <w:rFonts w:ascii="Calibri" w:eastAsia="Times New Roman" w:hAnsi="Calibri" w:cs="Times New Roman"/>
                <w:color w:val="000000"/>
                <w:sz w:val="22"/>
                <w:lang w:eastAsia="ja-JP"/>
              </w:rPr>
            </w:pPr>
            <w:ins w:id="3935" w:author="giangnhhse60606" w:date="2014-03-14T23:10:00Z">
              <w:r w:rsidRPr="00C22AE8">
                <w:rPr>
                  <w:rFonts w:ascii="Calibri" w:eastAsia="Times New Roman" w:hAnsi="Calibri" w:cs="Times New Roman"/>
                  <w:color w:val="000000"/>
                  <w:sz w:val="22"/>
                  <w:lang w:eastAsia="ja-JP"/>
                </w:rPr>
                <w:t>+ Input "abcdef@ghi.jk" into "Email" field</w:t>
              </w:r>
            </w:ins>
          </w:p>
          <w:p w:rsidR="00C22AE8" w:rsidRPr="00C22AE8" w:rsidRDefault="00C22AE8" w:rsidP="00C22AE8">
            <w:pPr>
              <w:spacing w:after="0" w:line="240" w:lineRule="auto"/>
              <w:rPr>
                <w:ins w:id="3936" w:author="giangnhhse60606" w:date="2014-03-14T23:10:00Z"/>
                <w:rFonts w:ascii="Calibri" w:eastAsia="Times New Roman" w:hAnsi="Calibri" w:cs="Times New Roman"/>
                <w:color w:val="000000"/>
                <w:sz w:val="22"/>
                <w:lang w:eastAsia="ja-JP"/>
              </w:rPr>
            </w:pPr>
            <w:ins w:id="3937" w:author="giangnhhse60606" w:date="2014-03-14T23:10:00Z">
              <w:r w:rsidRPr="00C22AE8">
                <w:rPr>
                  <w:rFonts w:ascii="Calibri" w:eastAsia="Times New Roman" w:hAnsi="Calibri" w:cs="Times New Roman"/>
                  <w:color w:val="000000"/>
                  <w:sz w:val="22"/>
                  <w:lang w:eastAsia="ja-JP"/>
                </w:rPr>
                <w:t>- Input "15/03/2014" into "Ngày" field</w:t>
              </w:r>
            </w:ins>
          </w:p>
          <w:p w:rsidR="00C22AE8" w:rsidRPr="00C22AE8" w:rsidRDefault="00C22AE8" w:rsidP="00C22AE8">
            <w:pPr>
              <w:spacing w:after="0" w:line="240" w:lineRule="auto"/>
              <w:rPr>
                <w:ins w:id="3938" w:author="giangnhhse60606" w:date="2014-03-14T23:10:00Z"/>
                <w:rFonts w:ascii="Calibri" w:eastAsia="Times New Roman" w:hAnsi="Calibri" w:cs="Times New Roman"/>
                <w:color w:val="000000"/>
                <w:sz w:val="22"/>
                <w:lang w:eastAsia="ja-JP"/>
              </w:rPr>
            </w:pPr>
            <w:ins w:id="3939" w:author="giangnhhse60606" w:date="2014-03-14T23:10:00Z">
              <w:r w:rsidRPr="00C22AE8">
                <w:rPr>
                  <w:rFonts w:ascii="Calibri" w:eastAsia="Times New Roman" w:hAnsi="Calibri" w:cs="Times New Roman"/>
                  <w:color w:val="000000"/>
                  <w:sz w:val="22"/>
                  <w:lang w:eastAsia="ja-JP"/>
                </w:rPr>
                <w:t>- Input "19:00" in "Giờ đá bóng" field</w:t>
              </w:r>
            </w:ins>
          </w:p>
          <w:p w:rsidR="00C22AE8" w:rsidRPr="00C22AE8" w:rsidRDefault="00C22AE8" w:rsidP="00C22AE8">
            <w:pPr>
              <w:spacing w:after="0" w:line="240" w:lineRule="auto"/>
              <w:rPr>
                <w:ins w:id="3940" w:author="giangnhhse60606" w:date="2014-03-14T23:10:00Z"/>
                <w:rFonts w:ascii="Calibri" w:eastAsia="Times New Roman" w:hAnsi="Calibri" w:cs="Times New Roman"/>
                <w:color w:val="000000"/>
                <w:sz w:val="22"/>
                <w:lang w:eastAsia="ja-JP"/>
              </w:rPr>
            </w:pPr>
            <w:ins w:id="3941" w:author="giangnhhse60606" w:date="2014-03-14T23:10:00Z">
              <w:r w:rsidRPr="00C22AE8">
                <w:rPr>
                  <w:rFonts w:ascii="Calibri" w:eastAsia="Times New Roman" w:hAnsi="Calibri" w:cs="Times New Roman"/>
                  <w:color w:val="000000"/>
                  <w:sz w:val="22"/>
                  <w:lang w:eastAsia="ja-JP"/>
                </w:rPr>
                <w:t>- Input "1:30" "Kéo dài" field</w:t>
              </w:r>
            </w:ins>
          </w:p>
          <w:p w:rsidR="00C22AE8" w:rsidRPr="00C22AE8" w:rsidRDefault="00C22AE8" w:rsidP="00C22AE8">
            <w:pPr>
              <w:spacing w:after="0" w:line="240" w:lineRule="auto"/>
              <w:rPr>
                <w:ins w:id="3942" w:author="giangnhhse60606" w:date="2014-03-14T23:10:00Z"/>
                <w:rFonts w:ascii="Calibri" w:eastAsia="Times New Roman" w:hAnsi="Calibri" w:cs="Times New Roman"/>
                <w:color w:val="000000"/>
                <w:sz w:val="22"/>
                <w:lang w:eastAsia="ja-JP"/>
              </w:rPr>
            </w:pPr>
            <w:ins w:id="3943" w:author="giangnhhse60606" w:date="2014-03-14T23:10:00Z">
              <w:r w:rsidRPr="00C22AE8">
                <w:rPr>
                  <w:rFonts w:ascii="Calibri" w:eastAsia="Times New Roman" w:hAnsi="Calibri" w:cs="Times New Roman"/>
                  <w:color w:val="000000"/>
                  <w:sz w:val="22"/>
                  <w:lang w:eastAsia="ja-JP"/>
                </w:rPr>
                <w:t>- Check "Đối thủ" checkbox</w:t>
              </w:r>
            </w:ins>
          </w:p>
          <w:p w:rsidR="00C22AE8" w:rsidRPr="00C22AE8" w:rsidRDefault="00C22AE8" w:rsidP="00C22AE8">
            <w:pPr>
              <w:spacing w:after="0" w:line="240" w:lineRule="auto"/>
              <w:rPr>
                <w:ins w:id="3944" w:author="giangnhhse60606" w:date="2014-03-14T23:10:00Z"/>
                <w:rFonts w:ascii="Calibri" w:eastAsia="Times New Roman" w:hAnsi="Calibri" w:cs="Times New Roman"/>
                <w:color w:val="000000"/>
                <w:sz w:val="22"/>
                <w:lang w:eastAsia="ja-JP"/>
              </w:rPr>
            </w:pPr>
            <w:ins w:id="3945" w:author="giangnhhse60606" w:date="2014-03-14T23:10:00Z">
              <w:r w:rsidRPr="00C22AE8">
                <w:rPr>
                  <w:rFonts w:ascii="Calibri" w:eastAsia="Times New Roman" w:hAnsi="Calibri" w:cs="Times New Roman"/>
                  <w:color w:val="000000"/>
                  <w:sz w:val="22"/>
                  <w:lang w:eastAsia="ja-JP"/>
                </w:rPr>
                <w:t>- Input rival information</w:t>
              </w:r>
            </w:ins>
          </w:p>
          <w:p w:rsidR="00C22AE8" w:rsidRPr="00C22AE8" w:rsidRDefault="00C22AE8" w:rsidP="00C22AE8">
            <w:pPr>
              <w:spacing w:after="0" w:line="240" w:lineRule="auto"/>
              <w:rPr>
                <w:ins w:id="3946" w:author="giangnhhse60606" w:date="2014-03-14T23:10:00Z"/>
                <w:rFonts w:ascii="Calibri" w:eastAsia="Times New Roman" w:hAnsi="Calibri" w:cs="Times New Roman"/>
                <w:color w:val="000000"/>
                <w:sz w:val="22"/>
                <w:lang w:eastAsia="ja-JP"/>
              </w:rPr>
            </w:pPr>
            <w:ins w:id="3947" w:author="giangnhhse60606" w:date="2014-03-14T23:10:00Z">
              <w:r w:rsidRPr="00C22AE8">
                <w:rPr>
                  <w:rFonts w:ascii="Calibri" w:eastAsia="Times New Roman" w:hAnsi="Calibri" w:cs="Times New Roman"/>
                  <w:color w:val="000000"/>
                  <w:sz w:val="22"/>
                  <w:lang w:eastAsia="ja-JP"/>
                </w:rPr>
                <w:t>+ Input "ABC123" into "Tên đầy đủ" field</w:t>
              </w:r>
            </w:ins>
          </w:p>
          <w:p w:rsidR="00C22AE8" w:rsidRPr="00C22AE8" w:rsidRDefault="00C22AE8" w:rsidP="00C22AE8">
            <w:pPr>
              <w:spacing w:after="0" w:line="240" w:lineRule="auto"/>
              <w:rPr>
                <w:ins w:id="3948" w:author="giangnhhse60606" w:date="2014-03-14T23:10:00Z"/>
                <w:rFonts w:ascii="Calibri" w:eastAsia="Times New Roman" w:hAnsi="Calibri" w:cs="Times New Roman"/>
                <w:color w:val="000000"/>
                <w:sz w:val="22"/>
                <w:lang w:eastAsia="ja-JP"/>
              </w:rPr>
            </w:pPr>
            <w:ins w:id="3949" w:author="giangnhhse60606" w:date="2014-03-14T23:10:00Z">
              <w:r w:rsidRPr="00C22AE8">
                <w:rPr>
                  <w:rFonts w:ascii="Calibri" w:eastAsia="Times New Roman" w:hAnsi="Calibri" w:cs="Times New Roman"/>
                  <w:color w:val="000000"/>
                  <w:sz w:val="22"/>
                  <w:lang w:eastAsia="ja-JP"/>
                </w:rPr>
                <w:t>+ Input "123456789" into "Số điện thoại" field</w:t>
              </w:r>
            </w:ins>
          </w:p>
          <w:p w:rsidR="00C22AE8" w:rsidRPr="00C22AE8" w:rsidRDefault="00C22AE8" w:rsidP="00C22AE8">
            <w:pPr>
              <w:spacing w:after="0" w:line="240" w:lineRule="auto"/>
              <w:rPr>
                <w:ins w:id="3950" w:author="giangnhhse60606" w:date="2014-03-14T23:10:00Z"/>
                <w:rFonts w:ascii="Calibri" w:eastAsia="Times New Roman" w:hAnsi="Calibri" w:cs="Times New Roman"/>
                <w:color w:val="000000"/>
                <w:sz w:val="22"/>
                <w:lang w:eastAsia="ja-JP"/>
              </w:rPr>
            </w:pPr>
            <w:ins w:id="3951" w:author="giangnhhse60606" w:date="2014-03-14T23:10:00Z">
              <w:r w:rsidRPr="00C22AE8">
                <w:rPr>
                  <w:rFonts w:ascii="Calibri" w:eastAsia="Times New Roman" w:hAnsi="Calibri" w:cs="Times New Roman"/>
                  <w:color w:val="000000"/>
                  <w:sz w:val="22"/>
                  <w:lang w:eastAsia="ja-JP"/>
                </w:rPr>
                <w:t>+ Input "abc123@def.ghi" into "Email" field</w:t>
              </w:r>
            </w:ins>
          </w:p>
          <w:p w:rsidR="000715FE" w:rsidRPr="00A27AAD" w:rsidRDefault="00C22AE8" w:rsidP="00C22AE8">
            <w:pPr>
              <w:spacing w:after="0" w:line="240" w:lineRule="auto"/>
              <w:rPr>
                <w:ins w:id="3952" w:author="giangnhhse60606" w:date="2014-03-14T23:02:00Z"/>
                <w:rFonts w:ascii="Calibri" w:eastAsia="Times New Roman" w:hAnsi="Calibri" w:cs="Times New Roman"/>
                <w:color w:val="000000"/>
                <w:sz w:val="22"/>
                <w:lang w:eastAsia="ja-JP"/>
              </w:rPr>
            </w:pPr>
            <w:ins w:id="3953" w:author="giangnhhse60606" w:date="2014-03-14T23:10:00Z">
              <w:r w:rsidRPr="00C22AE8">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0715FE" w:rsidRPr="00A27AAD" w:rsidRDefault="000715FE" w:rsidP="00095DE4">
            <w:pPr>
              <w:spacing w:after="0" w:line="240" w:lineRule="auto"/>
              <w:rPr>
                <w:ins w:id="3954" w:author="giangnhhse60606" w:date="2014-03-14T23:02:00Z"/>
                <w:rFonts w:ascii="Calibri" w:eastAsia="Times New Roman" w:hAnsi="Calibri" w:cs="Times New Roman"/>
                <w:color w:val="000000"/>
                <w:sz w:val="22"/>
                <w:lang w:eastAsia="ja-JP"/>
              </w:rPr>
            </w:pPr>
            <w:ins w:id="3955" w:author="giangnhhse60606" w:date="2014-03-14T23:02:00Z">
              <w:r w:rsidRPr="00440512">
                <w:rPr>
                  <w:rFonts w:ascii="Calibri" w:eastAsia="Times New Roman" w:hAnsi="Calibri" w:cs="Times New Roman"/>
                  <w:color w:val="000000"/>
                  <w:sz w:val="22"/>
                  <w:lang w:eastAsia="ja-JP"/>
                </w:rPr>
                <w:t>Redirect to "Quản lý khuyến mãi" page</w:t>
              </w:r>
            </w:ins>
            <w:ins w:id="3956" w:author="giangnhhse60606" w:date="2014-03-14T23:11:00Z">
              <w:r w:rsidR="00C22AE8" w:rsidRPr="00C22AE8">
                <w:rPr>
                  <w:rFonts w:ascii="Calibri" w:eastAsia="Times New Roman" w:hAnsi="Calibri" w:cs="Times New Roman"/>
                  <w:color w:val="000000"/>
                  <w:sz w:val="22"/>
                  <w:lang w:eastAsia="ja-JP"/>
                </w:rPr>
                <w:t>Redirect to "Quản lý đơn hàng" page with new "Đơn hàng" created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957" w:author="giangnhhse60606" w:date="2014-03-14T23:02:00Z"/>
                <w:rFonts w:ascii="Calibri" w:eastAsia="Times New Roman" w:hAnsi="Calibri" w:cs="Times New Roman"/>
                <w:color w:val="000000"/>
                <w:sz w:val="22"/>
                <w:lang w:eastAsia="ja-JP"/>
              </w:rPr>
            </w:pPr>
            <w:ins w:id="3958"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959" w:author="giangnhhse60606" w:date="2014-03-14T23:02:00Z"/>
                <w:rFonts w:ascii="Calibri" w:eastAsia="Times New Roman" w:hAnsi="Calibri" w:cs="Times New Roman"/>
                <w:color w:val="000000"/>
                <w:sz w:val="22"/>
                <w:lang w:eastAsia="ja-JP"/>
              </w:rPr>
            </w:pPr>
          </w:p>
        </w:tc>
      </w:tr>
      <w:tr w:rsidR="00C22AE8" w:rsidRPr="008C01EB" w:rsidTr="00095DE4">
        <w:trPr>
          <w:trHeight w:val="784"/>
          <w:ins w:id="3960" w:author="giangnhhse60606" w:date="2014-03-14T23:11: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AE8" w:rsidRDefault="00C22AE8" w:rsidP="00C22AE8">
            <w:pPr>
              <w:spacing w:after="0" w:line="240" w:lineRule="auto"/>
              <w:rPr>
                <w:ins w:id="3961" w:author="giangnhhse60606" w:date="2014-03-14T23:11:00Z"/>
                <w:rFonts w:ascii="Calibri" w:eastAsia="Times New Roman" w:hAnsi="Calibri" w:cs="Times New Roman"/>
                <w:color w:val="000000"/>
                <w:sz w:val="22"/>
                <w:lang w:eastAsia="ja-JP"/>
              </w:rPr>
            </w:pPr>
            <w:ins w:id="3962" w:author="giangnhhse60606" w:date="2014-03-14T23:11:00Z">
              <w:r>
                <w:rPr>
                  <w:rFonts w:ascii="Calibri" w:eastAsia="Times New Roman" w:hAnsi="Calibri" w:cs="Times New Roman"/>
                  <w:color w:val="000000"/>
                  <w:sz w:val="22"/>
                  <w:lang w:eastAsia="ja-JP"/>
                </w:rPr>
                <w:t>TC_83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C22AE8" w:rsidRPr="00E22616" w:rsidRDefault="00C22AE8" w:rsidP="00095DE4">
            <w:pPr>
              <w:spacing w:after="0" w:line="240" w:lineRule="auto"/>
              <w:rPr>
                <w:ins w:id="3963" w:author="giangnhhse60606" w:date="2014-03-14T23:11:00Z"/>
                <w:rFonts w:ascii="Calibri" w:eastAsia="Times New Roman" w:hAnsi="Calibri" w:cs="Times New Roman"/>
                <w:color w:val="000000"/>
                <w:sz w:val="22"/>
                <w:lang w:eastAsia="ja-JP"/>
              </w:rPr>
            </w:pPr>
            <w:ins w:id="3964" w:author="giangnhhse60606" w:date="2014-03-14T23:11:00Z">
              <w:r w:rsidRPr="00C22AE8">
                <w:rPr>
                  <w:rFonts w:ascii="Calibri" w:eastAsia="Times New Roman" w:hAnsi="Calibri" w:cs="Times New Roman"/>
                  <w:color w:val="000000"/>
                  <w:sz w:val="22"/>
                  <w:lang w:eastAsia="ja-JP"/>
                </w:rPr>
                <w:t>Test creating a reservation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22AE8" w:rsidRPr="00C22AE8" w:rsidRDefault="00C22AE8" w:rsidP="00C22AE8">
            <w:pPr>
              <w:spacing w:after="0" w:line="240" w:lineRule="auto"/>
              <w:rPr>
                <w:ins w:id="3965" w:author="giangnhhse60606" w:date="2014-03-14T23:12:00Z"/>
                <w:rFonts w:ascii="Calibri" w:eastAsia="Times New Roman" w:hAnsi="Calibri" w:cs="Times New Roman"/>
                <w:color w:val="000000"/>
                <w:sz w:val="22"/>
                <w:lang w:eastAsia="ja-JP"/>
              </w:rPr>
            </w:pPr>
            <w:ins w:id="3966" w:author="giangnhhse60606" w:date="2014-03-14T23:12:00Z">
              <w:r w:rsidRPr="00C22AE8">
                <w:rPr>
                  <w:rFonts w:ascii="Calibri" w:eastAsia="Times New Roman" w:hAnsi="Calibri" w:cs="Times New Roman"/>
                  <w:color w:val="000000"/>
                  <w:sz w:val="22"/>
                  <w:lang w:eastAsia="ja-JP"/>
                </w:rPr>
                <w:t>1. Login the system as Stadium Staff</w:t>
              </w:r>
            </w:ins>
          </w:p>
          <w:p w:rsidR="00C22AE8" w:rsidRPr="00C22AE8" w:rsidRDefault="00C22AE8" w:rsidP="00C22AE8">
            <w:pPr>
              <w:spacing w:after="0" w:line="240" w:lineRule="auto"/>
              <w:rPr>
                <w:ins w:id="3967" w:author="giangnhhse60606" w:date="2014-03-14T23:12:00Z"/>
                <w:rFonts w:ascii="Calibri" w:eastAsia="Times New Roman" w:hAnsi="Calibri" w:cs="Times New Roman"/>
                <w:color w:val="000000"/>
                <w:sz w:val="22"/>
                <w:lang w:eastAsia="ja-JP"/>
              </w:rPr>
            </w:pPr>
            <w:ins w:id="3968" w:author="giangnhhse60606" w:date="2014-03-14T23:12:00Z">
              <w:r w:rsidRPr="00C22AE8">
                <w:rPr>
                  <w:rFonts w:ascii="Calibri" w:eastAsia="Times New Roman" w:hAnsi="Calibri" w:cs="Times New Roman"/>
                  <w:color w:val="000000"/>
                  <w:sz w:val="22"/>
                  <w:lang w:eastAsia="ja-JP"/>
                </w:rPr>
                <w:t>2. Go to "Quản lý đơn hàng" page</w:t>
              </w:r>
            </w:ins>
          </w:p>
          <w:p w:rsidR="00C22AE8" w:rsidRPr="00C22AE8" w:rsidRDefault="00C22AE8" w:rsidP="00C22AE8">
            <w:pPr>
              <w:spacing w:after="0" w:line="240" w:lineRule="auto"/>
              <w:rPr>
                <w:ins w:id="3969" w:author="giangnhhse60606" w:date="2014-03-14T23:12:00Z"/>
                <w:rFonts w:ascii="Calibri" w:eastAsia="Times New Roman" w:hAnsi="Calibri" w:cs="Times New Roman"/>
                <w:color w:val="000000"/>
                <w:sz w:val="22"/>
                <w:lang w:eastAsia="ja-JP"/>
              </w:rPr>
            </w:pPr>
            <w:ins w:id="3970" w:author="giangnhhse60606" w:date="2014-03-14T23:12:00Z">
              <w:r w:rsidRPr="00C22AE8">
                <w:rPr>
                  <w:rFonts w:ascii="Calibri" w:eastAsia="Times New Roman" w:hAnsi="Calibri" w:cs="Times New Roman"/>
                  <w:color w:val="000000"/>
                  <w:sz w:val="22"/>
                  <w:lang w:eastAsia="ja-JP"/>
                </w:rPr>
                <w:t>3. Click "Thêm đơn hàng" button</w:t>
              </w:r>
            </w:ins>
          </w:p>
          <w:p w:rsidR="00C22AE8" w:rsidRPr="00C22AE8" w:rsidRDefault="00C22AE8" w:rsidP="00C22AE8">
            <w:pPr>
              <w:spacing w:after="0" w:line="240" w:lineRule="auto"/>
              <w:rPr>
                <w:ins w:id="3971" w:author="giangnhhse60606" w:date="2014-03-14T23:12:00Z"/>
                <w:rFonts w:ascii="Calibri" w:eastAsia="Times New Roman" w:hAnsi="Calibri" w:cs="Times New Roman"/>
                <w:color w:val="000000"/>
                <w:sz w:val="22"/>
                <w:lang w:eastAsia="ja-JP"/>
              </w:rPr>
            </w:pPr>
            <w:ins w:id="3972" w:author="giangnhhse60606" w:date="2014-03-14T23:12:00Z">
              <w:r w:rsidRPr="00C22AE8">
                <w:rPr>
                  <w:rFonts w:ascii="Calibri" w:eastAsia="Times New Roman" w:hAnsi="Calibri" w:cs="Times New Roman"/>
                  <w:color w:val="000000"/>
                  <w:sz w:val="22"/>
                  <w:lang w:eastAsia="ja-JP"/>
                </w:rPr>
                <w:t>4. Input require information</w:t>
              </w:r>
            </w:ins>
          </w:p>
          <w:p w:rsidR="00C22AE8" w:rsidRPr="00C22AE8" w:rsidRDefault="00C22AE8" w:rsidP="00C22AE8">
            <w:pPr>
              <w:spacing w:after="0" w:line="240" w:lineRule="auto"/>
              <w:rPr>
                <w:ins w:id="3973" w:author="giangnhhse60606" w:date="2014-03-14T23:12:00Z"/>
                <w:rFonts w:ascii="Calibri" w:eastAsia="Times New Roman" w:hAnsi="Calibri" w:cs="Times New Roman"/>
                <w:color w:val="000000"/>
                <w:sz w:val="22"/>
                <w:lang w:eastAsia="ja-JP"/>
              </w:rPr>
            </w:pPr>
            <w:ins w:id="3974" w:author="giangnhhse60606" w:date="2014-03-14T23:12:00Z">
              <w:r w:rsidRPr="00C22AE8">
                <w:rPr>
                  <w:rFonts w:ascii="Calibri" w:eastAsia="Times New Roman" w:hAnsi="Calibri" w:cs="Times New Roman"/>
                  <w:color w:val="000000"/>
                  <w:sz w:val="22"/>
                  <w:lang w:eastAsia="ja-JP"/>
                </w:rPr>
                <w:t>- Select "1" in "Số sân" field</w:t>
              </w:r>
            </w:ins>
          </w:p>
          <w:p w:rsidR="00C22AE8" w:rsidRPr="00C22AE8" w:rsidRDefault="00C22AE8" w:rsidP="00C22AE8">
            <w:pPr>
              <w:spacing w:after="0" w:line="240" w:lineRule="auto"/>
              <w:rPr>
                <w:ins w:id="3975" w:author="giangnhhse60606" w:date="2014-03-14T23:12:00Z"/>
                <w:rFonts w:ascii="Calibri" w:eastAsia="Times New Roman" w:hAnsi="Calibri" w:cs="Times New Roman"/>
                <w:color w:val="000000"/>
                <w:sz w:val="22"/>
                <w:lang w:eastAsia="ja-JP"/>
              </w:rPr>
            </w:pPr>
            <w:ins w:id="3976" w:author="giangnhhse60606" w:date="2014-03-14T23:12:00Z">
              <w:r w:rsidRPr="00C22AE8">
                <w:rPr>
                  <w:rFonts w:ascii="Calibri" w:eastAsia="Times New Roman" w:hAnsi="Calibri" w:cs="Times New Roman"/>
                  <w:color w:val="000000"/>
                  <w:sz w:val="22"/>
                  <w:lang w:eastAsia="ja-JP"/>
                </w:rPr>
                <w:t>- Input customer information</w:t>
              </w:r>
            </w:ins>
          </w:p>
          <w:p w:rsidR="00C22AE8" w:rsidRPr="00C22AE8" w:rsidRDefault="00C22AE8" w:rsidP="00C22AE8">
            <w:pPr>
              <w:spacing w:after="0" w:line="240" w:lineRule="auto"/>
              <w:rPr>
                <w:ins w:id="3977" w:author="giangnhhse60606" w:date="2014-03-14T23:12:00Z"/>
                <w:rFonts w:ascii="Calibri" w:eastAsia="Times New Roman" w:hAnsi="Calibri" w:cs="Times New Roman"/>
                <w:color w:val="000000"/>
                <w:sz w:val="22"/>
                <w:lang w:eastAsia="ja-JP"/>
              </w:rPr>
            </w:pPr>
            <w:ins w:id="3978" w:author="giangnhhse60606" w:date="2014-03-14T23:12:00Z">
              <w:r w:rsidRPr="00C22AE8">
                <w:rPr>
                  <w:rFonts w:ascii="Calibri" w:eastAsia="Times New Roman" w:hAnsi="Calibri" w:cs="Times New Roman"/>
                  <w:color w:val="000000"/>
                  <w:sz w:val="22"/>
                  <w:lang w:eastAsia="ja-JP"/>
                </w:rPr>
                <w:t>+ Input "ABCDEF" into "Tên đầy đủ" field</w:t>
              </w:r>
            </w:ins>
          </w:p>
          <w:p w:rsidR="00C22AE8" w:rsidRPr="00C22AE8" w:rsidRDefault="00C22AE8" w:rsidP="00C22AE8">
            <w:pPr>
              <w:spacing w:after="0" w:line="240" w:lineRule="auto"/>
              <w:rPr>
                <w:ins w:id="3979" w:author="giangnhhse60606" w:date="2014-03-14T23:12:00Z"/>
                <w:rFonts w:ascii="Calibri" w:eastAsia="Times New Roman" w:hAnsi="Calibri" w:cs="Times New Roman"/>
                <w:color w:val="000000"/>
                <w:sz w:val="22"/>
                <w:lang w:eastAsia="ja-JP"/>
              </w:rPr>
            </w:pPr>
            <w:ins w:id="3980" w:author="giangnhhse60606" w:date="2014-03-14T23:12:00Z">
              <w:r w:rsidRPr="00C22AE8">
                <w:rPr>
                  <w:rFonts w:ascii="Calibri" w:eastAsia="Times New Roman" w:hAnsi="Calibri" w:cs="Times New Roman"/>
                  <w:color w:val="000000"/>
                  <w:sz w:val="22"/>
                  <w:lang w:eastAsia="ja-JP"/>
                </w:rPr>
                <w:t>+ Input "1234567890" into "Số điện thoại" field</w:t>
              </w:r>
            </w:ins>
          </w:p>
          <w:p w:rsidR="00C22AE8" w:rsidRPr="00C22AE8" w:rsidRDefault="00C22AE8" w:rsidP="00C22AE8">
            <w:pPr>
              <w:spacing w:after="0" w:line="240" w:lineRule="auto"/>
              <w:rPr>
                <w:ins w:id="3981" w:author="giangnhhse60606" w:date="2014-03-14T23:12:00Z"/>
                <w:rFonts w:ascii="Calibri" w:eastAsia="Times New Roman" w:hAnsi="Calibri" w:cs="Times New Roman"/>
                <w:color w:val="000000"/>
                <w:sz w:val="22"/>
                <w:lang w:eastAsia="ja-JP"/>
              </w:rPr>
            </w:pPr>
            <w:ins w:id="3982" w:author="giangnhhse60606" w:date="2014-03-14T23:12:00Z">
              <w:r w:rsidRPr="00C22AE8">
                <w:rPr>
                  <w:rFonts w:ascii="Calibri" w:eastAsia="Times New Roman" w:hAnsi="Calibri" w:cs="Times New Roman"/>
                  <w:color w:val="000000"/>
                  <w:sz w:val="22"/>
                  <w:lang w:eastAsia="ja-JP"/>
                </w:rPr>
                <w:t>+ Input "abcdef@ghi.jk" into "Email" field</w:t>
              </w:r>
            </w:ins>
          </w:p>
          <w:p w:rsidR="00C22AE8" w:rsidRPr="00C22AE8" w:rsidRDefault="00C22AE8" w:rsidP="00C22AE8">
            <w:pPr>
              <w:spacing w:after="0" w:line="240" w:lineRule="auto"/>
              <w:rPr>
                <w:ins w:id="3983" w:author="giangnhhse60606" w:date="2014-03-14T23:12:00Z"/>
                <w:rFonts w:ascii="Calibri" w:eastAsia="Times New Roman" w:hAnsi="Calibri" w:cs="Times New Roman"/>
                <w:color w:val="000000"/>
                <w:sz w:val="22"/>
                <w:lang w:eastAsia="ja-JP"/>
              </w:rPr>
            </w:pPr>
            <w:ins w:id="3984" w:author="giangnhhse60606" w:date="2014-03-14T23:12:00Z">
              <w:r w:rsidRPr="00C22AE8">
                <w:rPr>
                  <w:rFonts w:ascii="Calibri" w:eastAsia="Times New Roman" w:hAnsi="Calibri" w:cs="Times New Roman"/>
                  <w:color w:val="000000"/>
                  <w:sz w:val="22"/>
                  <w:lang w:eastAsia="ja-JP"/>
                </w:rPr>
                <w:t>- Input "16/03/2014" into "Ngày" field</w:t>
              </w:r>
            </w:ins>
          </w:p>
          <w:p w:rsidR="00C22AE8" w:rsidRPr="00C22AE8" w:rsidRDefault="00C22AE8" w:rsidP="00C22AE8">
            <w:pPr>
              <w:spacing w:after="0" w:line="240" w:lineRule="auto"/>
              <w:rPr>
                <w:ins w:id="3985" w:author="giangnhhse60606" w:date="2014-03-14T23:12:00Z"/>
                <w:rFonts w:ascii="Calibri" w:eastAsia="Times New Roman" w:hAnsi="Calibri" w:cs="Times New Roman"/>
                <w:color w:val="000000"/>
                <w:sz w:val="22"/>
                <w:lang w:eastAsia="ja-JP"/>
              </w:rPr>
            </w:pPr>
            <w:ins w:id="3986" w:author="giangnhhse60606" w:date="2014-03-14T23:12:00Z">
              <w:r w:rsidRPr="00C22AE8">
                <w:rPr>
                  <w:rFonts w:ascii="Calibri" w:eastAsia="Times New Roman" w:hAnsi="Calibri" w:cs="Times New Roman"/>
                  <w:color w:val="000000"/>
                  <w:sz w:val="22"/>
                  <w:lang w:eastAsia="ja-JP"/>
                </w:rPr>
                <w:t>- Input "16:30" in "Giờ đá bóng" field</w:t>
              </w:r>
            </w:ins>
          </w:p>
          <w:p w:rsidR="00C22AE8" w:rsidRPr="00C22AE8" w:rsidRDefault="00C22AE8" w:rsidP="00C22AE8">
            <w:pPr>
              <w:spacing w:after="0" w:line="240" w:lineRule="auto"/>
              <w:rPr>
                <w:ins w:id="3987" w:author="giangnhhse60606" w:date="2014-03-14T23:12:00Z"/>
                <w:rFonts w:ascii="Calibri" w:eastAsia="Times New Roman" w:hAnsi="Calibri" w:cs="Times New Roman"/>
                <w:color w:val="000000"/>
                <w:sz w:val="22"/>
                <w:lang w:eastAsia="ja-JP"/>
              </w:rPr>
            </w:pPr>
            <w:ins w:id="3988" w:author="giangnhhse60606" w:date="2014-03-14T23:12:00Z">
              <w:r w:rsidRPr="00C22AE8">
                <w:rPr>
                  <w:rFonts w:ascii="Calibri" w:eastAsia="Times New Roman" w:hAnsi="Calibri" w:cs="Times New Roman"/>
                  <w:color w:val="000000"/>
                  <w:sz w:val="22"/>
                  <w:lang w:eastAsia="ja-JP"/>
                </w:rPr>
                <w:t>- Input "1:30" "Kéo dài" field</w:t>
              </w:r>
            </w:ins>
          </w:p>
          <w:p w:rsidR="00C22AE8" w:rsidRPr="00C22AE8" w:rsidRDefault="00C22AE8" w:rsidP="00C22AE8">
            <w:pPr>
              <w:spacing w:after="0" w:line="240" w:lineRule="auto"/>
              <w:rPr>
                <w:ins w:id="3989" w:author="giangnhhse60606" w:date="2014-03-14T23:12:00Z"/>
                <w:rFonts w:ascii="Calibri" w:eastAsia="Times New Roman" w:hAnsi="Calibri" w:cs="Times New Roman"/>
                <w:color w:val="000000"/>
                <w:sz w:val="22"/>
                <w:lang w:eastAsia="ja-JP"/>
              </w:rPr>
            </w:pPr>
            <w:ins w:id="3990" w:author="giangnhhse60606" w:date="2014-03-14T23:12:00Z">
              <w:r w:rsidRPr="00C22AE8">
                <w:rPr>
                  <w:rFonts w:ascii="Calibri" w:eastAsia="Times New Roman" w:hAnsi="Calibri" w:cs="Times New Roman"/>
                  <w:color w:val="000000"/>
                  <w:sz w:val="22"/>
                  <w:lang w:eastAsia="ja-JP"/>
                </w:rPr>
                <w:t>- Check "Đối thủ" checkbox</w:t>
              </w:r>
            </w:ins>
          </w:p>
          <w:p w:rsidR="00C22AE8" w:rsidRPr="00C22AE8" w:rsidRDefault="00C22AE8" w:rsidP="00C22AE8">
            <w:pPr>
              <w:spacing w:after="0" w:line="240" w:lineRule="auto"/>
              <w:rPr>
                <w:ins w:id="3991" w:author="giangnhhse60606" w:date="2014-03-14T23:12:00Z"/>
                <w:rFonts w:ascii="Calibri" w:eastAsia="Times New Roman" w:hAnsi="Calibri" w:cs="Times New Roman"/>
                <w:color w:val="000000"/>
                <w:sz w:val="22"/>
                <w:lang w:eastAsia="ja-JP"/>
              </w:rPr>
            </w:pPr>
            <w:ins w:id="3992" w:author="giangnhhse60606" w:date="2014-03-14T23:12:00Z">
              <w:r w:rsidRPr="00C22AE8">
                <w:rPr>
                  <w:rFonts w:ascii="Calibri" w:eastAsia="Times New Roman" w:hAnsi="Calibri" w:cs="Times New Roman"/>
                  <w:color w:val="000000"/>
                  <w:sz w:val="22"/>
                  <w:lang w:eastAsia="ja-JP"/>
                </w:rPr>
                <w:t>- Input rival information</w:t>
              </w:r>
            </w:ins>
          </w:p>
          <w:p w:rsidR="00C22AE8" w:rsidRPr="00C22AE8" w:rsidRDefault="00C22AE8" w:rsidP="00C22AE8">
            <w:pPr>
              <w:spacing w:after="0" w:line="240" w:lineRule="auto"/>
              <w:rPr>
                <w:ins w:id="3993" w:author="giangnhhse60606" w:date="2014-03-14T23:12:00Z"/>
                <w:rFonts w:ascii="Calibri" w:eastAsia="Times New Roman" w:hAnsi="Calibri" w:cs="Times New Roman"/>
                <w:color w:val="000000"/>
                <w:sz w:val="22"/>
                <w:lang w:eastAsia="ja-JP"/>
              </w:rPr>
            </w:pPr>
            <w:ins w:id="3994" w:author="giangnhhse60606" w:date="2014-03-14T23:12:00Z">
              <w:r w:rsidRPr="00C22AE8">
                <w:rPr>
                  <w:rFonts w:ascii="Calibri" w:eastAsia="Times New Roman" w:hAnsi="Calibri" w:cs="Times New Roman"/>
                  <w:color w:val="000000"/>
                  <w:sz w:val="22"/>
                  <w:lang w:eastAsia="ja-JP"/>
                </w:rPr>
                <w:t>+ Input "thinhnd" into "Đối thủ" field</w:t>
              </w:r>
            </w:ins>
          </w:p>
          <w:p w:rsidR="00C22AE8" w:rsidRPr="00C22AE8" w:rsidRDefault="00C22AE8" w:rsidP="00C22AE8">
            <w:pPr>
              <w:spacing w:after="0" w:line="240" w:lineRule="auto"/>
              <w:rPr>
                <w:ins w:id="3995" w:author="giangnhhse60606" w:date="2014-03-14T23:12:00Z"/>
                <w:rFonts w:ascii="Calibri" w:eastAsia="Times New Roman" w:hAnsi="Calibri" w:cs="Times New Roman"/>
                <w:color w:val="000000"/>
                <w:sz w:val="22"/>
                <w:lang w:eastAsia="ja-JP"/>
              </w:rPr>
            </w:pPr>
            <w:ins w:id="3996" w:author="giangnhhse60606" w:date="2014-03-14T23:12:00Z">
              <w:r w:rsidRPr="00C22AE8">
                <w:rPr>
                  <w:rFonts w:ascii="Calibri" w:eastAsia="Times New Roman" w:hAnsi="Calibri" w:cs="Times New Roman"/>
                  <w:color w:val="000000"/>
                  <w:sz w:val="22"/>
                  <w:lang w:eastAsia="ja-JP"/>
                </w:rPr>
                <w:t>+ Input "ABC123" into "Tên đầy đủ" field</w:t>
              </w:r>
            </w:ins>
          </w:p>
          <w:p w:rsidR="00C22AE8" w:rsidRPr="00C22AE8" w:rsidRDefault="00C22AE8" w:rsidP="00C22AE8">
            <w:pPr>
              <w:spacing w:after="0" w:line="240" w:lineRule="auto"/>
              <w:rPr>
                <w:ins w:id="3997" w:author="giangnhhse60606" w:date="2014-03-14T23:12:00Z"/>
                <w:rFonts w:ascii="Calibri" w:eastAsia="Times New Roman" w:hAnsi="Calibri" w:cs="Times New Roman"/>
                <w:color w:val="000000"/>
                <w:sz w:val="22"/>
                <w:lang w:eastAsia="ja-JP"/>
              </w:rPr>
            </w:pPr>
            <w:ins w:id="3998" w:author="giangnhhse60606" w:date="2014-03-14T23:12:00Z">
              <w:r w:rsidRPr="00C22AE8">
                <w:rPr>
                  <w:rFonts w:ascii="Calibri" w:eastAsia="Times New Roman" w:hAnsi="Calibri" w:cs="Times New Roman"/>
                  <w:color w:val="000000"/>
                  <w:sz w:val="22"/>
                  <w:lang w:eastAsia="ja-JP"/>
                </w:rPr>
                <w:t>+ Input "123456789" into "Số điện thoại" field</w:t>
              </w:r>
            </w:ins>
          </w:p>
          <w:p w:rsidR="00C22AE8" w:rsidRPr="00C22AE8" w:rsidRDefault="00C22AE8" w:rsidP="00C22AE8">
            <w:pPr>
              <w:spacing w:after="0" w:line="240" w:lineRule="auto"/>
              <w:rPr>
                <w:ins w:id="3999" w:author="giangnhhse60606" w:date="2014-03-14T23:12:00Z"/>
                <w:rFonts w:ascii="Calibri" w:eastAsia="Times New Roman" w:hAnsi="Calibri" w:cs="Times New Roman"/>
                <w:color w:val="000000"/>
                <w:sz w:val="22"/>
                <w:lang w:eastAsia="ja-JP"/>
              </w:rPr>
            </w:pPr>
            <w:ins w:id="4000" w:author="giangnhhse60606" w:date="2014-03-14T23:12:00Z">
              <w:r w:rsidRPr="00C22AE8">
                <w:rPr>
                  <w:rFonts w:ascii="Calibri" w:eastAsia="Times New Roman" w:hAnsi="Calibri" w:cs="Times New Roman"/>
                  <w:color w:val="000000"/>
                  <w:sz w:val="22"/>
                  <w:lang w:eastAsia="ja-JP"/>
                </w:rPr>
                <w:t>+ Input "abc123@def.ghi" into "Email" field</w:t>
              </w:r>
            </w:ins>
          </w:p>
          <w:p w:rsidR="00C22AE8" w:rsidRPr="00C22AE8" w:rsidRDefault="00C22AE8" w:rsidP="00C22AE8">
            <w:pPr>
              <w:spacing w:after="0" w:line="240" w:lineRule="auto"/>
              <w:rPr>
                <w:ins w:id="4001" w:author="giangnhhse60606" w:date="2014-03-14T23:11:00Z"/>
                <w:rFonts w:ascii="Calibri" w:eastAsia="Times New Roman" w:hAnsi="Calibri" w:cs="Times New Roman"/>
                <w:color w:val="000000"/>
                <w:sz w:val="22"/>
                <w:lang w:eastAsia="ja-JP"/>
              </w:rPr>
            </w:pPr>
            <w:ins w:id="4002" w:author="giangnhhse60606" w:date="2014-03-14T23:12:00Z">
              <w:r w:rsidRPr="00C22AE8">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22AE8" w:rsidRPr="00440512" w:rsidRDefault="00C22AE8" w:rsidP="00095DE4">
            <w:pPr>
              <w:spacing w:after="0" w:line="240" w:lineRule="auto"/>
              <w:rPr>
                <w:ins w:id="4003" w:author="giangnhhse60606" w:date="2014-03-14T23:11:00Z"/>
                <w:rFonts w:ascii="Calibri" w:eastAsia="Times New Roman" w:hAnsi="Calibri" w:cs="Times New Roman"/>
                <w:color w:val="000000"/>
                <w:sz w:val="22"/>
                <w:lang w:eastAsia="ja-JP"/>
              </w:rPr>
            </w:pPr>
            <w:ins w:id="4004" w:author="giangnhhse60606" w:date="2014-03-14T23:12:00Z">
              <w:r w:rsidRPr="00C22AE8">
                <w:rPr>
                  <w:rFonts w:ascii="Calibri" w:eastAsia="Times New Roman" w:hAnsi="Calibri" w:cs="Times New Roman"/>
                  <w:color w:val="000000"/>
                  <w:sz w:val="22"/>
                  <w:lang w:eastAsia="ja-JP"/>
                </w:rPr>
                <w:t>Redirect to "Quản lý đơn hàng" page with new "Đơn hàng" created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C22AE8" w:rsidRPr="009F397C" w:rsidRDefault="00C22AE8" w:rsidP="00095DE4">
            <w:pPr>
              <w:spacing w:after="0" w:line="240" w:lineRule="auto"/>
              <w:rPr>
                <w:ins w:id="4005" w:author="giangnhhse60606" w:date="2014-03-14T23:11:00Z"/>
                <w:rFonts w:ascii="Calibri" w:eastAsia="Times New Roman" w:hAnsi="Calibri" w:cs="Times New Roman"/>
                <w:color w:val="000000"/>
                <w:sz w:val="22"/>
                <w:lang w:eastAsia="ja-JP"/>
              </w:rPr>
            </w:pPr>
            <w:ins w:id="4006" w:author="giangnhhse60606" w:date="2014-03-14T23:12: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C22AE8" w:rsidRPr="008C01EB" w:rsidRDefault="00C22AE8" w:rsidP="00095DE4">
            <w:pPr>
              <w:spacing w:after="0" w:line="240" w:lineRule="auto"/>
              <w:rPr>
                <w:ins w:id="4007" w:author="giangnhhse60606" w:date="2014-03-14T23:11:00Z"/>
                <w:rFonts w:ascii="Calibri" w:eastAsia="Times New Roman" w:hAnsi="Calibri" w:cs="Times New Roman"/>
                <w:color w:val="000000"/>
                <w:sz w:val="22"/>
                <w:lang w:eastAsia="ja-JP"/>
              </w:rPr>
            </w:pPr>
          </w:p>
        </w:tc>
      </w:tr>
      <w:tr w:rsidR="00CB3F3F" w:rsidRPr="008C01EB" w:rsidTr="00095DE4">
        <w:trPr>
          <w:trHeight w:val="784"/>
          <w:ins w:id="4008" w:author="giangnhhse60606" w:date="2014-03-14T23:1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3F3F" w:rsidRDefault="00CB3F3F" w:rsidP="00C22AE8">
            <w:pPr>
              <w:spacing w:after="0" w:line="240" w:lineRule="auto"/>
              <w:rPr>
                <w:ins w:id="4009" w:author="giangnhhse60606" w:date="2014-03-14T23:12:00Z"/>
                <w:rFonts w:ascii="Calibri" w:eastAsia="Times New Roman" w:hAnsi="Calibri" w:cs="Times New Roman"/>
                <w:color w:val="000000"/>
                <w:sz w:val="22"/>
                <w:lang w:eastAsia="ja-JP"/>
              </w:rPr>
            </w:pPr>
            <w:ins w:id="4010" w:author="giangnhhse60606" w:date="2014-03-14T23:12:00Z">
              <w:r>
                <w:rPr>
                  <w:rFonts w:ascii="Calibri" w:eastAsia="Times New Roman" w:hAnsi="Calibri" w:cs="Times New Roman"/>
                  <w:color w:val="000000"/>
                  <w:sz w:val="22"/>
                  <w:lang w:eastAsia="ja-JP"/>
                </w:rPr>
                <w:t>TC_84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CB3F3F" w:rsidRPr="00C22AE8" w:rsidRDefault="00CB3F3F" w:rsidP="00095DE4">
            <w:pPr>
              <w:spacing w:after="0" w:line="240" w:lineRule="auto"/>
              <w:rPr>
                <w:ins w:id="4011" w:author="giangnhhse60606" w:date="2014-03-14T23:12:00Z"/>
                <w:rFonts w:ascii="Calibri" w:eastAsia="Times New Roman" w:hAnsi="Calibri" w:cs="Times New Roman"/>
                <w:color w:val="000000"/>
                <w:sz w:val="22"/>
                <w:lang w:eastAsia="ja-JP"/>
              </w:rPr>
            </w:pPr>
            <w:ins w:id="4012" w:author="giangnhhse60606" w:date="2014-03-14T23:12:00Z">
              <w:r w:rsidRPr="00CB3F3F">
                <w:rPr>
                  <w:rFonts w:ascii="Calibri" w:eastAsia="Times New Roman" w:hAnsi="Calibri" w:cs="Times New Roman"/>
                  <w:color w:val="000000"/>
                  <w:sz w:val="22"/>
                  <w:lang w:eastAsia="ja-JP"/>
                </w:rPr>
                <w:t>Test blank all fields in creating form</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751BDB" w:rsidRPr="00751BDB" w:rsidRDefault="00751BDB" w:rsidP="00751BDB">
            <w:pPr>
              <w:spacing w:after="0" w:line="240" w:lineRule="auto"/>
              <w:rPr>
                <w:ins w:id="4013" w:author="giangnhhse60606" w:date="2014-03-14T23:12:00Z"/>
                <w:rFonts w:ascii="Calibri" w:eastAsia="Times New Roman" w:hAnsi="Calibri" w:cs="Times New Roman"/>
                <w:color w:val="000000"/>
                <w:sz w:val="22"/>
                <w:lang w:eastAsia="ja-JP"/>
              </w:rPr>
            </w:pPr>
            <w:ins w:id="4014" w:author="giangnhhse60606" w:date="2014-03-14T23:12:00Z">
              <w:r w:rsidRPr="00751BDB">
                <w:rPr>
                  <w:rFonts w:ascii="Calibri" w:eastAsia="Times New Roman" w:hAnsi="Calibri" w:cs="Times New Roman"/>
                  <w:color w:val="000000"/>
                  <w:sz w:val="22"/>
                  <w:lang w:eastAsia="ja-JP"/>
                </w:rPr>
                <w:t>1. Login the system as Stadium Staff</w:t>
              </w:r>
            </w:ins>
          </w:p>
          <w:p w:rsidR="00751BDB" w:rsidRPr="00751BDB" w:rsidRDefault="00751BDB" w:rsidP="00751BDB">
            <w:pPr>
              <w:spacing w:after="0" w:line="240" w:lineRule="auto"/>
              <w:rPr>
                <w:ins w:id="4015" w:author="giangnhhse60606" w:date="2014-03-14T23:12:00Z"/>
                <w:rFonts w:ascii="Calibri" w:eastAsia="Times New Roman" w:hAnsi="Calibri" w:cs="Times New Roman"/>
                <w:color w:val="000000"/>
                <w:sz w:val="22"/>
                <w:lang w:eastAsia="ja-JP"/>
              </w:rPr>
            </w:pPr>
            <w:ins w:id="4016" w:author="giangnhhse60606" w:date="2014-03-14T23:12:00Z">
              <w:r w:rsidRPr="00751BDB">
                <w:rPr>
                  <w:rFonts w:ascii="Calibri" w:eastAsia="Times New Roman" w:hAnsi="Calibri" w:cs="Times New Roman"/>
                  <w:color w:val="000000"/>
                  <w:sz w:val="22"/>
                  <w:lang w:eastAsia="ja-JP"/>
                </w:rPr>
                <w:t>2. Go to "Quản lý đơn hàng" page</w:t>
              </w:r>
            </w:ins>
          </w:p>
          <w:p w:rsidR="00751BDB" w:rsidRPr="00751BDB" w:rsidRDefault="00751BDB" w:rsidP="00751BDB">
            <w:pPr>
              <w:spacing w:after="0" w:line="240" w:lineRule="auto"/>
              <w:rPr>
                <w:ins w:id="4017" w:author="giangnhhse60606" w:date="2014-03-14T23:12:00Z"/>
                <w:rFonts w:ascii="Calibri" w:eastAsia="Times New Roman" w:hAnsi="Calibri" w:cs="Times New Roman"/>
                <w:color w:val="000000"/>
                <w:sz w:val="22"/>
                <w:lang w:eastAsia="ja-JP"/>
              </w:rPr>
            </w:pPr>
            <w:ins w:id="4018" w:author="giangnhhse60606" w:date="2014-03-14T23:12:00Z">
              <w:r w:rsidRPr="00751BDB">
                <w:rPr>
                  <w:rFonts w:ascii="Calibri" w:eastAsia="Times New Roman" w:hAnsi="Calibri" w:cs="Times New Roman"/>
                  <w:color w:val="000000"/>
                  <w:sz w:val="22"/>
                  <w:lang w:eastAsia="ja-JP"/>
                </w:rPr>
                <w:t>3. Click "Thêm đơn hàng" button</w:t>
              </w:r>
            </w:ins>
          </w:p>
          <w:p w:rsidR="00751BDB" w:rsidRPr="00751BDB" w:rsidRDefault="00751BDB" w:rsidP="00751BDB">
            <w:pPr>
              <w:spacing w:after="0" w:line="240" w:lineRule="auto"/>
              <w:rPr>
                <w:ins w:id="4019" w:author="giangnhhse60606" w:date="2014-03-14T23:12:00Z"/>
                <w:rFonts w:ascii="Calibri" w:eastAsia="Times New Roman" w:hAnsi="Calibri" w:cs="Times New Roman"/>
                <w:color w:val="000000"/>
                <w:sz w:val="22"/>
                <w:lang w:eastAsia="ja-JP"/>
              </w:rPr>
            </w:pPr>
            <w:ins w:id="4020" w:author="giangnhhse60606" w:date="2014-03-14T23:12:00Z">
              <w:r w:rsidRPr="00751BDB">
                <w:rPr>
                  <w:rFonts w:ascii="Calibri" w:eastAsia="Times New Roman" w:hAnsi="Calibri" w:cs="Times New Roman"/>
                  <w:color w:val="000000"/>
                  <w:sz w:val="22"/>
                  <w:lang w:eastAsia="ja-JP"/>
                </w:rPr>
                <w:t>4. Input require information</w:t>
              </w:r>
            </w:ins>
          </w:p>
          <w:p w:rsidR="00751BDB" w:rsidRPr="00751BDB" w:rsidRDefault="00751BDB" w:rsidP="00751BDB">
            <w:pPr>
              <w:spacing w:after="0" w:line="240" w:lineRule="auto"/>
              <w:rPr>
                <w:ins w:id="4021" w:author="giangnhhse60606" w:date="2014-03-14T23:12:00Z"/>
                <w:rFonts w:ascii="Calibri" w:eastAsia="Times New Roman" w:hAnsi="Calibri" w:cs="Times New Roman"/>
                <w:color w:val="000000"/>
                <w:sz w:val="22"/>
                <w:lang w:eastAsia="ja-JP"/>
              </w:rPr>
            </w:pPr>
            <w:ins w:id="4022" w:author="giangnhhse60606" w:date="2014-03-14T23:12:00Z">
              <w:r w:rsidRPr="00751BDB">
                <w:rPr>
                  <w:rFonts w:ascii="Calibri" w:eastAsia="Times New Roman" w:hAnsi="Calibri" w:cs="Times New Roman"/>
                  <w:color w:val="000000"/>
                  <w:sz w:val="22"/>
                  <w:lang w:eastAsia="ja-JP"/>
                </w:rPr>
                <w:t>- Select "1" in "Số sân" field</w:t>
              </w:r>
            </w:ins>
          </w:p>
          <w:p w:rsidR="00751BDB" w:rsidRPr="00751BDB" w:rsidRDefault="00751BDB" w:rsidP="00751BDB">
            <w:pPr>
              <w:spacing w:after="0" w:line="240" w:lineRule="auto"/>
              <w:rPr>
                <w:ins w:id="4023" w:author="giangnhhse60606" w:date="2014-03-14T23:12:00Z"/>
                <w:rFonts w:ascii="Calibri" w:eastAsia="Times New Roman" w:hAnsi="Calibri" w:cs="Times New Roman"/>
                <w:color w:val="000000"/>
                <w:sz w:val="22"/>
                <w:lang w:eastAsia="ja-JP"/>
              </w:rPr>
            </w:pPr>
            <w:ins w:id="4024" w:author="giangnhhse60606" w:date="2014-03-14T23:12:00Z">
              <w:r w:rsidRPr="00751BDB">
                <w:rPr>
                  <w:rFonts w:ascii="Calibri" w:eastAsia="Times New Roman" w:hAnsi="Calibri" w:cs="Times New Roman"/>
                  <w:color w:val="000000"/>
                  <w:sz w:val="22"/>
                  <w:lang w:eastAsia="ja-JP"/>
                </w:rPr>
                <w:t>- Input customer information</w:t>
              </w:r>
            </w:ins>
          </w:p>
          <w:p w:rsidR="00751BDB" w:rsidRPr="00751BDB" w:rsidRDefault="00751BDB" w:rsidP="00751BDB">
            <w:pPr>
              <w:spacing w:after="0" w:line="240" w:lineRule="auto"/>
              <w:rPr>
                <w:ins w:id="4025" w:author="giangnhhse60606" w:date="2014-03-14T23:12:00Z"/>
                <w:rFonts w:ascii="Calibri" w:eastAsia="Times New Roman" w:hAnsi="Calibri" w:cs="Times New Roman"/>
                <w:color w:val="000000"/>
                <w:sz w:val="22"/>
                <w:lang w:eastAsia="ja-JP"/>
              </w:rPr>
            </w:pPr>
            <w:ins w:id="4026" w:author="giangnhhse60606" w:date="2014-03-14T23:12:00Z">
              <w:r w:rsidRPr="00751BDB">
                <w:rPr>
                  <w:rFonts w:ascii="Calibri" w:eastAsia="Times New Roman" w:hAnsi="Calibri" w:cs="Times New Roman"/>
                  <w:color w:val="000000"/>
                  <w:sz w:val="22"/>
                  <w:lang w:eastAsia="ja-JP"/>
                </w:rPr>
                <w:t>+ Input "ABCDEF" into "Tên đầy đủ" field</w:t>
              </w:r>
            </w:ins>
          </w:p>
          <w:p w:rsidR="00751BDB" w:rsidRPr="00751BDB" w:rsidRDefault="00751BDB" w:rsidP="00751BDB">
            <w:pPr>
              <w:spacing w:after="0" w:line="240" w:lineRule="auto"/>
              <w:rPr>
                <w:ins w:id="4027" w:author="giangnhhse60606" w:date="2014-03-14T23:12:00Z"/>
                <w:rFonts w:ascii="Calibri" w:eastAsia="Times New Roman" w:hAnsi="Calibri" w:cs="Times New Roman"/>
                <w:color w:val="000000"/>
                <w:sz w:val="22"/>
                <w:lang w:eastAsia="ja-JP"/>
              </w:rPr>
            </w:pPr>
            <w:ins w:id="4028" w:author="giangnhhse60606" w:date="2014-03-14T23:12:00Z">
              <w:r w:rsidRPr="00751BDB">
                <w:rPr>
                  <w:rFonts w:ascii="Calibri" w:eastAsia="Times New Roman" w:hAnsi="Calibri" w:cs="Times New Roman"/>
                  <w:color w:val="000000"/>
                  <w:sz w:val="22"/>
                  <w:lang w:eastAsia="ja-JP"/>
                </w:rPr>
                <w:t>+ Input "1234567890" into "Số điện thoại" field</w:t>
              </w:r>
            </w:ins>
          </w:p>
          <w:p w:rsidR="00751BDB" w:rsidRPr="00751BDB" w:rsidRDefault="00751BDB" w:rsidP="00751BDB">
            <w:pPr>
              <w:spacing w:after="0" w:line="240" w:lineRule="auto"/>
              <w:rPr>
                <w:ins w:id="4029" w:author="giangnhhse60606" w:date="2014-03-14T23:12:00Z"/>
                <w:rFonts w:ascii="Calibri" w:eastAsia="Times New Roman" w:hAnsi="Calibri" w:cs="Times New Roman"/>
                <w:color w:val="000000"/>
                <w:sz w:val="22"/>
                <w:lang w:eastAsia="ja-JP"/>
              </w:rPr>
            </w:pPr>
            <w:ins w:id="4030" w:author="giangnhhse60606" w:date="2014-03-14T23:12:00Z">
              <w:r w:rsidRPr="00751BDB">
                <w:rPr>
                  <w:rFonts w:ascii="Calibri" w:eastAsia="Times New Roman" w:hAnsi="Calibri" w:cs="Times New Roman"/>
                  <w:color w:val="000000"/>
                  <w:sz w:val="22"/>
                  <w:lang w:eastAsia="ja-JP"/>
                </w:rPr>
                <w:t>+ Input "abcdef@ghi.jk" into "Email" field</w:t>
              </w:r>
            </w:ins>
          </w:p>
          <w:p w:rsidR="00751BDB" w:rsidRPr="00751BDB" w:rsidRDefault="00751BDB" w:rsidP="00751BDB">
            <w:pPr>
              <w:spacing w:after="0" w:line="240" w:lineRule="auto"/>
              <w:rPr>
                <w:ins w:id="4031" w:author="giangnhhse60606" w:date="2014-03-14T23:12:00Z"/>
                <w:rFonts w:ascii="Calibri" w:eastAsia="Times New Roman" w:hAnsi="Calibri" w:cs="Times New Roman"/>
                <w:color w:val="000000"/>
                <w:sz w:val="22"/>
                <w:lang w:eastAsia="ja-JP"/>
              </w:rPr>
            </w:pPr>
            <w:ins w:id="4032" w:author="giangnhhse60606" w:date="2014-03-14T23:12:00Z">
              <w:r w:rsidRPr="00751BDB">
                <w:rPr>
                  <w:rFonts w:ascii="Calibri" w:eastAsia="Times New Roman" w:hAnsi="Calibri" w:cs="Times New Roman"/>
                  <w:color w:val="000000"/>
                  <w:sz w:val="22"/>
                  <w:lang w:eastAsia="ja-JP"/>
                </w:rPr>
                <w:t>- Input "16/03/2014" into "Ngày" field</w:t>
              </w:r>
            </w:ins>
          </w:p>
          <w:p w:rsidR="00751BDB" w:rsidRPr="00751BDB" w:rsidRDefault="00751BDB" w:rsidP="00751BDB">
            <w:pPr>
              <w:spacing w:after="0" w:line="240" w:lineRule="auto"/>
              <w:rPr>
                <w:ins w:id="4033" w:author="giangnhhse60606" w:date="2014-03-14T23:12:00Z"/>
                <w:rFonts w:ascii="Calibri" w:eastAsia="Times New Roman" w:hAnsi="Calibri" w:cs="Times New Roman"/>
                <w:color w:val="000000"/>
                <w:sz w:val="22"/>
                <w:lang w:eastAsia="ja-JP"/>
              </w:rPr>
            </w:pPr>
            <w:ins w:id="4034" w:author="giangnhhse60606" w:date="2014-03-14T23:12:00Z">
              <w:r w:rsidRPr="00751BDB">
                <w:rPr>
                  <w:rFonts w:ascii="Calibri" w:eastAsia="Times New Roman" w:hAnsi="Calibri" w:cs="Times New Roman"/>
                  <w:color w:val="000000"/>
                  <w:sz w:val="22"/>
                  <w:lang w:eastAsia="ja-JP"/>
                </w:rPr>
                <w:t>- Input "16:30" in "Giờ đá bóng" field</w:t>
              </w:r>
            </w:ins>
          </w:p>
          <w:p w:rsidR="00751BDB" w:rsidRPr="00751BDB" w:rsidRDefault="00751BDB" w:rsidP="00751BDB">
            <w:pPr>
              <w:spacing w:after="0" w:line="240" w:lineRule="auto"/>
              <w:rPr>
                <w:ins w:id="4035" w:author="giangnhhse60606" w:date="2014-03-14T23:12:00Z"/>
                <w:rFonts w:ascii="Calibri" w:eastAsia="Times New Roman" w:hAnsi="Calibri" w:cs="Times New Roman"/>
                <w:color w:val="000000"/>
                <w:sz w:val="22"/>
                <w:lang w:eastAsia="ja-JP"/>
              </w:rPr>
            </w:pPr>
            <w:ins w:id="4036" w:author="giangnhhse60606" w:date="2014-03-14T23:12:00Z">
              <w:r w:rsidRPr="00751BDB">
                <w:rPr>
                  <w:rFonts w:ascii="Calibri" w:eastAsia="Times New Roman" w:hAnsi="Calibri" w:cs="Times New Roman"/>
                  <w:color w:val="000000"/>
                  <w:sz w:val="22"/>
                  <w:lang w:eastAsia="ja-JP"/>
                </w:rPr>
                <w:t>- Input "1:30" "Kéo dài" field</w:t>
              </w:r>
            </w:ins>
          </w:p>
          <w:p w:rsidR="00751BDB" w:rsidRPr="00751BDB" w:rsidRDefault="00751BDB" w:rsidP="00751BDB">
            <w:pPr>
              <w:spacing w:after="0" w:line="240" w:lineRule="auto"/>
              <w:rPr>
                <w:ins w:id="4037" w:author="giangnhhse60606" w:date="2014-03-14T23:12:00Z"/>
                <w:rFonts w:ascii="Calibri" w:eastAsia="Times New Roman" w:hAnsi="Calibri" w:cs="Times New Roman"/>
                <w:color w:val="000000"/>
                <w:sz w:val="22"/>
                <w:lang w:eastAsia="ja-JP"/>
              </w:rPr>
            </w:pPr>
            <w:ins w:id="4038" w:author="giangnhhse60606" w:date="2014-03-14T23:12:00Z">
              <w:r w:rsidRPr="00751BDB">
                <w:rPr>
                  <w:rFonts w:ascii="Calibri" w:eastAsia="Times New Roman" w:hAnsi="Calibri" w:cs="Times New Roman"/>
                  <w:color w:val="000000"/>
                  <w:sz w:val="22"/>
                  <w:lang w:eastAsia="ja-JP"/>
                </w:rPr>
                <w:t>- Check "Đối thủ" checkbox</w:t>
              </w:r>
            </w:ins>
          </w:p>
          <w:p w:rsidR="00751BDB" w:rsidRPr="00751BDB" w:rsidRDefault="00751BDB" w:rsidP="00751BDB">
            <w:pPr>
              <w:spacing w:after="0" w:line="240" w:lineRule="auto"/>
              <w:rPr>
                <w:ins w:id="4039" w:author="giangnhhse60606" w:date="2014-03-14T23:12:00Z"/>
                <w:rFonts w:ascii="Calibri" w:eastAsia="Times New Roman" w:hAnsi="Calibri" w:cs="Times New Roman"/>
                <w:color w:val="000000"/>
                <w:sz w:val="22"/>
                <w:lang w:eastAsia="ja-JP"/>
              </w:rPr>
            </w:pPr>
            <w:ins w:id="4040" w:author="giangnhhse60606" w:date="2014-03-14T23:12:00Z">
              <w:r w:rsidRPr="00751BDB">
                <w:rPr>
                  <w:rFonts w:ascii="Calibri" w:eastAsia="Times New Roman" w:hAnsi="Calibri" w:cs="Times New Roman"/>
                  <w:color w:val="000000"/>
                  <w:sz w:val="22"/>
                  <w:lang w:eastAsia="ja-JP"/>
                </w:rPr>
                <w:t>- Input rival information</w:t>
              </w:r>
            </w:ins>
          </w:p>
          <w:p w:rsidR="00751BDB" w:rsidRPr="00751BDB" w:rsidRDefault="00751BDB" w:rsidP="00751BDB">
            <w:pPr>
              <w:spacing w:after="0" w:line="240" w:lineRule="auto"/>
              <w:rPr>
                <w:ins w:id="4041" w:author="giangnhhse60606" w:date="2014-03-14T23:12:00Z"/>
                <w:rFonts w:ascii="Calibri" w:eastAsia="Times New Roman" w:hAnsi="Calibri" w:cs="Times New Roman"/>
                <w:color w:val="000000"/>
                <w:sz w:val="22"/>
                <w:lang w:eastAsia="ja-JP"/>
              </w:rPr>
            </w:pPr>
            <w:ins w:id="4042" w:author="giangnhhse60606" w:date="2014-03-14T23:12:00Z">
              <w:r w:rsidRPr="00751BDB">
                <w:rPr>
                  <w:rFonts w:ascii="Calibri" w:eastAsia="Times New Roman" w:hAnsi="Calibri" w:cs="Times New Roman"/>
                  <w:color w:val="000000"/>
                  <w:sz w:val="22"/>
                  <w:lang w:eastAsia="ja-JP"/>
                </w:rPr>
                <w:t>+ Input "thinhnd" into "Đối thủ" field</w:t>
              </w:r>
            </w:ins>
          </w:p>
          <w:p w:rsidR="00751BDB" w:rsidRPr="00751BDB" w:rsidRDefault="00751BDB" w:rsidP="00751BDB">
            <w:pPr>
              <w:spacing w:after="0" w:line="240" w:lineRule="auto"/>
              <w:rPr>
                <w:ins w:id="4043" w:author="giangnhhse60606" w:date="2014-03-14T23:12:00Z"/>
                <w:rFonts w:ascii="Calibri" w:eastAsia="Times New Roman" w:hAnsi="Calibri" w:cs="Times New Roman"/>
                <w:color w:val="000000"/>
                <w:sz w:val="22"/>
                <w:lang w:eastAsia="ja-JP"/>
              </w:rPr>
            </w:pPr>
            <w:ins w:id="4044" w:author="giangnhhse60606" w:date="2014-03-14T23:12:00Z">
              <w:r w:rsidRPr="00751BDB">
                <w:rPr>
                  <w:rFonts w:ascii="Calibri" w:eastAsia="Times New Roman" w:hAnsi="Calibri" w:cs="Times New Roman"/>
                  <w:color w:val="000000"/>
                  <w:sz w:val="22"/>
                  <w:lang w:eastAsia="ja-JP"/>
                </w:rPr>
                <w:t>+ Input "ABC123" into "Tên đầy đủ" field</w:t>
              </w:r>
            </w:ins>
          </w:p>
          <w:p w:rsidR="00751BDB" w:rsidRPr="00751BDB" w:rsidRDefault="00751BDB" w:rsidP="00751BDB">
            <w:pPr>
              <w:spacing w:after="0" w:line="240" w:lineRule="auto"/>
              <w:rPr>
                <w:ins w:id="4045" w:author="giangnhhse60606" w:date="2014-03-14T23:12:00Z"/>
                <w:rFonts w:ascii="Calibri" w:eastAsia="Times New Roman" w:hAnsi="Calibri" w:cs="Times New Roman"/>
                <w:color w:val="000000"/>
                <w:sz w:val="22"/>
                <w:lang w:eastAsia="ja-JP"/>
              </w:rPr>
            </w:pPr>
            <w:ins w:id="4046" w:author="giangnhhse60606" w:date="2014-03-14T23:12:00Z">
              <w:r w:rsidRPr="00751BDB">
                <w:rPr>
                  <w:rFonts w:ascii="Calibri" w:eastAsia="Times New Roman" w:hAnsi="Calibri" w:cs="Times New Roman"/>
                  <w:color w:val="000000"/>
                  <w:sz w:val="22"/>
                  <w:lang w:eastAsia="ja-JP"/>
                </w:rPr>
                <w:t>+ Input "123456789" into "Số điện thoại" field</w:t>
              </w:r>
            </w:ins>
          </w:p>
          <w:p w:rsidR="00751BDB" w:rsidRPr="00751BDB" w:rsidRDefault="00751BDB" w:rsidP="00751BDB">
            <w:pPr>
              <w:spacing w:after="0" w:line="240" w:lineRule="auto"/>
              <w:rPr>
                <w:ins w:id="4047" w:author="giangnhhse60606" w:date="2014-03-14T23:12:00Z"/>
                <w:rFonts w:ascii="Calibri" w:eastAsia="Times New Roman" w:hAnsi="Calibri" w:cs="Times New Roman"/>
                <w:color w:val="000000"/>
                <w:sz w:val="22"/>
                <w:lang w:eastAsia="ja-JP"/>
              </w:rPr>
            </w:pPr>
            <w:ins w:id="4048" w:author="giangnhhse60606" w:date="2014-03-14T23:12:00Z">
              <w:r w:rsidRPr="00751BDB">
                <w:rPr>
                  <w:rFonts w:ascii="Calibri" w:eastAsia="Times New Roman" w:hAnsi="Calibri" w:cs="Times New Roman"/>
                  <w:color w:val="000000"/>
                  <w:sz w:val="22"/>
                  <w:lang w:eastAsia="ja-JP"/>
                </w:rPr>
                <w:t>+ Input "abc123@def.ghi" into "Email" field</w:t>
              </w:r>
            </w:ins>
          </w:p>
          <w:p w:rsidR="00CB3F3F" w:rsidRPr="00C22AE8" w:rsidRDefault="00751BDB" w:rsidP="00751BDB">
            <w:pPr>
              <w:spacing w:after="0" w:line="240" w:lineRule="auto"/>
              <w:rPr>
                <w:ins w:id="4049" w:author="giangnhhse60606" w:date="2014-03-14T23:12:00Z"/>
                <w:rFonts w:ascii="Calibri" w:eastAsia="Times New Roman" w:hAnsi="Calibri" w:cs="Times New Roman"/>
                <w:color w:val="000000"/>
                <w:sz w:val="22"/>
                <w:lang w:eastAsia="ja-JP"/>
              </w:rPr>
            </w:pPr>
            <w:ins w:id="4050" w:author="giangnhhse60606" w:date="2014-03-14T23:12:00Z">
              <w:r w:rsidRPr="00751BDB">
                <w:rPr>
                  <w:rFonts w:ascii="Calibri" w:eastAsia="Times New Roman" w:hAnsi="Calibri" w:cs="Times New Roman"/>
                  <w:color w:val="000000"/>
                  <w:sz w:val="22"/>
                  <w:lang w:eastAsia="ja-JP"/>
                </w:rPr>
                <w:t>5. Click "Nhập lại"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B3F3F" w:rsidRPr="00C22AE8" w:rsidRDefault="00751BDB" w:rsidP="00095DE4">
            <w:pPr>
              <w:spacing w:after="0" w:line="240" w:lineRule="auto"/>
              <w:rPr>
                <w:ins w:id="4051" w:author="giangnhhse60606" w:date="2014-03-14T23:12:00Z"/>
                <w:rFonts w:ascii="Calibri" w:eastAsia="Times New Roman" w:hAnsi="Calibri" w:cs="Times New Roman"/>
                <w:color w:val="000000"/>
                <w:sz w:val="22"/>
                <w:lang w:eastAsia="ja-JP"/>
              </w:rPr>
            </w:pPr>
            <w:ins w:id="4052" w:author="giangnhhse60606" w:date="2014-03-14T23:12:00Z">
              <w:r w:rsidRPr="00751BDB">
                <w:rPr>
                  <w:rFonts w:ascii="Calibri" w:eastAsia="Times New Roman" w:hAnsi="Calibri" w:cs="Times New Roman"/>
                  <w:color w:val="000000"/>
                  <w:sz w:val="22"/>
                  <w:lang w:eastAsia="ja-JP"/>
                </w:rPr>
                <w:t>Blank all fields in this form</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CB3F3F" w:rsidRDefault="00751BDB" w:rsidP="00095DE4">
            <w:pPr>
              <w:spacing w:after="0" w:line="240" w:lineRule="auto"/>
              <w:rPr>
                <w:ins w:id="4053" w:author="giangnhhse60606" w:date="2014-03-14T23:12:00Z"/>
                <w:rFonts w:ascii="Calibri" w:eastAsia="Times New Roman" w:hAnsi="Calibri" w:cs="Times New Roman"/>
                <w:color w:val="000000"/>
                <w:sz w:val="22"/>
                <w:lang w:eastAsia="ja-JP"/>
              </w:rPr>
            </w:pPr>
            <w:ins w:id="4054" w:author="giangnhhse60606" w:date="2014-03-14T23:12: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CB3F3F" w:rsidRPr="008C01EB" w:rsidRDefault="00CB3F3F" w:rsidP="00095DE4">
            <w:pPr>
              <w:spacing w:after="0" w:line="240" w:lineRule="auto"/>
              <w:rPr>
                <w:ins w:id="4055" w:author="giangnhhse60606" w:date="2014-03-14T23:12:00Z"/>
                <w:rFonts w:ascii="Calibri" w:eastAsia="Times New Roman" w:hAnsi="Calibri" w:cs="Times New Roman"/>
                <w:color w:val="000000"/>
                <w:sz w:val="22"/>
                <w:lang w:eastAsia="ja-JP"/>
              </w:rPr>
            </w:pPr>
          </w:p>
        </w:tc>
      </w:tr>
      <w:tr w:rsidR="00996D86" w:rsidRPr="008C01EB" w:rsidTr="00095DE4">
        <w:trPr>
          <w:trHeight w:val="784"/>
          <w:ins w:id="4056" w:author="giangnhhse60606" w:date="2014-03-14T23:1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6D86" w:rsidRDefault="00996D86" w:rsidP="00C22AE8">
            <w:pPr>
              <w:spacing w:after="0" w:line="240" w:lineRule="auto"/>
              <w:rPr>
                <w:ins w:id="4057" w:author="giangnhhse60606" w:date="2014-03-14T23:13:00Z"/>
                <w:rFonts w:ascii="Calibri" w:eastAsia="Times New Roman" w:hAnsi="Calibri" w:cs="Times New Roman"/>
                <w:color w:val="000000"/>
                <w:sz w:val="22"/>
                <w:lang w:eastAsia="ja-JP"/>
              </w:rPr>
            </w:pPr>
            <w:ins w:id="4058" w:author="giangnhhse60606" w:date="2014-03-14T23:13:00Z">
              <w:r>
                <w:rPr>
                  <w:rFonts w:ascii="Calibri" w:eastAsia="Times New Roman" w:hAnsi="Calibri" w:cs="Times New Roman"/>
                  <w:color w:val="000000"/>
                  <w:sz w:val="22"/>
                  <w:lang w:eastAsia="ja-JP"/>
                </w:rPr>
                <w:t>TC_85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996D86" w:rsidRPr="00CB3F3F" w:rsidRDefault="00996D86" w:rsidP="00095DE4">
            <w:pPr>
              <w:spacing w:after="0" w:line="240" w:lineRule="auto"/>
              <w:rPr>
                <w:ins w:id="4059" w:author="giangnhhse60606" w:date="2014-03-14T23:13:00Z"/>
                <w:rFonts w:ascii="Calibri" w:eastAsia="Times New Roman" w:hAnsi="Calibri" w:cs="Times New Roman"/>
                <w:color w:val="000000"/>
                <w:sz w:val="22"/>
                <w:lang w:eastAsia="ja-JP"/>
              </w:rPr>
            </w:pPr>
            <w:ins w:id="4060" w:author="giangnhhse60606" w:date="2014-03-14T23:13:00Z">
              <w:r w:rsidRPr="00996D86">
                <w:rPr>
                  <w:rFonts w:ascii="Calibri" w:eastAsia="Times New Roman" w:hAnsi="Calibri" w:cs="Times New Roman"/>
                  <w:color w:val="000000"/>
                  <w:sz w:val="22"/>
                  <w:lang w:eastAsia="ja-JP"/>
                </w:rPr>
                <w:t>Test cancel creating action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51F62" w:rsidRPr="00851F62" w:rsidRDefault="00851F62" w:rsidP="00851F62">
            <w:pPr>
              <w:spacing w:after="0" w:line="240" w:lineRule="auto"/>
              <w:rPr>
                <w:ins w:id="4061" w:author="giangnhhse60606" w:date="2014-03-14T23:13:00Z"/>
                <w:rFonts w:ascii="Calibri" w:eastAsia="Times New Roman" w:hAnsi="Calibri" w:cs="Times New Roman"/>
                <w:color w:val="000000"/>
                <w:sz w:val="22"/>
                <w:lang w:eastAsia="ja-JP"/>
              </w:rPr>
            </w:pPr>
            <w:ins w:id="4062" w:author="giangnhhse60606" w:date="2014-03-14T23:13:00Z">
              <w:r w:rsidRPr="00851F62">
                <w:rPr>
                  <w:rFonts w:ascii="Calibri" w:eastAsia="Times New Roman" w:hAnsi="Calibri" w:cs="Times New Roman"/>
                  <w:color w:val="000000"/>
                  <w:sz w:val="22"/>
                  <w:lang w:eastAsia="ja-JP"/>
                </w:rPr>
                <w:t>1. Login the system as Stadium Staff</w:t>
              </w:r>
            </w:ins>
          </w:p>
          <w:p w:rsidR="00851F62" w:rsidRPr="00851F62" w:rsidRDefault="00851F62" w:rsidP="00851F62">
            <w:pPr>
              <w:spacing w:after="0" w:line="240" w:lineRule="auto"/>
              <w:rPr>
                <w:ins w:id="4063" w:author="giangnhhse60606" w:date="2014-03-14T23:13:00Z"/>
                <w:rFonts w:ascii="Calibri" w:eastAsia="Times New Roman" w:hAnsi="Calibri" w:cs="Times New Roman"/>
                <w:color w:val="000000"/>
                <w:sz w:val="22"/>
                <w:lang w:eastAsia="ja-JP"/>
              </w:rPr>
            </w:pPr>
            <w:ins w:id="4064" w:author="giangnhhse60606" w:date="2014-03-14T23:13:00Z">
              <w:r w:rsidRPr="00851F62">
                <w:rPr>
                  <w:rFonts w:ascii="Calibri" w:eastAsia="Times New Roman" w:hAnsi="Calibri" w:cs="Times New Roman"/>
                  <w:color w:val="000000"/>
                  <w:sz w:val="22"/>
                  <w:lang w:eastAsia="ja-JP"/>
                </w:rPr>
                <w:t>2. Go to "Quản lý đơn hàng" page</w:t>
              </w:r>
            </w:ins>
          </w:p>
          <w:p w:rsidR="00851F62" w:rsidRPr="00851F62" w:rsidRDefault="00851F62" w:rsidP="00851F62">
            <w:pPr>
              <w:spacing w:after="0" w:line="240" w:lineRule="auto"/>
              <w:rPr>
                <w:ins w:id="4065" w:author="giangnhhse60606" w:date="2014-03-14T23:13:00Z"/>
                <w:rFonts w:ascii="Calibri" w:eastAsia="Times New Roman" w:hAnsi="Calibri" w:cs="Times New Roman"/>
                <w:color w:val="000000"/>
                <w:sz w:val="22"/>
                <w:lang w:eastAsia="ja-JP"/>
              </w:rPr>
            </w:pPr>
            <w:ins w:id="4066" w:author="giangnhhse60606" w:date="2014-03-14T23:13:00Z">
              <w:r w:rsidRPr="00851F62">
                <w:rPr>
                  <w:rFonts w:ascii="Calibri" w:eastAsia="Times New Roman" w:hAnsi="Calibri" w:cs="Times New Roman"/>
                  <w:color w:val="000000"/>
                  <w:sz w:val="22"/>
                  <w:lang w:eastAsia="ja-JP"/>
                </w:rPr>
                <w:t>3. Click "Thêm đơn hàng" button</w:t>
              </w:r>
            </w:ins>
          </w:p>
          <w:p w:rsidR="00996D86" w:rsidRPr="00751BDB" w:rsidRDefault="00851F62" w:rsidP="00851F62">
            <w:pPr>
              <w:spacing w:after="0" w:line="240" w:lineRule="auto"/>
              <w:rPr>
                <w:ins w:id="4067" w:author="giangnhhse60606" w:date="2014-03-14T23:13:00Z"/>
                <w:rFonts w:ascii="Calibri" w:eastAsia="Times New Roman" w:hAnsi="Calibri" w:cs="Times New Roman"/>
                <w:color w:val="000000"/>
                <w:sz w:val="22"/>
                <w:lang w:eastAsia="ja-JP"/>
              </w:rPr>
            </w:pPr>
            <w:ins w:id="4068" w:author="giangnhhse60606" w:date="2014-03-14T23:13:00Z">
              <w:r w:rsidRPr="00851F62">
                <w:rPr>
                  <w:rFonts w:ascii="Calibri" w:eastAsia="Times New Roman" w:hAnsi="Calibri" w:cs="Times New Roman"/>
                  <w:color w:val="000000"/>
                  <w:sz w:val="22"/>
                  <w:lang w:eastAsia="ja-JP"/>
                </w:rPr>
                <w:t>4. Click "Huỷ"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96D86" w:rsidRPr="00751BDB" w:rsidRDefault="00851F62" w:rsidP="00095DE4">
            <w:pPr>
              <w:spacing w:after="0" w:line="240" w:lineRule="auto"/>
              <w:rPr>
                <w:ins w:id="4069" w:author="giangnhhse60606" w:date="2014-03-14T23:13:00Z"/>
                <w:rFonts w:ascii="Calibri" w:eastAsia="Times New Roman" w:hAnsi="Calibri" w:cs="Times New Roman"/>
                <w:color w:val="000000"/>
                <w:sz w:val="22"/>
                <w:lang w:eastAsia="ja-JP"/>
              </w:rPr>
            </w:pPr>
            <w:ins w:id="4070" w:author="giangnhhse60606" w:date="2014-03-14T23:13:00Z">
              <w:r w:rsidRPr="00851F62">
                <w:rPr>
                  <w:rFonts w:ascii="Calibri" w:eastAsia="Times New Roman" w:hAnsi="Calibri" w:cs="Times New Roman"/>
                  <w:color w:val="000000"/>
                  <w:sz w:val="22"/>
                  <w:lang w:eastAsia="ja-JP"/>
                </w:rPr>
                <w:t>Redirect to "Quản lý đơn hàng" page</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996D86" w:rsidRDefault="00851F62" w:rsidP="00095DE4">
            <w:pPr>
              <w:spacing w:after="0" w:line="240" w:lineRule="auto"/>
              <w:rPr>
                <w:ins w:id="4071" w:author="giangnhhse60606" w:date="2014-03-14T23:13:00Z"/>
                <w:rFonts w:ascii="Calibri" w:eastAsia="Times New Roman" w:hAnsi="Calibri" w:cs="Times New Roman"/>
                <w:color w:val="000000"/>
                <w:sz w:val="22"/>
                <w:lang w:eastAsia="ja-JP"/>
              </w:rPr>
            </w:pPr>
            <w:ins w:id="4072" w:author="giangnhhse60606" w:date="2014-03-14T23:1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6D86" w:rsidRPr="008C01EB" w:rsidRDefault="00996D86" w:rsidP="00095DE4">
            <w:pPr>
              <w:spacing w:after="0" w:line="240" w:lineRule="auto"/>
              <w:rPr>
                <w:ins w:id="4073" w:author="giangnhhse60606" w:date="2014-03-14T23:13:00Z"/>
                <w:rFonts w:ascii="Calibri" w:eastAsia="Times New Roman" w:hAnsi="Calibri" w:cs="Times New Roman"/>
                <w:color w:val="000000"/>
                <w:sz w:val="22"/>
                <w:lang w:eastAsia="ja-JP"/>
              </w:rPr>
            </w:pPr>
          </w:p>
        </w:tc>
      </w:tr>
      <w:tr w:rsidR="000715FE" w:rsidRPr="008C01EB" w:rsidTr="00095DE4">
        <w:trPr>
          <w:trHeight w:val="280"/>
          <w:ins w:id="4074" w:author="giangnhhse60606" w:date="2014-03-14T23:02: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0715FE" w:rsidRPr="00E47B44" w:rsidRDefault="00E47B44" w:rsidP="00095DE4">
            <w:pPr>
              <w:spacing w:after="0" w:line="240" w:lineRule="auto"/>
              <w:jc w:val="center"/>
              <w:rPr>
                <w:ins w:id="4075" w:author="giangnhhse60606" w:date="2014-03-14T23:02:00Z"/>
                <w:rFonts w:ascii="Calibri" w:eastAsia="Times New Roman" w:hAnsi="Calibri" w:cs="Times New Roman"/>
                <w:b/>
                <w:color w:val="000000"/>
                <w:sz w:val="22"/>
                <w:lang w:eastAsia="ja-JP"/>
                <w:rPrChange w:id="4076" w:author="giangnhhse60606" w:date="2014-03-14T23:13:00Z">
                  <w:rPr>
                    <w:ins w:id="4077" w:author="giangnhhse60606" w:date="2014-03-14T23:02:00Z"/>
                    <w:rFonts w:ascii="Calibri" w:eastAsia="Times New Roman" w:hAnsi="Calibri" w:cs="Times New Roman"/>
                    <w:color w:val="000000"/>
                    <w:sz w:val="22"/>
                    <w:lang w:eastAsia="ja-JP"/>
                  </w:rPr>
                </w:rPrChange>
              </w:rPr>
            </w:pPr>
            <w:ins w:id="4078" w:author="giangnhhse60606" w:date="2014-03-14T23:13:00Z">
              <w:r w:rsidRPr="00E47B44">
                <w:rPr>
                  <w:rFonts w:ascii="Calibri" w:eastAsia="Times New Roman" w:hAnsi="Calibri" w:cs="Times New Roman"/>
                  <w:b/>
                  <w:color w:val="000000"/>
                  <w:sz w:val="22"/>
                  <w:lang w:eastAsia="ja-JP"/>
                  <w:rPrChange w:id="4079" w:author="giangnhhse60606" w:date="2014-03-14T23:13:00Z">
                    <w:rPr>
                      <w:rFonts w:ascii="Calibri" w:eastAsia="Times New Roman" w:hAnsi="Calibri" w:cs="Times New Roman"/>
                      <w:color w:val="000000"/>
                      <w:sz w:val="22"/>
                      <w:lang w:eastAsia="ja-JP"/>
                    </w:rPr>
                  </w:rPrChange>
                </w:rPr>
                <w:t>Update Reservation</w:t>
              </w:r>
            </w:ins>
          </w:p>
        </w:tc>
      </w:tr>
      <w:tr w:rsidR="000715FE" w:rsidRPr="008C01EB" w:rsidTr="00095DE4">
        <w:trPr>
          <w:trHeight w:val="784"/>
          <w:ins w:id="4080"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081" w:author="giangnhhse60606" w:date="2014-03-14T23:02:00Z"/>
                <w:rFonts w:ascii="Calibri" w:eastAsia="Times New Roman" w:hAnsi="Calibri" w:cs="Times New Roman"/>
                <w:color w:val="000000"/>
                <w:sz w:val="22"/>
                <w:lang w:eastAsia="ja-JP"/>
              </w:rPr>
            </w:pPr>
            <w:ins w:id="4082" w:author="giangnhhse60606" w:date="2014-03-14T23:02:00Z">
              <w:r>
                <w:rPr>
                  <w:rFonts w:ascii="Calibri" w:eastAsia="Times New Roman" w:hAnsi="Calibri" w:cs="Times New Roman"/>
                  <w:color w:val="000000"/>
                  <w:sz w:val="22"/>
                  <w:lang w:eastAsia="ja-JP"/>
                </w:rPr>
                <w:t>TC_</w:t>
              </w:r>
            </w:ins>
            <w:ins w:id="4083" w:author="giangnhhse60606" w:date="2014-03-14T23:14:00Z">
              <w:r w:rsidR="00F1522B">
                <w:rPr>
                  <w:rFonts w:ascii="Calibri" w:eastAsia="Times New Roman" w:hAnsi="Calibri" w:cs="Times New Roman"/>
                  <w:color w:val="000000"/>
                  <w:sz w:val="22"/>
                  <w:lang w:eastAsia="ja-JP"/>
                </w:rPr>
                <w:t>86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6A6A48" w:rsidP="00095DE4">
            <w:pPr>
              <w:spacing w:after="0" w:line="240" w:lineRule="auto"/>
              <w:rPr>
                <w:ins w:id="4084" w:author="giangnhhse60606" w:date="2014-03-14T23:02:00Z"/>
                <w:rFonts w:ascii="Calibri" w:eastAsia="Times New Roman" w:hAnsi="Calibri" w:cs="Times New Roman"/>
                <w:color w:val="000000"/>
                <w:sz w:val="22"/>
                <w:lang w:eastAsia="ja-JP"/>
              </w:rPr>
            </w:pPr>
            <w:ins w:id="4085" w:author="giangnhhse60606" w:date="2014-03-14T23:14:00Z">
              <w:r w:rsidRPr="006A6A48">
                <w:rPr>
                  <w:rFonts w:ascii="Calibri" w:eastAsia="Times New Roman" w:hAnsi="Calibri" w:cs="Times New Roman"/>
                  <w:color w:val="000000"/>
                  <w:sz w:val="22"/>
                  <w:lang w:eastAsia="ja-JP"/>
                </w:rPr>
                <w:t>Test updating a reservation with blank fields</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A6A48" w:rsidRPr="006A6A48" w:rsidRDefault="006A6A48" w:rsidP="006A6A48">
            <w:pPr>
              <w:spacing w:after="0" w:line="240" w:lineRule="auto"/>
              <w:rPr>
                <w:ins w:id="4086" w:author="giangnhhse60606" w:date="2014-03-14T23:14:00Z"/>
                <w:rFonts w:ascii="Calibri" w:eastAsia="Times New Roman" w:hAnsi="Calibri" w:cs="Times New Roman"/>
                <w:color w:val="000000"/>
                <w:sz w:val="22"/>
                <w:lang w:eastAsia="ja-JP"/>
              </w:rPr>
            </w:pPr>
            <w:ins w:id="4087" w:author="giangnhhse60606" w:date="2014-03-14T23:14:00Z">
              <w:r w:rsidRPr="006A6A48">
                <w:rPr>
                  <w:rFonts w:ascii="Calibri" w:eastAsia="Times New Roman" w:hAnsi="Calibri" w:cs="Times New Roman"/>
                  <w:color w:val="000000"/>
                  <w:sz w:val="22"/>
                  <w:lang w:eastAsia="ja-JP"/>
                </w:rPr>
                <w:t>1. Login the system as Stadium Staff</w:t>
              </w:r>
            </w:ins>
          </w:p>
          <w:p w:rsidR="006A6A48" w:rsidRPr="006A6A48" w:rsidRDefault="006A6A48" w:rsidP="006A6A48">
            <w:pPr>
              <w:spacing w:after="0" w:line="240" w:lineRule="auto"/>
              <w:rPr>
                <w:ins w:id="4088" w:author="giangnhhse60606" w:date="2014-03-14T23:14:00Z"/>
                <w:rFonts w:ascii="Calibri" w:eastAsia="Times New Roman" w:hAnsi="Calibri" w:cs="Times New Roman"/>
                <w:color w:val="000000"/>
                <w:sz w:val="22"/>
                <w:lang w:eastAsia="ja-JP"/>
              </w:rPr>
            </w:pPr>
            <w:ins w:id="4089" w:author="giangnhhse60606" w:date="2014-03-14T23:14:00Z">
              <w:r w:rsidRPr="006A6A48">
                <w:rPr>
                  <w:rFonts w:ascii="Calibri" w:eastAsia="Times New Roman" w:hAnsi="Calibri" w:cs="Times New Roman"/>
                  <w:color w:val="000000"/>
                  <w:sz w:val="22"/>
                  <w:lang w:eastAsia="ja-JP"/>
                </w:rPr>
                <w:t>2. Go to "Quản lý đơn hàng" page</w:t>
              </w:r>
            </w:ins>
          </w:p>
          <w:p w:rsidR="006A6A48" w:rsidRPr="006A6A48" w:rsidRDefault="006A6A48" w:rsidP="006A6A48">
            <w:pPr>
              <w:spacing w:after="0" w:line="240" w:lineRule="auto"/>
              <w:rPr>
                <w:ins w:id="4090" w:author="giangnhhse60606" w:date="2014-03-14T23:14:00Z"/>
                <w:rFonts w:ascii="Calibri" w:eastAsia="Times New Roman" w:hAnsi="Calibri" w:cs="Times New Roman"/>
                <w:color w:val="000000"/>
                <w:sz w:val="22"/>
                <w:lang w:eastAsia="ja-JP"/>
              </w:rPr>
            </w:pPr>
            <w:ins w:id="4091" w:author="giangnhhse60606" w:date="2014-03-14T23:14:00Z">
              <w:r w:rsidRPr="006A6A48">
                <w:rPr>
                  <w:rFonts w:ascii="Calibri" w:eastAsia="Times New Roman" w:hAnsi="Calibri" w:cs="Times New Roman"/>
                  <w:color w:val="000000"/>
                  <w:sz w:val="22"/>
                  <w:lang w:eastAsia="ja-JP"/>
                </w:rPr>
                <w:t>3. Click "Sửa" link on row have booking time is "16:30 15/03/2014"</w:t>
              </w:r>
            </w:ins>
          </w:p>
          <w:p w:rsidR="006A6A48" w:rsidRPr="006A6A48" w:rsidRDefault="006A6A48" w:rsidP="006A6A48">
            <w:pPr>
              <w:spacing w:after="0" w:line="240" w:lineRule="auto"/>
              <w:rPr>
                <w:ins w:id="4092" w:author="giangnhhse60606" w:date="2014-03-14T23:14:00Z"/>
                <w:rFonts w:ascii="Calibri" w:eastAsia="Times New Roman" w:hAnsi="Calibri" w:cs="Times New Roman"/>
                <w:color w:val="000000"/>
                <w:sz w:val="22"/>
                <w:lang w:eastAsia="ja-JP"/>
              </w:rPr>
            </w:pPr>
            <w:ins w:id="4093" w:author="giangnhhse60606" w:date="2014-03-14T23:14:00Z">
              <w:r w:rsidRPr="006A6A48">
                <w:rPr>
                  <w:rFonts w:ascii="Calibri" w:eastAsia="Times New Roman" w:hAnsi="Calibri" w:cs="Times New Roman"/>
                  <w:color w:val="000000"/>
                  <w:sz w:val="22"/>
                  <w:lang w:eastAsia="ja-JP"/>
                </w:rPr>
                <w:t>4. Click "Nhập lại" button</w:t>
              </w:r>
            </w:ins>
          </w:p>
          <w:p w:rsidR="000715FE" w:rsidRPr="00440512" w:rsidRDefault="006A6A48" w:rsidP="006A6A48">
            <w:pPr>
              <w:spacing w:after="0" w:line="240" w:lineRule="auto"/>
              <w:rPr>
                <w:ins w:id="4094" w:author="giangnhhse60606" w:date="2014-03-14T23:02:00Z"/>
                <w:rFonts w:ascii="Calibri" w:eastAsia="Times New Roman" w:hAnsi="Calibri" w:cs="Times New Roman"/>
                <w:color w:val="000000"/>
                <w:sz w:val="22"/>
                <w:lang w:eastAsia="ja-JP"/>
              </w:rPr>
            </w:pPr>
            <w:ins w:id="4095" w:author="giangnhhse60606" w:date="2014-03-14T23:14:00Z">
              <w:r w:rsidRPr="006A6A48">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6A6A48" w:rsidRPr="006A6A48" w:rsidRDefault="006A6A48" w:rsidP="006A6A48">
            <w:pPr>
              <w:spacing w:after="0" w:line="240" w:lineRule="auto"/>
              <w:rPr>
                <w:ins w:id="4096" w:author="giangnhhse60606" w:date="2014-03-14T23:14:00Z"/>
                <w:rFonts w:ascii="Calibri" w:eastAsia="Times New Roman" w:hAnsi="Calibri" w:cs="Times New Roman"/>
                <w:color w:val="000000"/>
                <w:sz w:val="22"/>
                <w:lang w:eastAsia="ja-JP"/>
              </w:rPr>
            </w:pPr>
            <w:ins w:id="4097" w:author="giangnhhse60606" w:date="2014-03-14T23:14:00Z">
              <w:r w:rsidRPr="006A6A48">
                <w:rPr>
                  <w:rFonts w:ascii="Calibri" w:eastAsia="Times New Roman" w:hAnsi="Calibri" w:cs="Times New Roman"/>
                  <w:color w:val="000000"/>
                  <w:sz w:val="22"/>
                  <w:lang w:eastAsia="ja-JP"/>
                </w:rPr>
                <w:t>Error message will be displayed:</w:t>
              </w:r>
            </w:ins>
          </w:p>
          <w:p w:rsidR="000715FE" w:rsidRPr="00440512" w:rsidRDefault="006A6A48" w:rsidP="006A6A48">
            <w:pPr>
              <w:spacing w:after="0" w:line="240" w:lineRule="auto"/>
              <w:rPr>
                <w:ins w:id="4098" w:author="giangnhhse60606" w:date="2014-03-14T23:02:00Z"/>
                <w:rFonts w:ascii="Calibri" w:eastAsia="Times New Roman" w:hAnsi="Calibri" w:cs="Times New Roman"/>
                <w:color w:val="000000"/>
                <w:sz w:val="22"/>
                <w:lang w:eastAsia="ja-JP"/>
              </w:rPr>
            </w:pPr>
            <w:ins w:id="4099" w:author="giangnhhse60606" w:date="2014-03-14T23:14:00Z">
              <w:r w:rsidRPr="006A6A48">
                <w:rPr>
                  <w:rFonts w:ascii="Calibri" w:eastAsia="Times New Roman" w:hAnsi="Calibri" w:cs="Times New Roman"/>
                  <w:color w:val="000000"/>
                  <w:sz w:val="22"/>
                  <w:lang w:eastAsia="ja-JP"/>
                </w:rPr>
                <w:t>- "Xin vui lòng nhập các thông tin bắt buộc".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100" w:author="giangnhhse60606" w:date="2014-03-14T23:02:00Z"/>
                <w:rFonts w:ascii="Calibri" w:eastAsia="Times New Roman" w:hAnsi="Calibri" w:cs="Times New Roman"/>
                <w:color w:val="000000"/>
                <w:sz w:val="22"/>
                <w:lang w:eastAsia="ja-JP"/>
              </w:rPr>
            </w:pPr>
            <w:ins w:id="4101"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102"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103"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104" w:author="giangnhhse60606" w:date="2014-03-14T23:02:00Z"/>
                <w:rFonts w:ascii="Calibri" w:eastAsia="Times New Roman" w:hAnsi="Calibri" w:cs="Times New Roman"/>
                <w:color w:val="000000"/>
                <w:sz w:val="22"/>
                <w:lang w:eastAsia="ja-JP"/>
              </w:rPr>
            </w:pPr>
            <w:ins w:id="4105" w:author="giangnhhse60606" w:date="2014-03-14T23:02:00Z">
              <w:r>
                <w:rPr>
                  <w:rFonts w:ascii="Calibri" w:eastAsia="Times New Roman" w:hAnsi="Calibri" w:cs="Times New Roman"/>
                  <w:color w:val="000000"/>
                  <w:sz w:val="22"/>
                  <w:lang w:eastAsia="ja-JP"/>
                </w:rPr>
                <w:t>TC_</w:t>
              </w:r>
            </w:ins>
            <w:ins w:id="4106" w:author="giangnhhse60606" w:date="2014-03-14T23:14:00Z">
              <w:r w:rsidR="006A6A48">
                <w:rPr>
                  <w:rFonts w:ascii="Calibri" w:eastAsia="Times New Roman" w:hAnsi="Calibri" w:cs="Times New Roman"/>
                  <w:color w:val="000000"/>
                  <w:sz w:val="22"/>
                  <w:lang w:eastAsia="ja-JP"/>
                </w:rPr>
                <w:t>87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1B7550" w:rsidP="00095DE4">
            <w:pPr>
              <w:spacing w:after="0" w:line="240" w:lineRule="auto"/>
              <w:rPr>
                <w:ins w:id="4107" w:author="giangnhhse60606" w:date="2014-03-14T23:02:00Z"/>
                <w:rFonts w:ascii="Calibri" w:eastAsia="Times New Roman" w:hAnsi="Calibri" w:cs="Times New Roman"/>
                <w:color w:val="000000"/>
                <w:sz w:val="22"/>
                <w:lang w:eastAsia="ja-JP"/>
              </w:rPr>
            </w:pPr>
            <w:ins w:id="4108" w:author="giangnhhse60606" w:date="2014-03-14T23:14:00Z">
              <w:r w:rsidRPr="001B7550">
                <w:rPr>
                  <w:rFonts w:ascii="Calibri" w:eastAsia="Times New Roman" w:hAnsi="Calibri" w:cs="Times New Roman"/>
                  <w:color w:val="000000"/>
                  <w:sz w:val="22"/>
                  <w:lang w:eastAsia="ja-JP"/>
                </w:rPr>
                <w:t>Test updating a reservation with customer username is not existed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7111D" w:rsidRPr="00F7111D" w:rsidRDefault="00F7111D" w:rsidP="00F7111D">
            <w:pPr>
              <w:spacing w:after="0" w:line="240" w:lineRule="auto"/>
              <w:rPr>
                <w:ins w:id="4109" w:author="giangnhhse60606" w:date="2014-03-14T23:14:00Z"/>
                <w:rFonts w:ascii="Calibri" w:eastAsia="Times New Roman" w:hAnsi="Calibri" w:cs="Times New Roman"/>
                <w:color w:val="000000"/>
                <w:sz w:val="22"/>
                <w:lang w:eastAsia="ja-JP"/>
              </w:rPr>
            </w:pPr>
            <w:ins w:id="4110" w:author="giangnhhse60606" w:date="2014-03-14T23:14:00Z">
              <w:r w:rsidRPr="00F7111D">
                <w:rPr>
                  <w:rFonts w:ascii="Calibri" w:eastAsia="Times New Roman" w:hAnsi="Calibri" w:cs="Times New Roman"/>
                  <w:color w:val="000000"/>
                  <w:sz w:val="22"/>
                  <w:lang w:eastAsia="ja-JP"/>
                </w:rPr>
                <w:t>1. Login the system as Stadium Staff</w:t>
              </w:r>
            </w:ins>
          </w:p>
          <w:p w:rsidR="00F7111D" w:rsidRPr="00F7111D" w:rsidRDefault="00F7111D" w:rsidP="00F7111D">
            <w:pPr>
              <w:spacing w:after="0" w:line="240" w:lineRule="auto"/>
              <w:rPr>
                <w:ins w:id="4111" w:author="giangnhhse60606" w:date="2014-03-14T23:14:00Z"/>
                <w:rFonts w:ascii="Calibri" w:eastAsia="Times New Roman" w:hAnsi="Calibri" w:cs="Times New Roman"/>
                <w:color w:val="000000"/>
                <w:sz w:val="22"/>
                <w:lang w:eastAsia="ja-JP"/>
              </w:rPr>
            </w:pPr>
            <w:ins w:id="4112" w:author="giangnhhse60606" w:date="2014-03-14T23:14:00Z">
              <w:r w:rsidRPr="00F7111D">
                <w:rPr>
                  <w:rFonts w:ascii="Calibri" w:eastAsia="Times New Roman" w:hAnsi="Calibri" w:cs="Times New Roman"/>
                  <w:color w:val="000000"/>
                  <w:sz w:val="22"/>
                  <w:lang w:eastAsia="ja-JP"/>
                </w:rPr>
                <w:t>2. Go to "Quản lý đơn hàng" page</w:t>
              </w:r>
            </w:ins>
          </w:p>
          <w:p w:rsidR="00F7111D" w:rsidRPr="00F7111D" w:rsidRDefault="00F7111D" w:rsidP="00F7111D">
            <w:pPr>
              <w:spacing w:after="0" w:line="240" w:lineRule="auto"/>
              <w:rPr>
                <w:ins w:id="4113" w:author="giangnhhse60606" w:date="2014-03-14T23:14:00Z"/>
                <w:rFonts w:ascii="Calibri" w:eastAsia="Times New Roman" w:hAnsi="Calibri" w:cs="Times New Roman"/>
                <w:color w:val="000000"/>
                <w:sz w:val="22"/>
                <w:lang w:eastAsia="ja-JP"/>
              </w:rPr>
            </w:pPr>
            <w:ins w:id="4114" w:author="giangnhhse60606" w:date="2014-03-14T23:14:00Z">
              <w:r w:rsidRPr="00F7111D">
                <w:rPr>
                  <w:rFonts w:ascii="Calibri" w:eastAsia="Times New Roman" w:hAnsi="Calibri" w:cs="Times New Roman"/>
                  <w:color w:val="000000"/>
                  <w:sz w:val="22"/>
                  <w:lang w:eastAsia="ja-JP"/>
                </w:rPr>
                <w:t>3. Click "Sửa" link on row have booking time is "16:30 15/03/2014"</w:t>
              </w:r>
            </w:ins>
          </w:p>
          <w:p w:rsidR="00F7111D" w:rsidRPr="00F7111D" w:rsidRDefault="00F7111D" w:rsidP="00F7111D">
            <w:pPr>
              <w:spacing w:after="0" w:line="240" w:lineRule="auto"/>
              <w:rPr>
                <w:ins w:id="4115" w:author="giangnhhse60606" w:date="2014-03-14T23:14:00Z"/>
                <w:rFonts w:ascii="Calibri" w:eastAsia="Times New Roman" w:hAnsi="Calibri" w:cs="Times New Roman"/>
                <w:color w:val="000000"/>
                <w:sz w:val="22"/>
                <w:lang w:eastAsia="ja-JP"/>
              </w:rPr>
            </w:pPr>
            <w:ins w:id="4116" w:author="giangnhhse60606" w:date="2014-03-14T23:14:00Z">
              <w:r w:rsidRPr="00F7111D">
                <w:rPr>
                  <w:rFonts w:ascii="Calibri" w:eastAsia="Times New Roman" w:hAnsi="Calibri" w:cs="Times New Roman"/>
                  <w:color w:val="000000"/>
                  <w:sz w:val="22"/>
                  <w:lang w:eastAsia="ja-JP"/>
                </w:rPr>
                <w:t>4. Input require information</w:t>
              </w:r>
            </w:ins>
          </w:p>
          <w:p w:rsidR="00F7111D" w:rsidRPr="00F7111D" w:rsidRDefault="00F7111D" w:rsidP="00F7111D">
            <w:pPr>
              <w:spacing w:after="0" w:line="240" w:lineRule="auto"/>
              <w:rPr>
                <w:ins w:id="4117" w:author="giangnhhse60606" w:date="2014-03-14T23:14:00Z"/>
                <w:rFonts w:ascii="Calibri" w:eastAsia="Times New Roman" w:hAnsi="Calibri" w:cs="Times New Roman"/>
                <w:color w:val="000000"/>
                <w:sz w:val="22"/>
                <w:lang w:eastAsia="ja-JP"/>
              </w:rPr>
            </w:pPr>
            <w:ins w:id="4118" w:author="giangnhhse60606" w:date="2014-03-14T23:14:00Z">
              <w:r w:rsidRPr="00F7111D">
                <w:rPr>
                  <w:rFonts w:ascii="Calibri" w:eastAsia="Times New Roman" w:hAnsi="Calibri" w:cs="Times New Roman"/>
                  <w:color w:val="000000"/>
                  <w:sz w:val="22"/>
                  <w:lang w:eastAsia="ja-JP"/>
                </w:rPr>
                <w:t>- Input "abc123" into "Khách hàng" field</w:t>
              </w:r>
            </w:ins>
          </w:p>
          <w:p w:rsidR="000715FE" w:rsidRPr="00440512" w:rsidRDefault="00F7111D" w:rsidP="00F7111D">
            <w:pPr>
              <w:spacing w:after="0" w:line="240" w:lineRule="auto"/>
              <w:rPr>
                <w:ins w:id="4119" w:author="giangnhhse60606" w:date="2014-03-14T23:02:00Z"/>
                <w:rFonts w:ascii="Calibri" w:eastAsia="Times New Roman" w:hAnsi="Calibri" w:cs="Times New Roman"/>
                <w:color w:val="000000"/>
                <w:sz w:val="22"/>
                <w:lang w:eastAsia="ja-JP"/>
              </w:rPr>
            </w:pPr>
            <w:ins w:id="4120" w:author="giangnhhse60606" w:date="2014-03-14T23:14:00Z">
              <w:r w:rsidRPr="00F7111D">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7111D" w:rsidRPr="00F7111D" w:rsidRDefault="00F7111D" w:rsidP="00F7111D">
            <w:pPr>
              <w:spacing w:after="0" w:line="240" w:lineRule="auto"/>
              <w:rPr>
                <w:ins w:id="4121" w:author="giangnhhse60606" w:date="2014-03-14T23:14:00Z"/>
                <w:rFonts w:ascii="Calibri" w:eastAsia="Times New Roman" w:hAnsi="Calibri" w:cs="Times New Roman"/>
                <w:color w:val="000000"/>
                <w:sz w:val="22"/>
                <w:lang w:eastAsia="ja-JP"/>
              </w:rPr>
            </w:pPr>
            <w:ins w:id="4122" w:author="giangnhhse60606" w:date="2014-03-14T23:14:00Z">
              <w:r w:rsidRPr="00F7111D">
                <w:rPr>
                  <w:rFonts w:ascii="Calibri" w:eastAsia="Times New Roman" w:hAnsi="Calibri" w:cs="Times New Roman"/>
                  <w:color w:val="000000"/>
                  <w:sz w:val="22"/>
                  <w:lang w:eastAsia="ja-JP"/>
                </w:rPr>
                <w:t>Error message will be displayed:</w:t>
              </w:r>
            </w:ins>
          </w:p>
          <w:p w:rsidR="000715FE" w:rsidRPr="00440512" w:rsidRDefault="00F7111D" w:rsidP="00F7111D">
            <w:pPr>
              <w:spacing w:after="0" w:line="240" w:lineRule="auto"/>
              <w:rPr>
                <w:ins w:id="4123" w:author="giangnhhse60606" w:date="2014-03-14T23:02:00Z"/>
                <w:rFonts w:ascii="Calibri" w:eastAsia="Times New Roman" w:hAnsi="Calibri" w:cs="Times New Roman"/>
                <w:color w:val="000000"/>
                <w:sz w:val="22"/>
                <w:lang w:eastAsia="ja-JP"/>
              </w:rPr>
            </w:pPr>
            <w:ins w:id="4124" w:author="giangnhhse60606" w:date="2014-03-14T23:14:00Z">
              <w:r w:rsidRPr="00F7111D">
                <w:rPr>
                  <w:rFonts w:ascii="Calibri" w:eastAsia="Times New Roman" w:hAnsi="Calibri" w:cs="Times New Roman"/>
                  <w:color w:val="000000"/>
                  <w:sz w:val="22"/>
                  <w:lang w:eastAsia="ja-JP"/>
                </w:rPr>
                <w:t>- "Tên khách hàng không tồn tại".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125" w:author="giangnhhse60606" w:date="2014-03-14T23:02:00Z"/>
                <w:rFonts w:ascii="Calibri" w:eastAsia="Times New Roman" w:hAnsi="Calibri" w:cs="Times New Roman"/>
                <w:color w:val="000000"/>
                <w:sz w:val="22"/>
                <w:lang w:eastAsia="ja-JP"/>
              </w:rPr>
            </w:pPr>
            <w:ins w:id="4126"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127"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128"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129" w:author="giangnhhse60606" w:date="2014-03-14T23:02:00Z"/>
                <w:rFonts w:ascii="Calibri" w:eastAsia="Times New Roman" w:hAnsi="Calibri" w:cs="Times New Roman"/>
                <w:color w:val="000000"/>
                <w:sz w:val="22"/>
                <w:lang w:eastAsia="ja-JP"/>
              </w:rPr>
            </w:pPr>
            <w:ins w:id="4130" w:author="giangnhhse60606" w:date="2014-03-14T23:02:00Z">
              <w:r>
                <w:rPr>
                  <w:rFonts w:ascii="Calibri" w:eastAsia="Times New Roman" w:hAnsi="Calibri" w:cs="Times New Roman"/>
                  <w:color w:val="000000"/>
                  <w:sz w:val="22"/>
                  <w:lang w:eastAsia="ja-JP"/>
                </w:rPr>
                <w:t>TC_</w:t>
              </w:r>
            </w:ins>
            <w:ins w:id="4131" w:author="giangnhhse60606" w:date="2014-03-14T23:14:00Z">
              <w:r w:rsidR="00FC0901">
                <w:rPr>
                  <w:rFonts w:ascii="Calibri" w:eastAsia="Times New Roman" w:hAnsi="Calibri" w:cs="Times New Roman"/>
                  <w:color w:val="000000"/>
                  <w:sz w:val="22"/>
                  <w:lang w:eastAsia="ja-JP"/>
                </w:rPr>
                <w:t>88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FC0901" w:rsidP="00095DE4">
            <w:pPr>
              <w:spacing w:after="0" w:line="240" w:lineRule="auto"/>
              <w:rPr>
                <w:ins w:id="4132" w:author="giangnhhse60606" w:date="2014-03-14T23:02:00Z"/>
                <w:rFonts w:ascii="Calibri" w:eastAsia="Times New Roman" w:hAnsi="Calibri" w:cs="Times New Roman"/>
                <w:color w:val="000000"/>
                <w:sz w:val="22"/>
                <w:lang w:eastAsia="ja-JP"/>
              </w:rPr>
            </w:pPr>
            <w:ins w:id="4133" w:author="giangnhhse60606" w:date="2014-03-14T23:15:00Z">
              <w:r w:rsidRPr="00FC0901">
                <w:rPr>
                  <w:rFonts w:ascii="Calibri" w:eastAsia="Times New Roman" w:hAnsi="Calibri" w:cs="Times New Roman"/>
                  <w:color w:val="000000"/>
                  <w:sz w:val="22"/>
                  <w:lang w:eastAsia="ja-JP"/>
                </w:rPr>
                <w:t>Test updating a reservation with blank customer username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C0901" w:rsidRPr="00FC0901" w:rsidRDefault="00FC0901" w:rsidP="00FC0901">
            <w:pPr>
              <w:spacing w:after="0" w:line="240" w:lineRule="auto"/>
              <w:rPr>
                <w:ins w:id="4134" w:author="giangnhhse60606" w:date="2014-03-14T23:15:00Z"/>
                <w:rFonts w:ascii="Calibri" w:eastAsia="Times New Roman" w:hAnsi="Calibri" w:cs="Times New Roman"/>
                <w:color w:val="000000"/>
                <w:sz w:val="22"/>
                <w:lang w:eastAsia="ja-JP"/>
              </w:rPr>
            </w:pPr>
            <w:ins w:id="4135" w:author="giangnhhse60606" w:date="2014-03-14T23:15:00Z">
              <w:r w:rsidRPr="00FC0901">
                <w:rPr>
                  <w:rFonts w:ascii="Calibri" w:eastAsia="Times New Roman" w:hAnsi="Calibri" w:cs="Times New Roman"/>
                  <w:color w:val="000000"/>
                  <w:sz w:val="22"/>
                  <w:lang w:eastAsia="ja-JP"/>
                </w:rPr>
                <w:t>1. Login the system as Stadium Staff</w:t>
              </w:r>
            </w:ins>
          </w:p>
          <w:p w:rsidR="00FC0901" w:rsidRPr="00FC0901" w:rsidRDefault="00FC0901" w:rsidP="00FC0901">
            <w:pPr>
              <w:spacing w:after="0" w:line="240" w:lineRule="auto"/>
              <w:rPr>
                <w:ins w:id="4136" w:author="giangnhhse60606" w:date="2014-03-14T23:15:00Z"/>
                <w:rFonts w:ascii="Calibri" w:eastAsia="Times New Roman" w:hAnsi="Calibri" w:cs="Times New Roman"/>
                <w:color w:val="000000"/>
                <w:sz w:val="22"/>
                <w:lang w:eastAsia="ja-JP"/>
              </w:rPr>
            </w:pPr>
            <w:ins w:id="4137" w:author="giangnhhse60606" w:date="2014-03-14T23:15:00Z">
              <w:r w:rsidRPr="00FC0901">
                <w:rPr>
                  <w:rFonts w:ascii="Calibri" w:eastAsia="Times New Roman" w:hAnsi="Calibri" w:cs="Times New Roman"/>
                  <w:color w:val="000000"/>
                  <w:sz w:val="22"/>
                  <w:lang w:eastAsia="ja-JP"/>
                </w:rPr>
                <w:t>2. Go to "Quản lý đơn hàng" page</w:t>
              </w:r>
            </w:ins>
          </w:p>
          <w:p w:rsidR="00FC0901" w:rsidRPr="00FC0901" w:rsidRDefault="00FC0901" w:rsidP="00FC0901">
            <w:pPr>
              <w:spacing w:after="0" w:line="240" w:lineRule="auto"/>
              <w:rPr>
                <w:ins w:id="4138" w:author="giangnhhse60606" w:date="2014-03-14T23:15:00Z"/>
                <w:rFonts w:ascii="Calibri" w:eastAsia="Times New Roman" w:hAnsi="Calibri" w:cs="Times New Roman"/>
                <w:color w:val="000000"/>
                <w:sz w:val="22"/>
                <w:lang w:eastAsia="ja-JP"/>
              </w:rPr>
            </w:pPr>
            <w:ins w:id="4139" w:author="giangnhhse60606" w:date="2014-03-14T23:15:00Z">
              <w:r w:rsidRPr="00FC0901">
                <w:rPr>
                  <w:rFonts w:ascii="Calibri" w:eastAsia="Times New Roman" w:hAnsi="Calibri" w:cs="Times New Roman"/>
                  <w:color w:val="000000"/>
                  <w:sz w:val="22"/>
                  <w:lang w:eastAsia="ja-JP"/>
                </w:rPr>
                <w:t>3. Click "Sửa" link on row have booking time is "16:30 15/03/2014"</w:t>
              </w:r>
            </w:ins>
          </w:p>
          <w:p w:rsidR="00FC0901" w:rsidRPr="00FC0901" w:rsidRDefault="00FC0901" w:rsidP="00FC0901">
            <w:pPr>
              <w:spacing w:after="0" w:line="240" w:lineRule="auto"/>
              <w:rPr>
                <w:ins w:id="4140" w:author="giangnhhse60606" w:date="2014-03-14T23:15:00Z"/>
                <w:rFonts w:ascii="Calibri" w:eastAsia="Times New Roman" w:hAnsi="Calibri" w:cs="Times New Roman"/>
                <w:color w:val="000000"/>
                <w:sz w:val="22"/>
                <w:lang w:eastAsia="ja-JP"/>
              </w:rPr>
            </w:pPr>
            <w:ins w:id="4141" w:author="giangnhhse60606" w:date="2014-03-14T23:15:00Z">
              <w:r w:rsidRPr="00FC0901">
                <w:rPr>
                  <w:rFonts w:ascii="Calibri" w:eastAsia="Times New Roman" w:hAnsi="Calibri" w:cs="Times New Roman"/>
                  <w:color w:val="000000"/>
                  <w:sz w:val="22"/>
                  <w:lang w:eastAsia="ja-JP"/>
                </w:rPr>
                <w:t>4. Input require information</w:t>
              </w:r>
            </w:ins>
          </w:p>
          <w:p w:rsidR="00FC0901" w:rsidRPr="00FC0901" w:rsidRDefault="00FC0901" w:rsidP="00FC0901">
            <w:pPr>
              <w:spacing w:after="0" w:line="240" w:lineRule="auto"/>
              <w:rPr>
                <w:ins w:id="4142" w:author="giangnhhse60606" w:date="2014-03-14T23:15:00Z"/>
                <w:rFonts w:ascii="Calibri" w:eastAsia="Times New Roman" w:hAnsi="Calibri" w:cs="Times New Roman"/>
                <w:color w:val="000000"/>
                <w:sz w:val="22"/>
                <w:lang w:eastAsia="ja-JP"/>
              </w:rPr>
            </w:pPr>
            <w:ins w:id="4143" w:author="giangnhhse60606" w:date="2014-03-14T23:15:00Z">
              <w:r w:rsidRPr="00FC0901">
                <w:rPr>
                  <w:rFonts w:ascii="Calibri" w:eastAsia="Times New Roman" w:hAnsi="Calibri" w:cs="Times New Roman"/>
                  <w:color w:val="000000"/>
                  <w:sz w:val="22"/>
                  <w:lang w:eastAsia="ja-JP"/>
                </w:rPr>
                <w:t>- Blank "Khách hàng" field</w:t>
              </w:r>
            </w:ins>
          </w:p>
          <w:p w:rsidR="000715FE" w:rsidRPr="00440512" w:rsidRDefault="00FC0901" w:rsidP="00FC0901">
            <w:pPr>
              <w:spacing w:after="0" w:line="240" w:lineRule="auto"/>
              <w:rPr>
                <w:ins w:id="4144" w:author="giangnhhse60606" w:date="2014-03-14T23:02:00Z"/>
                <w:rFonts w:ascii="Calibri" w:eastAsia="Times New Roman" w:hAnsi="Calibri" w:cs="Times New Roman"/>
                <w:color w:val="000000"/>
                <w:sz w:val="22"/>
                <w:lang w:eastAsia="ja-JP"/>
              </w:rPr>
            </w:pPr>
            <w:ins w:id="4145" w:author="giangnhhse60606" w:date="2014-03-14T23:15:00Z">
              <w:r w:rsidRPr="00FC0901">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FC0901" w:rsidP="00095DE4">
            <w:pPr>
              <w:spacing w:after="0" w:line="240" w:lineRule="auto"/>
              <w:rPr>
                <w:ins w:id="4146" w:author="giangnhhse60606" w:date="2014-03-14T23:02:00Z"/>
                <w:rFonts w:ascii="Calibri" w:eastAsia="Times New Roman" w:hAnsi="Calibri" w:cs="Times New Roman"/>
                <w:color w:val="000000"/>
                <w:sz w:val="22"/>
                <w:lang w:eastAsia="ja-JP"/>
              </w:rPr>
            </w:pPr>
            <w:ins w:id="4147" w:author="giangnhhse60606" w:date="2014-03-14T23:15:00Z">
              <w:r w:rsidRPr="00FC0901">
                <w:rPr>
                  <w:rFonts w:ascii="Calibri" w:eastAsia="Times New Roman" w:hAnsi="Calibri" w:cs="Times New Roman"/>
                  <w:color w:val="000000"/>
                  <w:sz w:val="22"/>
                  <w:lang w:eastAsia="ja-JP"/>
                </w:rPr>
                <w:t>Redirect to "Quản lý đơn hàng" page with new "Đơn hàng" information updated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148" w:author="giangnhhse60606" w:date="2014-03-14T23:02:00Z"/>
                <w:rFonts w:ascii="Calibri" w:eastAsia="Times New Roman" w:hAnsi="Calibri" w:cs="Times New Roman"/>
                <w:color w:val="000000"/>
                <w:sz w:val="22"/>
                <w:lang w:eastAsia="ja-JP"/>
              </w:rPr>
            </w:pPr>
            <w:ins w:id="4149"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150"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151"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152" w:author="giangnhhse60606" w:date="2014-03-14T23:02:00Z"/>
                <w:rFonts w:ascii="Calibri" w:eastAsia="Times New Roman" w:hAnsi="Calibri" w:cs="Times New Roman"/>
                <w:color w:val="000000"/>
                <w:sz w:val="22"/>
                <w:lang w:eastAsia="ja-JP"/>
              </w:rPr>
            </w:pPr>
            <w:ins w:id="4153" w:author="giangnhhse60606" w:date="2014-03-14T23:02:00Z">
              <w:r>
                <w:rPr>
                  <w:rFonts w:ascii="Calibri" w:eastAsia="Times New Roman" w:hAnsi="Calibri" w:cs="Times New Roman"/>
                  <w:color w:val="000000"/>
                  <w:sz w:val="22"/>
                  <w:lang w:eastAsia="ja-JP"/>
                </w:rPr>
                <w:t>TC_</w:t>
              </w:r>
            </w:ins>
            <w:ins w:id="4154" w:author="giangnhhse60606" w:date="2014-03-14T23:15:00Z">
              <w:r w:rsidR="00FC0901">
                <w:rPr>
                  <w:rFonts w:ascii="Calibri" w:eastAsia="Times New Roman" w:hAnsi="Calibri" w:cs="Times New Roman"/>
                  <w:color w:val="000000"/>
                  <w:sz w:val="22"/>
                  <w:lang w:eastAsia="ja-JP"/>
                </w:rPr>
                <w:t>89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265A62" w:rsidP="00095DE4">
            <w:pPr>
              <w:spacing w:after="0" w:line="240" w:lineRule="auto"/>
              <w:rPr>
                <w:ins w:id="4155" w:author="giangnhhse60606" w:date="2014-03-14T23:02:00Z"/>
                <w:rFonts w:ascii="Calibri" w:eastAsia="Times New Roman" w:hAnsi="Calibri" w:cs="Times New Roman"/>
                <w:color w:val="000000"/>
                <w:sz w:val="22"/>
                <w:lang w:eastAsia="ja-JP"/>
              </w:rPr>
            </w:pPr>
            <w:ins w:id="4156" w:author="giangnhhse60606" w:date="2014-03-14T23:15:00Z">
              <w:r w:rsidRPr="00265A62">
                <w:rPr>
                  <w:rFonts w:ascii="Calibri" w:eastAsia="Times New Roman" w:hAnsi="Calibri" w:cs="Times New Roman"/>
                  <w:color w:val="000000"/>
                  <w:sz w:val="22"/>
                  <w:lang w:eastAsia="ja-JP"/>
                </w:rPr>
                <w:t>Test updating a reservation with wrong email format</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265A62" w:rsidRPr="00265A62" w:rsidRDefault="00265A62" w:rsidP="00265A62">
            <w:pPr>
              <w:spacing w:after="0" w:line="240" w:lineRule="auto"/>
              <w:rPr>
                <w:ins w:id="4157" w:author="giangnhhse60606" w:date="2014-03-14T23:15:00Z"/>
                <w:rFonts w:ascii="Calibri" w:eastAsia="Times New Roman" w:hAnsi="Calibri" w:cs="Times New Roman"/>
                <w:color w:val="000000"/>
                <w:sz w:val="22"/>
                <w:lang w:eastAsia="ja-JP"/>
              </w:rPr>
            </w:pPr>
            <w:ins w:id="4158" w:author="giangnhhse60606" w:date="2014-03-14T23:15:00Z">
              <w:r w:rsidRPr="00265A62">
                <w:rPr>
                  <w:rFonts w:ascii="Calibri" w:eastAsia="Times New Roman" w:hAnsi="Calibri" w:cs="Times New Roman"/>
                  <w:color w:val="000000"/>
                  <w:sz w:val="22"/>
                  <w:lang w:eastAsia="ja-JP"/>
                </w:rPr>
                <w:t>1. Login the system as Stadium Staff</w:t>
              </w:r>
            </w:ins>
          </w:p>
          <w:p w:rsidR="00265A62" w:rsidRPr="00265A62" w:rsidRDefault="00265A62" w:rsidP="00265A62">
            <w:pPr>
              <w:spacing w:after="0" w:line="240" w:lineRule="auto"/>
              <w:rPr>
                <w:ins w:id="4159" w:author="giangnhhse60606" w:date="2014-03-14T23:15:00Z"/>
                <w:rFonts w:ascii="Calibri" w:eastAsia="Times New Roman" w:hAnsi="Calibri" w:cs="Times New Roman"/>
                <w:color w:val="000000"/>
                <w:sz w:val="22"/>
                <w:lang w:eastAsia="ja-JP"/>
              </w:rPr>
            </w:pPr>
            <w:ins w:id="4160" w:author="giangnhhse60606" w:date="2014-03-14T23:15:00Z">
              <w:r w:rsidRPr="00265A62">
                <w:rPr>
                  <w:rFonts w:ascii="Calibri" w:eastAsia="Times New Roman" w:hAnsi="Calibri" w:cs="Times New Roman"/>
                  <w:color w:val="000000"/>
                  <w:sz w:val="22"/>
                  <w:lang w:eastAsia="ja-JP"/>
                </w:rPr>
                <w:t>2. Go to "Quản lý đơn hàng" page</w:t>
              </w:r>
            </w:ins>
          </w:p>
          <w:p w:rsidR="00265A62" w:rsidRPr="00265A62" w:rsidRDefault="00265A62" w:rsidP="00265A62">
            <w:pPr>
              <w:spacing w:after="0" w:line="240" w:lineRule="auto"/>
              <w:rPr>
                <w:ins w:id="4161" w:author="giangnhhse60606" w:date="2014-03-14T23:15:00Z"/>
                <w:rFonts w:ascii="Calibri" w:eastAsia="Times New Roman" w:hAnsi="Calibri" w:cs="Times New Roman"/>
                <w:color w:val="000000"/>
                <w:sz w:val="22"/>
                <w:lang w:eastAsia="ja-JP"/>
              </w:rPr>
            </w:pPr>
            <w:ins w:id="4162" w:author="giangnhhse60606" w:date="2014-03-14T23:15:00Z">
              <w:r w:rsidRPr="00265A62">
                <w:rPr>
                  <w:rFonts w:ascii="Calibri" w:eastAsia="Times New Roman" w:hAnsi="Calibri" w:cs="Times New Roman"/>
                  <w:color w:val="000000"/>
                  <w:sz w:val="22"/>
                  <w:lang w:eastAsia="ja-JP"/>
                </w:rPr>
                <w:t>3. Click "Sửa" link on row have booking time is "16:30 15/03/2014"</w:t>
              </w:r>
            </w:ins>
          </w:p>
          <w:p w:rsidR="00265A62" w:rsidRPr="00265A62" w:rsidRDefault="00265A62" w:rsidP="00265A62">
            <w:pPr>
              <w:spacing w:after="0" w:line="240" w:lineRule="auto"/>
              <w:rPr>
                <w:ins w:id="4163" w:author="giangnhhse60606" w:date="2014-03-14T23:15:00Z"/>
                <w:rFonts w:ascii="Calibri" w:eastAsia="Times New Roman" w:hAnsi="Calibri" w:cs="Times New Roman"/>
                <w:color w:val="000000"/>
                <w:sz w:val="22"/>
                <w:lang w:eastAsia="ja-JP"/>
              </w:rPr>
            </w:pPr>
            <w:ins w:id="4164" w:author="giangnhhse60606" w:date="2014-03-14T23:15:00Z">
              <w:r w:rsidRPr="00265A62">
                <w:rPr>
                  <w:rFonts w:ascii="Calibri" w:eastAsia="Times New Roman" w:hAnsi="Calibri" w:cs="Times New Roman"/>
                  <w:color w:val="000000"/>
                  <w:sz w:val="22"/>
                  <w:lang w:eastAsia="ja-JP"/>
                </w:rPr>
                <w:t>4. Input require information</w:t>
              </w:r>
            </w:ins>
          </w:p>
          <w:p w:rsidR="00265A62" w:rsidRPr="00265A62" w:rsidRDefault="00265A62" w:rsidP="00265A62">
            <w:pPr>
              <w:spacing w:after="0" w:line="240" w:lineRule="auto"/>
              <w:rPr>
                <w:ins w:id="4165" w:author="giangnhhse60606" w:date="2014-03-14T23:15:00Z"/>
                <w:rFonts w:ascii="Calibri" w:eastAsia="Times New Roman" w:hAnsi="Calibri" w:cs="Times New Roman"/>
                <w:color w:val="000000"/>
                <w:sz w:val="22"/>
                <w:lang w:eastAsia="ja-JP"/>
              </w:rPr>
            </w:pPr>
            <w:ins w:id="4166" w:author="giangnhhse60606" w:date="2014-03-14T23:15:00Z">
              <w:r w:rsidRPr="00265A62">
                <w:rPr>
                  <w:rFonts w:ascii="Calibri" w:eastAsia="Times New Roman" w:hAnsi="Calibri" w:cs="Times New Roman"/>
                  <w:color w:val="000000"/>
                  <w:sz w:val="22"/>
                  <w:lang w:eastAsia="ja-JP"/>
                </w:rPr>
                <w:t>- Change value to "abcdef" in "Email" field of "Thông tin khách hàng" area</w:t>
              </w:r>
            </w:ins>
          </w:p>
          <w:p w:rsidR="000715FE" w:rsidRPr="00440512" w:rsidRDefault="00265A62" w:rsidP="00265A62">
            <w:pPr>
              <w:spacing w:after="0" w:line="240" w:lineRule="auto"/>
              <w:rPr>
                <w:ins w:id="4167" w:author="giangnhhse60606" w:date="2014-03-14T23:02:00Z"/>
                <w:rFonts w:ascii="Calibri" w:eastAsia="Times New Roman" w:hAnsi="Calibri" w:cs="Times New Roman"/>
                <w:color w:val="000000"/>
                <w:sz w:val="22"/>
                <w:lang w:eastAsia="ja-JP"/>
              </w:rPr>
            </w:pPr>
            <w:ins w:id="4168" w:author="giangnhhse60606" w:date="2014-03-14T23:15:00Z">
              <w:r w:rsidRPr="00265A62">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265A62" w:rsidRPr="00265A62" w:rsidRDefault="00265A62" w:rsidP="00265A62">
            <w:pPr>
              <w:spacing w:after="0" w:line="240" w:lineRule="auto"/>
              <w:rPr>
                <w:ins w:id="4169" w:author="giangnhhse60606" w:date="2014-03-14T23:15:00Z"/>
                <w:rFonts w:ascii="Calibri" w:eastAsia="Times New Roman" w:hAnsi="Calibri" w:cs="Times New Roman"/>
                <w:color w:val="000000"/>
                <w:sz w:val="22"/>
                <w:lang w:eastAsia="ja-JP"/>
              </w:rPr>
            </w:pPr>
            <w:ins w:id="4170" w:author="giangnhhse60606" w:date="2014-03-14T23:15:00Z">
              <w:r w:rsidRPr="00265A62">
                <w:rPr>
                  <w:rFonts w:ascii="Calibri" w:eastAsia="Times New Roman" w:hAnsi="Calibri" w:cs="Times New Roman"/>
                  <w:color w:val="000000"/>
                  <w:sz w:val="22"/>
                  <w:lang w:eastAsia="ja-JP"/>
                </w:rPr>
                <w:t>Error message will be displayed:</w:t>
              </w:r>
            </w:ins>
          </w:p>
          <w:p w:rsidR="000715FE" w:rsidRPr="00440512" w:rsidRDefault="00265A62" w:rsidP="00265A62">
            <w:pPr>
              <w:spacing w:after="0" w:line="240" w:lineRule="auto"/>
              <w:rPr>
                <w:ins w:id="4171" w:author="giangnhhse60606" w:date="2014-03-14T23:02:00Z"/>
                <w:rFonts w:ascii="Calibri" w:eastAsia="Times New Roman" w:hAnsi="Calibri" w:cs="Times New Roman"/>
                <w:color w:val="000000"/>
                <w:sz w:val="22"/>
                <w:lang w:eastAsia="ja-JP"/>
              </w:rPr>
            </w:pPr>
            <w:ins w:id="4172" w:author="giangnhhse60606" w:date="2014-03-14T23:15:00Z">
              <w:r w:rsidRPr="00265A62">
                <w:rPr>
                  <w:rFonts w:ascii="Calibri" w:eastAsia="Times New Roman" w:hAnsi="Calibri" w:cs="Times New Roman"/>
                  <w:color w:val="000000"/>
                  <w:sz w:val="22"/>
                  <w:lang w:eastAsia="ja-JP"/>
                </w:rPr>
                <w:t>- "Email không chính xác, vui lòng chọn email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173" w:author="giangnhhse60606" w:date="2014-03-14T23:02:00Z"/>
                <w:rFonts w:ascii="Calibri" w:eastAsia="Times New Roman" w:hAnsi="Calibri" w:cs="Times New Roman"/>
                <w:color w:val="000000"/>
                <w:sz w:val="22"/>
                <w:lang w:eastAsia="ja-JP"/>
              </w:rPr>
            </w:pPr>
            <w:ins w:id="4174"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175"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176"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177" w:author="giangnhhse60606" w:date="2014-03-14T23:02:00Z"/>
                <w:rFonts w:ascii="Calibri" w:eastAsia="Times New Roman" w:hAnsi="Calibri" w:cs="Times New Roman"/>
                <w:color w:val="000000"/>
                <w:sz w:val="22"/>
                <w:lang w:eastAsia="ja-JP"/>
              </w:rPr>
            </w:pPr>
            <w:ins w:id="4178" w:author="giangnhhse60606" w:date="2014-03-14T23:02:00Z">
              <w:r>
                <w:rPr>
                  <w:rFonts w:ascii="Calibri" w:eastAsia="Times New Roman" w:hAnsi="Calibri" w:cs="Times New Roman"/>
                  <w:color w:val="000000"/>
                  <w:sz w:val="22"/>
                  <w:lang w:eastAsia="ja-JP"/>
                </w:rPr>
                <w:t>TC_</w:t>
              </w:r>
            </w:ins>
            <w:ins w:id="4179" w:author="giangnhhse60606" w:date="2014-03-14T23:15:00Z">
              <w:r w:rsidR="005A1504">
                <w:rPr>
                  <w:rFonts w:ascii="Calibri" w:eastAsia="Times New Roman" w:hAnsi="Calibri" w:cs="Times New Roman"/>
                  <w:color w:val="000000"/>
                  <w:sz w:val="22"/>
                  <w:lang w:eastAsia="ja-JP"/>
                </w:rPr>
                <w:t>90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951E1A" w:rsidP="00095DE4">
            <w:pPr>
              <w:spacing w:after="0" w:line="240" w:lineRule="auto"/>
              <w:rPr>
                <w:ins w:id="4180" w:author="giangnhhse60606" w:date="2014-03-14T23:02:00Z"/>
                <w:rFonts w:ascii="Calibri" w:eastAsia="Times New Roman" w:hAnsi="Calibri" w:cs="Times New Roman"/>
                <w:color w:val="000000"/>
                <w:sz w:val="22"/>
                <w:lang w:eastAsia="ja-JP"/>
              </w:rPr>
            </w:pPr>
            <w:ins w:id="4181" w:author="giangnhhse60606" w:date="2014-03-14T23:16:00Z">
              <w:r w:rsidRPr="00951E1A">
                <w:rPr>
                  <w:rFonts w:ascii="Calibri" w:eastAsia="Times New Roman" w:hAnsi="Calibri" w:cs="Times New Roman"/>
                  <w:color w:val="000000"/>
                  <w:sz w:val="22"/>
                  <w:lang w:eastAsia="ja-JP"/>
                </w:rPr>
                <w:t>Test updating a reservation with booking time is not available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182" w:author="giangnhhse60606" w:date="2014-03-14T23:16:00Z"/>
                <w:rFonts w:ascii="Calibri" w:eastAsia="Times New Roman" w:hAnsi="Calibri" w:cs="Times New Roman"/>
                <w:color w:val="000000"/>
                <w:sz w:val="22"/>
                <w:lang w:eastAsia="ja-JP"/>
              </w:rPr>
            </w:pPr>
            <w:ins w:id="4183" w:author="giangnhhse60606" w:date="2014-03-14T23:16:00Z">
              <w:r w:rsidRPr="00951E1A">
                <w:rPr>
                  <w:rFonts w:ascii="Calibri" w:eastAsia="Times New Roman" w:hAnsi="Calibri" w:cs="Times New Roman"/>
                  <w:color w:val="000000"/>
                  <w:sz w:val="22"/>
                  <w:lang w:eastAsia="ja-JP"/>
                </w:rPr>
                <w:t>1. Login the system as Stadium Staff</w:t>
              </w:r>
            </w:ins>
          </w:p>
          <w:p w:rsidR="00951E1A" w:rsidRPr="00951E1A" w:rsidRDefault="00951E1A" w:rsidP="00951E1A">
            <w:pPr>
              <w:spacing w:after="0" w:line="240" w:lineRule="auto"/>
              <w:rPr>
                <w:ins w:id="4184" w:author="giangnhhse60606" w:date="2014-03-14T23:16:00Z"/>
                <w:rFonts w:ascii="Calibri" w:eastAsia="Times New Roman" w:hAnsi="Calibri" w:cs="Times New Roman"/>
                <w:color w:val="000000"/>
                <w:sz w:val="22"/>
                <w:lang w:eastAsia="ja-JP"/>
              </w:rPr>
            </w:pPr>
            <w:ins w:id="4185" w:author="giangnhhse60606" w:date="2014-03-14T23:16:00Z">
              <w:r w:rsidRPr="00951E1A">
                <w:rPr>
                  <w:rFonts w:ascii="Calibri" w:eastAsia="Times New Roman" w:hAnsi="Calibri" w:cs="Times New Roman"/>
                  <w:color w:val="000000"/>
                  <w:sz w:val="22"/>
                  <w:lang w:eastAsia="ja-JP"/>
                </w:rPr>
                <w:t>2. Go to "Quản lý đơn hàng" page</w:t>
              </w:r>
            </w:ins>
          </w:p>
          <w:p w:rsidR="00951E1A" w:rsidRPr="00951E1A" w:rsidRDefault="00951E1A" w:rsidP="00951E1A">
            <w:pPr>
              <w:spacing w:after="0" w:line="240" w:lineRule="auto"/>
              <w:rPr>
                <w:ins w:id="4186" w:author="giangnhhse60606" w:date="2014-03-14T23:16:00Z"/>
                <w:rFonts w:ascii="Calibri" w:eastAsia="Times New Roman" w:hAnsi="Calibri" w:cs="Times New Roman"/>
                <w:color w:val="000000"/>
                <w:sz w:val="22"/>
                <w:lang w:eastAsia="ja-JP"/>
              </w:rPr>
            </w:pPr>
            <w:ins w:id="4187" w:author="giangnhhse60606" w:date="2014-03-14T23:16:00Z">
              <w:r w:rsidRPr="00951E1A">
                <w:rPr>
                  <w:rFonts w:ascii="Calibri" w:eastAsia="Times New Roman" w:hAnsi="Calibri" w:cs="Times New Roman"/>
                  <w:color w:val="000000"/>
                  <w:sz w:val="22"/>
                  <w:lang w:eastAsia="ja-JP"/>
                </w:rPr>
                <w:t>3. Click "Sửa" link on row have booking time is "16:30 15/03/2014"</w:t>
              </w:r>
            </w:ins>
          </w:p>
          <w:p w:rsidR="00951E1A" w:rsidRPr="00951E1A" w:rsidRDefault="00951E1A" w:rsidP="00951E1A">
            <w:pPr>
              <w:spacing w:after="0" w:line="240" w:lineRule="auto"/>
              <w:rPr>
                <w:ins w:id="4188" w:author="giangnhhse60606" w:date="2014-03-14T23:16:00Z"/>
                <w:rFonts w:ascii="Calibri" w:eastAsia="Times New Roman" w:hAnsi="Calibri" w:cs="Times New Roman"/>
                <w:color w:val="000000"/>
                <w:sz w:val="22"/>
                <w:lang w:eastAsia="ja-JP"/>
              </w:rPr>
            </w:pPr>
            <w:ins w:id="4189" w:author="giangnhhse60606" w:date="2014-03-14T23:16:00Z">
              <w:r w:rsidRPr="00951E1A">
                <w:rPr>
                  <w:rFonts w:ascii="Calibri" w:eastAsia="Times New Roman" w:hAnsi="Calibri" w:cs="Times New Roman"/>
                  <w:color w:val="000000"/>
                  <w:sz w:val="22"/>
                  <w:lang w:eastAsia="ja-JP"/>
                </w:rPr>
                <w:t>4. Input require information</w:t>
              </w:r>
            </w:ins>
          </w:p>
          <w:p w:rsidR="00951E1A" w:rsidRPr="00951E1A" w:rsidRDefault="00951E1A" w:rsidP="00951E1A">
            <w:pPr>
              <w:spacing w:after="0" w:line="240" w:lineRule="auto"/>
              <w:rPr>
                <w:ins w:id="4190" w:author="giangnhhse60606" w:date="2014-03-14T23:16:00Z"/>
                <w:rFonts w:ascii="Calibri" w:eastAsia="Times New Roman" w:hAnsi="Calibri" w:cs="Times New Roman"/>
                <w:color w:val="000000"/>
                <w:sz w:val="22"/>
                <w:lang w:eastAsia="ja-JP"/>
              </w:rPr>
            </w:pPr>
            <w:ins w:id="4191" w:author="giangnhhse60606" w:date="2014-03-14T23:16:00Z">
              <w:r w:rsidRPr="00951E1A">
                <w:rPr>
                  <w:rFonts w:ascii="Calibri" w:eastAsia="Times New Roman" w:hAnsi="Calibri" w:cs="Times New Roman"/>
                  <w:color w:val="000000"/>
                  <w:sz w:val="22"/>
                  <w:lang w:eastAsia="ja-JP"/>
                </w:rPr>
                <w:t>- Change value to "15/03/2014" into "Ngày" field</w:t>
              </w:r>
            </w:ins>
          </w:p>
          <w:p w:rsidR="00951E1A" w:rsidRPr="00951E1A" w:rsidRDefault="00951E1A" w:rsidP="00951E1A">
            <w:pPr>
              <w:spacing w:after="0" w:line="240" w:lineRule="auto"/>
              <w:rPr>
                <w:ins w:id="4192" w:author="giangnhhse60606" w:date="2014-03-14T23:16:00Z"/>
                <w:rFonts w:ascii="Calibri" w:eastAsia="Times New Roman" w:hAnsi="Calibri" w:cs="Times New Roman"/>
                <w:color w:val="000000"/>
                <w:sz w:val="22"/>
                <w:lang w:eastAsia="ja-JP"/>
              </w:rPr>
            </w:pPr>
            <w:ins w:id="4193" w:author="giangnhhse60606" w:date="2014-03-14T23:16:00Z">
              <w:r w:rsidRPr="00951E1A">
                <w:rPr>
                  <w:rFonts w:ascii="Calibri" w:eastAsia="Times New Roman" w:hAnsi="Calibri" w:cs="Times New Roman"/>
                  <w:color w:val="000000"/>
                  <w:sz w:val="22"/>
                  <w:lang w:eastAsia="ja-JP"/>
                </w:rPr>
                <w:t>- Change value to "19:30" in "Giờ đá bóng" field</w:t>
              </w:r>
            </w:ins>
          </w:p>
          <w:p w:rsidR="000715FE" w:rsidRPr="00440512" w:rsidRDefault="00951E1A" w:rsidP="00951E1A">
            <w:pPr>
              <w:spacing w:after="0" w:line="240" w:lineRule="auto"/>
              <w:rPr>
                <w:ins w:id="4194" w:author="giangnhhse60606" w:date="2014-03-14T23:02:00Z"/>
                <w:rFonts w:ascii="Calibri" w:eastAsia="Times New Roman" w:hAnsi="Calibri" w:cs="Times New Roman"/>
                <w:color w:val="000000"/>
                <w:sz w:val="22"/>
                <w:lang w:eastAsia="ja-JP"/>
              </w:rPr>
            </w:pPr>
            <w:ins w:id="4195" w:author="giangnhhse60606" w:date="2014-03-14T23:16:00Z">
              <w:r w:rsidRPr="00951E1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196" w:author="giangnhhse60606" w:date="2014-03-14T23:16:00Z"/>
                <w:rFonts w:ascii="Calibri" w:eastAsia="Times New Roman" w:hAnsi="Calibri" w:cs="Times New Roman"/>
                <w:color w:val="000000"/>
                <w:sz w:val="22"/>
                <w:lang w:eastAsia="ja-JP"/>
              </w:rPr>
            </w:pPr>
            <w:ins w:id="4197" w:author="giangnhhse60606" w:date="2014-03-14T23:16:00Z">
              <w:r w:rsidRPr="00951E1A">
                <w:rPr>
                  <w:rFonts w:ascii="Calibri" w:eastAsia="Times New Roman" w:hAnsi="Calibri" w:cs="Times New Roman"/>
                  <w:color w:val="000000"/>
                  <w:sz w:val="22"/>
                  <w:lang w:eastAsia="ja-JP"/>
                </w:rPr>
                <w:t>Error message will be displayed:</w:t>
              </w:r>
            </w:ins>
          </w:p>
          <w:p w:rsidR="000715FE" w:rsidRPr="00440512" w:rsidRDefault="00951E1A" w:rsidP="00951E1A">
            <w:pPr>
              <w:spacing w:after="0" w:line="240" w:lineRule="auto"/>
              <w:rPr>
                <w:ins w:id="4198" w:author="giangnhhse60606" w:date="2014-03-14T23:02:00Z"/>
                <w:rFonts w:ascii="Calibri" w:eastAsia="Times New Roman" w:hAnsi="Calibri" w:cs="Times New Roman"/>
                <w:color w:val="000000"/>
                <w:sz w:val="22"/>
                <w:lang w:eastAsia="ja-JP"/>
              </w:rPr>
            </w:pPr>
            <w:ins w:id="4199" w:author="giangnhhse60606" w:date="2014-03-14T23:16:00Z">
              <w:r w:rsidRPr="00951E1A">
                <w:rPr>
                  <w:rFonts w:ascii="Calibri" w:eastAsia="Times New Roman" w:hAnsi="Calibri" w:cs="Times New Roman"/>
                  <w:color w:val="000000"/>
                  <w:sz w:val="22"/>
                  <w:lang w:eastAsia="ja-JP"/>
                </w:rPr>
                <w:t>- "Sân đã có được đặt vào thời gian này, vui lòng chọn thời gian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200" w:author="giangnhhse60606" w:date="2014-03-14T23:02:00Z"/>
                <w:rFonts w:ascii="Calibri" w:eastAsia="Times New Roman" w:hAnsi="Calibri" w:cs="Times New Roman"/>
                <w:color w:val="000000"/>
                <w:sz w:val="22"/>
                <w:lang w:eastAsia="ja-JP"/>
              </w:rPr>
            </w:pPr>
            <w:ins w:id="4201"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202"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203"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204" w:author="giangnhhse60606" w:date="2014-03-14T23:02:00Z"/>
                <w:rFonts w:ascii="Calibri" w:eastAsia="Times New Roman" w:hAnsi="Calibri" w:cs="Times New Roman"/>
                <w:color w:val="000000"/>
                <w:sz w:val="22"/>
                <w:lang w:eastAsia="ja-JP"/>
              </w:rPr>
            </w:pPr>
            <w:ins w:id="4205" w:author="giangnhhse60606" w:date="2014-03-14T23:02:00Z">
              <w:r>
                <w:rPr>
                  <w:rFonts w:ascii="Calibri" w:eastAsia="Times New Roman" w:hAnsi="Calibri" w:cs="Times New Roman"/>
                  <w:color w:val="000000"/>
                  <w:sz w:val="22"/>
                  <w:lang w:eastAsia="ja-JP"/>
                </w:rPr>
                <w:t>TC_</w:t>
              </w:r>
            </w:ins>
            <w:ins w:id="4206" w:author="giangnhhse60606" w:date="2014-03-14T23:16:00Z">
              <w:r w:rsidR="00951E1A">
                <w:rPr>
                  <w:rFonts w:ascii="Calibri" w:eastAsia="Times New Roman" w:hAnsi="Calibri" w:cs="Times New Roman"/>
                  <w:color w:val="000000"/>
                  <w:sz w:val="22"/>
                  <w:lang w:eastAsia="ja-JP"/>
                </w:rPr>
                <w:t>91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951E1A" w:rsidP="00095DE4">
            <w:pPr>
              <w:spacing w:after="0" w:line="240" w:lineRule="auto"/>
              <w:rPr>
                <w:ins w:id="4207" w:author="giangnhhse60606" w:date="2014-03-14T23:02:00Z"/>
                <w:rFonts w:ascii="Calibri" w:eastAsia="Times New Roman" w:hAnsi="Calibri" w:cs="Times New Roman"/>
                <w:color w:val="000000"/>
                <w:sz w:val="22"/>
                <w:lang w:eastAsia="ja-JP"/>
              </w:rPr>
            </w:pPr>
            <w:ins w:id="4208" w:author="giangnhhse60606" w:date="2014-03-14T23:16:00Z">
              <w:r w:rsidRPr="00951E1A">
                <w:rPr>
                  <w:rFonts w:ascii="Calibri" w:eastAsia="Times New Roman" w:hAnsi="Calibri" w:cs="Times New Roman"/>
                  <w:color w:val="000000"/>
                  <w:sz w:val="22"/>
                  <w:lang w:eastAsia="ja-JP"/>
                </w:rPr>
                <w:t>Test updating a reservation with booking time is over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09" w:author="giangnhhse60606" w:date="2014-03-14T23:17:00Z"/>
                <w:rFonts w:ascii="Calibri" w:eastAsia="Times New Roman" w:hAnsi="Calibri" w:cs="Times New Roman"/>
                <w:color w:val="000000"/>
                <w:sz w:val="22"/>
                <w:lang w:eastAsia="ja-JP"/>
              </w:rPr>
            </w:pPr>
            <w:ins w:id="4210" w:author="giangnhhse60606" w:date="2014-03-14T23:17:00Z">
              <w:r w:rsidRPr="00951E1A">
                <w:rPr>
                  <w:rFonts w:ascii="Calibri" w:eastAsia="Times New Roman" w:hAnsi="Calibri" w:cs="Times New Roman"/>
                  <w:color w:val="000000"/>
                  <w:sz w:val="22"/>
                  <w:lang w:eastAsia="ja-JP"/>
                </w:rPr>
                <w:t>1. Login the system as Stadium Staff</w:t>
              </w:r>
            </w:ins>
          </w:p>
          <w:p w:rsidR="00951E1A" w:rsidRPr="00951E1A" w:rsidRDefault="00951E1A" w:rsidP="00951E1A">
            <w:pPr>
              <w:spacing w:after="0" w:line="240" w:lineRule="auto"/>
              <w:rPr>
                <w:ins w:id="4211" w:author="giangnhhse60606" w:date="2014-03-14T23:17:00Z"/>
                <w:rFonts w:ascii="Calibri" w:eastAsia="Times New Roman" w:hAnsi="Calibri" w:cs="Times New Roman"/>
                <w:color w:val="000000"/>
                <w:sz w:val="22"/>
                <w:lang w:eastAsia="ja-JP"/>
              </w:rPr>
            </w:pPr>
            <w:ins w:id="4212" w:author="giangnhhse60606" w:date="2014-03-14T23:17:00Z">
              <w:r w:rsidRPr="00951E1A">
                <w:rPr>
                  <w:rFonts w:ascii="Calibri" w:eastAsia="Times New Roman" w:hAnsi="Calibri" w:cs="Times New Roman"/>
                  <w:color w:val="000000"/>
                  <w:sz w:val="22"/>
                  <w:lang w:eastAsia="ja-JP"/>
                </w:rPr>
                <w:t>2. Go to "Quản lý đơn hàng" page</w:t>
              </w:r>
            </w:ins>
          </w:p>
          <w:p w:rsidR="00951E1A" w:rsidRPr="00951E1A" w:rsidRDefault="00951E1A" w:rsidP="00951E1A">
            <w:pPr>
              <w:spacing w:after="0" w:line="240" w:lineRule="auto"/>
              <w:rPr>
                <w:ins w:id="4213" w:author="giangnhhse60606" w:date="2014-03-14T23:17:00Z"/>
                <w:rFonts w:ascii="Calibri" w:eastAsia="Times New Roman" w:hAnsi="Calibri" w:cs="Times New Roman"/>
                <w:color w:val="000000"/>
                <w:sz w:val="22"/>
                <w:lang w:eastAsia="ja-JP"/>
              </w:rPr>
            </w:pPr>
            <w:ins w:id="4214" w:author="giangnhhse60606" w:date="2014-03-14T23:17:00Z">
              <w:r w:rsidRPr="00951E1A">
                <w:rPr>
                  <w:rFonts w:ascii="Calibri" w:eastAsia="Times New Roman" w:hAnsi="Calibri" w:cs="Times New Roman"/>
                  <w:color w:val="000000"/>
                  <w:sz w:val="22"/>
                  <w:lang w:eastAsia="ja-JP"/>
                </w:rPr>
                <w:t>3. Click "Sửa" link on row have booking time is "16:30 15/03/2014"</w:t>
              </w:r>
            </w:ins>
          </w:p>
          <w:p w:rsidR="00951E1A" w:rsidRPr="00951E1A" w:rsidRDefault="00951E1A" w:rsidP="00951E1A">
            <w:pPr>
              <w:spacing w:after="0" w:line="240" w:lineRule="auto"/>
              <w:rPr>
                <w:ins w:id="4215" w:author="giangnhhse60606" w:date="2014-03-14T23:17:00Z"/>
                <w:rFonts w:ascii="Calibri" w:eastAsia="Times New Roman" w:hAnsi="Calibri" w:cs="Times New Roman"/>
                <w:color w:val="000000"/>
                <w:sz w:val="22"/>
                <w:lang w:eastAsia="ja-JP"/>
              </w:rPr>
            </w:pPr>
            <w:ins w:id="4216" w:author="giangnhhse60606" w:date="2014-03-14T23:17:00Z">
              <w:r w:rsidRPr="00951E1A">
                <w:rPr>
                  <w:rFonts w:ascii="Calibri" w:eastAsia="Times New Roman" w:hAnsi="Calibri" w:cs="Times New Roman"/>
                  <w:color w:val="000000"/>
                  <w:sz w:val="22"/>
                  <w:lang w:eastAsia="ja-JP"/>
                </w:rPr>
                <w:t>4. Input require information</w:t>
              </w:r>
            </w:ins>
          </w:p>
          <w:p w:rsidR="00951E1A" w:rsidRPr="00951E1A" w:rsidRDefault="00951E1A" w:rsidP="00951E1A">
            <w:pPr>
              <w:spacing w:after="0" w:line="240" w:lineRule="auto"/>
              <w:rPr>
                <w:ins w:id="4217" w:author="giangnhhse60606" w:date="2014-03-14T23:17:00Z"/>
                <w:rFonts w:ascii="Calibri" w:eastAsia="Times New Roman" w:hAnsi="Calibri" w:cs="Times New Roman"/>
                <w:color w:val="000000"/>
                <w:sz w:val="22"/>
                <w:lang w:eastAsia="ja-JP"/>
              </w:rPr>
            </w:pPr>
            <w:ins w:id="4218" w:author="giangnhhse60606" w:date="2014-03-14T23:17:00Z">
              <w:r w:rsidRPr="00951E1A">
                <w:rPr>
                  <w:rFonts w:ascii="Calibri" w:eastAsia="Times New Roman" w:hAnsi="Calibri" w:cs="Times New Roman"/>
                  <w:color w:val="000000"/>
                  <w:sz w:val="22"/>
                  <w:lang w:eastAsia="ja-JP"/>
                </w:rPr>
                <w:t>- Change value to "06/03/2014" in "Ngày" field</w:t>
              </w:r>
            </w:ins>
          </w:p>
          <w:p w:rsidR="000715FE" w:rsidRPr="00440512" w:rsidRDefault="00951E1A" w:rsidP="00951E1A">
            <w:pPr>
              <w:spacing w:after="0" w:line="240" w:lineRule="auto"/>
              <w:rPr>
                <w:ins w:id="4219" w:author="giangnhhse60606" w:date="2014-03-14T23:02:00Z"/>
                <w:rFonts w:ascii="Calibri" w:eastAsia="Times New Roman" w:hAnsi="Calibri" w:cs="Times New Roman"/>
                <w:color w:val="000000"/>
                <w:sz w:val="22"/>
                <w:lang w:eastAsia="ja-JP"/>
              </w:rPr>
            </w:pPr>
            <w:ins w:id="4220" w:author="giangnhhse60606" w:date="2014-03-14T23:17:00Z">
              <w:r w:rsidRPr="00951E1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21" w:author="giangnhhse60606" w:date="2014-03-14T23:17:00Z"/>
                <w:rFonts w:ascii="Calibri" w:eastAsia="Times New Roman" w:hAnsi="Calibri" w:cs="Times New Roman"/>
                <w:color w:val="000000"/>
                <w:sz w:val="22"/>
                <w:lang w:eastAsia="ja-JP"/>
              </w:rPr>
            </w:pPr>
            <w:ins w:id="4222" w:author="giangnhhse60606" w:date="2014-03-14T23:17:00Z">
              <w:r w:rsidRPr="00951E1A">
                <w:rPr>
                  <w:rFonts w:ascii="Calibri" w:eastAsia="Times New Roman" w:hAnsi="Calibri" w:cs="Times New Roman"/>
                  <w:color w:val="000000"/>
                  <w:sz w:val="22"/>
                  <w:lang w:eastAsia="ja-JP"/>
                </w:rPr>
                <w:t>Error message will be displayed:</w:t>
              </w:r>
            </w:ins>
          </w:p>
          <w:p w:rsidR="000715FE" w:rsidRPr="00440512" w:rsidRDefault="00951E1A" w:rsidP="00951E1A">
            <w:pPr>
              <w:spacing w:after="0" w:line="240" w:lineRule="auto"/>
              <w:rPr>
                <w:ins w:id="4223" w:author="giangnhhse60606" w:date="2014-03-14T23:02:00Z"/>
                <w:rFonts w:ascii="Calibri" w:eastAsia="Times New Roman" w:hAnsi="Calibri" w:cs="Times New Roman"/>
                <w:color w:val="000000"/>
                <w:sz w:val="22"/>
                <w:lang w:eastAsia="ja-JP"/>
              </w:rPr>
            </w:pPr>
            <w:ins w:id="4224" w:author="giangnhhse60606" w:date="2014-03-14T23:17:00Z">
              <w:r w:rsidRPr="00951E1A">
                <w:rPr>
                  <w:rFonts w:ascii="Calibri" w:eastAsia="Times New Roman" w:hAnsi="Calibri" w:cs="Times New Roman"/>
                  <w:color w:val="000000"/>
                  <w:sz w:val="22"/>
                  <w:lang w:eastAsia="ja-JP"/>
                </w:rPr>
                <w:t>- "Thời gian đặt sân đã kết thúc, vui lòng chọn thời gian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225" w:author="giangnhhse60606" w:date="2014-03-14T23:02:00Z"/>
                <w:rFonts w:ascii="Calibri" w:eastAsia="Times New Roman" w:hAnsi="Calibri" w:cs="Times New Roman"/>
                <w:color w:val="000000"/>
                <w:sz w:val="22"/>
                <w:lang w:eastAsia="ja-JP"/>
              </w:rPr>
            </w:pPr>
            <w:ins w:id="4226"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227"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228"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229" w:author="giangnhhse60606" w:date="2014-03-14T23:02:00Z"/>
                <w:rFonts w:ascii="Calibri" w:eastAsia="Times New Roman" w:hAnsi="Calibri" w:cs="Times New Roman"/>
                <w:color w:val="000000"/>
                <w:sz w:val="22"/>
                <w:lang w:eastAsia="ja-JP"/>
              </w:rPr>
            </w:pPr>
            <w:ins w:id="4230" w:author="giangnhhse60606" w:date="2014-03-14T23:02:00Z">
              <w:r>
                <w:rPr>
                  <w:rFonts w:ascii="Calibri" w:eastAsia="Times New Roman" w:hAnsi="Calibri" w:cs="Times New Roman"/>
                  <w:color w:val="000000"/>
                  <w:sz w:val="22"/>
                  <w:lang w:eastAsia="ja-JP"/>
                </w:rPr>
                <w:t>TC_</w:t>
              </w:r>
            </w:ins>
            <w:ins w:id="4231" w:author="giangnhhse60606" w:date="2014-03-14T23:17:00Z">
              <w:r w:rsidR="00951E1A">
                <w:rPr>
                  <w:rFonts w:ascii="Calibri" w:eastAsia="Times New Roman" w:hAnsi="Calibri" w:cs="Times New Roman"/>
                  <w:color w:val="000000"/>
                  <w:sz w:val="22"/>
                  <w:lang w:eastAsia="ja-JP"/>
                </w:rPr>
                <w:t>92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951E1A" w:rsidP="00095DE4">
            <w:pPr>
              <w:spacing w:after="0" w:line="240" w:lineRule="auto"/>
              <w:rPr>
                <w:ins w:id="4232" w:author="giangnhhse60606" w:date="2014-03-14T23:02:00Z"/>
                <w:rFonts w:ascii="Calibri" w:eastAsia="Times New Roman" w:hAnsi="Calibri" w:cs="Times New Roman"/>
                <w:color w:val="000000"/>
                <w:sz w:val="22"/>
                <w:lang w:eastAsia="ja-JP"/>
              </w:rPr>
            </w:pPr>
            <w:ins w:id="4233" w:author="giangnhhse60606" w:date="2014-03-14T23:17:00Z">
              <w:r w:rsidRPr="00951E1A">
                <w:rPr>
                  <w:rFonts w:ascii="Calibri" w:eastAsia="Times New Roman" w:hAnsi="Calibri" w:cs="Times New Roman"/>
                  <w:color w:val="000000"/>
                  <w:sz w:val="22"/>
                  <w:lang w:eastAsia="ja-JP"/>
                </w:rPr>
                <w:t>Test updating a reservation with check "Đối thủ" with blank rival information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34" w:author="giangnhhse60606" w:date="2014-03-14T23:17:00Z"/>
                <w:rFonts w:ascii="Calibri" w:eastAsia="Times New Roman" w:hAnsi="Calibri" w:cs="Times New Roman"/>
                <w:color w:val="000000"/>
                <w:sz w:val="22"/>
                <w:lang w:eastAsia="ja-JP"/>
              </w:rPr>
            </w:pPr>
            <w:ins w:id="4235" w:author="giangnhhse60606" w:date="2014-03-14T23:17:00Z">
              <w:r w:rsidRPr="00951E1A">
                <w:rPr>
                  <w:rFonts w:ascii="Calibri" w:eastAsia="Times New Roman" w:hAnsi="Calibri" w:cs="Times New Roman"/>
                  <w:color w:val="000000"/>
                  <w:sz w:val="22"/>
                  <w:lang w:eastAsia="ja-JP"/>
                </w:rPr>
                <w:t>1. Login the system as Stadium Staff</w:t>
              </w:r>
            </w:ins>
          </w:p>
          <w:p w:rsidR="00951E1A" w:rsidRPr="00951E1A" w:rsidRDefault="00951E1A" w:rsidP="00951E1A">
            <w:pPr>
              <w:spacing w:after="0" w:line="240" w:lineRule="auto"/>
              <w:rPr>
                <w:ins w:id="4236" w:author="giangnhhse60606" w:date="2014-03-14T23:17:00Z"/>
                <w:rFonts w:ascii="Calibri" w:eastAsia="Times New Roman" w:hAnsi="Calibri" w:cs="Times New Roman"/>
                <w:color w:val="000000"/>
                <w:sz w:val="22"/>
                <w:lang w:eastAsia="ja-JP"/>
              </w:rPr>
            </w:pPr>
            <w:ins w:id="4237" w:author="giangnhhse60606" w:date="2014-03-14T23:17:00Z">
              <w:r w:rsidRPr="00951E1A">
                <w:rPr>
                  <w:rFonts w:ascii="Calibri" w:eastAsia="Times New Roman" w:hAnsi="Calibri" w:cs="Times New Roman"/>
                  <w:color w:val="000000"/>
                  <w:sz w:val="22"/>
                  <w:lang w:eastAsia="ja-JP"/>
                </w:rPr>
                <w:t>2. Go to "Quản lý đơn hàng" page</w:t>
              </w:r>
            </w:ins>
          </w:p>
          <w:p w:rsidR="00951E1A" w:rsidRPr="00951E1A" w:rsidRDefault="00951E1A" w:rsidP="00951E1A">
            <w:pPr>
              <w:spacing w:after="0" w:line="240" w:lineRule="auto"/>
              <w:rPr>
                <w:ins w:id="4238" w:author="giangnhhse60606" w:date="2014-03-14T23:17:00Z"/>
                <w:rFonts w:ascii="Calibri" w:eastAsia="Times New Roman" w:hAnsi="Calibri" w:cs="Times New Roman"/>
                <w:color w:val="000000"/>
                <w:sz w:val="22"/>
                <w:lang w:eastAsia="ja-JP"/>
              </w:rPr>
            </w:pPr>
            <w:ins w:id="4239" w:author="giangnhhse60606" w:date="2014-03-14T23:17:00Z">
              <w:r w:rsidRPr="00951E1A">
                <w:rPr>
                  <w:rFonts w:ascii="Calibri" w:eastAsia="Times New Roman" w:hAnsi="Calibri" w:cs="Times New Roman"/>
                  <w:color w:val="000000"/>
                  <w:sz w:val="22"/>
                  <w:lang w:eastAsia="ja-JP"/>
                </w:rPr>
                <w:t>3. Click "Sửa" link on row have booking time is "16:30 15/03/2014"</w:t>
              </w:r>
            </w:ins>
          </w:p>
          <w:p w:rsidR="00951E1A" w:rsidRPr="00951E1A" w:rsidRDefault="00951E1A" w:rsidP="00951E1A">
            <w:pPr>
              <w:spacing w:after="0" w:line="240" w:lineRule="auto"/>
              <w:rPr>
                <w:ins w:id="4240" w:author="giangnhhse60606" w:date="2014-03-14T23:17:00Z"/>
                <w:rFonts w:ascii="Calibri" w:eastAsia="Times New Roman" w:hAnsi="Calibri" w:cs="Times New Roman"/>
                <w:color w:val="000000"/>
                <w:sz w:val="22"/>
                <w:lang w:eastAsia="ja-JP"/>
              </w:rPr>
            </w:pPr>
            <w:ins w:id="4241" w:author="giangnhhse60606" w:date="2014-03-14T23:17:00Z">
              <w:r w:rsidRPr="00951E1A">
                <w:rPr>
                  <w:rFonts w:ascii="Calibri" w:eastAsia="Times New Roman" w:hAnsi="Calibri" w:cs="Times New Roman"/>
                  <w:color w:val="000000"/>
                  <w:sz w:val="22"/>
                  <w:lang w:eastAsia="ja-JP"/>
                </w:rPr>
                <w:t>4. Input require information</w:t>
              </w:r>
            </w:ins>
          </w:p>
          <w:p w:rsidR="00951E1A" w:rsidRPr="00951E1A" w:rsidRDefault="00951E1A" w:rsidP="00951E1A">
            <w:pPr>
              <w:spacing w:after="0" w:line="240" w:lineRule="auto"/>
              <w:rPr>
                <w:ins w:id="4242" w:author="giangnhhse60606" w:date="2014-03-14T23:17:00Z"/>
                <w:rFonts w:ascii="Calibri" w:eastAsia="Times New Roman" w:hAnsi="Calibri" w:cs="Times New Roman"/>
                <w:color w:val="000000"/>
                <w:sz w:val="22"/>
                <w:lang w:eastAsia="ja-JP"/>
              </w:rPr>
            </w:pPr>
            <w:ins w:id="4243" w:author="giangnhhse60606" w:date="2014-03-14T23:17:00Z">
              <w:r w:rsidRPr="00951E1A">
                <w:rPr>
                  <w:rFonts w:ascii="Calibri" w:eastAsia="Times New Roman" w:hAnsi="Calibri" w:cs="Times New Roman"/>
                  <w:color w:val="000000"/>
                  <w:sz w:val="22"/>
                  <w:lang w:eastAsia="ja-JP"/>
                </w:rPr>
                <w:t>- Check "Đối thủ" checkbox</w:t>
              </w:r>
            </w:ins>
          </w:p>
          <w:p w:rsidR="00951E1A" w:rsidRPr="00951E1A" w:rsidRDefault="00951E1A" w:rsidP="00951E1A">
            <w:pPr>
              <w:spacing w:after="0" w:line="240" w:lineRule="auto"/>
              <w:rPr>
                <w:ins w:id="4244" w:author="giangnhhse60606" w:date="2014-03-14T23:17:00Z"/>
                <w:rFonts w:ascii="Calibri" w:eastAsia="Times New Roman" w:hAnsi="Calibri" w:cs="Times New Roman"/>
                <w:color w:val="000000"/>
                <w:sz w:val="22"/>
                <w:lang w:eastAsia="ja-JP"/>
              </w:rPr>
            </w:pPr>
            <w:ins w:id="4245" w:author="giangnhhse60606" w:date="2014-03-14T23:17:00Z">
              <w:r w:rsidRPr="00951E1A">
                <w:rPr>
                  <w:rFonts w:ascii="Calibri" w:eastAsia="Times New Roman" w:hAnsi="Calibri" w:cs="Times New Roman"/>
                  <w:color w:val="000000"/>
                  <w:sz w:val="22"/>
                  <w:lang w:eastAsia="ja-JP"/>
                </w:rPr>
                <w:t>- Blank all fields in "Thông tin đối thủ" area</w:t>
              </w:r>
            </w:ins>
          </w:p>
          <w:p w:rsidR="000715FE" w:rsidRPr="00440512" w:rsidRDefault="00951E1A" w:rsidP="00951E1A">
            <w:pPr>
              <w:spacing w:after="0" w:line="240" w:lineRule="auto"/>
              <w:rPr>
                <w:ins w:id="4246" w:author="giangnhhse60606" w:date="2014-03-14T23:02:00Z"/>
                <w:rFonts w:ascii="Calibri" w:eastAsia="Times New Roman" w:hAnsi="Calibri" w:cs="Times New Roman"/>
                <w:color w:val="000000"/>
                <w:sz w:val="22"/>
                <w:lang w:eastAsia="ja-JP"/>
              </w:rPr>
            </w:pPr>
            <w:ins w:id="4247" w:author="giangnhhse60606" w:date="2014-03-14T23:17:00Z">
              <w:r w:rsidRPr="00951E1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48" w:author="giangnhhse60606" w:date="2014-03-14T23:17:00Z"/>
                <w:rFonts w:ascii="Calibri" w:eastAsia="Times New Roman" w:hAnsi="Calibri" w:cs="Times New Roman"/>
                <w:color w:val="000000"/>
                <w:sz w:val="22"/>
                <w:lang w:eastAsia="ja-JP"/>
              </w:rPr>
            </w:pPr>
            <w:ins w:id="4249" w:author="giangnhhse60606" w:date="2014-03-14T23:17:00Z">
              <w:r w:rsidRPr="00951E1A">
                <w:rPr>
                  <w:rFonts w:ascii="Calibri" w:eastAsia="Times New Roman" w:hAnsi="Calibri" w:cs="Times New Roman"/>
                  <w:color w:val="000000"/>
                  <w:sz w:val="22"/>
                  <w:lang w:eastAsia="ja-JP"/>
                </w:rPr>
                <w:t>Error message will be displayed:</w:t>
              </w:r>
            </w:ins>
          </w:p>
          <w:p w:rsidR="000715FE" w:rsidRPr="00440512" w:rsidRDefault="00951E1A" w:rsidP="00951E1A">
            <w:pPr>
              <w:spacing w:after="0" w:line="240" w:lineRule="auto"/>
              <w:rPr>
                <w:ins w:id="4250" w:author="giangnhhse60606" w:date="2014-03-14T23:02:00Z"/>
                <w:rFonts w:ascii="Calibri" w:eastAsia="Times New Roman" w:hAnsi="Calibri" w:cs="Times New Roman"/>
                <w:color w:val="000000"/>
                <w:sz w:val="22"/>
                <w:lang w:eastAsia="ja-JP"/>
              </w:rPr>
            </w:pPr>
            <w:ins w:id="4251" w:author="giangnhhse60606" w:date="2014-03-14T23:17:00Z">
              <w:r w:rsidRPr="00951E1A">
                <w:rPr>
                  <w:rFonts w:ascii="Calibri" w:eastAsia="Times New Roman" w:hAnsi="Calibri" w:cs="Times New Roman"/>
                  <w:color w:val="000000"/>
                  <w:sz w:val="22"/>
                  <w:lang w:eastAsia="ja-JP"/>
                </w:rPr>
                <w:t>- "Xin vui lòng nhập thông tin của đối thủ".</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252" w:author="giangnhhse60606" w:date="2014-03-14T23:02:00Z"/>
                <w:rFonts w:ascii="Calibri" w:eastAsia="Times New Roman" w:hAnsi="Calibri" w:cs="Times New Roman"/>
                <w:color w:val="000000"/>
                <w:sz w:val="22"/>
                <w:lang w:eastAsia="ja-JP"/>
              </w:rPr>
            </w:pPr>
            <w:ins w:id="4253"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254"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255"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951E1A" w:rsidP="00095DE4">
            <w:pPr>
              <w:spacing w:after="0" w:line="240" w:lineRule="auto"/>
              <w:rPr>
                <w:ins w:id="4256" w:author="giangnhhse60606" w:date="2014-03-14T23:02:00Z"/>
                <w:rFonts w:ascii="Calibri" w:eastAsia="Times New Roman" w:hAnsi="Calibri" w:cs="Times New Roman"/>
                <w:color w:val="000000"/>
                <w:sz w:val="22"/>
                <w:lang w:eastAsia="ja-JP"/>
              </w:rPr>
            </w:pPr>
            <w:ins w:id="4257" w:author="giangnhhse60606" w:date="2014-03-14T23:17:00Z">
              <w:r>
                <w:rPr>
                  <w:rFonts w:ascii="Calibri" w:eastAsia="Times New Roman" w:hAnsi="Calibri" w:cs="Times New Roman"/>
                  <w:color w:val="000000"/>
                  <w:sz w:val="22"/>
                  <w:lang w:eastAsia="ja-JP"/>
                </w:rPr>
                <w:t>TC_93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6026D5" w:rsidRDefault="00951E1A" w:rsidP="00095DE4">
            <w:pPr>
              <w:spacing w:after="0" w:line="240" w:lineRule="auto"/>
              <w:rPr>
                <w:ins w:id="4258" w:author="giangnhhse60606" w:date="2014-03-14T23:02:00Z"/>
                <w:rFonts w:ascii="Calibri" w:eastAsia="Times New Roman" w:hAnsi="Calibri" w:cs="Times New Roman"/>
                <w:color w:val="000000"/>
                <w:sz w:val="22"/>
                <w:lang w:eastAsia="ja-JP"/>
              </w:rPr>
            </w:pPr>
            <w:ins w:id="4259" w:author="giangnhhse60606" w:date="2014-03-14T23:17:00Z">
              <w:r w:rsidRPr="00951E1A">
                <w:rPr>
                  <w:rFonts w:ascii="Calibri" w:eastAsia="Times New Roman" w:hAnsi="Calibri" w:cs="Times New Roman"/>
                  <w:color w:val="000000"/>
                  <w:sz w:val="22"/>
                  <w:lang w:eastAsia="ja-JP"/>
                </w:rPr>
                <w:t>Test updating a reservation with rival username is not existed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60" w:author="giangnhhse60606" w:date="2014-03-14T23:17:00Z"/>
                <w:rFonts w:ascii="Calibri" w:eastAsia="Times New Roman" w:hAnsi="Calibri" w:cs="Times New Roman"/>
                <w:color w:val="000000"/>
                <w:sz w:val="22"/>
                <w:lang w:eastAsia="ja-JP"/>
              </w:rPr>
            </w:pPr>
            <w:ins w:id="4261" w:author="giangnhhse60606" w:date="2014-03-14T23:17:00Z">
              <w:r w:rsidRPr="00951E1A">
                <w:rPr>
                  <w:rFonts w:ascii="Calibri" w:eastAsia="Times New Roman" w:hAnsi="Calibri" w:cs="Times New Roman"/>
                  <w:color w:val="000000"/>
                  <w:sz w:val="22"/>
                  <w:lang w:eastAsia="ja-JP"/>
                </w:rPr>
                <w:t>1. Login the system as Stadium Staff</w:t>
              </w:r>
            </w:ins>
          </w:p>
          <w:p w:rsidR="00951E1A" w:rsidRPr="00951E1A" w:rsidRDefault="00951E1A" w:rsidP="00951E1A">
            <w:pPr>
              <w:spacing w:after="0" w:line="240" w:lineRule="auto"/>
              <w:rPr>
                <w:ins w:id="4262" w:author="giangnhhse60606" w:date="2014-03-14T23:17:00Z"/>
                <w:rFonts w:ascii="Calibri" w:eastAsia="Times New Roman" w:hAnsi="Calibri" w:cs="Times New Roman"/>
                <w:color w:val="000000"/>
                <w:sz w:val="22"/>
                <w:lang w:eastAsia="ja-JP"/>
              </w:rPr>
            </w:pPr>
            <w:ins w:id="4263" w:author="giangnhhse60606" w:date="2014-03-14T23:17:00Z">
              <w:r w:rsidRPr="00951E1A">
                <w:rPr>
                  <w:rFonts w:ascii="Calibri" w:eastAsia="Times New Roman" w:hAnsi="Calibri" w:cs="Times New Roman"/>
                  <w:color w:val="000000"/>
                  <w:sz w:val="22"/>
                  <w:lang w:eastAsia="ja-JP"/>
                </w:rPr>
                <w:t>2. Go to "Quản lý đơn hàng" page</w:t>
              </w:r>
            </w:ins>
          </w:p>
          <w:p w:rsidR="00951E1A" w:rsidRPr="00951E1A" w:rsidRDefault="00951E1A" w:rsidP="00951E1A">
            <w:pPr>
              <w:spacing w:after="0" w:line="240" w:lineRule="auto"/>
              <w:rPr>
                <w:ins w:id="4264" w:author="giangnhhse60606" w:date="2014-03-14T23:17:00Z"/>
                <w:rFonts w:ascii="Calibri" w:eastAsia="Times New Roman" w:hAnsi="Calibri" w:cs="Times New Roman"/>
                <w:color w:val="000000"/>
                <w:sz w:val="22"/>
                <w:lang w:eastAsia="ja-JP"/>
              </w:rPr>
            </w:pPr>
            <w:ins w:id="4265" w:author="giangnhhse60606" w:date="2014-03-14T23:17:00Z">
              <w:r w:rsidRPr="00951E1A">
                <w:rPr>
                  <w:rFonts w:ascii="Calibri" w:eastAsia="Times New Roman" w:hAnsi="Calibri" w:cs="Times New Roman"/>
                  <w:color w:val="000000"/>
                  <w:sz w:val="22"/>
                  <w:lang w:eastAsia="ja-JP"/>
                </w:rPr>
                <w:t>3. Click "Sửa" link on row have booking time is "16:30 15/03/2014"</w:t>
              </w:r>
            </w:ins>
          </w:p>
          <w:p w:rsidR="00951E1A" w:rsidRPr="00951E1A" w:rsidRDefault="00951E1A" w:rsidP="00951E1A">
            <w:pPr>
              <w:spacing w:after="0" w:line="240" w:lineRule="auto"/>
              <w:rPr>
                <w:ins w:id="4266" w:author="giangnhhse60606" w:date="2014-03-14T23:17:00Z"/>
                <w:rFonts w:ascii="Calibri" w:eastAsia="Times New Roman" w:hAnsi="Calibri" w:cs="Times New Roman"/>
                <w:color w:val="000000"/>
                <w:sz w:val="22"/>
                <w:lang w:eastAsia="ja-JP"/>
              </w:rPr>
            </w:pPr>
            <w:ins w:id="4267" w:author="giangnhhse60606" w:date="2014-03-14T23:17:00Z">
              <w:r w:rsidRPr="00951E1A">
                <w:rPr>
                  <w:rFonts w:ascii="Calibri" w:eastAsia="Times New Roman" w:hAnsi="Calibri" w:cs="Times New Roman"/>
                  <w:color w:val="000000"/>
                  <w:sz w:val="22"/>
                  <w:lang w:eastAsia="ja-JP"/>
                </w:rPr>
                <w:t>4. Input require information</w:t>
              </w:r>
            </w:ins>
          </w:p>
          <w:p w:rsidR="00951E1A" w:rsidRPr="00951E1A" w:rsidRDefault="00951E1A" w:rsidP="00951E1A">
            <w:pPr>
              <w:spacing w:after="0" w:line="240" w:lineRule="auto"/>
              <w:rPr>
                <w:ins w:id="4268" w:author="giangnhhse60606" w:date="2014-03-14T23:17:00Z"/>
                <w:rFonts w:ascii="Calibri" w:eastAsia="Times New Roman" w:hAnsi="Calibri" w:cs="Times New Roman"/>
                <w:color w:val="000000"/>
                <w:sz w:val="22"/>
                <w:lang w:eastAsia="ja-JP"/>
              </w:rPr>
            </w:pPr>
            <w:ins w:id="4269" w:author="giangnhhse60606" w:date="2014-03-14T23:17:00Z">
              <w:r w:rsidRPr="00951E1A">
                <w:rPr>
                  <w:rFonts w:ascii="Calibri" w:eastAsia="Times New Roman" w:hAnsi="Calibri" w:cs="Times New Roman"/>
                  <w:color w:val="000000"/>
                  <w:sz w:val="22"/>
                  <w:lang w:eastAsia="ja-JP"/>
                </w:rPr>
                <w:t>- Input "aaaaaa" into "Đối thủ" field of "Thông tin đối thủ" area</w:t>
              </w:r>
            </w:ins>
          </w:p>
          <w:p w:rsidR="000715FE" w:rsidRPr="006026D5" w:rsidRDefault="00951E1A" w:rsidP="00951E1A">
            <w:pPr>
              <w:spacing w:after="0" w:line="240" w:lineRule="auto"/>
              <w:rPr>
                <w:ins w:id="4270" w:author="giangnhhse60606" w:date="2014-03-14T23:02:00Z"/>
                <w:rFonts w:ascii="Calibri" w:eastAsia="Times New Roman" w:hAnsi="Calibri" w:cs="Times New Roman"/>
                <w:color w:val="000000"/>
                <w:sz w:val="22"/>
                <w:lang w:eastAsia="ja-JP"/>
              </w:rPr>
            </w:pPr>
            <w:ins w:id="4271" w:author="giangnhhse60606" w:date="2014-03-14T23:17:00Z">
              <w:r w:rsidRPr="00951E1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72" w:author="giangnhhse60606" w:date="2014-03-14T23:17:00Z"/>
                <w:rFonts w:ascii="Calibri" w:eastAsia="Times New Roman" w:hAnsi="Calibri" w:cs="Times New Roman"/>
                <w:color w:val="000000"/>
                <w:sz w:val="22"/>
                <w:lang w:eastAsia="ja-JP"/>
              </w:rPr>
            </w:pPr>
            <w:ins w:id="4273" w:author="giangnhhse60606" w:date="2014-03-14T23:17:00Z">
              <w:r w:rsidRPr="00951E1A">
                <w:rPr>
                  <w:rFonts w:ascii="Calibri" w:eastAsia="Times New Roman" w:hAnsi="Calibri" w:cs="Times New Roman"/>
                  <w:color w:val="000000"/>
                  <w:sz w:val="22"/>
                  <w:lang w:eastAsia="ja-JP"/>
                </w:rPr>
                <w:t>Error message will be displayed:</w:t>
              </w:r>
            </w:ins>
          </w:p>
          <w:p w:rsidR="000715FE" w:rsidRPr="006026D5" w:rsidRDefault="00951E1A" w:rsidP="00951E1A">
            <w:pPr>
              <w:spacing w:after="0" w:line="240" w:lineRule="auto"/>
              <w:rPr>
                <w:ins w:id="4274" w:author="giangnhhse60606" w:date="2014-03-14T23:02:00Z"/>
                <w:rFonts w:ascii="Calibri" w:eastAsia="Times New Roman" w:hAnsi="Calibri" w:cs="Times New Roman"/>
                <w:color w:val="000000"/>
                <w:sz w:val="22"/>
                <w:lang w:eastAsia="ja-JP"/>
              </w:rPr>
            </w:pPr>
            <w:ins w:id="4275" w:author="giangnhhse60606" w:date="2014-03-14T23:17:00Z">
              <w:r w:rsidRPr="00951E1A">
                <w:rPr>
                  <w:rFonts w:ascii="Calibri" w:eastAsia="Times New Roman" w:hAnsi="Calibri" w:cs="Times New Roman"/>
                  <w:color w:val="000000"/>
                  <w:sz w:val="22"/>
                  <w:lang w:eastAsia="ja-JP"/>
                </w:rPr>
                <w:t>- "Tên đối thủ không tồn tại".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9F397C" w:rsidRDefault="000715FE" w:rsidP="00095DE4">
            <w:pPr>
              <w:spacing w:after="0" w:line="240" w:lineRule="auto"/>
              <w:rPr>
                <w:ins w:id="4276" w:author="giangnhhse60606" w:date="2014-03-14T23:02:00Z"/>
                <w:rFonts w:ascii="Calibri" w:eastAsia="Times New Roman" w:hAnsi="Calibri" w:cs="Times New Roman"/>
                <w:color w:val="000000"/>
                <w:sz w:val="22"/>
                <w:lang w:eastAsia="ja-JP"/>
              </w:rPr>
            </w:pPr>
            <w:ins w:id="4277"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278" w:author="giangnhhse60606" w:date="2014-03-14T23:02:00Z"/>
                <w:rFonts w:ascii="Calibri" w:eastAsia="Times New Roman" w:hAnsi="Calibri" w:cs="Times New Roman"/>
                <w:color w:val="000000"/>
                <w:sz w:val="22"/>
                <w:lang w:eastAsia="ja-JP"/>
              </w:rPr>
            </w:pPr>
          </w:p>
        </w:tc>
      </w:tr>
      <w:tr w:rsidR="00951E1A" w:rsidRPr="008C01EB" w:rsidTr="00095DE4">
        <w:trPr>
          <w:trHeight w:val="784"/>
          <w:ins w:id="4279" w:author="giangnhhse60606" w:date="2014-03-14T23:1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1E1A" w:rsidRDefault="00951E1A" w:rsidP="00095DE4">
            <w:pPr>
              <w:spacing w:after="0" w:line="240" w:lineRule="auto"/>
              <w:rPr>
                <w:ins w:id="4280" w:author="giangnhhse60606" w:date="2014-03-14T23:19:00Z"/>
                <w:rFonts w:ascii="Calibri" w:eastAsia="Times New Roman" w:hAnsi="Calibri" w:cs="Times New Roman"/>
                <w:color w:val="000000"/>
                <w:sz w:val="22"/>
                <w:lang w:eastAsia="ja-JP"/>
              </w:rPr>
            </w:pPr>
            <w:ins w:id="4281" w:author="giangnhhse60606" w:date="2014-03-14T23:19:00Z">
              <w:r>
                <w:rPr>
                  <w:rFonts w:ascii="Calibri" w:eastAsia="Times New Roman" w:hAnsi="Calibri" w:cs="Times New Roman"/>
                  <w:color w:val="000000"/>
                  <w:sz w:val="22"/>
                  <w:lang w:eastAsia="ja-JP"/>
                </w:rPr>
                <w:t>TC_94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095DE4">
            <w:pPr>
              <w:spacing w:after="0" w:line="240" w:lineRule="auto"/>
              <w:rPr>
                <w:ins w:id="4282" w:author="giangnhhse60606" w:date="2014-03-14T23:19:00Z"/>
                <w:rFonts w:ascii="Calibri" w:eastAsia="Times New Roman" w:hAnsi="Calibri" w:cs="Times New Roman"/>
                <w:color w:val="000000"/>
                <w:sz w:val="22"/>
                <w:lang w:eastAsia="ja-JP"/>
              </w:rPr>
            </w:pPr>
            <w:ins w:id="4283" w:author="giangnhhse60606" w:date="2014-03-14T23:19:00Z">
              <w:r w:rsidRPr="00951E1A">
                <w:rPr>
                  <w:rFonts w:ascii="Calibri" w:eastAsia="Times New Roman" w:hAnsi="Calibri" w:cs="Times New Roman"/>
                  <w:color w:val="000000"/>
                  <w:sz w:val="22"/>
                  <w:lang w:eastAsia="ja-JP"/>
                </w:rPr>
                <w:t>Test updating a reservation with blank rival username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84" w:author="giangnhhse60606" w:date="2014-03-14T23:19:00Z"/>
                <w:rFonts w:ascii="Calibri" w:eastAsia="Times New Roman" w:hAnsi="Calibri" w:cs="Times New Roman"/>
                <w:color w:val="000000"/>
                <w:sz w:val="22"/>
                <w:lang w:eastAsia="ja-JP"/>
              </w:rPr>
            </w:pPr>
            <w:ins w:id="4285" w:author="giangnhhse60606" w:date="2014-03-14T23:19:00Z">
              <w:r w:rsidRPr="00951E1A">
                <w:rPr>
                  <w:rFonts w:ascii="Calibri" w:eastAsia="Times New Roman" w:hAnsi="Calibri" w:cs="Times New Roman"/>
                  <w:color w:val="000000"/>
                  <w:sz w:val="22"/>
                  <w:lang w:eastAsia="ja-JP"/>
                </w:rPr>
                <w:t>1. Login the system as Stadium Staff</w:t>
              </w:r>
            </w:ins>
          </w:p>
          <w:p w:rsidR="00951E1A" w:rsidRPr="00951E1A" w:rsidRDefault="00951E1A" w:rsidP="00951E1A">
            <w:pPr>
              <w:spacing w:after="0" w:line="240" w:lineRule="auto"/>
              <w:rPr>
                <w:ins w:id="4286" w:author="giangnhhse60606" w:date="2014-03-14T23:19:00Z"/>
                <w:rFonts w:ascii="Calibri" w:eastAsia="Times New Roman" w:hAnsi="Calibri" w:cs="Times New Roman"/>
                <w:color w:val="000000"/>
                <w:sz w:val="22"/>
                <w:lang w:eastAsia="ja-JP"/>
              </w:rPr>
            </w:pPr>
            <w:ins w:id="4287" w:author="giangnhhse60606" w:date="2014-03-14T23:19:00Z">
              <w:r w:rsidRPr="00951E1A">
                <w:rPr>
                  <w:rFonts w:ascii="Calibri" w:eastAsia="Times New Roman" w:hAnsi="Calibri" w:cs="Times New Roman"/>
                  <w:color w:val="000000"/>
                  <w:sz w:val="22"/>
                  <w:lang w:eastAsia="ja-JP"/>
                </w:rPr>
                <w:t>2. Go to "Quản lý đơn hàng" page</w:t>
              </w:r>
            </w:ins>
          </w:p>
          <w:p w:rsidR="00951E1A" w:rsidRPr="00951E1A" w:rsidRDefault="00951E1A" w:rsidP="00951E1A">
            <w:pPr>
              <w:spacing w:after="0" w:line="240" w:lineRule="auto"/>
              <w:rPr>
                <w:ins w:id="4288" w:author="giangnhhse60606" w:date="2014-03-14T23:19:00Z"/>
                <w:rFonts w:ascii="Calibri" w:eastAsia="Times New Roman" w:hAnsi="Calibri" w:cs="Times New Roman"/>
                <w:color w:val="000000"/>
                <w:sz w:val="22"/>
                <w:lang w:eastAsia="ja-JP"/>
              </w:rPr>
            </w:pPr>
            <w:ins w:id="4289" w:author="giangnhhse60606" w:date="2014-03-14T23:19:00Z">
              <w:r w:rsidRPr="00951E1A">
                <w:rPr>
                  <w:rFonts w:ascii="Calibri" w:eastAsia="Times New Roman" w:hAnsi="Calibri" w:cs="Times New Roman"/>
                  <w:color w:val="000000"/>
                  <w:sz w:val="22"/>
                  <w:lang w:eastAsia="ja-JP"/>
                </w:rPr>
                <w:t>3. Click "Sửa" link on row have booking time is "16:30 15/03/2014"</w:t>
              </w:r>
            </w:ins>
          </w:p>
          <w:p w:rsidR="00951E1A" w:rsidRPr="00951E1A" w:rsidRDefault="00951E1A" w:rsidP="00951E1A">
            <w:pPr>
              <w:spacing w:after="0" w:line="240" w:lineRule="auto"/>
              <w:rPr>
                <w:ins w:id="4290" w:author="giangnhhse60606" w:date="2014-03-14T23:19:00Z"/>
                <w:rFonts w:ascii="Calibri" w:eastAsia="Times New Roman" w:hAnsi="Calibri" w:cs="Times New Roman"/>
                <w:color w:val="000000"/>
                <w:sz w:val="22"/>
                <w:lang w:eastAsia="ja-JP"/>
              </w:rPr>
            </w:pPr>
            <w:ins w:id="4291" w:author="giangnhhse60606" w:date="2014-03-14T23:19:00Z">
              <w:r w:rsidRPr="00951E1A">
                <w:rPr>
                  <w:rFonts w:ascii="Calibri" w:eastAsia="Times New Roman" w:hAnsi="Calibri" w:cs="Times New Roman"/>
                  <w:color w:val="000000"/>
                  <w:sz w:val="22"/>
                  <w:lang w:eastAsia="ja-JP"/>
                </w:rPr>
                <w:t>4. Input require information</w:t>
              </w:r>
            </w:ins>
          </w:p>
          <w:p w:rsidR="00951E1A" w:rsidRPr="00951E1A" w:rsidRDefault="00951E1A" w:rsidP="00951E1A">
            <w:pPr>
              <w:spacing w:after="0" w:line="240" w:lineRule="auto"/>
              <w:rPr>
                <w:ins w:id="4292" w:author="giangnhhse60606" w:date="2014-03-14T23:19:00Z"/>
                <w:rFonts w:ascii="Calibri" w:eastAsia="Times New Roman" w:hAnsi="Calibri" w:cs="Times New Roman"/>
                <w:color w:val="000000"/>
                <w:sz w:val="22"/>
                <w:lang w:eastAsia="ja-JP"/>
              </w:rPr>
            </w:pPr>
            <w:ins w:id="4293" w:author="giangnhhse60606" w:date="2014-03-14T23:19:00Z">
              <w:r w:rsidRPr="00951E1A">
                <w:rPr>
                  <w:rFonts w:ascii="Calibri" w:eastAsia="Times New Roman" w:hAnsi="Calibri" w:cs="Times New Roman"/>
                  <w:color w:val="000000"/>
                  <w:sz w:val="22"/>
                  <w:lang w:eastAsia="ja-JP"/>
                </w:rPr>
                <w:t>- Blank "Đối thủ" field</w:t>
              </w:r>
            </w:ins>
          </w:p>
          <w:p w:rsidR="00951E1A" w:rsidRPr="00951E1A" w:rsidRDefault="00951E1A" w:rsidP="00951E1A">
            <w:pPr>
              <w:spacing w:after="0" w:line="240" w:lineRule="auto"/>
              <w:rPr>
                <w:ins w:id="4294" w:author="giangnhhse60606" w:date="2014-03-14T23:19:00Z"/>
                <w:rFonts w:ascii="Calibri" w:eastAsia="Times New Roman" w:hAnsi="Calibri" w:cs="Times New Roman"/>
                <w:color w:val="000000"/>
                <w:sz w:val="22"/>
                <w:lang w:eastAsia="ja-JP"/>
              </w:rPr>
            </w:pPr>
            <w:ins w:id="4295" w:author="giangnhhse60606" w:date="2014-03-14T23:19:00Z">
              <w:r w:rsidRPr="00951E1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96" w:author="giangnhhse60606" w:date="2014-03-14T23:19:00Z"/>
                <w:rFonts w:ascii="Calibri" w:eastAsia="Times New Roman" w:hAnsi="Calibri" w:cs="Times New Roman"/>
                <w:color w:val="000000"/>
                <w:sz w:val="22"/>
                <w:lang w:eastAsia="ja-JP"/>
              </w:rPr>
            </w:pPr>
            <w:ins w:id="4297" w:author="giangnhhse60606" w:date="2014-03-14T23:19:00Z">
              <w:r w:rsidRPr="00951E1A">
                <w:rPr>
                  <w:rFonts w:ascii="Calibri" w:eastAsia="Times New Roman" w:hAnsi="Calibri" w:cs="Times New Roman"/>
                  <w:color w:val="000000"/>
                  <w:sz w:val="22"/>
                  <w:lang w:eastAsia="ja-JP"/>
                </w:rPr>
                <w:t>Redirect to "Quản lý đơn hàng" page with new "Đơn hàng" information updated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951E1A" w:rsidRPr="009F397C" w:rsidRDefault="00951E1A" w:rsidP="00095DE4">
            <w:pPr>
              <w:spacing w:after="0" w:line="240" w:lineRule="auto"/>
              <w:rPr>
                <w:ins w:id="4298" w:author="giangnhhse60606" w:date="2014-03-14T23:19:00Z"/>
                <w:rFonts w:ascii="Calibri" w:eastAsia="Times New Roman" w:hAnsi="Calibri" w:cs="Times New Roman"/>
                <w:color w:val="000000"/>
                <w:sz w:val="22"/>
                <w:lang w:eastAsia="ja-JP"/>
              </w:rPr>
            </w:pPr>
            <w:ins w:id="4299" w:author="giangnhhse60606" w:date="2014-03-14T23:19: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51E1A" w:rsidRPr="008C01EB" w:rsidRDefault="00951E1A" w:rsidP="00095DE4">
            <w:pPr>
              <w:spacing w:after="0" w:line="240" w:lineRule="auto"/>
              <w:rPr>
                <w:ins w:id="4300" w:author="giangnhhse60606" w:date="2014-03-14T23:19:00Z"/>
                <w:rFonts w:ascii="Calibri" w:eastAsia="Times New Roman" w:hAnsi="Calibri" w:cs="Times New Roman"/>
                <w:color w:val="000000"/>
                <w:sz w:val="22"/>
                <w:lang w:eastAsia="ja-JP"/>
              </w:rPr>
            </w:pPr>
          </w:p>
        </w:tc>
      </w:tr>
      <w:tr w:rsidR="00860BCC" w:rsidRPr="008C01EB" w:rsidTr="00095DE4">
        <w:trPr>
          <w:trHeight w:val="784"/>
          <w:ins w:id="4301" w:author="giangnhhse60606" w:date="2014-03-14T23:1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0BCC" w:rsidRDefault="00860BCC" w:rsidP="00095DE4">
            <w:pPr>
              <w:spacing w:after="0" w:line="240" w:lineRule="auto"/>
              <w:rPr>
                <w:ins w:id="4302" w:author="giangnhhse60606" w:date="2014-03-14T23:19:00Z"/>
                <w:rFonts w:ascii="Calibri" w:eastAsia="Times New Roman" w:hAnsi="Calibri" w:cs="Times New Roman"/>
                <w:color w:val="000000"/>
                <w:sz w:val="22"/>
                <w:lang w:eastAsia="ja-JP"/>
              </w:rPr>
            </w:pPr>
            <w:ins w:id="4303" w:author="giangnhhse60606" w:date="2014-03-14T23:19:00Z">
              <w:r>
                <w:rPr>
                  <w:rFonts w:ascii="Calibri" w:eastAsia="Times New Roman" w:hAnsi="Calibri" w:cs="Times New Roman"/>
                  <w:color w:val="000000"/>
                  <w:sz w:val="22"/>
                  <w:lang w:eastAsia="ja-JP"/>
                </w:rPr>
                <w:t>TC_95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60BCC" w:rsidRPr="00951E1A" w:rsidRDefault="00860BCC" w:rsidP="00095DE4">
            <w:pPr>
              <w:spacing w:after="0" w:line="240" w:lineRule="auto"/>
              <w:rPr>
                <w:ins w:id="4304" w:author="giangnhhse60606" w:date="2014-03-14T23:19:00Z"/>
                <w:rFonts w:ascii="Calibri" w:eastAsia="Times New Roman" w:hAnsi="Calibri" w:cs="Times New Roman"/>
                <w:color w:val="000000"/>
                <w:sz w:val="22"/>
                <w:lang w:eastAsia="ja-JP"/>
              </w:rPr>
            </w:pPr>
            <w:ins w:id="4305" w:author="giangnhhse60606" w:date="2014-03-14T23:20:00Z">
              <w:r w:rsidRPr="00860BCC">
                <w:rPr>
                  <w:rFonts w:ascii="Calibri" w:eastAsia="Times New Roman" w:hAnsi="Calibri" w:cs="Times New Roman"/>
                  <w:color w:val="000000"/>
                  <w:sz w:val="22"/>
                  <w:lang w:eastAsia="ja-JP"/>
                </w:rPr>
                <w:t>Test updating a reservation with status change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60BCC" w:rsidRPr="00860BCC" w:rsidRDefault="00860BCC" w:rsidP="00860BCC">
            <w:pPr>
              <w:spacing w:after="0" w:line="240" w:lineRule="auto"/>
              <w:rPr>
                <w:ins w:id="4306" w:author="giangnhhse60606" w:date="2014-03-14T23:20:00Z"/>
                <w:rFonts w:ascii="Calibri" w:eastAsia="Times New Roman" w:hAnsi="Calibri" w:cs="Times New Roman"/>
                <w:color w:val="000000"/>
                <w:sz w:val="22"/>
                <w:lang w:eastAsia="ja-JP"/>
              </w:rPr>
            </w:pPr>
            <w:ins w:id="4307" w:author="giangnhhse60606" w:date="2014-03-14T23:20:00Z">
              <w:r w:rsidRPr="00860BCC">
                <w:rPr>
                  <w:rFonts w:ascii="Calibri" w:eastAsia="Times New Roman" w:hAnsi="Calibri" w:cs="Times New Roman"/>
                  <w:color w:val="000000"/>
                  <w:sz w:val="22"/>
                  <w:lang w:eastAsia="ja-JP"/>
                </w:rPr>
                <w:t>1. Login the system as Stadium Staff</w:t>
              </w:r>
            </w:ins>
          </w:p>
          <w:p w:rsidR="00860BCC" w:rsidRPr="00860BCC" w:rsidRDefault="00860BCC" w:rsidP="00860BCC">
            <w:pPr>
              <w:spacing w:after="0" w:line="240" w:lineRule="auto"/>
              <w:rPr>
                <w:ins w:id="4308" w:author="giangnhhse60606" w:date="2014-03-14T23:20:00Z"/>
                <w:rFonts w:ascii="Calibri" w:eastAsia="Times New Roman" w:hAnsi="Calibri" w:cs="Times New Roman"/>
                <w:color w:val="000000"/>
                <w:sz w:val="22"/>
                <w:lang w:eastAsia="ja-JP"/>
              </w:rPr>
            </w:pPr>
            <w:ins w:id="4309" w:author="giangnhhse60606" w:date="2014-03-14T23:20:00Z">
              <w:r w:rsidRPr="00860BCC">
                <w:rPr>
                  <w:rFonts w:ascii="Calibri" w:eastAsia="Times New Roman" w:hAnsi="Calibri" w:cs="Times New Roman"/>
                  <w:color w:val="000000"/>
                  <w:sz w:val="22"/>
                  <w:lang w:eastAsia="ja-JP"/>
                </w:rPr>
                <w:t>2. Go to "Quản lý đơn hàng" page</w:t>
              </w:r>
            </w:ins>
          </w:p>
          <w:p w:rsidR="00860BCC" w:rsidRPr="00860BCC" w:rsidRDefault="00860BCC" w:rsidP="00860BCC">
            <w:pPr>
              <w:spacing w:after="0" w:line="240" w:lineRule="auto"/>
              <w:rPr>
                <w:ins w:id="4310" w:author="giangnhhse60606" w:date="2014-03-14T23:20:00Z"/>
                <w:rFonts w:ascii="Calibri" w:eastAsia="Times New Roman" w:hAnsi="Calibri" w:cs="Times New Roman"/>
                <w:color w:val="000000"/>
                <w:sz w:val="22"/>
                <w:lang w:eastAsia="ja-JP"/>
              </w:rPr>
            </w:pPr>
            <w:ins w:id="4311" w:author="giangnhhse60606" w:date="2014-03-14T23:20:00Z">
              <w:r w:rsidRPr="00860BCC">
                <w:rPr>
                  <w:rFonts w:ascii="Calibri" w:eastAsia="Times New Roman" w:hAnsi="Calibri" w:cs="Times New Roman"/>
                  <w:color w:val="000000"/>
                  <w:sz w:val="22"/>
                  <w:lang w:eastAsia="ja-JP"/>
                </w:rPr>
                <w:t>3. Click "Sửa" link on row have booking time is "16:30 15/03/2014"</w:t>
              </w:r>
            </w:ins>
          </w:p>
          <w:p w:rsidR="00860BCC" w:rsidRPr="00860BCC" w:rsidRDefault="00860BCC" w:rsidP="00860BCC">
            <w:pPr>
              <w:spacing w:after="0" w:line="240" w:lineRule="auto"/>
              <w:rPr>
                <w:ins w:id="4312" w:author="giangnhhse60606" w:date="2014-03-14T23:20:00Z"/>
                <w:rFonts w:ascii="Calibri" w:eastAsia="Times New Roman" w:hAnsi="Calibri" w:cs="Times New Roman"/>
                <w:color w:val="000000"/>
                <w:sz w:val="22"/>
                <w:lang w:eastAsia="ja-JP"/>
              </w:rPr>
            </w:pPr>
            <w:ins w:id="4313" w:author="giangnhhse60606" w:date="2014-03-14T23:20:00Z">
              <w:r w:rsidRPr="00860BCC">
                <w:rPr>
                  <w:rFonts w:ascii="Calibri" w:eastAsia="Times New Roman" w:hAnsi="Calibri" w:cs="Times New Roman"/>
                  <w:color w:val="000000"/>
                  <w:sz w:val="22"/>
                  <w:lang w:eastAsia="ja-JP"/>
                </w:rPr>
                <w:t>4. Input require information</w:t>
              </w:r>
            </w:ins>
          </w:p>
          <w:p w:rsidR="00860BCC" w:rsidRPr="00860BCC" w:rsidRDefault="00860BCC" w:rsidP="00860BCC">
            <w:pPr>
              <w:spacing w:after="0" w:line="240" w:lineRule="auto"/>
              <w:rPr>
                <w:ins w:id="4314" w:author="giangnhhse60606" w:date="2014-03-14T23:20:00Z"/>
                <w:rFonts w:ascii="Calibri" w:eastAsia="Times New Roman" w:hAnsi="Calibri" w:cs="Times New Roman"/>
                <w:color w:val="000000"/>
                <w:sz w:val="22"/>
                <w:lang w:eastAsia="ja-JP"/>
              </w:rPr>
            </w:pPr>
            <w:ins w:id="4315" w:author="giangnhhse60606" w:date="2014-03-14T23:20:00Z">
              <w:r w:rsidRPr="00860BCC">
                <w:rPr>
                  <w:rFonts w:ascii="Calibri" w:eastAsia="Times New Roman" w:hAnsi="Calibri" w:cs="Times New Roman"/>
                  <w:color w:val="000000"/>
                  <w:sz w:val="22"/>
                  <w:lang w:eastAsia="ja-JP"/>
                </w:rPr>
                <w:t>- Select "Từ chối" in "Tình trạng đơn hàng" field</w:t>
              </w:r>
            </w:ins>
          </w:p>
          <w:p w:rsidR="00860BCC" w:rsidRPr="00951E1A" w:rsidRDefault="00860BCC" w:rsidP="00860BCC">
            <w:pPr>
              <w:spacing w:after="0" w:line="240" w:lineRule="auto"/>
              <w:rPr>
                <w:ins w:id="4316" w:author="giangnhhse60606" w:date="2014-03-14T23:19:00Z"/>
                <w:rFonts w:ascii="Calibri" w:eastAsia="Times New Roman" w:hAnsi="Calibri" w:cs="Times New Roman"/>
                <w:color w:val="000000"/>
                <w:sz w:val="22"/>
                <w:lang w:eastAsia="ja-JP"/>
              </w:rPr>
            </w:pPr>
            <w:ins w:id="4317" w:author="giangnhhse60606" w:date="2014-03-14T23:20:00Z">
              <w:r w:rsidRPr="00860BCC">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60BCC" w:rsidRPr="00951E1A" w:rsidRDefault="00860BCC" w:rsidP="00951E1A">
            <w:pPr>
              <w:spacing w:after="0" w:line="240" w:lineRule="auto"/>
              <w:rPr>
                <w:ins w:id="4318" w:author="giangnhhse60606" w:date="2014-03-14T23:19:00Z"/>
                <w:rFonts w:ascii="Calibri" w:eastAsia="Times New Roman" w:hAnsi="Calibri" w:cs="Times New Roman"/>
                <w:color w:val="000000"/>
                <w:sz w:val="22"/>
                <w:lang w:eastAsia="ja-JP"/>
              </w:rPr>
            </w:pPr>
            <w:ins w:id="4319" w:author="giangnhhse60606" w:date="2014-03-14T23:20:00Z">
              <w:r w:rsidRPr="00860BCC">
                <w:rPr>
                  <w:rFonts w:ascii="Calibri" w:eastAsia="Times New Roman" w:hAnsi="Calibri" w:cs="Times New Roman"/>
                  <w:color w:val="000000"/>
                  <w:sz w:val="22"/>
                  <w:lang w:eastAsia="ja-JP"/>
                </w:rPr>
                <w:t>Redirect to "Quản lý đơn hàng" page with new "Đơn hàng" information updated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60BCC" w:rsidRDefault="00111BFE" w:rsidP="00095DE4">
            <w:pPr>
              <w:spacing w:after="0" w:line="240" w:lineRule="auto"/>
              <w:rPr>
                <w:ins w:id="4320" w:author="giangnhhse60606" w:date="2014-03-14T23:19:00Z"/>
                <w:rFonts w:ascii="Calibri" w:eastAsia="Times New Roman" w:hAnsi="Calibri" w:cs="Times New Roman"/>
                <w:color w:val="000000"/>
                <w:sz w:val="22"/>
                <w:lang w:eastAsia="ja-JP"/>
              </w:rPr>
            </w:pPr>
            <w:ins w:id="4321" w:author="giangnhhse60606" w:date="2014-03-14T23:21: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60BCC" w:rsidRPr="008C01EB" w:rsidRDefault="00860BCC" w:rsidP="00095DE4">
            <w:pPr>
              <w:spacing w:after="0" w:line="240" w:lineRule="auto"/>
              <w:rPr>
                <w:ins w:id="4322" w:author="giangnhhse60606" w:date="2014-03-14T23:19:00Z"/>
                <w:rFonts w:ascii="Calibri" w:eastAsia="Times New Roman" w:hAnsi="Calibri" w:cs="Times New Roman"/>
                <w:color w:val="000000"/>
                <w:sz w:val="22"/>
                <w:lang w:eastAsia="ja-JP"/>
              </w:rPr>
            </w:pPr>
          </w:p>
        </w:tc>
      </w:tr>
      <w:tr w:rsidR="00860BCC" w:rsidRPr="008C01EB" w:rsidTr="00095DE4">
        <w:trPr>
          <w:trHeight w:val="784"/>
          <w:ins w:id="4323" w:author="giangnhhse60606" w:date="2014-03-14T23:20: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0BCC" w:rsidRDefault="00860BCC" w:rsidP="00095DE4">
            <w:pPr>
              <w:spacing w:after="0" w:line="240" w:lineRule="auto"/>
              <w:rPr>
                <w:ins w:id="4324" w:author="giangnhhse60606" w:date="2014-03-14T23:20:00Z"/>
                <w:rFonts w:ascii="Calibri" w:eastAsia="Times New Roman" w:hAnsi="Calibri" w:cs="Times New Roman"/>
                <w:color w:val="000000"/>
                <w:sz w:val="22"/>
                <w:lang w:eastAsia="ja-JP"/>
              </w:rPr>
            </w:pPr>
            <w:ins w:id="4325" w:author="giangnhhse60606" w:date="2014-03-14T23:20:00Z">
              <w:r>
                <w:rPr>
                  <w:rFonts w:ascii="Calibri" w:eastAsia="Times New Roman" w:hAnsi="Calibri" w:cs="Times New Roman"/>
                  <w:color w:val="000000"/>
                  <w:sz w:val="22"/>
                  <w:lang w:eastAsia="ja-JP"/>
                </w:rPr>
                <w:t>TC_96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60BCC" w:rsidRPr="00860BCC" w:rsidRDefault="00860BCC" w:rsidP="00095DE4">
            <w:pPr>
              <w:spacing w:after="0" w:line="240" w:lineRule="auto"/>
              <w:rPr>
                <w:ins w:id="4326" w:author="giangnhhse60606" w:date="2014-03-14T23:20:00Z"/>
                <w:rFonts w:ascii="Calibri" w:eastAsia="Times New Roman" w:hAnsi="Calibri" w:cs="Times New Roman"/>
                <w:color w:val="000000"/>
                <w:sz w:val="22"/>
                <w:lang w:eastAsia="ja-JP"/>
              </w:rPr>
            </w:pPr>
            <w:ins w:id="4327" w:author="giangnhhse60606" w:date="2014-03-14T23:20:00Z">
              <w:r w:rsidRPr="00860BCC">
                <w:rPr>
                  <w:rFonts w:ascii="Calibri" w:eastAsia="Times New Roman" w:hAnsi="Calibri" w:cs="Times New Roman"/>
                  <w:color w:val="000000"/>
                  <w:sz w:val="22"/>
                  <w:lang w:eastAsia="ja-JP"/>
                </w:rPr>
                <w:t>Test cancel updating action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60BCC" w:rsidRPr="00860BCC" w:rsidRDefault="00860BCC" w:rsidP="00860BCC">
            <w:pPr>
              <w:spacing w:after="0" w:line="240" w:lineRule="auto"/>
              <w:rPr>
                <w:ins w:id="4328" w:author="giangnhhse60606" w:date="2014-03-14T23:20:00Z"/>
                <w:rFonts w:ascii="Calibri" w:eastAsia="Times New Roman" w:hAnsi="Calibri" w:cs="Times New Roman"/>
                <w:color w:val="000000"/>
                <w:sz w:val="22"/>
                <w:lang w:eastAsia="ja-JP"/>
              </w:rPr>
            </w:pPr>
            <w:ins w:id="4329" w:author="giangnhhse60606" w:date="2014-03-14T23:20:00Z">
              <w:r w:rsidRPr="00860BCC">
                <w:rPr>
                  <w:rFonts w:ascii="Calibri" w:eastAsia="Times New Roman" w:hAnsi="Calibri" w:cs="Times New Roman"/>
                  <w:color w:val="000000"/>
                  <w:sz w:val="22"/>
                  <w:lang w:eastAsia="ja-JP"/>
                </w:rPr>
                <w:t>1. Login the system as Stadium Staff</w:t>
              </w:r>
            </w:ins>
          </w:p>
          <w:p w:rsidR="00860BCC" w:rsidRPr="00860BCC" w:rsidRDefault="00860BCC" w:rsidP="00860BCC">
            <w:pPr>
              <w:spacing w:after="0" w:line="240" w:lineRule="auto"/>
              <w:rPr>
                <w:ins w:id="4330" w:author="giangnhhse60606" w:date="2014-03-14T23:20:00Z"/>
                <w:rFonts w:ascii="Calibri" w:eastAsia="Times New Roman" w:hAnsi="Calibri" w:cs="Times New Roman"/>
                <w:color w:val="000000"/>
                <w:sz w:val="22"/>
                <w:lang w:eastAsia="ja-JP"/>
              </w:rPr>
            </w:pPr>
            <w:ins w:id="4331" w:author="giangnhhse60606" w:date="2014-03-14T23:20:00Z">
              <w:r w:rsidRPr="00860BCC">
                <w:rPr>
                  <w:rFonts w:ascii="Calibri" w:eastAsia="Times New Roman" w:hAnsi="Calibri" w:cs="Times New Roman"/>
                  <w:color w:val="000000"/>
                  <w:sz w:val="22"/>
                  <w:lang w:eastAsia="ja-JP"/>
                </w:rPr>
                <w:t>2. Go to "Quản lý đơn hàng" page</w:t>
              </w:r>
            </w:ins>
          </w:p>
          <w:p w:rsidR="00860BCC" w:rsidRPr="00860BCC" w:rsidRDefault="00860BCC" w:rsidP="00860BCC">
            <w:pPr>
              <w:spacing w:after="0" w:line="240" w:lineRule="auto"/>
              <w:rPr>
                <w:ins w:id="4332" w:author="giangnhhse60606" w:date="2014-03-14T23:20:00Z"/>
                <w:rFonts w:ascii="Calibri" w:eastAsia="Times New Roman" w:hAnsi="Calibri" w:cs="Times New Roman"/>
                <w:color w:val="000000"/>
                <w:sz w:val="22"/>
                <w:lang w:eastAsia="ja-JP"/>
              </w:rPr>
            </w:pPr>
            <w:ins w:id="4333" w:author="giangnhhse60606" w:date="2014-03-14T23:20:00Z">
              <w:r w:rsidRPr="00860BCC">
                <w:rPr>
                  <w:rFonts w:ascii="Calibri" w:eastAsia="Times New Roman" w:hAnsi="Calibri" w:cs="Times New Roman"/>
                  <w:color w:val="000000"/>
                  <w:sz w:val="22"/>
                  <w:lang w:eastAsia="ja-JP"/>
                </w:rPr>
                <w:t>3. Click "Sửa" link on row have booking time is "16:30 15/03/2014"</w:t>
              </w:r>
            </w:ins>
          </w:p>
          <w:p w:rsidR="00860BCC" w:rsidRPr="00860BCC" w:rsidRDefault="00860BCC" w:rsidP="00860BCC">
            <w:pPr>
              <w:spacing w:after="0" w:line="240" w:lineRule="auto"/>
              <w:rPr>
                <w:ins w:id="4334" w:author="giangnhhse60606" w:date="2014-03-14T23:20:00Z"/>
                <w:rFonts w:ascii="Calibri" w:eastAsia="Times New Roman" w:hAnsi="Calibri" w:cs="Times New Roman"/>
                <w:color w:val="000000"/>
                <w:sz w:val="22"/>
                <w:lang w:eastAsia="ja-JP"/>
              </w:rPr>
            </w:pPr>
            <w:ins w:id="4335" w:author="giangnhhse60606" w:date="2014-03-14T23:20:00Z">
              <w:r w:rsidRPr="00860BCC">
                <w:rPr>
                  <w:rFonts w:ascii="Calibri" w:eastAsia="Times New Roman" w:hAnsi="Calibri" w:cs="Times New Roman"/>
                  <w:color w:val="000000"/>
                  <w:sz w:val="22"/>
                  <w:lang w:eastAsia="ja-JP"/>
                </w:rPr>
                <w:t>5. Click "Huỷ"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60BCC" w:rsidRPr="00860BCC" w:rsidRDefault="00860BCC" w:rsidP="00951E1A">
            <w:pPr>
              <w:spacing w:after="0" w:line="240" w:lineRule="auto"/>
              <w:rPr>
                <w:ins w:id="4336" w:author="giangnhhse60606" w:date="2014-03-14T23:20:00Z"/>
                <w:rFonts w:ascii="Calibri" w:eastAsia="Times New Roman" w:hAnsi="Calibri" w:cs="Times New Roman"/>
                <w:color w:val="000000"/>
                <w:sz w:val="22"/>
                <w:lang w:eastAsia="ja-JP"/>
              </w:rPr>
            </w:pPr>
            <w:ins w:id="4337" w:author="giangnhhse60606" w:date="2014-03-14T23:20:00Z">
              <w:r w:rsidRPr="00860BCC">
                <w:rPr>
                  <w:rFonts w:ascii="Calibri" w:eastAsia="Times New Roman" w:hAnsi="Calibri" w:cs="Times New Roman"/>
                  <w:color w:val="000000"/>
                  <w:sz w:val="22"/>
                  <w:lang w:eastAsia="ja-JP"/>
                </w:rPr>
                <w:t>Redirect to "Quản lý đơn hàng" page</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60BCC" w:rsidRDefault="00111BFE" w:rsidP="00095DE4">
            <w:pPr>
              <w:spacing w:after="0" w:line="240" w:lineRule="auto"/>
              <w:rPr>
                <w:ins w:id="4338" w:author="giangnhhse60606" w:date="2014-03-14T23:20:00Z"/>
                <w:rFonts w:ascii="Calibri" w:eastAsia="Times New Roman" w:hAnsi="Calibri" w:cs="Times New Roman"/>
                <w:color w:val="000000"/>
                <w:sz w:val="22"/>
                <w:lang w:eastAsia="ja-JP"/>
              </w:rPr>
            </w:pPr>
            <w:ins w:id="4339" w:author="giangnhhse60606" w:date="2014-03-14T23:21: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60BCC" w:rsidRPr="008C01EB" w:rsidRDefault="00860BCC" w:rsidP="00095DE4">
            <w:pPr>
              <w:spacing w:after="0" w:line="240" w:lineRule="auto"/>
              <w:rPr>
                <w:ins w:id="4340" w:author="giangnhhse60606" w:date="2014-03-14T23:20:00Z"/>
                <w:rFonts w:ascii="Calibri" w:eastAsia="Times New Roman" w:hAnsi="Calibri" w:cs="Times New Roman"/>
                <w:color w:val="000000"/>
                <w:sz w:val="22"/>
                <w:lang w:eastAsia="ja-JP"/>
              </w:rPr>
            </w:pPr>
          </w:p>
        </w:tc>
      </w:tr>
      <w:tr w:rsidR="003E2673" w:rsidRPr="008C01EB" w:rsidTr="003E2673">
        <w:tblPrEx>
          <w:tblW w:w="13474" w:type="dxa"/>
          <w:tblInd w:w="-342" w:type="dxa"/>
          <w:tblPrExChange w:id="4341" w:author="giangnhhse60606" w:date="2014-03-14T23:21:00Z">
            <w:tblPrEx>
              <w:tblW w:w="13474" w:type="dxa"/>
              <w:tblInd w:w="-342" w:type="dxa"/>
            </w:tblPrEx>
          </w:tblPrExChange>
        </w:tblPrEx>
        <w:trPr>
          <w:trHeight w:val="82"/>
          <w:ins w:id="4342" w:author="giangnhhse60606" w:date="2014-03-14T23:20:00Z"/>
          <w:trPrChange w:id="4343" w:author="giangnhhse60606" w:date="2014-03-14T23:21:00Z">
            <w:trPr>
              <w:gridBefore w:val="2"/>
              <w:trHeight w:val="82"/>
            </w:trPr>
          </w:trPrChange>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Change w:id="4344" w:author="giangnhhse60606" w:date="2014-03-14T23:21:00Z">
              <w:tcPr>
                <w:tcW w:w="13474"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3E2673" w:rsidRPr="003E2673" w:rsidRDefault="003E2673">
            <w:pPr>
              <w:spacing w:after="0" w:line="240" w:lineRule="auto"/>
              <w:jc w:val="center"/>
              <w:rPr>
                <w:ins w:id="4345" w:author="giangnhhse60606" w:date="2014-03-14T23:20:00Z"/>
                <w:rFonts w:ascii="Calibri" w:eastAsia="Times New Roman" w:hAnsi="Calibri" w:cs="Times New Roman"/>
                <w:b/>
                <w:color w:val="000000"/>
                <w:sz w:val="22"/>
                <w:lang w:eastAsia="ja-JP"/>
                <w:rPrChange w:id="4346" w:author="giangnhhse60606" w:date="2014-03-14T23:21:00Z">
                  <w:rPr>
                    <w:ins w:id="4347" w:author="giangnhhse60606" w:date="2014-03-14T23:20:00Z"/>
                    <w:rFonts w:ascii="Calibri" w:eastAsia="Times New Roman" w:hAnsi="Calibri" w:cs="Times New Roman"/>
                    <w:color w:val="000000"/>
                    <w:sz w:val="22"/>
                    <w:lang w:eastAsia="ja-JP"/>
                  </w:rPr>
                </w:rPrChange>
              </w:rPr>
              <w:pPrChange w:id="4348" w:author="giangnhhse60606" w:date="2014-03-14T23:21:00Z">
                <w:pPr>
                  <w:spacing w:after="0" w:line="240" w:lineRule="auto"/>
                </w:pPr>
              </w:pPrChange>
            </w:pPr>
            <w:ins w:id="4349" w:author="giangnhhse60606" w:date="2014-03-14T23:21:00Z">
              <w:r w:rsidRPr="003E2673">
                <w:rPr>
                  <w:rFonts w:ascii="Calibri" w:eastAsia="Times New Roman" w:hAnsi="Calibri" w:cs="Times New Roman"/>
                  <w:b/>
                  <w:color w:val="000000"/>
                  <w:sz w:val="22"/>
                  <w:lang w:eastAsia="ja-JP"/>
                  <w:rPrChange w:id="4350" w:author="giangnhhse60606" w:date="2014-03-14T23:21:00Z">
                    <w:rPr>
                      <w:rFonts w:ascii="Calibri" w:eastAsia="Times New Roman" w:hAnsi="Calibri" w:cs="Times New Roman"/>
                      <w:color w:val="000000"/>
                      <w:sz w:val="22"/>
                      <w:lang w:eastAsia="ja-JP"/>
                    </w:rPr>
                  </w:rPrChange>
                </w:rPr>
                <w:t>Deny Reservation</w:t>
              </w:r>
            </w:ins>
          </w:p>
        </w:tc>
      </w:tr>
      <w:tr w:rsidR="003E2673" w:rsidRPr="008C01EB" w:rsidTr="00095DE4">
        <w:trPr>
          <w:trHeight w:val="784"/>
          <w:ins w:id="4351" w:author="giangnhhse60606" w:date="2014-03-14T23:21: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2673" w:rsidRDefault="003E2673">
            <w:pPr>
              <w:spacing w:after="0" w:line="240" w:lineRule="auto"/>
              <w:rPr>
                <w:ins w:id="4352" w:author="giangnhhse60606" w:date="2014-03-14T23:21:00Z"/>
                <w:rFonts w:ascii="Calibri" w:eastAsia="Times New Roman" w:hAnsi="Calibri" w:cs="Times New Roman"/>
                <w:color w:val="000000"/>
                <w:sz w:val="22"/>
                <w:lang w:eastAsia="ja-JP"/>
              </w:rPr>
            </w:pPr>
            <w:ins w:id="4353" w:author="giangnhhse60606" w:date="2014-03-14T23:21:00Z">
              <w:r>
                <w:rPr>
                  <w:rFonts w:ascii="Calibri" w:eastAsia="Times New Roman" w:hAnsi="Calibri" w:cs="Times New Roman"/>
                  <w:color w:val="000000"/>
                  <w:sz w:val="22"/>
                  <w:lang w:eastAsia="ja-JP"/>
                </w:rPr>
                <w:t>TC_97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2673" w:rsidRPr="00860BCC" w:rsidRDefault="0067351D" w:rsidP="00095DE4">
            <w:pPr>
              <w:spacing w:after="0" w:line="240" w:lineRule="auto"/>
              <w:rPr>
                <w:ins w:id="4354" w:author="giangnhhse60606" w:date="2014-03-14T23:21:00Z"/>
                <w:rFonts w:ascii="Calibri" w:eastAsia="Times New Roman" w:hAnsi="Calibri" w:cs="Times New Roman"/>
                <w:color w:val="000000"/>
                <w:sz w:val="22"/>
                <w:lang w:eastAsia="ja-JP"/>
              </w:rPr>
            </w:pPr>
            <w:ins w:id="4355" w:author="giangnhhse60606" w:date="2014-03-14T23:21:00Z">
              <w:r w:rsidRPr="0067351D">
                <w:rPr>
                  <w:rFonts w:ascii="Calibri" w:eastAsia="Times New Roman" w:hAnsi="Calibri" w:cs="Times New Roman"/>
                  <w:color w:val="000000"/>
                  <w:sz w:val="22"/>
                  <w:lang w:eastAsia="ja-JP"/>
                </w:rPr>
                <w:t>Test deny a reservation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7351D" w:rsidRPr="0067351D" w:rsidRDefault="0067351D" w:rsidP="0067351D">
            <w:pPr>
              <w:spacing w:after="0" w:line="240" w:lineRule="auto"/>
              <w:rPr>
                <w:ins w:id="4356" w:author="giangnhhse60606" w:date="2014-03-14T23:21:00Z"/>
                <w:rFonts w:ascii="Calibri" w:eastAsia="Times New Roman" w:hAnsi="Calibri" w:cs="Times New Roman"/>
                <w:color w:val="000000"/>
                <w:sz w:val="22"/>
                <w:lang w:eastAsia="ja-JP"/>
              </w:rPr>
            </w:pPr>
            <w:ins w:id="4357" w:author="giangnhhse60606" w:date="2014-03-14T23:21:00Z">
              <w:r w:rsidRPr="0067351D">
                <w:rPr>
                  <w:rFonts w:ascii="Calibri" w:eastAsia="Times New Roman" w:hAnsi="Calibri" w:cs="Times New Roman"/>
                  <w:color w:val="000000"/>
                  <w:sz w:val="22"/>
                  <w:lang w:eastAsia="ja-JP"/>
                </w:rPr>
                <w:t>1. Login the system as Stadium Staff</w:t>
              </w:r>
            </w:ins>
          </w:p>
          <w:p w:rsidR="0067351D" w:rsidRPr="0067351D" w:rsidRDefault="0067351D" w:rsidP="0067351D">
            <w:pPr>
              <w:spacing w:after="0" w:line="240" w:lineRule="auto"/>
              <w:rPr>
                <w:ins w:id="4358" w:author="giangnhhse60606" w:date="2014-03-14T23:21:00Z"/>
                <w:rFonts w:ascii="Calibri" w:eastAsia="Times New Roman" w:hAnsi="Calibri" w:cs="Times New Roman"/>
                <w:color w:val="000000"/>
                <w:sz w:val="22"/>
                <w:lang w:eastAsia="ja-JP"/>
              </w:rPr>
            </w:pPr>
            <w:ins w:id="4359" w:author="giangnhhse60606" w:date="2014-03-14T23:21:00Z">
              <w:r w:rsidRPr="0067351D">
                <w:rPr>
                  <w:rFonts w:ascii="Calibri" w:eastAsia="Times New Roman" w:hAnsi="Calibri" w:cs="Times New Roman"/>
                  <w:color w:val="000000"/>
                  <w:sz w:val="22"/>
                  <w:lang w:eastAsia="ja-JP"/>
                </w:rPr>
                <w:t>2. Go to "Quản lý đơn hàng" page</w:t>
              </w:r>
            </w:ins>
          </w:p>
          <w:p w:rsidR="003E2673" w:rsidRPr="00860BCC" w:rsidRDefault="0067351D" w:rsidP="0067351D">
            <w:pPr>
              <w:spacing w:after="0" w:line="240" w:lineRule="auto"/>
              <w:rPr>
                <w:ins w:id="4360" w:author="giangnhhse60606" w:date="2014-03-14T23:21:00Z"/>
                <w:rFonts w:ascii="Calibri" w:eastAsia="Times New Roman" w:hAnsi="Calibri" w:cs="Times New Roman"/>
                <w:color w:val="000000"/>
                <w:sz w:val="22"/>
                <w:lang w:eastAsia="ja-JP"/>
              </w:rPr>
            </w:pPr>
            <w:ins w:id="4361" w:author="giangnhhse60606" w:date="2014-03-14T23:21:00Z">
              <w:r w:rsidRPr="0067351D">
                <w:rPr>
                  <w:rFonts w:ascii="Calibri" w:eastAsia="Times New Roman" w:hAnsi="Calibri" w:cs="Times New Roman"/>
                  <w:color w:val="000000"/>
                  <w:sz w:val="22"/>
                  <w:lang w:eastAsia="ja-JP"/>
                </w:rPr>
                <w:t>3. Click "Ngừng hoạt động" link on row have booking time is "16:30 15/03/2014"</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E2673" w:rsidRPr="00860BCC" w:rsidRDefault="0067351D" w:rsidP="00951E1A">
            <w:pPr>
              <w:spacing w:after="0" w:line="240" w:lineRule="auto"/>
              <w:rPr>
                <w:ins w:id="4362" w:author="giangnhhse60606" w:date="2014-03-14T23:21:00Z"/>
                <w:rFonts w:ascii="Calibri" w:eastAsia="Times New Roman" w:hAnsi="Calibri" w:cs="Times New Roman"/>
                <w:color w:val="000000"/>
                <w:sz w:val="22"/>
                <w:lang w:eastAsia="ja-JP"/>
              </w:rPr>
            </w:pPr>
            <w:ins w:id="4363" w:author="giangnhhse60606" w:date="2014-03-14T23:21:00Z">
              <w:r w:rsidRPr="0067351D">
                <w:rPr>
                  <w:rFonts w:ascii="Calibri" w:eastAsia="Times New Roman" w:hAnsi="Calibri" w:cs="Times New Roman"/>
                  <w:color w:val="000000"/>
                  <w:sz w:val="22"/>
                  <w:lang w:eastAsia="ja-JP"/>
                </w:rPr>
                <w:t>Reload "Quản lý đơn hàng" page with "Tình trạng hoạt động" in that row is "Ngừng hoạt động"</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2673" w:rsidRDefault="00111BFE" w:rsidP="00095DE4">
            <w:pPr>
              <w:spacing w:after="0" w:line="240" w:lineRule="auto"/>
              <w:rPr>
                <w:ins w:id="4364" w:author="giangnhhse60606" w:date="2014-03-14T23:21:00Z"/>
                <w:rFonts w:ascii="Calibri" w:eastAsia="Times New Roman" w:hAnsi="Calibri" w:cs="Times New Roman"/>
                <w:color w:val="000000"/>
                <w:sz w:val="22"/>
                <w:lang w:eastAsia="ja-JP"/>
              </w:rPr>
            </w:pPr>
            <w:ins w:id="4365" w:author="giangnhhse60606" w:date="2014-03-14T23:21: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2673" w:rsidRPr="008C01EB" w:rsidRDefault="003E2673" w:rsidP="00095DE4">
            <w:pPr>
              <w:spacing w:after="0" w:line="240" w:lineRule="auto"/>
              <w:rPr>
                <w:ins w:id="4366" w:author="giangnhhse60606" w:date="2014-03-14T23:21:00Z"/>
                <w:rFonts w:ascii="Calibri" w:eastAsia="Times New Roman" w:hAnsi="Calibri" w:cs="Times New Roman"/>
                <w:color w:val="000000"/>
                <w:sz w:val="22"/>
                <w:lang w:eastAsia="ja-JP"/>
              </w:rPr>
            </w:pPr>
          </w:p>
        </w:tc>
      </w:tr>
    </w:tbl>
    <w:p w:rsidR="000715FE" w:rsidRDefault="000715FE" w:rsidP="000715FE">
      <w:pPr>
        <w:tabs>
          <w:tab w:val="left" w:pos="1032"/>
        </w:tabs>
        <w:rPr>
          <w:ins w:id="4367" w:author="giangnhhse60606" w:date="2014-03-14T23:02:00Z"/>
          <w:rFonts w:cstheme="minorHAnsi"/>
        </w:rPr>
      </w:pPr>
    </w:p>
    <w:p w:rsidR="003A6E5E" w:rsidRPr="003A6E5E" w:rsidRDefault="003A6E5E">
      <w:pPr>
        <w:pStyle w:val="Heading4"/>
        <w:ind w:left="1080" w:hanging="450"/>
        <w:rPr>
          <w:ins w:id="4368" w:author="giangnhhse60606" w:date="2014-03-14T23:22:00Z"/>
          <w:rFonts w:asciiTheme="minorHAnsi" w:hAnsiTheme="minorHAnsi"/>
          <w:szCs w:val="24"/>
        </w:rPr>
        <w:pPrChange w:id="4369" w:author="giangnhhse60606" w:date="2014-03-14T23:23:00Z">
          <w:pPr>
            <w:pStyle w:val="Heading4"/>
            <w:numPr>
              <w:numId w:val="43"/>
            </w:numPr>
          </w:pPr>
        </w:pPrChange>
      </w:pPr>
      <w:bookmarkStart w:id="4370" w:name="_Toc382897654"/>
      <w:ins w:id="4371" w:author="giangnhhse60606" w:date="2014-03-14T23:22:00Z">
        <w:r w:rsidRPr="003A6E5E">
          <w:rPr>
            <w:rFonts w:asciiTheme="minorHAnsi" w:hAnsiTheme="minorHAnsi"/>
            <w:szCs w:val="24"/>
          </w:rPr>
          <w:t>Role ‘</w:t>
        </w:r>
        <w:r>
          <w:rPr>
            <w:rFonts w:asciiTheme="minorHAnsi" w:hAnsiTheme="minorHAnsi"/>
            <w:szCs w:val="24"/>
          </w:rPr>
          <w:t>Member’</w:t>
        </w:r>
        <w:bookmarkEnd w:id="4370"/>
      </w:ins>
    </w:p>
    <w:p w:rsidR="003E02C0" w:rsidRDefault="00970D5A" w:rsidP="00FD674D">
      <w:pPr>
        <w:pStyle w:val="Heading5"/>
        <w:numPr>
          <w:ilvl w:val="0"/>
          <w:numId w:val="39"/>
        </w:numPr>
        <w:ind w:left="2160" w:hanging="1080"/>
        <w:rPr>
          <w:ins w:id="4372" w:author="giangnhhse60606" w:date="2014-03-14T23:25:00Z"/>
          <w:b/>
        </w:rPr>
        <w:pPrChange w:id="4373" w:author="giangnhhse60606" w:date="2014-03-29T21:56:00Z">
          <w:pPr>
            <w:pStyle w:val="Heading5"/>
            <w:numPr>
              <w:numId w:val="47"/>
            </w:numPr>
            <w:ind w:left="4770" w:hanging="360"/>
          </w:pPr>
        </w:pPrChange>
      </w:pPr>
      <w:ins w:id="4374" w:author="giangnhhse60606" w:date="2014-03-14T23:28:00Z">
        <w:r>
          <w:rPr>
            <w:b/>
          </w:rPr>
          <w:t>Account</w:t>
        </w:r>
      </w:ins>
      <w:ins w:id="4375" w:author="giangnhhse60606" w:date="2014-03-14T23:25:00Z">
        <w:r w:rsidR="003E02C0">
          <w:rPr>
            <w:b/>
          </w:rPr>
          <w:t xml:space="preserve"> Managements</w:t>
        </w:r>
      </w:ins>
    </w:p>
    <w:tbl>
      <w:tblPr>
        <w:tblW w:w="13474" w:type="dxa"/>
        <w:tblInd w:w="-342" w:type="dxa"/>
        <w:tblLook w:val="04A0" w:firstRow="1" w:lastRow="0" w:firstColumn="1" w:lastColumn="0" w:noHBand="0" w:noVBand="1"/>
      </w:tblPr>
      <w:tblGrid>
        <w:gridCol w:w="990"/>
        <w:gridCol w:w="1872"/>
        <w:gridCol w:w="3951"/>
        <w:gridCol w:w="3510"/>
        <w:gridCol w:w="1710"/>
        <w:gridCol w:w="1441"/>
        <w:tblGridChange w:id="4376">
          <w:tblGrid>
            <w:gridCol w:w="990"/>
            <w:gridCol w:w="720"/>
            <w:gridCol w:w="1152"/>
            <w:gridCol w:w="3951"/>
            <w:gridCol w:w="3510"/>
            <w:gridCol w:w="1710"/>
            <w:gridCol w:w="1441"/>
            <w:gridCol w:w="1710"/>
          </w:tblGrid>
        </w:tblGridChange>
      </w:tblGrid>
      <w:tr w:rsidR="003E02C0" w:rsidRPr="008C01EB" w:rsidTr="00095DE4">
        <w:trPr>
          <w:trHeight w:val="300"/>
          <w:ins w:id="4377"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02C0" w:rsidRPr="008C01EB" w:rsidRDefault="003E02C0" w:rsidP="00095DE4">
            <w:pPr>
              <w:spacing w:after="0" w:line="240" w:lineRule="auto"/>
              <w:jc w:val="center"/>
              <w:rPr>
                <w:ins w:id="4378" w:author="giangnhhse60606" w:date="2014-03-14T23:25:00Z"/>
                <w:rFonts w:ascii="Calibri" w:eastAsia="Times New Roman" w:hAnsi="Calibri" w:cs="Times New Roman"/>
                <w:b/>
                <w:bCs/>
                <w:color w:val="000000"/>
                <w:sz w:val="22"/>
                <w:lang w:eastAsia="ja-JP"/>
              </w:rPr>
            </w:pPr>
            <w:ins w:id="4379" w:author="giangnhhse60606" w:date="2014-03-14T23:25: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3E02C0" w:rsidRPr="008C01EB" w:rsidRDefault="003E02C0" w:rsidP="00095DE4">
            <w:pPr>
              <w:spacing w:after="0" w:line="240" w:lineRule="auto"/>
              <w:jc w:val="center"/>
              <w:rPr>
                <w:ins w:id="4380" w:author="giangnhhse60606" w:date="2014-03-14T23:25:00Z"/>
                <w:rFonts w:ascii="Calibri" w:eastAsia="Times New Roman" w:hAnsi="Calibri" w:cs="Times New Roman"/>
                <w:b/>
                <w:bCs/>
                <w:color w:val="000000"/>
                <w:sz w:val="22"/>
                <w:lang w:eastAsia="ja-JP"/>
              </w:rPr>
            </w:pPr>
            <w:ins w:id="4381" w:author="giangnhhse60606" w:date="2014-03-14T23:25: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3E02C0" w:rsidRPr="008C01EB" w:rsidRDefault="003E02C0" w:rsidP="00095DE4">
            <w:pPr>
              <w:spacing w:after="0" w:line="240" w:lineRule="auto"/>
              <w:jc w:val="center"/>
              <w:rPr>
                <w:ins w:id="4382" w:author="giangnhhse60606" w:date="2014-03-14T23:25:00Z"/>
                <w:rFonts w:ascii="Calibri" w:eastAsia="Times New Roman" w:hAnsi="Calibri" w:cs="Times New Roman"/>
                <w:b/>
                <w:bCs/>
                <w:color w:val="000000"/>
                <w:sz w:val="22"/>
                <w:lang w:eastAsia="ja-JP"/>
              </w:rPr>
            </w:pPr>
            <w:ins w:id="4383" w:author="giangnhhse60606" w:date="2014-03-14T23:25: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3E02C0" w:rsidRPr="008C01EB" w:rsidRDefault="003E02C0" w:rsidP="00095DE4">
            <w:pPr>
              <w:spacing w:after="0" w:line="240" w:lineRule="auto"/>
              <w:jc w:val="center"/>
              <w:rPr>
                <w:ins w:id="4384" w:author="giangnhhse60606" w:date="2014-03-14T23:25:00Z"/>
                <w:rFonts w:ascii="Calibri" w:eastAsia="Times New Roman" w:hAnsi="Calibri" w:cs="Times New Roman"/>
                <w:b/>
                <w:bCs/>
                <w:color w:val="000000"/>
                <w:sz w:val="22"/>
                <w:lang w:eastAsia="ja-JP"/>
              </w:rPr>
            </w:pPr>
            <w:ins w:id="4385" w:author="giangnhhse60606" w:date="2014-03-14T23:25: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3E02C0" w:rsidRPr="008C01EB" w:rsidRDefault="003E02C0" w:rsidP="00095DE4">
            <w:pPr>
              <w:spacing w:after="0" w:line="240" w:lineRule="auto"/>
              <w:jc w:val="center"/>
              <w:rPr>
                <w:ins w:id="4386" w:author="giangnhhse60606" w:date="2014-03-14T23:25:00Z"/>
                <w:rFonts w:ascii="Calibri" w:eastAsia="Times New Roman" w:hAnsi="Calibri" w:cs="Times New Roman"/>
                <w:b/>
                <w:bCs/>
                <w:color w:val="000000"/>
                <w:sz w:val="22"/>
                <w:lang w:eastAsia="ja-JP"/>
              </w:rPr>
            </w:pPr>
            <w:ins w:id="4387" w:author="giangnhhse60606" w:date="2014-03-14T23:25: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3E02C0" w:rsidRPr="008C01EB" w:rsidRDefault="003E02C0" w:rsidP="00095DE4">
            <w:pPr>
              <w:spacing w:after="0" w:line="240" w:lineRule="auto"/>
              <w:jc w:val="center"/>
              <w:rPr>
                <w:ins w:id="4388" w:author="giangnhhse60606" w:date="2014-03-14T23:25:00Z"/>
                <w:rFonts w:ascii="Calibri" w:eastAsia="Times New Roman" w:hAnsi="Calibri" w:cs="Times New Roman"/>
                <w:b/>
                <w:bCs/>
                <w:color w:val="000000"/>
                <w:sz w:val="22"/>
                <w:lang w:eastAsia="ja-JP"/>
              </w:rPr>
            </w:pPr>
            <w:ins w:id="4389" w:author="giangnhhse60606" w:date="2014-03-14T23:25:00Z">
              <w:r w:rsidRPr="008C01EB">
                <w:rPr>
                  <w:rFonts w:ascii="Calibri" w:eastAsia="Times New Roman" w:hAnsi="Calibri" w:cs="Times New Roman"/>
                  <w:b/>
                  <w:bCs/>
                  <w:color w:val="000000"/>
                  <w:sz w:val="22"/>
                  <w:lang w:eastAsia="ja-JP"/>
                </w:rPr>
                <w:t>Note</w:t>
              </w:r>
            </w:ins>
          </w:p>
        </w:tc>
      </w:tr>
      <w:tr w:rsidR="003E02C0" w:rsidRPr="008C01EB" w:rsidTr="00095DE4">
        <w:trPr>
          <w:trHeight w:val="208"/>
          <w:ins w:id="4390" w:author="giangnhhse60606" w:date="2014-03-14T23:25: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3E02C0" w:rsidRPr="00651F0C" w:rsidRDefault="009A2DEE" w:rsidP="00095DE4">
            <w:pPr>
              <w:spacing w:after="0" w:line="240" w:lineRule="auto"/>
              <w:jc w:val="center"/>
              <w:rPr>
                <w:ins w:id="4391" w:author="giangnhhse60606" w:date="2014-03-14T23:25:00Z"/>
                <w:rFonts w:ascii="Calibri" w:eastAsia="Times New Roman" w:hAnsi="Calibri" w:cs="Times New Roman"/>
                <w:b/>
                <w:bCs/>
                <w:color w:val="000000"/>
                <w:sz w:val="22"/>
                <w:lang w:eastAsia="ja-JP"/>
              </w:rPr>
            </w:pPr>
            <w:ins w:id="4392" w:author="giangnhhse60606" w:date="2014-03-14T23:28:00Z">
              <w:r w:rsidRPr="009A2DEE">
                <w:rPr>
                  <w:rFonts w:ascii="Calibri" w:eastAsia="Times New Roman" w:hAnsi="Calibri" w:cs="Times New Roman"/>
                  <w:b/>
                  <w:bCs/>
                  <w:color w:val="000000"/>
                  <w:sz w:val="22"/>
                  <w:lang w:eastAsia="ja-JP"/>
                </w:rPr>
                <w:t>Login</w:t>
              </w:r>
            </w:ins>
          </w:p>
        </w:tc>
      </w:tr>
      <w:tr w:rsidR="003E02C0" w:rsidRPr="008C01EB" w:rsidTr="00095DE4">
        <w:trPr>
          <w:trHeight w:val="784"/>
          <w:ins w:id="4393" w:author="giangnhhse60606" w:date="2014-03-14T23:2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394" w:author="giangnhhse60606" w:date="2014-03-14T23:25:00Z"/>
                <w:rFonts w:ascii="Calibri" w:eastAsia="Times New Roman" w:hAnsi="Calibri" w:cs="Times New Roman"/>
                <w:color w:val="000000"/>
                <w:sz w:val="22"/>
                <w:lang w:eastAsia="ja-JP"/>
              </w:rPr>
            </w:pPr>
            <w:ins w:id="4395" w:author="giangnhhse60606" w:date="2014-03-14T23:25:00Z">
              <w:r>
                <w:rPr>
                  <w:rFonts w:ascii="Calibri" w:eastAsia="Times New Roman" w:hAnsi="Calibri" w:cs="Times New Roman"/>
                  <w:color w:val="000000"/>
                  <w:sz w:val="22"/>
                  <w:lang w:eastAsia="ja-JP"/>
                </w:rPr>
                <w:t>TC_</w:t>
              </w:r>
            </w:ins>
            <w:ins w:id="4396" w:author="giangnhhse60606" w:date="2014-03-14T23:29:00Z">
              <w:r w:rsidR="000F6C95">
                <w:rPr>
                  <w:rFonts w:ascii="Calibri" w:eastAsia="Times New Roman" w:hAnsi="Calibri" w:cs="Times New Roman"/>
                  <w:color w:val="000000"/>
                  <w:sz w:val="22"/>
                  <w:lang w:eastAsia="ja-JP"/>
                </w:rPr>
                <w:t>98</w:t>
              </w:r>
            </w:ins>
          </w:p>
        </w:tc>
        <w:tc>
          <w:tcPr>
            <w:tcW w:w="1872" w:type="dxa"/>
            <w:tcBorders>
              <w:top w:val="nil"/>
              <w:left w:val="nil"/>
              <w:bottom w:val="single" w:sz="4" w:space="0" w:color="auto"/>
              <w:right w:val="single" w:sz="4" w:space="0" w:color="auto"/>
            </w:tcBorders>
            <w:shd w:val="clear" w:color="auto" w:fill="auto"/>
            <w:vAlign w:val="bottom"/>
          </w:tcPr>
          <w:p w:rsidR="003E02C0" w:rsidRPr="00202B4C" w:rsidRDefault="000F6C95" w:rsidP="00095DE4">
            <w:pPr>
              <w:spacing w:after="0" w:line="240" w:lineRule="auto"/>
              <w:rPr>
                <w:ins w:id="4397" w:author="giangnhhse60606" w:date="2014-03-14T23:25:00Z"/>
                <w:rFonts w:ascii="Calibri" w:eastAsia="Times New Roman" w:hAnsi="Calibri" w:cs="Times New Roman"/>
                <w:color w:val="000000"/>
                <w:sz w:val="22"/>
                <w:lang w:eastAsia="ja-JP"/>
              </w:rPr>
            </w:pPr>
            <w:ins w:id="4398" w:author="giangnhhse60606" w:date="2014-03-14T23:30:00Z">
              <w:r w:rsidRPr="000F6C95">
                <w:rPr>
                  <w:rFonts w:ascii="Calibri" w:eastAsia="Times New Roman" w:hAnsi="Calibri" w:cs="Times New Roman"/>
                  <w:color w:val="000000"/>
                  <w:sz w:val="22"/>
                  <w:lang w:eastAsia="ja-JP"/>
                </w:rPr>
                <w:t>Test Login Page</w:t>
              </w:r>
            </w:ins>
          </w:p>
        </w:tc>
        <w:tc>
          <w:tcPr>
            <w:tcW w:w="3951" w:type="dxa"/>
            <w:tcBorders>
              <w:top w:val="nil"/>
              <w:left w:val="nil"/>
              <w:bottom w:val="single" w:sz="4" w:space="0" w:color="auto"/>
              <w:right w:val="single" w:sz="4" w:space="0" w:color="auto"/>
            </w:tcBorders>
            <w:shd w:val="clear" w:color="auto" w:fill="auto"/>
            <w:vAlign w:val="bottom"/>
          </w:tcPr>
          <w:p w:rsidR="000F6C95" w:rsidRPr="000F6C95" w:rsidRDefault="00366903" w:rsidP="000F6C95">
            <w:pPr>
              <w:spacing w:after="0" w:line="240" w:lineRule="auto"/>
              <w:rPr>
                <w:ins w:id="4399" w:author="giangnhhse60606" w:date="2014-03-14T23:30:00Z"/>
                <w:rFonts w:ascii="Calibri" w:eastAsia="Times New Roman" w:hAnsi="Calibri" w:cs="Times New Roman"/>
                <w:color w:val="000000"/>
                <w:sz w:val="22"/>
                <w:lang w:eastAsia="ja-JP"/>
              </w:rPr>
            </w:pPr>
            <w:ins w:id="4400" w:author="giangnhhse60606" w:date="2014-03-14T23:30:00Z">
              <w:r>
                <w:rPr>
                  <w:rFonts w:ascii="Calibri" w:eastAsia="Times New Roman" w:hAnsi="Calibri" w:cs="Times New Roman"/>
                  <w:color w:val="000000"/>
                  <w:sz w:val="22"/>
                  <w:lang w:eastAsia="ja-JP"/>
                </w:rPr>
                <w:t>1.</w:t>
              </w:r>
              <w:r w:rsidR="000F6C95" w:rsidRPr="000F6C95">
                <w:rPr>
                  <w:rFonts w:ascii="Calibri" w:eastAsia="Times New Roman" w:hAnsi="Calibri" w:cs="Times New Roman"/>
                  <w:color w:val="000000"/>
                  <w:sz w:val="22"/>
                  <w:lang w:eastAsia="ja-JP"/>
                </w:rPr>
                <w:t xml:space="preserve"> Go to website homepage.</w:t>
              </w:r>
            </w:ins>
          </w:p>
          <w:p w:rsidR="003E02C0" w:rsidRPr="00824060" w:rsidRDefault="00366903" w:rsidP="000F6C95">
            <w:pPr>
              <w:spacing w:after="0" w:line="240" w:lineRule="auto"/>
              <w:rPr>
                <w:ins w:id="4401" w:author="giangnhhse60606" w:date="2014-03-14T23:25:00Z"/>
                <w:rFonts w:ascii="Calibri" w:eastAsia="Times New Roman" w:hAnsi="Calibri" w:cs="Times New Roman"/>
                <w:color w:val="000000"/>
                <w:sz w:val="22"/>
                <w:lang w:eastAsia="ja-JP"/>
              </w:rPr>
            </w:pPr>
            <w:ins w:id="4402" w:author="giangnhhse60606" w:date="2014-03-14T23:30:00Z">
              <w:r>
                <w:rPr>
                  <w:rFonts w:ascii="Calibri" w:eastAsia="Times New Roman" w:hAnsi="Calibri" w:cs="Times New Roman"/>
                  <w:color w:val="000000"/>
                  <w:sz w:val="22"/>
                  <w:lang w:eastAsia="ja-JP"/>
                </w:rPr>
                <w:t>2.</w:t>
              </w:r>
              <w:r w:rsidR="000F6C95" w:rsidRPr="000F6C95">
                <w:rPr>
                  <w:rFonts w:ascii="Calibri" w:eastAsia="Times New Roman" w:hAnsi="Calibri" w:cs="Times New Roman"/>
                  <w:color w:val="000000"/>
                  <w:sz w:val="22"/>
                  <w:lang w:eastAsia="ja-JP"/>
                </w:rPr>
                <w:t xml:space="preserve"> Click on " Đăng nhập " button</w:t>
              </w:r>
            </w:ins>
          </w:p>
        </w:tc>
        <w:tc>
          <w:tcPr>
            <w:tcW w:w="3510" w:type="dxa"/>
            <w:tcBorders>
              <w:top w:val="nil"/>
              <w:left w:val="nil"/>
              <w:bottom w:val="single" w:sz="4" w:space="0" w:color="auto"/>
              <w:right w:val="single" w:sz="4" w:space="0" w:color="auto"/>
            </w:tcBorders>
            <w:shd w:val="clear" w:color="auto" w:fill="auto"/>
            <w:vAlign w:val="bottom"/>
          </w:tcPr>
          <w:p w:rsidR="00366903" w:rsidRDefault="00366903" w:rsidP="000F6C95">
            <w:pPr>
              <w:spacing w:after="0" w:line="240" w:lineRule="auto"/>
              <w:rPr>
                <w:ins w:id="4403" w:author="giangnhhse60606" w:date="2014-03-17T18:38:00Z"/>
                <w:rFonts w:ascii="Calibri" w:eastAsia="Times New Roman" w:hAnsi="Calibri" w:cs="Times New Roman"/>
                <w:color w:val="000000"/>
                <w:sz w:val="22"/>
                <w:lang w:eastAsia="ja-JP"/>
              </w:rPr>
            </w:pPr>
            <w:ins w:id="4404" w:author="giangnhhse60606" w:date="2014-03-14T23:30:00Z">
              <w:r>
                <w:rPr>
                  <w:rFonts w:ascii="Calibri" w:eastAsia="Times New Roman" w:hAnsi="Calibri" w:cs="Times New Roman"/>
                  <w:color w:val="000000"/>
                  <w:sz w:val="22"/>
                  <w:lang w:eastAsia="ja-JP"/>
                </w:rPr>
                <w:t>Login</w:t>
              </w:r>
              <w:r w:rsidR="000F6C95" w:rsidRPr="000F6C95">
                <w:rPr>
                  <w:rFonts w:ascii="Calibri" w:eastAsia="Times New Roman" w:hAnsi="Calibri" w:cs="Times New Roman"/>
                  <w:color w:val="000000"/>
                  <w:sz w:val="22"/>
                  <w:lang w:eastAsia="ja-JP"/>
                </w:rPr>
                <w:t xml:space="preserve"> page is displayed. The content includes:                                               </w:t>
              </w:r>
            </w:ins>
          </w:p>
          <w:p w:rsidR="000F6C95" w:rsidRPr="000F6C95" w:rsidRDefault="000F6C95" w:rsidP="000F6C95">
            <w:pPr>
              <w:spacing w:after="0" w:line="240" w:lineRule="auto"/>
              <w:rPr>
                <w:ins w:id="4405" w:author="giangnhhse60606" w:date="2014-03-14T23:30:00Z"/>
                <w:rFonts w:ascii="Calibri" w:eastAsia="Times New Roman" w:hAnsi="Calibri" w:cs="Times New Roman"/>
                <w:color w:val="000000"/>
                <w:sz w:val="22"/>
                <w:lang w:eastAsia="ja-JP"/>
              </w:rPr>
            </w:pPr>
            <w:ins w:id="4406" w:author="giangnhhse60606" w:date="2014-03-14T23:30:00Z">
              <w:r w:rsidRPr="000F6C95">
                <w:rPr>
                  <w:rFonts w:ascii="Calibri" w:eastAsia="Times New Roman" w:hAnsi="Calibri" w:cs="Times New Roman"/>
                  <w:color w:val="000000"/>
                  <w:sz w:val="22"/>
                  <w:lang w:eastAsia="ja-JP"/>
                </w:rPr>
                <w:t>• " Tên tài khoản " (textbox)</w:t>
              </w:r>
            </w:ins>
          </w:p>
          <w:p w:rsidR="000F6C95" w:rsidRPr="000F6C95" w:rsidRDefault="000F6C95" w:rsidP="000F6C95">
            <w:pPr>
              <w:spacing w:after="0" w:line="240" w:lineRule="auto"/>
              <w:rPr>
                <w:ins w:id="4407" w:author="giangnhhse60606" w:date="2014-03-14T23:30:00Z"/>
                <w:rFonts w:ascii="Calibri" w:eastAsia="Times New Roman" w:hAnsi="Calibri" w:cs="Times New Roman"/>
                <w:color w:val="000000"/>
                <w:sz w:val="22"/>
                <w:lang w:eastAsia="ja-JP"/>
              </w:rPr>
            </w:pPr>
            <w:ins w:id="4408" w:author="giangnhhse60606" w:date="2014-03-14T23:30:00Z">
              <w:r w:rsidRPr="000F6C95">
                <w:rPr>
                  <w:rFonts w:ascii="Calibri" w:eastAsia="Times New Roman" w:hAnsi="Calibri" w:cs="Times New Roman"/>
                  <w:color w:val="000000"/>
                  <w:sz w:val="22"/>
                  <w:lang w:eastAsia="ja-JP"/>
                </w:rPr>
                <w:t>• " Mật khẩu " (textbox)</w:t>
              </w:r>
            </w:ins>
          </w:p>
          <w:p w:rsidR="000F6C95" w:rsidRPr="000F6C95" w:rsidRDefault="000F6C95" w:rsidP="000F6C95">
            <w:pPr>
              <w:spacing w:after="0" w:line="240" w:lineRule="auto"/>
              <w:rPr>
                <w:ins w:id="4409" w:author="giangnhhse60606" w:date="2014-03-14T23:30:00Z"/>
                <w:rFonts w:ascii="Calibri" w:eastAsia="Times New Roman" w:hAnsi="Calibri" w:cs="Times New Roman"/>
                <w:color w:val="000000"/>
                <w:sz w:val="22"/>
                <w:lang w:eastAsia="ja-JP"/>
              </w:rPr>
            </w:pPr>
            <w:ins w:id="4410" w:author="giangnhhse60606" w:date="2014-03-14T23:30:00Z">
              <w:r w:rsidRPr="000F6C95">
                <w:rPr>
                  <w:rFonts w:ascii="Calibri" w:eastAsia="Times New Roman" w:hAnsi="Calibri" w:cs="Times New Roman"/>
                  <w:color w:val="000000"/>
                  <w:sz w:val="22"/>
                  <w:lang w:eastAsia="ja-JP"/>
                </w:rPr>
                <w:t>• " Đăng nhập " button</w:t>
              </w:r>
            </w:ins>
          </w:p>
          <w:p w:rsidR="000F6C95" w:rsidRPr="000F6C95" w:rsidRDefault="000F6C95" w:rsidP="000F6C95">
            <w:pPr>
              <w:spacing w:after="0" w:line="240" w:lineRule="auto"/>
              <w:rPr>
                <w:ins w:id="4411" w:author="giangnhhse60606" w:date="2014-03-14T23:30:00Z"/>
                <w:rFonts w:ascii="Calibri" w:eastAsia="Times New Roman" w:hAnsi="Calibri" w:cs="Times New Roman"/>
                <w:color w:val="000000"/>
                <w:sz w:val="22"/>
                <w:lang w:eastAsia="ja-JP"/>
              </w:rPr>
            </w:pPr>
            <w:ins w:id="4412" w:author="giangnhhse60606" w:date="2014-03-14T23:30:00Z">
              <w:r w:rsidRPr="000F6C95">
                <w:rPr>
                  <w:rFonts w:ascii="Calibri" w:eastAsia="Times New Roman" w:hAnsi="Calibri" w:cs="Times New Roman"/>
                  <w:color w:val="000000"/>
                  <w:sz w:val="22"/>
                  <w:lang w:eastAsia="ja-JP"/>
                </w:rPr>
                <w:t>• " Hủy bỏ " button</w:t>
              </w:r>
            </w:ins>
          </w:p>
          <w:p w:rsidR="003E02C0" w:rsidRPr="00C2290D" w:rsidRDefault="000F6C95" w:rsidP="000F6C95">
            <w:pPr>
              <w:spacing w:after="0" w:line="240" w:lineRule="auto"/>
              <w:rPr>
                <w:ins w:id="4413" w:author="giangnhhse60606" w:date="2014-03-14T23:25:00Z"/>
                <w:rFonts w:ascii="Calibri" w:eastAsia="Times New Roman" w:hAnsi="Calibri" w:cs="Times New Roman"/>
                <w:color w:val="000000"/>
                <w:sz w:val="22"/>
                <w:lang w:eastAsia="ja-JP"/>
              </w:rPr>
            </w:pPr>
            <w:ins w:id="4414" w:author="giangnhhse60606" w:date="2014-03-14T23:30:00Z">
              <w:r w:rsidRPr="000F6C95">
                <w:rPr>
                  <w:rFonts w:ascii="Calibri" w:eastAsia="Times New Roman" w:hAnsi="Calibri" w:cs="Times New Roman"/>
                  <w:color w:val="000000"/>
                  <w:sz w:val="22"/>
                  <w:lang w:eastAsia="ja-JP"/>
                </w:rPr>
                <w:t>• " Lưu đăng nhập " (checkbox)</w:t>
              </w:r>
            </w:ins>
          </w:p>
        </w:tc>
        <w:tc>
          <w:tcPr>
            <w:tcW w:w="1710" w:type="dxa"/>
            <w:tcBorders>
              <w:top w:val="nil"/>
              <w:left w:val="nil"/>
              <w:bottom w:val="single" w:sz="4" w:space="0" w:color="auto"/>
              <w:right w:val="single" w:sz="4" w:space="0" w:color="auto"/>
            </w:tcBorders>
            <w:shd w:val="clear" w:color="auto" w:fill="auto"/>
            <w:vAlign w:val="bottom"/>
          </w:tcPr>
          <w:p w:rsidR="003E02C0" w:rsidRDefault="003E02C0" w:rsidP="00095DE4">
            <w:pPr>
              <w:spacing w:after="0" w:line="240" w:lineRule="auto"/>
              <w:rPr>
                <w:ins w:id="4415" w:author="giangnhhse60606" w:date="2014-03-14T23:25:00Z"/>
                <w:rFonts w:ascii="Calibri" w:eastAsia="Times New Roman" w:hAnsi="Calibri" w:cs="Times New Roman"/>
                <w:color w:val="000000"/>
                <w:sz w:val="22"/>
                <w:lang w:eastAsia="ja-JP"/>
              </w:rPr>
            </w:pPr>
            <w:ins w:id="4416" w:author="giangnhhse60606" w:date="2014-03-14T23:25:00Z">
              <w:r w:rsidRPr="00CE3379">
                <w:rPr>
                  <w:rFonts w:ascii="Calibri" w:eastAsia="Times New Roman" w:hAnsi="Calibri" w:cs="Times New Roman"/>
                  <w:color w:val="000000"/>
                  <w:sz w:val="22"/>
                  <w:lang w:eastAsia="ja-JP"/>
                </w:rPr>
                <w:t>Untes</w:t>
              </w:r>
            </w:ins>
            <w:ins w:id="4417" w:author="giangnhhse60606" w:date="2014-03-14T23:32:00Z">
              <w:r w:rsidR="000463D0">
                <w:rPr>
                  <w:rFonts w:ascii="Calibri" w:eastAsia="Times New Roman" w:hAnsi="Calibri" w:cs="Times New Roman"/>
                  <w:color w:val="000000"/>
                  <w:sz w:val="22"/>
                  <w:lang w:eastAsia="ja-JP"/>
                </w:rPr>
                <w:t>t</w:t>
              </w:r>
            </w:ins>
            <w:ins w:id="4418" w:author="giangnhhse60606" w:date="2014-03-14T23:25:00Z">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419" w:author="giangnhhse60606" w:date="2014-03-14T23:25:00Z"/>
                <w:rFonts w:ascii="Calibri" w:eastAsia="Times New Roman" w:hAnsi="Calibri" w:cs="Times New Roman"/>
                <w:color w:val="000000"/>
                <w:sz w:val="22"/>
                <w:lang w:eastAsia="ja-JP"/>
              </w:rPr>
            </w:pPr>
          </w:p>
        </w:tc>
      </w:tr>
      <w:tr w:rsidR="000463D0" w:rsidRPr="008C01EB" w:rsidTr="00095DE4">
        <w:trPr>
          <w:trHeight w:val="784"/>
          <w:ins w:id="4420" w:author="giangnhhse60606" w:date="2014-03-14T23:30: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0463D0" w:rsidRDefault="000463D0">
            <w:pPr>
              <w:spacing w:after="0" w:line="240" w:lineRule="auto"/>
              <w:rPr>
                <w:ins w:id="4421" w:author="giangnhhse60606" w:date="2014-03-14T23:30:00Z"/>
                <w:rFonts w:ascii="Calibri" w:eastAsia="Times New Roman" w:hAnsi="Calibri" w:cs="Times New Roman"/>
                <w:color w:val="000000"/>
                <w:sz w:val="22"/>
                <w:lang w:eastAsia="ja-JP"/>
              </w:rPr>
            </w:pPr>
            <w:ins w:id="4422" w:author="giangnhhse60606" w:date="2014-03-14T23:30:00Z">
              <w:r>
                <w:rPr>
                  <w:rFonts w:ascii="Calibri" w:eastAsia="Times New Roman" w:hAnsi="Calibri" w:cs="Times New Roman"/>
                  <w:color w:val="000000"/>
                  <w:sz w:val="22"/>
                  <w:lang w:eastAsia="ja-JP"/>
                </w:rPr>
                <w:t>TC_99</w:t>
              </w:r>
            </w:ins>
          </w:p>
        </w:tc>
        <w:tc>
          <w:tcPr>
            <w:tcW w:w="1872" w:type="dxa"/>
            <w:tcBorders>
              <w:top w:val="nil"/>
              <w:left w:val="nil"/>
              <w:bottom w:val="single" w:sz="4" w:space="0" w:color="auto"/>
              <w:right w:val="single" w:sz="4" w:space="0" w:color="auto"/>
            </w:tcBorders>
            <w:shd w:val="clear" w:color="auto" w:fill="auto"/>
            <w:vAlign w:val="bottom"/>
          </w:tcPr>
          <w:p w:rsidR="000463D0" w:rsidRPr="000F6C95" w:rsidRDefault="000463D0" w:rsidP="00095DE4">
            <w:pPr>
              <w:spacing w:after="0" w:line="240" w:lineRule="auto"/>
              <w:rPr>
                <w:ins w:id="4423" w:author="giangnhhse60606" w:date="2014-03-14T23:30:00Z"/>
                <w:rFonts w:ascii="Calibri" w:eastAsia="Times New Roman" w:hAnsi="Calibri" w:cs="Times New Roman"/>
                <w:color w:val="000000"/>
                <w:sz w:val="22"/>
                <w:lang w:eastAsia="ja-JP"/>
              </w:rPr>
            </w:pPr>
            <w:ins w:id="4424" w:author="giangnhhse60606" w:date="2014-03-14T23:30:00Z">
              <w:r w:rsidRPr="000463D0">
                <w:rPr>
                  <w:rFonts w:ascii="Calibri" w:eastAsia="Times New Roman" w:hAnsi="Calibri" w:cs="Times New Roman"/>
                  <w:color w:val="000000"/>
                  <w:sz w:val="22"/>
                  <w:lang w:eastAsia="ja-JP"/>
                </w:rPr>
                <w:t>Test Login Validation Blank Field</w:t>
              </w:r>
            </w:ins>
          </w:p>
        </w:tc>
        <w:tc>
          <w:tcPr>
            <w:tcW w:w="3951" w:type="dxa"/>
            <w:tcBorders>
              <w:top w:val="nil"/>
              <w:left w:val="nil"/>
              <w:bottom w:val="single" w:sz="4" w:space="0" w:color="auto"/>
              <w:right w:val="single" w:sz="4" w:space="0" w:color="auto"/>
            </w:tcBorders>
            <w:shd w:val="clear" w:color="auto" w:fill="auto"/>
            <w:vAlign w:val="bottom"/>
          </w:tcPr>
          <w:p w:rsidR="000463D0" w:rsidRPr="000463D0" w:rsidRDefault="000463D0" w:rsidP="000463D0">
            <w:pPr>
              <w:spacing w:after="0" w:line="240" w:lineRule="auto"/>
              <w:rPr>
                <w:ins w:id="4425" w:author="giangnhhse60606" w:date="2014-03-14T23:32:00Z"/>
                <w:rFonts w:ascii="Calibri" w:eastAsia="Times New Roman" w:hAnsi="Calibri" w:cs="Times New Roman"/>
                <w:color w:val="000000"/>
                <w:sz w:val="22"/>
                <w:lang w:eastAsia="ja-JP"/>
              </w:rPr>
            </w:pPr>
            <w:ins w:id="4426" w:author="giangnhhse60606" w:date="2014-03-14T23:32:00Z">
              <w:r w:rsidRPr="000463D0">
                <w:rPr>
                  <w:rFonts w:ascii="Calibri" w:eastAsia="Times New Roman" w:hAnsi="Calibri" w:cs="Times New Roman"/>
                  <w:color w:val="000000"/>
                  <w:sz w:val="22"/>
                  <w:lang w:eastAsia="ja-JP"/>
                </w:rPr>
                <w:t>Go to [Login] page.</w:t>
              </w:r>
            </w:ins>
          </w:p>
          <w:p w:rsidR="000463D0" w:rsidRPr="000463D0" w:rsidRDefault="000463D0" w:rsidP="000463D0">
            <w:pPr>
              <w:spacing w:after="0" w:line="240" w:lineRule="auto"/>
              <w:rPr>
                <w:ins w:id="4427" w:author="giangnhhse60606" w:date="2014-03-14T23:32:00Z"/>
                <w:rFonts w:ascii="Calibri" w:eastAsia="Times New Roman" w:hAnsi="Calibri" w:cs="Times New Roman"/>
                <w:color w:val="000000"/>
                <w:sz w:val="22"/>
                <w:lang w:eastAsia="ja-JP"/>
              </w:rPr>
            </w:pPr>
            <w:ins w:id="4428" w:author="giangnhhse60606" w:date="2014-03-14T23:32:00Z">
              <w:r w:rsidRPr="000463D0">
                <w:rPr>
                  <w:rFonts w:ascii="Calibri" w:eastAsia="Times New Roman" w:hAnsi="Calibri" w:cs="Times New Roman"/>
                  <w:color w:val="000000"/>
                  <w:sz w:val="22"/>
                  <w:lang w:eastAsia="ja-JP"/>
                </w:rPr>
                <w:t>- Don’t input information.</w:t>
              </w:r>
            </w:ins>
          </w:p>
          <w:p w:rsidR="000463D0" w:rsidRPr="000F6C95" w:rsidRDefault="000463D0" w:rsidP="000463D0">
            <w:pPr>
              <w:spacing w:after="0" w:line="240" w:lineRule="auto"/>
              <w:rPr>
                <w:ins w:id="4429" w:author="giangnhhse60606" w:date="2014-03-14T23:30:00Z"/>
                <w:rFonts w:ascii="Calibri" w:eastAsia="Times New Roman" w:hAnsi="Calibri" w:cs="Times New Roman"/>
                <w:color w:val="000000"/>
                <w:sz w:val="22"/>
                <w:lang w:eastAsia="ja-JP"/>
              </w:rPr>
            </w:pPr>
            <w:ins w:id="4430" w:author="giangnhhse60606" w:date="2014-03-14T23:32:00Z">
              <w:r w:rsidRPr="000463D0">
                <w:rPr>
                  <w:rFonts w:ascii="Calibri" w:eastAsia="Times New Roman" w:hAnsi="Calibri" w:cs="Times New Roman"/>
                  <w:color w:val="000000"/>
                  <w:sz w:val="22"/>
                  <w:lang w:eastAsia="ja-JP"/>
                </w:rPr>
                <w:t>- Click on " Đăng nhập " button.</w:t>
              </w:r>
            </w:ins>
          </w:p>
        </w:tc>
        <w:tc>
          <w:tcPr>
            <w:tcW w:w="3510" w:type="dxa"/>
            <w:tcBorders>
              <w:top w:val="nil"/>
              <w:left w:val="nil"/>
              <w:bottom w:val="single" w:sz="4" w:space="0" w:color="auto"/>
              <w:right w:val="single" w:sz="4" w:space="0" w:color="auto"/>
            </w:tcBorders>
            <w:shd w:val="clear" w:color="auto" w:fill="auto"/>
            <w:vAlign w:val="bottom"/>
          </w:tcPr>
          <w:p w:rsidR="000463D0" w:rsidRPr="000463D0" w:rsidRDefault="000463D0" w:rsidP="000463D0">
            <w:pPr>
              <w:spacing w:after="0" w:line="240" w:lineRule="auto"/>
              <w:rPr>
                <w:ins w:id="4431" w:author="giangnhhse60606" w:date="2014-03-14T23:32:00Z"/>
                <w:rFonts w:ascii="Calibri" w:eastAsia="Times New Roman" w:hAnsi="Calibri" w:cs="Times New Roman"/>
                <w:color w:val="000000"/>
                <w:sz w:val="22"/>
                <w:lang w:eastAsia="ja-JP"/>
              </w:rPr>
            </w:pPr>
            <w:ins w:id="4432" w:author="giangnhhse60606" w:date="2014-03-14T23:32:00Z">
              <w:r w:rsidRPr="000463D0">
                <w:rPr>
                  <w:rFonts w:ascii="Calibri" w:eastAsia="Times New Roman" w:hAnsi="Calibri" w:cs="Times New Roman"/>
                  <w:color w:val="000000"/>
                  <w:sz w:val="22"/>
                  <w:lang w:eastAsia="ja-JP"/>
                </w:rPr>
                <w:t>Error message will be displayed:</w:t>
              </w:r>
            </w:ins>
          </w:p>
          <w:p w:rsidR="000463D0" w:rsidRPr="000F6C95" w:rsidRDefault="000463D0" w:rsidP="000463D0">
            <w:pPr>
              <w:spacing w:after="0" w:line="240" w:lineRule="auto"/>
              <w:rPr>
                <w:ins w:id="4433" w:author="giangnhhse60606" w:date="2014-03-14T23:30:00Z"/>
                <w:rFonts w:ascii="Calibri" w:eastAsia="Times New Roman" w:hAnsi="Calibri" w:cs="Times New Roman"/>
                <w:color w:val="000000"/>
                <w:sz w:val="22"/>
                <w:lang w:eastAsia="ja-JP"/>
              </w:rPr>
            </w:pPr>
            <w:ins w:id="4434" w:author="giangnhhse60606" w:date="2014-03-14T23:32:00Z">
              <w:r w:rsidRPr="000463D0">
                <w:rPr>
                  <w:rFonts w:ascii="Calibri" w:eastAsia="Times New Roman" w:hAnsi="Calibri" w:cs="Times New Roman"/>
                  <w:color w:val="000000"/>
                  <w:sz w:val="22"/>
                  <w:lang w:eastAsia="ja-JP"/>
                </w:rPr>
                <w:t>• " Xin hãy điền đầy đủ vào những trường thông tin bắt buộc "</w:t>
              </w:r>
            </w:ins>
          </w:p>
        </w:tc>
        <w:tc>
          <w:tcPr>
            <w:tcW w:w="1710" w:type="dxa"/>
            <w:tcBorders>
              <w:top w:val="nil"/>
              <w:left w:val="nil"/>
              <w:bottom w:val="single" w:sz="4" w:space="0" w:color="auto"/>
              <w:right w:val="single" w:sz="4" w:space="0" w:color="auto"/>
            </w:tcBorders>
            <w:shd w:val="clear" w:color="auto" w:fill="auto"/>
            <w:vAlign w:val="bottom"/>
          </w:tcPr>
          <w:p w:rsidR="000463D0" w:rsidRPr="00CE3379" w:rsidRDefault="000463D0" w:rsidP="00095DE4">
            <w:pPr>
              <w:spacing w:after="0" w:line="240" w:lineRule="auto"/>
              <w:rPr>
                <w:ins w:id="4435" w:author="giangnhhse60606" w:date="2014-03-14T23:30:00Z"/>
                <w:rFonts w:ascii="Calibri" w:eastAsia="Times New Roman" w:hAnsi="Calibri" w:cs="Times New Roman"/>
                <w:color w:val="000000"/>
                <w:sz w:val="22"/>
                <w:lang w:eastAsia="ja-JP"/>
              </w:rPr>
            </w:pPr>
            <w:ins w:id="4436" w:author="giangnhhse60606" w:date="2014-03-14T23:32:00Z">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0463D0" w:rsidRPr="008C01EB" w:rsidRDefault="000463D0" w:rsidP="00095DE4">
            <w:pPr>
              <w:spacing w:after="0" w:line="240" w:lineRule="auto"/>
              <w:rPr>
                <w:ins w:id="4437" w:author="giangnhhse60606" w:date="2014-03-14T23:30:00Z"/>
                <w:rFonts w:ascii="Calibri" w:eastAsia="Times New Roman" w:hAnsi="Calibri" w:cs="Times New Roman"/>
                <w:color w:val="000000"/>
                <w:sz w:val="22"/>
                <w:lang w:eastAsia="ja-JP"/>
              </w:rPr>
            </w:pPr>
          </w:p>
        </w:tc>
      </w:tr>
      <w:tr w:rsidR="000463D0" w:rsidRPr="008C01EB" w:rsidTr="00095DE4">
        <w:trPr>
          <w:trHeight w:val="784"/>
          <w:ins w:id="4438" w:author="giangnhhse60606" w:date="2014-03-14T23:30: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0463D0" w:rsidRDefault="00222CF6" w:rsidP="000F6C95">
            <w:pPr>
              <w:spacing w:after="0" w:line="240" w:lineRule="auto"/>
              <w:rPr>
                <w:ins w:id="4439" w:author="giangnhhse60606" w:date="2014-03-14T23:30:00Z"/>
                <w:rFonts w:ascii="Calibri" w:eastAsia="Times New Roman" w:hAnsi="Calibri" w:cs="Times New Roman"/>
                <w:color w:val="000000"/>
                <w:sz w:val="22"/>
                <w:lang w:eastAsia="ja-JP"/>
              </w:rPr>
            </w:pPr>
            <w:ins w:id="4440" w:author="giangnhhse60606" w:date="2014-03-14T23:32:00Z">
              <w:r>
                <w:rPr>
                  <w:rFonts w:ascii="Calibri" w:eastAsia="Times New Roman" w:hAnsi="Calibri" w:cs="Times New Roman"/>
                  <w:color w:val="000000"/>
                  <w:sz w:val="22"/>
                  <w:lang w:eastAsia="ja-JP"/>
                </w:rPr>
                <w:t>TC_100</w:t>
              </w:r>
            </w:ins>
          </w:p>
        </w:tc>
        <w:tc>
          <w:tcPr>
            <w:tcW w:w="1872" w:type="dxa"/>
            <w:tcBorders>
              <w:top w:val="nil"/>
              <w:left w:val="nil"/>
              <w:bottom w:val="single" w:sz="4" w:space="0" w:color="auto"/>
              <w:right w:val="single" w:sz="4" w:space="0" w:color="auto"/>
            </w:tcBorders>
            <w:shd w:val="clear" w:color="auto" w:fill="auto"/>
            <w:vAlign w:val="bottom"/>
          </w:tcPr>
          <w:p w:rsidR="000463D0" w:rsidRPr="000F6C95" w:rsidRDefault="00ED0055" w:rsidP="00095DE4">
            <w:pPr>
              <w:spacing w:after="0" w:line="240" w:lineRule="auto"/>
              <w:rPr>
                <w:ins w:id="4441" w:author="giangnhhse60606" w:date="2014-03-14T23:30:00Z"/>
                <w:rFonts w:ascii="Calibri" w:eastAsia="Times New Roman" w:hAnsi="Calibri" w:cs="Times New Roman"/>
                <w:color w:val="000000"/>
                <w:sz w:val="22"/>
                <w:lang w:eastAsia="ja-JP"/>
              </w:rPr>
            </w:pPr>
            <w:ins w:id="4442" w:author="giangnhhse60606" w:date="2014-03-14T23:32:00Z">
              <w:r w:rsidRPr="00ED0055">
                <w:rPr>
                  <w:rFonts w:ascii="Calibri" w:eastAsia="Times New Roman" w:hAnsi="Calibri" w:cs="Times New Roman"/>
                  <w:color w:val="000000"/>
                  <w:sz w:val="22"/>
                  <w:lang w:eastAsia="ja-JP"/>
                </w:rPr>
                <w:t>Test Login Successfully</w:t>
              </w:r>
            </w:ins>
          </w:p>
        </w:tc>
        <w:tc>
          <w:tcPr>
            <w:tcW w:w="3951" w:type="dxa"/>
            <w:tcBorders>
              <w:top w:val="nil"/>
              <w:left w:val="nil"/>
              <w:bottom w:val="single" w:sz="4" w:space="0" w:color="auto"/>
              <w:right w:val="single" w:sz="4" w:space="0" w:color="auto"/>
            </w:tcBorders>
            <w:shd w:val="clear" w:color="auto" w:fill="auto"/>
            <w:vAlign w:val="bottom"/>
          </w:tcPr>
          <w:p w:rsidR="00ED0055" w:rsidRPr="00ED0055" w:rsidRDefault="00366903" w:rsidP="00ED0055">
            <w:pPr>
              <w:spacing w:after="0" w:line="240" w:lineRule="auto"/>
              <w:rPr>
                <w:ins w:id="4443" w:author="giangnhhse60606" w:date="2014-03-14T23:32:00Z"/>
                <w:rFonts w:ascii="Calibri" w:eastAsia="Times New Roman" w:hAnsi="Calibri" w:cs="Times New Roman"/>
                <w:color w:val="000000"/>
                <w:sz w:val="22"/>
                <w:lang w:eastAsia="ja-JP"/>
              </w:rPr>
            </w:pPr>
            <w:ins w:id="4444" w:author="giangnhhse60606" w:date="2014-03-17T18:40:00Z">
              <w:r>
                <w:rPr>
                  <w:rFonts w:ascii="Calibri" w:eastAsia="Times New Roman" w:hAnsi="Calibri" w:cs="Times New Roman"/>
                  <w:color w:val="000000"/>
                  <w:sz w:val="22"/>
                  <w:lang w:eastAsia="ja-JP"/>
                </w:rPr>
                <w:t xml:space="preserve">1. </w:t>
              </w:r>
            </w:ins>
            <w:ins w:id="4445" w:author="giangnhhse60606" w:date="2014-03-14T23:32:00Z">
              <w:r w:rsidR="00ED0055" w:rsidRPr="00ED0055">
                <w:rPr>
                  <w:rFonts w:ascii="Calibri" w:eastAsia="Times New Roman" w:hAnsi="Calibri" w:cs="Times New Roman"/>
                  <w:color w:val="000000"/>
                  <w:sz w:val="22"/>
                  <w:lang w:eastAsia="ja-JP"/>
                </w:rPr>
                <w:t>Go to [Login] page</w:t>
              </w:r>
            </w:ins>
          </w:p>
          <w:p w:rsidR="00ED0055" w:rsidRPr="00ED0055" w:rsidRDefault="00366903" w:rsidP="00ED0055">
            <w:pPr>
              <w:spacing w:after="0" w:line="240" w:lineRule="auto"/>
              <w:rPr>
                <w:ins w:id="4446" w:author="giangnhhse60606" w:date="2014-03-14T23:32:00Z"/>
                <w:rFonts w:ascii="Calibri" w:eastAsia="Times New Roman" w:hAnsi="Calibri" w:cs="Times New Roman"/>
                <w:color w:val="000000"/>
                <w:sz w:val="22"/>
                <w:lang w:eastAsia="ja-JP"/>
              </w:rPr>
            </w:pPr>
            <w:ins w:id="4447" w:author="giangnhhse60606" w:date="2014-03-17T18:40:00Z">
              <w:r>
                <w:rPr>
                  <w:rFonts w:ascii="Calibri" w:eastAsia="Times New Roman" w:hAnsi="Calibri" w:cs="Times New Roman"/>
                  <w:color w:val="000000"/>
                  <w:sz w:val="22"/>
                  <w:lang w:eastAsia="ja-JP"/>
                </w:rPr>
                <w:t xml:space="preserve">2. </w:t>
              </w:r>
            </w:ins>
            <w:ins w:id="4448" w:author="giangnhhse60606" w:date="2014-03-14T23:32:00Z">
              <w:r w:rsidR="00ED0055" w:rsidRPr="00ED0055">
                <w:rPr>
                  <w:rFonts w:ascii="Calibri" w:eastAsia="Times New Roman" w:hAnsi="Calibri" w:cs="Times New Roman"/>
                  <w:color w:val="000000"/>
                  <w:sz w:val="22"/>
                  <w:lang w:eastAsia="ja-JP"/>
                </w:rPr>
                <w:t xml:space="preserve"> Input " testlogin " for " Tên tài khoản " field.</w:t>
              </w:r>
            </w:ins>
          </w:p>
          <w:p w:rsidR="00ED0055" w:rsidRPr="00ED0055" w:rsidRDefault="00366903" w:rsidP="00ED0055">
            <w:pPr>
              <w:spacing w:after="0" w:line="240" w:lineRule="auto"/>
              <w:rPr>
                <w:ins w:id="4449" w:author="giangnhhse60606" w:date="2014-03-14T23:32:00Z"/>
                <w:rFonts w:ascii="Calibri" w:eastAsia="Times New Roman" w:hAnsi="Calibri" w:cs="Times New Roman"/>
                <w:color w:val="000000"/>
                <w:sz w:val="22"/>
                <w:lang w:eastAsia="ja-JP"/>
              </w:rPr>
            </w:pPr>
            <w:ins w:id="4450" w:author="giangnhhse60606" w:date="2014-03-14T23:32:00Z">
              <w:r>
                <w:rPr>
                  <w:rFonts w:ascii="Calibri" w:eastAsia="Times New Roman" w:hAnsi="Calibri" w:cs="Times New Roman"/>
                  <w:color w:val="000000"/>
                  <w:sz w:val="22"/>
                  <w:lang w:eastAsia="ja-JP"/>
                </w:rPr>
                <w:t>3.</w:t>
              </w:r>
            </w:ins>
            <w:ins w:id="4451" w:author="giangnhhse60606" w:date="2014-03-17T18:40:00Z">
              <w:r>
                <w:rPr>
                  <w:rFonts w:ascii="Calibri" w:eastAsia="Times New Roman" w:hAnsi="Calibri" w:cs="Times New Roman"/>
                  <w:color w:val="000000"/>
                  <w:sz w:val="22"/>
                  <w:lang w:eastAsia="ja-JP"/>
                </w:rPr>
                <w:t xml:space="preserve"> </w:t>
              </w:r>
            </w:ins>
            <w:ins w:id="4452" w:author="giangnhhse60606" w:date="2014-03-14T23:32:00Z">
              <w:r w:rsidR="00ED0055" w:rsidRPr="00ED0055">
                <w:rPr>
                  <w:rFonts w:ascii="Calibri" w:eastAsia="Times New Roman" w:hAnsi="Calibri" w:cs="Times New Roman"/>
                  <w:color w:val="000000"/>
                  <w:sz w:val="22"/>
                  <w:lang w:eastAsia="ja-JP"/>
                </w:rPr>
                <w:t xml:space="preserve"> Input " 12345678 " for " Mật khẩu " field.</w:t>
              </w:r>
            </w:ins>
          </w:p>
          <w:p w:rsidR="000463D0" w:rsidRPr="000F6C95" w:rsidRDefault="00366903" w:rsidP="00ED0055">
            <w:pPr>
              <w:spacing w:after="0" w:line="240" w:lineRule="auto"/>
              <w:rPr>
                <w:ins w:id="4453" w:author="giangnhhse60606" w:date="2014-03-14T23:30:00Z"/>
                <w:rFonts w:ascii="Calibri" w:eastAsia="Times New Roman" w:hAnsi="Calibri" w:cs="Times New Roman"/>
                <w:color w:val="000000"/>
                <w:sz w:val="22"/>
                <w:lang w:eastAsia="ja-JP"/>
              </w:rPr>
            </w:pPr>
            <w:ins w:id="4454" w:author="giangnhhse60606" w:date="2014-03-14T23:32:00Z">
              <w:r>
                <w:rPr>
                  <w:rFonts w:ascii="Calibri" w:eastAsia="Times New Roman" w:hAnsi="Calibri" w:cs="Times New Roman"/>
                  <w:color w:val="000000"/>
                  <w:sz w:val="22"/>
                  <w:lang w:eastAsia="ja-JP"/>
                </w:rPr>
                <w:t>4.</w:t>
              </w:r>
              <w:r w:rsidR="00ED0055" w:rsidRPr="00ED0055">
                <w:rPr>
                  <w:rFonts w:ascii="Calibri" w:eastAsia="Times New Roman" w:hAnsi="Calibri" w:cs="Times New Roman"/>
                  <w:color w:val="000000"/>
                  <w:sz w:val="22"/>
                  <w:lang w:eastAsia="ja-JP"/>
                </w:rPr>
                <w:t xml:space="preserve"> Click on "Đăng nhập" button</w:t>
              </w:r>
            </w:ins>
          </w:p>
        </w:tc>
        <w:tc>
          <w:tcPr>
            <w:tcW w:w="3510" w:type="dxa"/>
            <w:tcBorders>
              <w:top w:val="nil"/>
              <w:left w:val="nil"/>
              <w:bottom w:val="single" w:sz="4" w:space="0" w:color="auto"/>
              <w:right w:val="single" w:sz="4" w:space="0" w:color="auto"/>
            </w:tcBorders>
            <w:shd w:val="clear" w:color="auto" w:fill="auto"/>
            <w:vAlign w:val="bottom"/>
          </w:tcPr>
          <w:p w:rsidR="00ED0055" w:rsidRPr="00ED0055" w:rsidRDefault="00ED0055" w:rsidP="00ED0055">
            <w:pPr>
              <w:spacing w:after="0" w:line="240" w:lineRule="auto"/>
              <w:rPr>
                <w:ins w:id="4455" w:author="giangnhhse60606" w:date="2014-03-14T23:32:00Z"/>
                <w:rFonts w:ascii="Calibri" w:eastAsia="Times New Roman" w:hAnsi="Calibri" w:cs="Times New Roman"/>
                <w:color w:val="000000"/>
                <w:sz w:val="22"/>
                <w:lang w:eastAsia="ja-JP"/>
              </w:rPr>
            </w:pPr>
            <w:ins w:id="4456" w:author="giangnhhse60606" w:date="2014-03-14T23:32:00Z">
              <w:r w:rsidRPr="00ED0055">
                <w:rPr>
                  <w:rFonts w:ascii="Calibri" w:eastAsia="Times New Roman" w:hAnsi="Calibri" w:cs="Times New Roman"/>
                  <w:color w:val="000000"/>
                  <w:sz w:val="22"/>
                  <w:lang w:eastAsia="ja-JP"/>
                </w:rPr>
                <w:t>Login successfully.</w:t>
              </w:r>
            </w:ins>
          </w:p>
          <w:p w:rsidR="000463D0" w:rsidRPr="000F6C95" w:rsidRDefault="00ED0055" w:rsidP="00ED0055">
            <w:pPr>
              <w:spacing w:after="0" w:line="240" w:lineRule="auto"/>
              <w:rPr>
                <w:ins w:id="4457" w:author="giangnhhse60606" w:date="2014-03-14T23:30:00Z"/>
                <w:rFonts w:ascii="Calibri" w:eastAsia="Times New Roman" w:hAnsi="Calibri" w:cs="Times New Roman"/>
                <w:color w:val="000000"/>
                <w:sz w:val="22"/>
                <w:lang w:eastAsia="ja-JP"/>
              </w:rPr>
            </w:pPr>
            <w:ins w:id="4458" w:author="giangnhhse60606" w:date="2014-03-14T23:32:00Z">
              <w:r w:rsidRPr="00ED0055">
                <w:rPr>
                  <w:rFonts w:ascii="Calibri" w:eastAsia="Times New Roman" w:hAnsi="Calibri" w:cs="Times New Roman"/>
                  <w:color w:val="000000"/>
                  <w:sz w:val="22"/>
                  <w:lang w:eastAsia="ja-JP"/>
                </w:rPr>
                <w:t>- [Home] page will be shown.</w:t>
              </w:r>
            </w:ins>
          </w:p>
        </w:tc>
        <w:tc>
          <w:tcPr>
            <w:tcW w:w="1710" w:type="dxa"/>
            <w:tcBorders>
              <w:top w:val="nil"/>
              <w:left w:val="nil"/>
              <w:bottom w:val="single" w:sz="4" w:space="0" w:color="auto"/>
              <w:right w:val="single" w:sz="4" w:space="0" w:color="auto"/>
            </w:tcBorders>
            <w:shd w:val="clear" w:color="auto" w:fill="auto"/>
            <w:vAlign w:val="bottom"/>
          </w:tcPr>
          <w:p w:rsidR="000463D0" w:rsidRPr="00CE3379" w:rsidRDefault="00ED0055" w:rsidP="00095DE4">
            <w:pPr>
              <w:spacing w:after="0" w:line="240" w:lineRule="auto"/>
              <w:rPr>
                <w:ins w:id="4459" w:author="giangnhhse60606" w:date="2014-03-14T23:30:00Z"/>
                <w:rFonts w:ascii="Calibri" w:eastAsia="Times New Roman" w:hAnsi="Calibri" w:cs="Times New Roman"/>
                <w:color w:val="000000"/>
                <w:sz w:val="22"/>
                <w:lang w:eastAsia="ja-JP"/>
              </w:rPr>
            </w:pPr>
            <w:ins w:id="4460" w:author="giangnhhse60606" w:date="2014-03-14T23:32: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0463D0" w:rsidRPr="008C01EB" w:rsidRDefault="000463D0" w:rsidP="00095DE4">
            <w:pPr>
              <w:spacing w:after="0" w:line="240" w:lineRule="auto"/>
              <w:rPr>
                <w:ins w:id="4461" w:author="giangnhhse60606" w:date="2014-03-14T23:30:00Z"/>
                <w:rFonts w:ascii="Calibri" w:eastAsia="Times New Roman" w:hAnsi="Calibri" w:cs="Times New Roman"/>
                <w:color w:val="000000"/>
                <w:sz w:val="22"/>
                <w:lang w:eastAsia="ja-JP"/>
              </w:rPr>
            </w:pPr>
          </w:p>
        </w:tc>
      </w:tr>
      <w:tr w:rsidR="000463D0" w:rsidRPr="008C01EB" w:rsidTr="00095DE4">
        <w:trPr>
          <w:trHeight w:val="784"/>
          <w:ins w:id="4462" w:author="giangnhhse60606" w:date="2014-03-14T23:30: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0463D0" w:rsidRDefault="001464A2" w:rsidP="000F6C95">
            <w:pPr>
              <w:spacing w:after="0" w:line="240" w:lineRule="auto"/>
              <w:rPr>
                <w:ins w:id="4463" w:author="giangnhhse60606" w:date="2014-03-14T23:30:00Z"/>
                <w:rFonts w:ascii="Calibri" w:eastAsia="Times New Roman" w:hAnsi="Calibri" w:cs="Times New Roman"/>
                <w:color w:val="000000"/>
                <w:sz w:val="22"/>
                <w:lang w:eastAsia="ja-JP"/>
              </w:rPr>
            </w:pPr>
            <w:ins w:id="4464" w:author="giangnhhse60606" w:date="2014-03-14T23:34:00Z">
              <w:r>
                <w:rPr>
                  <w:rFonts w:ascii="Calibri" w:eastAsia="Times New Roman" w:hAnsi="Calibri" w:cs="Times New Roman"/>
                  <w:color w:val="000000"/>
                  <w:sz w:val="22"/>
                  <w:lang w:eastAsia="ja-JP"/>
                </w:rPr>
                <w:t>TC_101</w:t>
              </w:r>
            </w:ins>
          </w:p>
        </w:tc>
        <w:tc>
          <w:tcPr>
            <w:tcW w:w="1872" w:type="dxa"/>
            <w:tcBorders>
              <w:top w:val="nil"/>
              <w:left w:val="nil"/>
              <w:bottom w:val="single" w:sz="4" w:space="0" w:color="auto"/>
              <w:right w:val="single" w:sz="4" w:space="0" w:color="auto"/>
            </w:tcBorders>
            <w:shd w:val="clear" w:color="auto" w:fill="auto"/>
            <w:vAlign w:val="bottom"/>
          </w:tcPr>
          <w:p w:rsidR="00095DE4" w:rsidRPr="00095DE4" w:rsidRDefault="00095DE4" w:rsidP="00095DE4">
            <w:pPr>
              <w:spacing w:after="0" w:line="240" w:lineRule="auto"/>
              <w:rPr>
                <w:ins w:id="4465" w:author="giangnhhse60606" w:date="2014-03-14T23:32:00Z"/>
                <w:rFonts w:ascii="Calibri" w:eastAsia="Times New Roman" w:hAnsi="Calibri" w:cs="Times New Roman"/>
                <w:color w:val="000000"/>
                <w:sz w:val="22"/>
                <w:lang w:eastAsia="ja-JP"/>
              </w:rPr>
            </w:pPr>
            <w:ins w:id="4466" w:author="giangnhhse60606" w:date="2014-03-14T23:32:00Z">
              <w:r w:rsidRPr="00095DE4">
                <w:rPr>
                  <w:rFonts w:ascii="Calibri" w:eastAsia="Times New Roman" w:hAnsi="Calibri" w:cs="Times New Roman"/>
                  <w:color w:val="000000"/>
                  <w:sz w:val="22"/>
                  <w:lang w:eastAsia="ja-JP"/>
                </w:rPr>
                <w:t>Test Login with wrong username</w:t>
              </w:r>
              <w:r>
                <w:t xml:space="preserve"> </w:t>
              </w:r>
            </w:ins>
          </w:p>
          <w:p w:rsidR="000463D0" w:rsidRPr="000F6C95" w:rsidRDefault="000463D0" w:rsidP="00095DE4">
            <w:pPr>
              <w:spacing w:after="0" w:line="240" w:lineRule="auto"/>
              <w:rPr>
                <w:ins w:id="4467" w:author="giangnhhse60606" w:date="2014-03-14T23:30:00Z"/>
                <w:rFonts w:ascii="Calibri" w:eastAsia="Times New Roman" w:hAnsi="Calibri" w:cs="Times New Roman"/>
                <w:color w:val="000000"/>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C50C88" w:rsidRDefault="00366903" w:rsidP="00C50C88">
            <w:pPr>
              <w:spacing w:after="0" w:line="240" w:lineRule="auto"/>
              <w:rPr>
                <w:ins w:id="4468" w:author="giangnhhse60606" w:date="2014-03-14T23:33:00Z"/>
                <w:rFonts w:ascii="Calibri" w:eastAsia="Times New Roman" w:hAnsi="Calibri" w:cs="Times New Roman"/>
                <w:color w:val="000000"/>
                <w:sz w:val="22"/>
                <w:lang w:eastAsia="ja-JP"/>
              </w:rPr>
            </w:pPr>
            <w:ins w:id="4469" w:author="giangnhhse60606" w:date="2014-03-17T18:40:00Z">
              <w:r>
                <w:rPr>
                  <w:rFonts w:ascii="Calibri" w:eastAsia="Times New Roman" w:hAnsi="Calibri" w:cs="Times New Roman"/>
                  <w:color w:val="000000"/>
                  <w:sz w:val="22"/>
                  <w:lang w:eastAsia="ja-JP"/>
                </w:rPr>
                <w:t xml:space="preserve">1. </w:t>
              </w:r>
            </w:ins>
            <w:ins w:id="4470" w:author="giangnhhse60606" w:date="2014-03-14T23:33:00Z">
              <w:r w:rsidR="00C50C88" w:rsidRPr="00095DE4">
                <w:rPr>
                  <w:rFonts w:ascii="Calibri" w:eastAsia="Times New Roman" w:hAnsi="Calibri" w:cs="Times New Roman"/>
                  <w:color w:val="000000"/>
                  <w:sz w:val="22"/>
                  <w:lang w:eastAsia="ja-JP"/>
                </w:rPr>
                <w:t>Go to [Login] page.</w:t>
              </w:r>
            </w:ins>
          </w:p>
          <w:p w:rsidR="00C50C88" w:rsidRPr="00095DE4" w:rsidRDefault="00366903" w:rsidP="00C50C88">
            <w:pPr>
              <w:spacing w:after="0" w:line="240" w:lineRule="auto"/>
              <w:rPr>
                <w:ins w:id="4471" w:author="giangnhhse60606" w:date="2014-03-14T23:33:00Z"/>
                <w:rFonts w:ascii="Calibri" w:eastAsia="Times New Roman" w:hAnsi="Calibri" w:cs="Times New Roman"/>
                <w:color w:val="000000"/>
                <w:sz w:val="22"/>
                <w:lang w:eastAsia="ja-JP"/>
              </w:rPr>
            </w:pPr>
            <w:ins w:id="4472" w:author="giangnhhse60606" w:date="2014-03-17T18:40:00Z">
              <w:r>
                <w:rPr>
                  <w:rFonts w:ascii="Calibri" w:eastAsia="Times New Roman" w:hAnsi="Calibri" w:cs="Times New Roman"/>
                  <w:color w:val="000000"/>
                  <w:sz w:val="22"/>
                  <w:lang w:eastAsia="ja-JP"/>
                </w:rPr>
                <w:t xml:space="preserve">2. </w:t>
              </w:r>
            </w:ins>
            <w:ins w:id="4473" w:author="giangnhhse60606" w:date="2014-03-14T23:33:00Z">
              <w:r w:rsidR="00C50C88" w:rsidRPr="00095DE4">
                <w:rPr>
                  <w:rFonts w:ascii="Calibri" w:eastAsia="Times New Roman" w:hAnsi="Calibri" w:cs="Times New Roman"/>
                  <w:color w:val="000000"/>
                  <w:sz w:val="22"/>
                  <w:lang w:eastAsia="ja-JP"/>
                </w:rPr>
                <w:t xml:space="preserve"> Input " testlogi " for " Mật khẩu " field. for " Mật khẩu " field.</w:t>
              </w:r>
            </w:ins>
          </w:p>
          <w:p w:rsidR="00C50C88" w:rsidRPr="00095DE4" w:rsidRDefault="00366903" w:rsidP="00C50C88">
            <w:pPr>
              <w:spacing w:after="0" w:line="240" w:lineRule="auto"/>
              <w:rPr>
                <w:ins w:id="4474" w:author="giangnhhse60606" w:date="2014-03-14T23:33:00Z"/>
                <w:rFonts w:ascii="Calibri" w:eastAsia="Times New Roman" w:hAnsi="Calibri" w:cs="Times New Roman"/>
                <w:color w:val="000000"/>
                <w:sz w:val="22"/>
                <w:lang w:eastAsia="ja-JP"/>
              </w:rPr>
            </w:pPr>
            <w:ins w:id="4475" w:author="giangnhhse60606" w:date="2014-03-17T18:40:00Z">
              <w:r>
                <w:rPr>
                  <w:rFonts w:ascii="Calibri" w:eastAsia="Times New Roman" w:hAnsi="Calibri" w:cs="Times New Roman"/>
                  <w:color w:val="000000"/>
                  <w:sz w:val="22"/>
                  <w:lang w:eastAsia="ja-JP"/>
                </w:rPr>
                <w:t xml:space="preserve">3. </w:t>
              </w:r>
            </w:ins>
            <w:ins w:id="4476" w:author="giangnhhse60606" w:date="2014-03-14T23:33:00Z">
              <w:r w:rsidR="00C50C88" w:rsidRPr="00095DE4">
                <w:rPr>
                  <w:rFonts w:ascii="Calibri" w:eastAsia="Times New Roman" w:hAnsi="Calibri" w:cs="Times New Roman"/>
                  <w:color w:val="000000"/>
                  <w:sz w:val="22"/>
                  <w:lang w:eastAsia="ja-JP"/>
                </w:rPr>
                <w:t xml:space="preserve"> Input " 12345678 "  for " Mật khẩu " field.</w:t>
              </w:r>
            </w:ins>
          </w:p>
          <w:p w:rsidR="000463D0" w:rsidRPr="000F6C95" w:rsidRDefault="00366903" w:rsidP="00C50C88">
            <w:pPr>
              <w:spacing w:after="0" w:line="240" w:lineRule="auto"/>
              <w:rPr>
                <w:ins w:id="4477" w:author="giangnhhse60606" w:date="2014-03-14T23:30:00Z"/>
                <w:rFonts w:ascii="Calibri" w:eastAsia="Times New Roman" w:hAnsi="Calibri" w:cs="Times New Roman"/>
                <w:color w:val="000000"/>
                <w:sz w:val="22"/>
                <w:lang w:eastAsia="ja-JP"/>
              </w:rPr>
            </w:pPr>
            <w:ins w:id="4478" w:author="giangnhhse60606" w:date="2014-03-17T18:40:00Z">
              <w:r>
                <w:rPr>
                  <w:rFonts w:ascii="Calibri" w:eastAsia="Times New Roman" w:hAnsi="Calibri" w:cs="Times New Roman"/>
                  <w:color w:val="000000"/>
                  <w:sz w:val="22"/>
                  <w:lang w:eastAsia="ja-JP"/>
                </w:rPr>
                <w:t xml:space="preserve">4. </w:t>
              </w:r>
            </w:ins>
            <w:ins w:id="4479" w:author="giangnhhse60606" w:date="2014-03-14T23:33:00Z">
              <w:r w:rsidR="00C50C88" w:rsidRPr="00095DE4">
                <w:rPr>
                  <w:rFonts w:ascii="Calibri" w:eastAsia="Times New Roman" w:hAnsi="Calibri" w:cs="Times New Roman"/>
                  <w:color w:val="000000"/>
                  <w:sz w:val="22"/>
                  <w:lang w:eastAsia="ja-JP"/>
                </w:rPr>
                <w:t xml:space="preserve"> Click on "Đăng nhập" button</w:t>
              </w:r>
            </w:ins>
          </w:p>
        </w:tc>
        <w:tc>
          <w:tcPr>
            <w:tcW w:w="3510" w:type="dxa"/>
            <w:tcBorders>
              <w:top w:val="nil"/>
              <w:left w:val="nil"/>
              <w:bottom w:val="single" w:sz="4" w:space="0" w:color="auto"/>
              <w:right w:val="single" w:sz="4" w:space="0" w:color="auto"/>
            </w:tcBorders>
            <w:shd w:val="clear" w:color="auto" w:fill="auto"/>
            <w:vAlign w:val="bottom"/>
          </w:tcPr>
          <w:p w:rsidR="00C50C88" w:rsidRPr="00C50C88" w:rsidRDefault="00C50C88" w:rsidP="00C50C88">
            <w:pPr>
              <w:spacing w:after="0" w:line="240" w:lineRule="auto"/>
              <w:rPr>
                <w:ins w:id="4480" w:author="giangnhhse60606" w:date="2014-03-14T23:33:00Z"/>
                <w:rFonts w:ascii="Calibri" w:eastAsia="Times New Roman" w:hAnsi="Calibri" w:cs="Times New Roman"/>
                <w:color w:val="000000"/>
                <w:sz w:val="22"/>
                <w:lang w:eastAsia="ja-JP"/>
              </w:rPr>
            </w:pPr>
            <w:ins w:id="4481" w:author="giangnhhse60606" w:date="2014-03-14T23:33:00Z">
              <w:r w:rsidRPr="00C50C88">
                <w:rPr>
                  <w:rFonts w:ascii="Calibri" w:eastAsia="Times New Roman" w:hAnsi="Calibri" w:cs="Times New Roman"/>
                  <w:color w:val="000000"/>
                  <w:sz w:val="22"/>
                  <w:lang w:eastAsia="ja-JP"/>
                </w:rPr>
                <w:t>Error message will be displayed:</w:t>
              </w:r>
            </w:ins>
          </w:p>
          <w:p w:rsidR="000463D0" w:rsidRPr="000F6C95" w:rsidRDefault="00C50C88" w:rsidP="00C50C88">
            <w:pPr>
              <w:spacing w:after="0" w:line="240" w:lineRule="auto"/>
              <w:rPr>
                <w:ins w:id="4482" w:author="giangnhhse60606" w:date="2014-03-14T23:30:00Z"/>
                <w:rFonts w:ascii="Calibri" w:eastAsia="Times New Roman" w:hAnsi="Calibri" w:cs="Times New Roman"/>
                <w:color w:val="000000"/>
                <w:sz w:val="22"/>
                <w:lang w:eastAsia="ja-JP"/>
              </w:rPr>
            </w:pPr>
            <w:ins w:id="4483" w:author="giangnhhse60606" w:date="2014-03-14T23:33:00Z">
              <w:r w:rsidRPr="00C50C88">
                <w:rPr>
                  <w:rFonts w:ascii="Calibri" w:eastAsia="Times New Roman" w:hAnsi="Calibri" w:cs="Times New Roman"/>
                  <w:color w:val="000000"/>
                  <w:sz w:val="22"/>
                  <w:lang w:eastAsia="ja-JP"/>
                </w:rPr>
                <w:t>• " Tài khoản không tồn tại "</w:t>
              </w:r>
            </w:ins>
          </w:p>
        </w:tc>
        <w:tc>
          <w:tcPr>
            <w:tcW w:w="1710" w:type="dxa"/>
            <w:tcBorders>
              <w:top w:val="nil"/>
              <w:left w:val="nil"/>
              <w:bottom w:val="single" w:sz="4" w:space="0" w:color="auto"/>
              <w:right w:val="single" w:sz="4" w:space="0" w:color="auto"/>
            </w:tcBorders>
            <w:shd w:val="clear" w:color="auto" w:fill="auto"/>
            <w:vAlign w:val="bottom"/>
          </w:tcPr>
          <w:p w:rsidR="000463D0" w:rsidRPr="00CE3379" w:rsidRDefault="003432B2" w:rsidP="00095DE4">
            <w:pPr>
              <w:spacing w:after="0" w:line="240" w:lineRule="auto"/>
              <w:rPr>
                <w:ins w:id="4484" w:author="giangnhhse60606" w:date="2014-03-14T23:30:00Z"/>
                <w:rFonts w:ascii="Calibri" w:eastAsia="Times New Roman" w:hAnsi="Calibri" w:cs="Times New Roman"/>
                <w:color w:val="000000"/>
                <w:sz w:val="22"/>
                <w:lang w:eastAsia="ja-JP"/>
              </w:rPr>
            </w:pPr>
            <w:ins w:id="4485" w:author="giangnhhse60606" w:date="2014-03-14T23:33: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0463D0" w:rsidRPr="008C01EB" w:rsidRDefault="000463D0" w:rsidP="00095DE4">
            <w:pPr>
              <w:spacing w:after="0" w:line="240" w:lineRule="auto"/>
              <w:rPr>
                <w:ins w:id="4486" w:author="giangnhhse60606" w:date="2014-03-14T23:30:00Z"/>
                <w:rFonts w:ascii="Calibri" w:eastAsia="Times New Roman" w:hAnsi="Calibri" w:cs="Times New Roman"/>
                <w:color w:val="000000"/>
                <w:sz w:val="22"/>
                <w:lang w:eastAsia="ja-JP"/>
              </w:rPr>
            </w:pPr>
          </w:p>
        </w:tc>
      </w:tr>
      <w:tr w:rsidR="00447229" w:rsidRPr="008C01EB" w:rsidTr="00095DE4">
        <w:trPr>
          <w:trHeight w:val="784"/>
          <w:ins w:id="4487" w:author="giangnhhse60606" w:date="2014-03-14T23:3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229" w:rsidRDefault="00447229">
            <w:pPr>
              <w:spacing w:after="0" w:line="240" w:lineRule="auto"/>
              <w:rPr>
                <w:ins w:id="4488" w:author="giangnhhse60606" w:date="2014-03-14T23:33:00Z"/>
                <w:rFonts w:ascii="Calibri" w:eastAsia="Times New Roman" w:hAnsi="Calibri" w:cs="Times New Roman"/>
                <w:color w:val="000000"/>
                <w:sz w:val="22"/>
                <w:lang w:eastAsia="ja-JP"/>
              </w:rPr>
            </w:pPr>
            <w:ins w:id="4489" w:author="giangnhhse60606" w:date="2014-03-14T23:33:00Z">
              <w:r>
                <w:rPr>
                  <w:rFonts w:ascii="Calibri" w:eastAsia="Times New Roman" w:hAnsi="Calibri" w:cs="Times New Roman"/>
                  <w:color w:val="000000"/>
                  <w:sz w:val="22"/>
                  <w:lang w:eastAsia="ja-JP"/>
                </w:rPr>
                <w:t>TC_10</w:t>
              </w:r>
            </w:ins>
            <w:ins w:id="4490" w:author="giangnhhse60606" w:date="2014-03-14T23:34:00Z">
              <w:r w:rsidR="001464A2">
                <w:rPr>
                  <w:rFonts w:ascii="Calibri" w:eastAsia="Times New Roman" w:hAnsi="Calibri" w:cs="Times New Roman"/>
                  <w:color w:val="000000"/>
                  <w:sz w:val="22"/>
                  <w:lang w:eastAsia="ja-JP"/>
                </w:rPr>
                <w:t>2</w:t>
              </w:r>
            </w:ins>
          </w:p>
        </w:tc>
        <w:tc>
          <w:tcPr>
            <w:tcW w:w="1872" w:type="dxa"/>
            <w:tcBorders>
              <w:top w:val="nil"/>
              <w:left w:val="nil"/>
              <w:bottom w:val="single" w:sz="4" w:space="0" w:color="auto"/>
              <w:right w:val="single" w:sz="4" w:space="0" w:color="auto"/>
            </w:tcBorders>
            <w:shd w:val="clear" w:color="auto" w:fill="auto"/>
            <w:vAlign w:val="bottom"/>
          </w:tcPr>
          <w:p w:rsidR="00447229" w:rsidRPr="00095DE4" w:rsidRDefault="003432B2" w:rsidP="00095DE4">
            <w:pPr>
              <w:spacing w:after="0" w:line="240" w:lineRule="auto"/>
              <w:rPr>
                <w:ins w:id="4491" w:author="giangnhhse60606" w:date="2014-03-14T23:33:00Z"/>
                <w:rFonts w:ascii="Calibri" w:eastAsia="Times New Roman" w:hAnsi="Calibri" w:cs="Times New Roman"/>
                <w:color w:val="000000"/>
                <w:sz w:val="22"/>
                <w:lang w:eastAsia="ja-JP"/>
              </w:rPr>
            </w:pPr>
            <w:ins w:id="4492" w:author="giangnhhse60606" w:date="2014-03-14T23:33:00Z">
              <w:r w:rsidRPr="003432B2">
                <w:rPr>
                  <w:rFonts w:ascii="Calibri" w:eastAsia="Times New Roman" w:hAnsi="Calibri" w:cs="Times New Roman"/>
                  <w:color w:val="000000"/>
                  <w:sz w:val="22"/>
                  <w:lang w:eastAsia="ja-JP"/>
                </w:rPr>
                <w:t>Test Login with wrong password</w:t>
              </w:r>
            </w:ins>
          </w:p>
        </w:tc>
        <w:tc>
          <w:tcPr>
            <w:tcW w:w="3951" w:type="dxa"/>
            <w:tcBorders>
              <w:top w:val="nil"/>
              <w:left w:val="nil"/>
              <w:bottom w:val="single" w:sz="4" w:space="0" w:color="auto"/>
              <w:right w:val="single" w:sz="4" w:space="0" w:color="auto"/>
            </w:tcBorders>
            <w:shd w:val="clear" w:color="auto" w:fill="auto"/>
            <w:vAlign w:val="bottom"/>
          </w:tcPr>
          <w:p w:rsidR="003432B2" w:rsidRPr="003432B2" w:rsidRDefault="00366903" w:rsidP="003432B2">
            <w:pPr>
              <w:spacing w:after="0" w:line="240" w:lineRule="auto"/>
              <w:rPr>
                <w:ins w:id="4493" w:author="giangnhhse60606" w:date="2014-03-14T23:33:00Z"/>
                <w:rFonts w:ascii="Calibri" w:eastAsia="Times New Roman" w:hAnsi="Calibri" w:cs="Times New Roman"/>
                <w:color w:val="000000"/>
                <w:sz w:val="22"/>
                <w:lang w:eastAsia="ja-JP"/>
              </w:rPr>
            </w:pPr>
            <w:ins w:id="4494" w:author="giangnhhse60606" w:date="2014-03-17T18:40:00Z">
              <w:r>
                <w:rPr>
                  <w:rFonts w:ascii="Calibri" w:eastAsia="Times New Roman" w:hAnsi="Calibri" w:cs="Times New Roman"/>
                  <w:color w:val="000000"/>
                  <w:sz w:val="22"/>
                  <w:lang w:eastAsia="ja-JP"/>
                </w:rPr>
                <w:t xml:space="preserve">1. </w:t>
              </w:r>
            </w:ins>
            <w:ins w:id="4495" w:author="giangnhhse60606" w:date="2014-03-14T23:33:00Z">
              <w:r w:rsidR="003432B2" w:rsidRPr="003432B2">
                <w:rPr>
                  <w:rFonts w:ascii="Calibri" w:eastAsia="Times New Roman" w:hAnsi="Calibri" w:cs="Times New Roman"/>
                  <w:color w:val="000000"/>
                  <w:sz w:val="22"/>
                  <w:lang w:eastAsia="ja-JP"/>
                </w:rPr>
                <w:t>Go to [Login] page.</w:t>
              </w:r>
            </w:ins>
          </w:p>
          <w:p w:rsidR="003432B2" w:rsidRPr="003432B2" w:rsidRDefault="00366903" w:rsidP="003432B2">
            <w:pPr>
              <w:spacing w:after="0" w:line="240" w:lineRule="auto"/>
              <w:rPr>
                <w:ins w:id="4496" w:author="giangnhhse60606" w:date="2014-03-14T23:33:00Z"/>
                <w:rFonts w:ascii="Calibri" w:eastAsia="Times New Roman" w:hAnsi="Calibri" w:cs="Times New Roman"/>
                <w:color w:val="000000"/>
                <w:sz w:val="22"/>
                <w:lang w:eastAsia="ja-JP"/>
              </w:rPr>
            </w:pPr>
            <w:ins w:id="4497" w:author="giangnhhse60606" w:date="2014-03-17T18:40:00Z">
              <w:r>
                <w:rPr>
                  <w:rFonts w:ascii="Calibri" w:eastAsia="Times New Roman" w:hAnsi="Calibri" w:cs="Times New Roman"/>
                  <w:color w:val="000000"/>
                  <w:sz w:val="22"/>
                  <w:lang w:eastAsia="ja-JP"/>
                </w:rPr>
                <w:t xml:space="preserve">2. </w:t>
              </w:r>
            </w:ins>
            <w:ins w:id="4498" w:author="giangnhhse60606" w:date="2014-03-14T23:33:00Z">
              <w:r w:rsidR="003432B2" w:rsidRPr="003432B2">
                <w:rPr>
                  <w:rFonts w:ascii="Calibri" w:eastAsia="Times New Roman" w:hAnsi="Calibri" w:cs="Times New Roman"/>
                  <w:color w:val="000000"/>
                  <w:sz w:val="22"/>
                  <w:lang w:eastAsia="ja-JP"/>
                </w:rPr>
                <w:t xml:space="preserve"> Input " testlogin " for " Tên tài khoản " field.</w:t>
              </w:r>
            </w:ins>
          </w:p>
          <w:p w:rsidR="003432B2" w:rsidRPr="003432B2" w:rsidRDefault="00366903" w:rsidP="003432B2">
            <w:pPr>
              <w:spacing w:after="0" w:line="240" w:lineRule="auto"/>
              <w:rPr>
                <w:ins w:id="4499" w:author="giangnhhse60606" w:date="2014-03-14T23:33:00Z"/>
                <w:rFonts w:ascii="Calibri" w:eastAsia="Times New Roman" w:hAnsi="Calibri" w:cs="Times New Roman"/>
                <w:color w:val="000000"/>
                <w:sz w:val="22"/>
                <w:lang w:eastAsia="ja-JP"/>
              </w:rPr>
            </w:pPr>
            <w:ins w:id="4500" w:author="giangnhhse60606" w:date="2014-03-17T18:41:00Z">
              <w:r>
                <w:rPr>
                  <w:rFonts w:ascii="Calibri" w:eastAsia="Times New Roman" w:hAnsi="Calibri" w:cs="Times New Roman"/>
                  <w:color w:val="000000"/>
                  <w:sz w:val="22"/>
                  <w:lang w:eastAsia="ja-JP"/>
                </w:rPr>
                <w:t xml:space="preserve">3. </w:t>
              </w:r>
            </w:ins>
            <w:ins w:id="4501" w:author="giangnhhse60606" w:date="2014-03-14T23:33:00Z">
              <w:r w:rsidR="003432B2" w:rsidRPr="003432B2">
                <w:rPr>
                  <w:rFonts w:ascii="Calibri" w:eastAsia="Times New Roman" w:hAnsi="Calibri" w:cs="Times New Roman"/>
                  <w:color w:val="000000"/>
                  <w:sz w:val="22"/>
                  <w:lang w:eastAsia="ja-JP"/>
                </w:rPr>
                <w:t xml:space="preserve"> Input " 12345677 "  for " Mật khẩu " field.</w:t>
              </w:r>
            </w:ins>
          </w:p>
          <w:p w:rsidR="00447229" w:rsidRPr="00095DE4" w:rsidRDefault="00366903" w:rsidP="003432B2">
            <w:pPr>
              <w:spacing w:after="0" w:line="240" w:lineRule="auto"/>
              <w:rPr>
                <w:ins w:id="4502" w:author="giangnhhse60606" w:date="2014-03-14T23:33:00Z"/>
                <w:rFonts w:ascii="Calibri" w:eastAsia="Times New Roman" w:hAnsi="Calibri" w:cs="Times New Roman"/>
                <w:color w:val="000000"/>
                <w:sz w:val="22"/>
                <w:lang w:eastAsia="ja-JP"/>
              </w:rPr>
            </w:pPr>
            <w:ins w:id="4503" w:author="giangnhhse60606" w:date="2014-03-17T18:41:00Z">
              <w:r>
                <w:rPr>
                  <w:rFonts w:ascii="Calibri" w:eastAsia="Times New Roman" w:hAnsi="Calibri" w:cs="Times New Roman"/>
                  <w:color w:val="000000"/>
                  <w:sz w:val="22"/>
                  <w:lang w:eastAsia="ja-JP"/>
                </w:rPr>
                <w:t xml:space="preserve">4. </w:t>
              </w:r>
            </w:ins>
            <w:ins w:id="4504" w:author="giangnhhse60606" w:date="2014-03-14T23:33:00Z">
              <w:r w:rsidR="003432B2" w:rsidRPr="003432B2">
                <w:rPr>
                  <w:rFonts w:ascii="Calibri" w:eastAsia="Times New Roman" w:hAnsi="Calibri" w:cs="Times New Roman"/>
                  <w:color w:val="000000"/>
                  <w:sz w:val="22"/>
                  <w:lang w:eastAsia="ja-JP"/>
                </w:rPr>
                <w:t>Click on " Đăng nhập " button</w:t>
              </w:r>
            </w:ins>
          </w:p>
        </w:tc>
        <w:tc>
          <w:tcPr>
            <w:tcW w:w="3510" w:type="dxa"/>
            <w:tcBorders>
              <w:top w:val="nil"/>
              <w:left w:val="nil"/>
              <w:bottom w:val="single" w:sz="4" w:space="0" w:color="auto"/>
              <w:right w:val="single" w:sz="4" w:space="0" w:color="auto"/>
            </w:tcBorders>
            <w:shd w:val="clear" w:color="auto" w:fill="auto"/>
            <w:vAlign w:val="bottom"/>
          </w:tcPr>
          <w:p w:rsidR="003432B2" w:rsidRPr="003432B2" w:rsidRDefault="003432B2" w:rsidP="003432B2">
            <w:pPr>
              <w:spacing w:after="0" w:line="240" w:lineRule="auto"/>
              <w:rPr>
                <w:ins w:id="4505" w:author="giangnhhse60606" w:date="2014-03-14T23:33:00Z"/>
                <w:rFonts w:ascii="Calibri" w:eastAsia="Times New Roman" w:hAnsi="Calibri" w:cs="Times New Roman"/>
                <w:color w:val="000000"/>
                <w:sz w:val="22"/>
                <w:lang w:eastAsia="ja-JP"/>
              </w:rPr>
            </w:pPr>
            <w:ins w:id="4506" w:author="giangnhhse60606" w:date="2014-03-14T23:33:00Z">
              <w:r w:rsidRPr="003432B2">
                <w:rPr>
                  <w:rFonts w:ascii="Calibri" w:eastAsia="Times New Roman" w:hAnsi="Calibri" w:cs="Times New Roman"/>
                  <w:color w:val="000000"/>
                  <w:sz w:val="22"/>
                  <w:lang w:eastAsia="ja-JP"/>
                </w:rPr>
                <w:t>Error message will be displayed:</w:t>
              </w:r>
            </w:ins>
          </w:p>
          <w:p w:rsidR="00447229" w:rsidRPr="00C50C88" w:rsidRDefault="003432B2" w:rsidP="003432B2">
            <w:pPr>
              <w:spacing w:after="0" w:line="240" w:lineRule="auto"/>
              <w:rPr>
                <w:ins w:id="4507" w:author="giangnhhse60606" w:date="2014-03-14T23:33:00Z"/>
                <w:rFonts w:ascii="Calibri" w:eastAsia="Times New Roman" w:hAnsi="Calibri" w:cs="Times New Roman"/>
                <w:color w:val="000000"/>
                <w:sz w:val="22"/>
                <w:lang w:eastAsia="ja-JP"/>
              </w:rPr>
            </w:pPr>
            <w:ins w:id="4508" w:author="giangnhhse60606" w:date="2014-03-14T23:33:00Z">
              <w:r w:rsidRPr="003432B2">
                <w:rPr>
                  <w:rFonts w:ascii="Calibri" w:eastAsia="Times New Roman" w:hAnsi="Calibri" w:cs="Times New Roman"/>
                  <w:color w:val="000000"/>
                  <w:sz w:val="22"/>
                  <w:lang w:eastAsia="ja-JP"/>
                </w:rPr>
                <w:t>• " Mật khẩu không chính xác "</w:t>
              </w:r>
            </w:ins>
          </w:p>
        </w:tc>
        <w:tc>
          <w:tcPr>
            <w:tcW w:w="1710" w:type="dxa"/>
            <w:tcBorders>
              <w:top w:val="nil"/>
              <w:left w:val="nil"/>
              <w:bottom w:val="single" w:sz="4" w:space="0" w:color="auto"/>
              <w:right w:val="single" w:sz="4" w:space="0" w:color="auto"/>
            </w:tcBorders>
            <w:shd w:val="clear" w:color="auto" w:fill="auto"/>
            <w:vAlign w:val="bottom"/>
          </w:tcPr>
          <w:p w:rsidR="00447229" w:rsidRPr="00CE3379" w:rsidRDefault="003432B2" w:rsidP="00095DE4">
            <w:pPr>
              <w:spacing w:after="0" w:line="240" w:lineRule="auto"/>
              <w:rPr>
                <w:ins w:id="4509" w:author="giangnhhse60606" w:date="2014-03-14T23:33:00Z"/>
                <w:rFonts w:ascii="Calibri" w:eastAsia="Times New Roman" w:hAnsi="Calibri" w:cs="Times New Roman"/>
                <w:color w:val="000000"/>
                <w:sz w:val="22"/>
                <w:lang w:eastAsia="ja-JP"/>
              </w:rPr>
            </w:pPr>
            <w:ins w:id="4510" w:author="giangnhhse60606" w:date="2014-03-14T23:33: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447229" w:rsidRPr="008C01EB" w:rsidRDefault="00447229" w:rsidP="00095DE4">
            <w:pPr>
              <w:spacing w:after="0" w:line="240" w:lineRule="auto"/>
              <w:rPr>
                <w:ins w:id="4511" w:author="giangnhhse60606" w:date="2014-03-14T23:33:00Z"/>
                <w:rFonts w:ascii="Calibri" w:eastAsia="Times New Roman" w:hAnsi="Calibri" w:cs="Times New Roman"/>
                <w:color w:val="000000"/>
                <w:sz w:val="22"/>
                <w:lang w:eastAsia="ja-JP"/>
              </w:rPr>
            </w:pPr>
          </w:p>
        </w:tc>
      </w:tr>
      <w:tr w:rsidR="00447229" w:rsidRPr="008C01EB" w:rsidTr="00095DE4">
        <w:trPr>
          <w:trHeight w:val="784"/>
          <w:ins w:id="4512" w:author="giangnhhse60606" w:date="2014-03-14T23:3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229" w:rsidRDefault="001464A2">
            <w:pPr>
              <w:spacing w:after="0" w:line="240" w:lineRule="auto"/>
              <w:rPr>
                <w:ins w:id="4513" w:author="giangnhhse60606" w:date="2014-03-14T23:33:00Z"/>
                <w:rFonts w:ascii="Calibri" w:eastAsia="Times New Roman" w:hAnsi="Calibri" w:cs="Times New Roman"/>
                <w:color w:val="000000"/>
                <w:sz w:val="22"/>
                <w:lang w:eastAsia="ja-JP"/>
              </w:rPr>
            </w:pPr>
            <w:ins w:id="4514" w:author="giangnhhse60606" w:date="2014-03-14T23:34:00Z">
              <w:r>
                <w:rPr>
                  <w:rFonts w:ascii="Calibri" w:eastAsia="Times New Roman" w:hAnsi="Calibri" w:cs="Times New Roman"/>
                  <w:color w:val="000000"/>
                  <w:sz w:val="22"/>
                  <w:lang w:eastAsia="ja-JP"/>
                </w:rPr>
                <w:t>TC_103</w:t>
              </w:r>
            </w:ins>
          </w:p>
        </w:tc>
        <w:tc>
          <w:tcPr>
            <w:tcW w:w="1872" w:type="dxa"/>
            <w:tcBorders>
              <w:top w:val="nil"/>
              <w:left w:val="nil"/>
              <w:bottom w:val="single" w:sz="4" w:space="0" w:color="auto"/>
              <w:right w:val="single" w:sz="4" w:space="0" w:color="auto"/>
            </w:tcBorders>
            <w:shd w:val="clear" w:color="auto" w:fill="auto"/>
            <w:vAlign w:val="bottom"/>
          </w:tcPr>
          <w:p w:rsidR="00447229" w:rsidRPr="00095DE4" w:rsidRDefault="001464A2" w:rsidP="00095DE4">
            <w:pPr>
              <w:spacing w:after="0" w:line="240" w:lineRule="auto"/>
              <w:rPr>
                <w:ins w:id="4515" w:author="giangnhhse60606" w:date="2014-03-14T23:33:00Z"/>
                <w:rFonts w:ascii="Calibri" w:eastAsia="Times New Roman" w:hAnsi="Calibri" w:cs="Times New Roman"/>
                <w:color w:val="000000"/>
                <w:sz w:val="22"/>
                <w:lang w:eastAsia="ja-JP"/>
              </w:rPr>
            </w:pPr>
            <w:ins w:id="4516" w:author="giangnhhse60606" w:date="2014-03-14T23:34:00Z">
              <w:r w:rsidRPr="001464A2">
                <w:rPr>
                  <w:rFonts w:ascii="Calibri" w:eastAsia="Times New Roman" w:hAnsi="Calibri" w:cs="Times New Roman"/>
                  <w:color w:val="000000"/>
                  <w:sz w:val="22"/>
                  <w:lang w:eastAsia="ja-JP"/>
                </w:rPr>
                <w:t>Test Login with Account has property IsActivate is False</w:t>
              </w:r>
            </w:ins>
          </w:p>
        </w:tc>
        <w:tc>
          <w:tcPr>
            <w:tcW w:w="3951" w:type="dxa"/>
            <w:tcBorders>
              <w:top w:val="nil"/>
              <w:left w:val="nil"/>
              <w:bottom w:val="single" w:sz="4" w:space="0" w:color="auto"/>
              <w:right w:val="single" w:sz="4" w:space="0" w:color="auto"/>
            </w:tcBorders>
            <w:shd w:val="clear" w:color="auto" w:fill="auto"/>
            <w:vAlign w:val="bottom"/>
          </w:tcPr>
          <w:p w:rsidR="00A92C05" w:rsidRPr="00A92C05" w:rsidRDefault="00366903" w:rsidP="00A92C05">
            <w:pPr>
              <w:spacing w:after="0" w:line="240" w:lineRule="auto"/>
              <w:rPr>
                <w:ins w:id="4517" w:author="giangnhhse60606" w:date="2014-03-14T23:34:00Z"/>
                <w:rFonts w:ascii="Calibri" w:eastAsia="Times New Roman" w:hAnsi="Calibri" w:cs="Times New Roman"/>
                <w:color w:val="000000"/>
                <w:sz w:val="22"/>
                <w:lang w:eastAsia="ja-JP"/>
              </w:rPr>
            </w:pPr>
            <w:ins w:id="4518" w:author="giangnhhse60606" w:date="2014-03-17T18:41:00Z">
              <w:r>
                <w:rPr>
                  <w:rFonts w:ascii="Calibri" w:eastAsia="Times New Roman" w:hAnsi="Calibri" w:cs="Times New Roman"/>
                  <w:color w:val="000000"/>
                  <w:sz w:val="22"/>
                  <w:lang w:eastAsia="ja-JP"/>
                </w:rPr>
                <w:t xml:space="preserve">1. </w:t>
              </w:r>
            </w:ins>
            <w:ins w:id="4519" w:author="giangnhhse60606" w:date="2014-03-14T23:34:00Z">
              <w:r w:rsidR="00A92C05" w:rsidRPr="00A92C05">
                <w:rPr>
                  <w:rFonts w:ascii="Calibri" w:eastAsia="Times New Roman" w:hAnsi="Calibri" w:cs="Times New Roman"/>
                  <w:color w:val="000000"/>
                  <w:sz w:val="22"/>
                  <w:lang w:eastAsia="ja-JP"/>
                </w:rPr>
                <w:t>Go to [Login] page.</w:t>
              </w:r>
            </w:ins>
          </w:p>
          <w:p w:rsidR="00A92C05" w:rsidRPr="00A92C05" w:rsidRDefault="00366903" w:rsidP="00A92C05">
            <w:pPr>
              <w:spacing w:after="0" w:line="240" w:lineRule="auto"/>
              <w:rPr>
                <w:ins w:id="4520" w:author="giangnhhse60606" w:date="2014-03-14T23:34:00Z"/>
                <w:rFonts w:ascii="Calibri" w:eastAsia="Times New Roman" w:hAnsi="Calibri" w:cs="Times New Roman"/>
                <w:color w:val="000000"/>
                <w:sz w:val="22"/>
                <w:lang w:eastAsia="ja-JP"/>
              </w:rPr>
            </w:pPr>
            <w:ins w:id="4521" w:author="giangnhhse60606" w:date="2014-03-17T18:41:00Z">
              <w:r>
                <w:rPr>
                  <w:rFonts w:ascii="Calibri" w:eastAsia="Times New Roman" w:hAnsi="Calibri" w:cs="Times New Roman"/>
                  <w:color w:val="000000"/>
                  <w:sz w:val="22"/>
                  <w:lang w:eastAsia="ja-JP"/>
                </w:rPr>
                <w:t xml:space="preserve">2. </w:t>
              </w:r>
            </w:ins>
            <w:ins w:id="4522" w:author="giangnhhse60606" w:date="2014-03-14T23:34:00Z">
              <w:r w:rsidR="00A92C05" w:rsidRPr="00A92C05">
                <w:rPr>
                  <w:rFonts w:ascii="Calibri" w:eastAsia="Times New Roman" w:hAnsi="Calibri" w:cs="Times New Roman"/>
                  <w:color w:val="000000"/>
                  <w:sz w:val="22"/>
                  <w:lang w:eastAsia="ja-JP"/>
                </w:rPr>
                <w:t xml:space="preserve"> Input " testlogin2 "  for " Mật khẩu " field.</w:t>
              </w:r>
            </w:ins>
          </w:p>
          <w:p w:rsidR="00A92C05" w:rsidRPr="00A92C05" w:rsidRDefault="00366903" w:rsidP="00A92C05">
            <w:pPr>
              <w:spacing w:after="0" w:line="240" w:lineRule="auto"/>
              <w:rPr>
                <w:ins w:id="4523" w:author="giangnhhse60606" w:date="2014-03-14T23:34:00Z"/>
                <w:rFonts w:ascii="Calibri" w:eastAsia="Times New Roman" w:hAnsi="Calibri" w:cs="Times New Roman"/>
                <w:color w:val="000000"/>
                <w:sz w:val="22"/>
                <w:lang w:eastAsia="ja-JP"/>
              </w:rPr>
            </w:pPr>
            <w:ins w:id="4524" w:author="giangnhhse60606" w:date="2014-03-17T18:41:00Z">
              <w:r>
                <w:rPr>
                  <w:rFonts w:ascii="Calibri" w:eastAsia="Times New Roman" w:hAnsi="Calibri" w:cs="Times New Roman"/>
                  <w:color w:val="000000"/>
                  <w:sz w:val="22"/>
                  <w:lang w:eastAsia="ja-JP"/>
                </w:rPr>
                <w:t xml:space="preserve">3. </w:t>
              </w:r>
            </w:ins>
            <w:ins w:id="4525" w:author="giangnhhse60606" w:date="2014-03-14T23:34:00Z">
              <w:r w:rsidR="00A92C05" w:rsidRPr="00A92C05">
                <w:rPr>
                  <w:rFonts w:ascii="Calibri" w:eastAsia="Times New Roman" w:hAnsi="Calibri" w:cs="Times New Roman"/>
                  <w:color w:val="000000"/>
                  <w:sz w:val="22"/>
                  <w:lang w:eastAsia="ja-JP"/>
                </w:rPr>
                <w:t xml:space="preserve"> Input " 12345678 "  for " Mật khẩu " field.</w:t>
              </w:r>
            </w:ins>
          </w:p>
          <w:p w:rsidR="00447229" w:rsidRPr="00095DE4" w:rsidRDefault="00366903" w:rsidP="00A92C05">
            <w:pPr>
              <w:spacing w:after="0" w:line="240" w:lineRule="auto"/>
              <w:rPr>
                <w:ins w:id="4526" w:author="giangnhhse60606" w:date="2014-03-14T23:33:00Z"/>
                <w:rFonts w:ascii="Calibri" w:eastAsia="Times New Roman" w:hAnsi="Calibri" w:cs="Times New Roman"/>
                <w:color w:val="000000"/>
                <w:sz w:val="22"/>
                <w:lang w:eastAsia="ja-JP"/>
              </w:rPr>
            </w:pPr>
            <w:ins w:id="4527" w:author="giangnhhse60606" w:date="2014-03-17T18:41:00Z">
              <w:r>
                <w:rPr>
                  <w:rFonts w:ascii="Calibri" w:eastAsia="Times New Roman" w:hAnsi="Calibri" w:cs="Times New Roman"/>
                  <w:color w:val="000000"/>
                  <w:sz w:val="22"/>
                  <w:lang w:eastAsia="ja-JP"/>
                </w:rPr>
                <w:t>4.</w:t>
              </w:r>
            </w:ins>
            <w:ins w:id="4528" w:author="giangnhhse60606" w:date="2014-03-14T23:34:00Z">
              <w:r w:rsidR="00A92C05" w:rsidRPr="00A92C05">
                <w:rPr>
                  <w:rFonts w:ascii="Calibri" w:eastAsia="Times New Roman" w:hAnsi="Calibri" w:cs="Times New Roman"/>
                  <w:color w:val="000000"/>
                  <w:sz w:val="22"/>
                  <w:lang w:eastAsia="ja-JP"/>
                </w:rPr>
                <w:t xml:space="preserve"> Click on " Đăng nhập " button</w:t>
              </w:r>
            </w:ins>
          </w:p>
        </w:tc>
        <w:tc>
          <w:tcPr>
            <w:tcW w:w="3510" w:type="dxa"/>
            <w:tcBorders>
              <w:top w:val="nil"/>
              <w:left w:val="nil"/>
              <w:bottom w:val="single" w:sz="4" w:space="0" w:color="auto"/>
              <w:right w:val="single" w:sz="4" w:space="0" w:color="auto"/>
            </w:tcBorders>
            <w:shd w:val="clear" w:color="auto" w:fill="auto"/>
            <w:vAlign w:val="bottom"/>
          </w:tcPr>
          <w:p w:rsidR="00A92C05" w:rsidRPr="00A92C05" w:rsidRDefault="00A92C05" w:rsidP="00A92C05">
            <w:pPr>
              <w:spacing w:after="0" w:line="240" w:lineRule="auto"/>
              <w:rPr>
                <w:ins w:id="4529" w:author="giangnhhse60606" w:date="2014-03-14T23:34:00Z"/>
                <w:rFonts w:ascii="Calibri" w:eastAsia="Times New Roman" w:hAnsi="Calibri" w:cs="Times New Roman"/>
                <w:color w:val="000000"/>
                <w:sz w:val="22"/>
                <w:lang w:eastAsia="ja-JP"/>
              </w:rPr>
            </w:pPr>
            <w:ins w:id="4530" w:author="giangnhhse60606" w:date="2014-03-14T23:34:00Z">
              <w:r w:rsidRPr="00A92C05">
                <w:rPr>
                  <w:rFonts w:ascii="Calibri" w:eastAsia="Times New Roman" w:hAnsi="Calibri" w:cs="Times New Roman"/>
                  <w:color w:val="000000"/>
                  <w:sz w:val="22"/>
                  <w:lang w:eastAsia="ja-JP"/>
                </w:rPr>
                <w:t>Error message will be displayed:</w:t>
              </w:r>
            </w:ins>
          </w:p>
          <w:p w:rsidR="00447229" w:rsidRPr="00C50C88" w:rsidRDefault="00A92C05" w:rsidP="00A92C05">
            <w:pPr>
              <w:spacing w:after="0" w:line="240" w:lineRule="auto"/>
              <w:rPr>
                <w:ins w:id="4531" w:author="giangnhhse60606" w:date="2014-03-14T23:33:00Z"/>
                <w:rFonts w:ascii="Calibri" w:eastAsia="Times New Roman" w:hAnsi="Calibri" w:cs="Times New Roman"/>
                <w:color w:val="000000"/>
                <w:sz w:val="22"/>
                <w:lang w:eastAsia="ja-JP"/>
              </w:rPr>
            </w:pPr>
            <w:ins w:id="4532" w:author="giangnhhse60606" w:date="2014-03-14T23:34:00Z">
              <w:r w:rsidRPr="00A92C05">
                <w:rPr>
                  <w:rFonts w:ascii="Calibri" w:eastAsia="Times New Roman" w:hAnsi="Calibri" w:cs="Times New Roman"/>
                  <w:color w:val="000000"/>
                  <w:sz w:val="22"/>
                  <w:lang w:eastAsia="ja-JP"/>
                </w:rPr>
                <w:t>• " Tài khoản đã bị khóa. Xin hãy liên hệ với admin để kích hoạt lại "</w:t>
              </w:r>
            </w:ins>
          </w:p>
        </w:tc>
        <w:tc>
          <w:tcPr>
            <w:tcW w:w="1710" w:type="dxa"/>
            <w:tcBorders>
              <w:top w:val="nil"/>
              <w:left w:val="nil"/>
              <w:bottom w:val="single" w:sz="4" w:space="0" w:color="auto"/>
              <w:right w:val="single" w:sz="4" w:space="0" w:color="auto"/>
            </w:tcBorders>
            <w:shd w:val="clear" w:color="auto" w:fill="auto"/>
            <w:vAlign w:val="bottom"/>
          </w:tcPr>
          <w:p w:rsidR="00447229" w:rsidRPr="00CE3379" w:rsidRDefault="00447229" w:rsidP="00095DE4">
            <w:pPr>
              <w:spacing w:after="0" w:line="240" w:lineRule="auto"/>
              <w:rPr>
                <w:ins w:id="4533" w:author="giangnhhse60606" w:date="2014-03-14T23:33:00Z"/>
                <w:rFonts w:ascii="Calibri" w:eastAsia="Times New Roman" w:hAnsi="Calibri" w:cs="Times New Roman"/>
                <w:color w:val="000000"/>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447229" w:rsidRPr="008C01EB" w:rsidRDefault="00447229" w:rsidP="00095DE4">
            <w:pPr>
              <w:spacing w:after="0" w:line="240" w:lineRule="auto"/>
              <w:rPr>
                <w:ins w:id="4534" w:author="giangnhhse60606" w:date="2014-03-14T23:33:00Z"/>
                <w:rFonts w:ascii="Calibri" w:eastAsia="Times New Roman" w:hAnsi="Calibri" w:cs="Times New Roman"/>
                <w:color w:val="000000"/>
                <w:sz w:val="22"/>
                <w:lang w:eastAsia="ja-JP"/>
              </w:rPr>
            </w:pPr>
          </w:p>
        </w:tc>
      </w:tr>
      <w:tr w:rsidR="003E02C0" w:rsidRPr="008C01EB" w:rsidTr="00095DE4">
        <w:trPr>
          <w:trHeight w:val="262"/>
          <w:ins w:id="4535" w:author="giangnhhse60606" w:date="2014-03-14T23:25: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3E02C0" w:rsidRPr="00651F0C" w:rsidRDefault="00A92C05" w:rsidP="00095DE4">
            <w:pPr>
              <w:spacing w:after="0" w:line="240" w:lineRule="auto"/>
              <w:jc w:val="center"/>
              <w:rPr>
                <w:ins w:id="4536" w:author="giangnhhse60606" w:date="2014-03-14T23:25:00Z"/>
                <w:rFonts w:ascii="Calibri" w:eastAsia="Times New Roman" w:hAnsi="Calibri" w:cs="Times New Roman"/>
                <w:b/>
                <w:bCs/>
                <w:color w:val="000000"/>
                <w:sz w:val="22"/>
                <w:lang w:eastAsia="ja-JP"/>
              </w:rPr>
            </w:pPr>
            <w:ins w:id="4537" w:author="giangnhhse60606" w:date="2014-03-14T23:34:00Z">
              <w:r>
                <w:rPr>
                  <w:rFonts w:ascii="Calibri" w:eastAsia="Times New Roman" w:hAnsi="Calibri" w:cs="Times New Roman"/>
                  <w:b/>
                  <w:bCs/>
                  <w:color w:val="000000"/>
                  <w:sz w:val="22"/>
                  <w:lang w:eastAsia="ja-JP"/>
                </w:rPr>
                <w:t>Logout</w:t>
              </w:r>
            </w:ins>
          </w:p>
        </w:tc>
      </w:tr>
      <w:tr w:rsidR="003E02C0" w:rsidRPr="008C01EB" w:rsidTr="00095DE4">
        <w:trPr>
          <w:trHeight w:val="784"/>
          <w:ins w:id="4538"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FE6515">
            <w:pPr>
              <w:spacing w:after="0" w:line="240" w:lineRule="auto"/>
              <w:rPr>
                <w:ins w:id="4539" w:author="giangnhhse60606" w:date="2014-03-14T23:25:00Z"/>
                <w:rFonts w:ascii="Calibri" w:eastAsia="Times New Roman" w:hAnsi="Calibri" w:cs="Times New Roman"/>
                <w:color w:val="000000"/>
                <w:sz w:val="22"/>
                <w:lang w:eastAsia="ja-JP"/>
              </w:rPr>
            </w:pPr>
            <w:ins w:id="4540" w:author="giangnhhse60606" w:date="2014-03-14T23:25:00Z">
              <w:r>
                <w:rPr>
                  <w:rFonts w:ascii="Calibri" w:eastAsia="Times New Roman" w:hAnsi="Calibri" w:cs="Times New Roman"/>
                  <w:color w:val="000000"/>
                  <w:sz w:val="22"/>
                  <w:lang w:eastAsia="ja-JP"/>
                </w:rPr>
                <w:t>TC_</w:t>
              </w:r>
            </w:ins>
            <w:ins w:id="4541" w:author="giangnhhse60606" w:date="2014-03-14T23:35:00Z">
              <w:r>
                <w:rPr>
                  <w:rFonts w:ascii="Calibri" w:eastAsia="Times New Roman" w:hAnsi="Calibri" w:cs="Times New Roman"/>
                  <w:color w:val="000000"/>
                  <w:sz w:val="22"/>
                  <w:lang w:eastAsia="ja-JP"/>
                </w:rPr>
                <w:t>104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1C4AFB" w:rsidRDefault="00FE6515">
            <w:pPr>
              <w:spacing w:after="0" w:line="240" w:lineRule="auto"/>
              <w:rPr>
                <w:ins w:id="4542" w:author="giangnhhse60606" w:date="2014-03-14T23:25:00Z"/>
                <w:rFonts w:ascii="Calibri" w:eastAsia="Times New Roman" w:hAnsi="Calibri" w:cs="Times New Roman"/>
                <w:color w:val="000000"/>
                <w:sz w:val="22"/>
                <w:lang w:eastAsia="ja-JP"/>
              </w:rPr>
            </w:pPr>
            <w:ins w:id="4543" w:author="giangnhhse60606" w:date="2014-03-14T23:35:00Z">
              <w:r w:rsidRPr="00FE6515">
                <w:rPr>
                  <w:rFonts w:ascii="Calibri" w:eastAsia="Times New Roman" w:hAnsi="Calibri" w:cs="Times New Roman"/>
                  <w:color w:val="000000"/>
                  <w:sz w:val="22"/>
                  <w:lang w:eastAsia="ja-JP"/>
                </w:rPr>
                <w:t xml:space="preserve">Test </w:t>
              </w:r>
              <w:r w:rsidR="000F5A25">
                <w:rPr>
                  <w:rFonts w:ascii="Calibri" w:eastAsia="Times New Roman" w:hAnsi="Calibri" w:cs="Times New Roman"/>
                  <w:color w:val="000000"/>
                  <w:sz w:val="22"/>
                  <w:lang w:eastAsia="ja-JP"/>
                </w:rPr>
                <w:t>Logout</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113DD" w:rsidRPr="00C113DD" w:rsidRDefault="00C113DD" w:rsidP="00C113DD">
            <w:pPr>
              <w:spacing w:after="0" w:line="240" w:lineRule="auto"/>
              <w:rPr>
                <w:ins w:id="4544" w:author="giangnhhse60606" w:date="2014-03-14T23:35:00Z"/>
                <w:rFonts w:ascii="Calibri" w:eastAsia="Times New Roman" w:hAnsi="Calibri" w:cs="Times New Roman"/>
                <w:color w:val="000000"/>
                <w:sz w:val="22"/>
                <w:lang w:eastAsia="ja-JP"/>
              </w:rPr>
            </w:pPr>
            <w:ins w:id="4545" w:author="giangnhhse60606" w:date="2014-03-14T23:35:00Z">
              <w:r w:rsidRPr="00C113DD">
                <w:rPr>
                  <w:rFonts w:ascii="Calibri" w:eastAsia="Times New Roman" w:hAnsi="Calibri" w:cs="Times New Roman"/>
                  <w:color w:val="000000"/>
                  <w:sz w:val="22"/>
                  <w:lang w:eastAsia="ja-JP"/>
                </w:rPr>
                <w:t>On Account Bar.</w:t>
              </w:r>
            </w:ins>
          </w:p>
          <w:p w:rsidR="00E80CA4" w:rsidRDefault="00E80CA4" w:rsidP="00C113DD">
            <w:pPr>
              <w:spacing w:after="0" w:line="240" w:lineRule="auto"/>
              <w:rPr>
                <w:ins w:id="4546" w:author="giangnhhse60606" w:date="2014-03-17T18:59:00Z"/>
                <w:rFonts w:ascii="Calibri" w:eastAsia="Times New Roman" w:hAnsi="Calibri" w:cs="Times New Roman"/>
                <w:color w:val="000000"/>
                <w:sz w:val="22"/>
                <w:lang w:eastAsia="ja-JP"/>
              </w:rPr>
            </w:pPr>
            <w:ins w:id="4547" w:author="giangnhhse60606" w:date="2014-03-17T18:59:00Z">
              <w:r>
                <w:rPr>
                  <w:rFonts w:ascii="Calibri" w:eastAsia="Times New Roman" w:hAnsi="Calibri" w:cs="Times New Roman"/>
                  <w:color w:val="000000"/>
                  <w:sz w:val="22"/>
                  <w:lang w:eastAsia="ja-JP"/>
                </w:rPr>
                <w:t>1.</w:t>
              </w:r>
            </w:ins>
            <w:ins w:id="4548" w:author="giangnhhse60606" w:date="2014-03-14T23:35:00Z">
              <w:r w:rsidR="00C113DD" w:rsidRPr="00C113DD">
                <w:rPr>
                  <w:rFonts w:ascii="Calibri" w:eastAsia="Times New Roman" w:hAnsi="Calibri" w:cs="Times New Roman"/>
                  <w:color w:val="000000"/>
                  <w:sz w:val="22"/>
                  <w:lang w:eastAsia="ja-JP"/>
                </w:rPr>
                <w:t xml:space="preserve"> Click " Đăng xuất " link</w:t>
              </w:r>
            </w:ins>
            <w:ins w:id="4549" w:author="giangnhhse60606" w:date="2014-03-14T23:25:00Z">
              <w:r w:rsidR="003E02C0" w:rsidRPr="003A132B">
                <w:rPr>
                  <w:rFonts w:ascii="Calibri" w:eastAsia="Times New Roman" w:hAnsi="Calibri" w:cs="Times New Roman"/>
                  <w:color w:val="000000"/>
                  <w:sz w:val="22"/>
                  <w:lang w:eastAsia="ja-JP"/>
                </w:rPr>
                <w:t xml:space="preserve">. </w:t>
              </w:r>
            </w:ins>
          </w:p>
          <w:p w:rsidR="003E02C0" w:rsidRPr="00F929E4" w:rsidRDefault="00E80CA4">
            <w:pPr>
              <w:spacing w:after="0" w:line="240" w:lineRule="auto"/>
              <w:rPr>
                <w:ins w:id="4550" w:author="giangnhhse60606" w:date="2014-03-14T23:25:00Z"/>
                <w:rFonts w:ascii="Calibri" w:eastAsia="Times New Roman" w:hAnsi="Calibri" w:cs="Times New Roman"/>
                <w:color w:val="000000"/>
                <w:sz w:val="22"/>
                <w:lang w:eastAsia="ja-JP"/>
              </w:rPr>
            </w:pPr>
            <w:ins w:id="4551" w:author="giangnhhse60606" w:date="2014-03-17T18:59:00Z">
              <w:r>
                <w:rPr>
                  <w:rFonts w:ascii="Calibri" w:eastAsia="Times New Roman" w:hAnsi="Calibri" w:cs="Times New Roman"/>
                  <w:color w:val="000000"/>
                  <w:sz w:val="22"/>
                  <w:lang w:eastAsia="ja-JP"/>
                </w:rPr>
                <w:t xml:space="preserve">2. </w:t>
              </w:r>
            </w:ins>
            <w:ins w:id="4552" w:author="giangnhhse60606" w:date="2014-03-14T23:25:00Z">
              <w:r>
                <w:rPr>
                  <w:rFonts w:ascii="Calibri" w:eastAsia="Times New Roman" w:hAnsi="Calibri" w:cs="Times New Roman"/>
                  <w:color w:val="000000"/>
                  <w:sz w:val="22"/>
                  <w:lang w:eastAsia="ja-JP"/>
                </w:rPr>
                <w:t>Click "OK</w:t>
              </w:r>
              <w:r w:rsidR="003E02C0" w:rsidRPr="003A132B">
                <w:rPr>
                  <w:rFonts w:ascii="Calibri" w:eastAsia="Times New Roman" w:hAnsi="Calibri" w:cs="Times New Roman"/>
                  <w:color w:val="000000"/>
                  <w:sz w:val="22"/>
                  <w:lang w:eastAsia="ja-JP"/>
                </w:rPr>
                <w:t>"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113DD" w:rsidRPr="00C113DD" w:rsidRDefault="00C113DD" w:rsidP="00C113DD">
            <w:pPr>
              <w:spacing w:after="0" w:line="240" w:lineRule="auto"/>
              <w:rPr>
                <w:ins w:id="4553" w:author="giangnhhse60606" w:date="2014-03-14T23:36:00Z"/>
                <w:rFonts w:ascii="Calibri" w:eastAsia="Times New Roman" w:hAnsi="Calibri" w:cs="Times New Roman"/>
                <w:color w:val="000000"/>
                <w:sz w:val="22"/>
                <w:lang w:eastAsia="ja-JP"/>
              </w:rPr>
            </w:pPr>
            <w:ins w:id="4554" w:author="giangnhhse60606" w:date="2014-03-14T23:36:00Z">
              <w:r w:rsidRPr="00C113DD">
                <w:rPr>
                  <w:rFonts w:ascii="Calibri" w:eastAsia="Times New Roman" w:hAnsi="Calibri" w:cs="Times New Roman"/>
                  <w:color w:val="000000"/>
                  <w:sz w:val="22"/>
                  <w:lang w:eastAsia="ja-JP"/>
                </w:rPr>
                <w:t>System will be logout your account.</w:t>
              </w:r>
            </w:ins>
          </w:p>
          <w:p w:rsidR="003E02C0" w:rsidRPr="00F929E4" w:rsidRDefault="00C113DD" w:rsidP="00C113DD">
            <w:pPr>
              <w:spacing w:after="0" w:line="240" w:lineRule="auto"/>
              <w:rPr>
                <w:ins w:id="4555" w:author="giangnhhse60606" w:date="2014-03-14T23:25:00Z"/>
                <w:rFonts w:ascii="Calibri" w:eastAsia="Times New Roman" w:hAnsi="Calibri" w:cs="Times New Roman"/>
                <w:color w:val="000000"/>
                <w:sz w:val="22"/>
                <w:lang w:eastAsia="ja-JP"/>
              </w:rPr>
            </w:pPr>
            <w:ins w:id="4556" w:author="giangnhhse60606" w:date="2014-03-14T23:36:00Z">
              <w:r w:rsidRPr="00C113DD">
                <w:rPr>
                  <w:rFonts w:ascii="Calibri" w:eastAsia="Times New Roman" w:hAnsi="Calibri" w:cs="Times New Roman"/>
                  <w:color w:val="000000"/>
                  <w:sz w:val="22"/>
                  <w:lang w:eastAsia="ja-JP"/>
                </w:rPr>
                <w:t>- [Home] page will be displayed on screen</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557" w:author="giangnhhse60606" w:date="2014-03-14T23:25:00Z"/>
                <w:rFonts w:ascii="Calibri" w:eastAsia="Times New Roman" w:hAnsi="Calibri" w:cs="Times New Roman"/>
                <w:color w:val="000000"/>
                <w:sz w:val="22"/>
                <w:lang w:eastAsia="ja-JP"/>
              </w:rPr>
            </w:pPr>
            <w:ins w:id="4558" w:author="giangnhhse60606" w:date="2014-03-14T23:25:00Z">
              <w:r w:rsidRPr="00CE3379">
                <w:rPr>
                  <w:rFonts w:ascii="Calibri" w:eastAsia="Times New Roman" w:hAnsi="Calibri" w:cs="Times New Roman"/>
                  <w:color w:val="000000"/>
                  <w:sz w:val="22"/>
                  <w:lang w:eastAsia="ja-JP"/>
                </w:rPr>
                <w:t>Untes</w:t>
              </w:r>
            </w:ins>
            <w:ins w:id="4559" w:author="giangnhhse60606" w:date="2014-03-14T23:36:00Z">
              <w:r w:rsidR="00881260">
                <w:rPr>
                  <w:rFonts w:ascii="Calibri" w:eastAsia="Times New Roman" w:hAnsi="Calibri" w:cs="Times New Roman"/>
                  <w:color w:val="000000"/>
                  <w:sz w:val="22"/>
                  <w:lang w:eastAsia="ja-JP"/>
                </w:rPr>
                <w:t>t</w:t>
              </w:r>
            </w:ins>
            <w:ins w:id="4560" w:author="giangnhhse60606" w:date="2014-03-14T23:25:00Z">
              <w:r w:rsidRPr="00CE3379">
                <w:rPr>
                  <w:rFonts w:ascii="Calibri" w:eastAsia="Times New Roman" w:hAnsi="Calibri" w:cs="Times New Roman"/>
                  <w:color w:val="000000"/>
                  <w:sz w:val="22"/>
                  <w:lang w:eastAsia="ja-JP"/>
                </w:rPr>
                <w: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561" w:author="giangnhhse60606" w:date="2014-03-14T23:25:00Z"/>
                <w:rFonts w:ascii="Calibri" w:eastAsia="Times New Roman" w:hAnsi="Calibri" w:cs="Times New Roman"/>
                <w:color w:val="000000"/>
                <w:sz w:val="22"/>
                <w:lang w:eastAsia="ja-JP"/>
              </w:rPr>
            </w:pPr>
          </w:p>
        </w:tc>
      </w:tr>
      <w:tr w:rsidR="003E02C0" w:rsidRPr="008C01EB" w:rsidTr="00095DE4">
        <w:trPr>
          <w:trHeight w:val="280"/>
          <w:ins w:id="4562" w:author="giangnhhse60606" w:date="2014-03-14T23:25: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3E02C0" w:rsidRPr="00651F0C" w:rsidRDefault="00FA1436" w:rsidP="00095DE4">
            <w:pPr>
              <w:spacing w:after="0" w:line="240" w:lineRule="auto"/>
              <w:jc w:val="center"/>
              <w:rPr>
                <w:ins w:id="4563" w:author="giangnhhse60606" w:date="2014-03-14T23:25:00Z"/>
                <w:rFonts w:ascii="Calibri" w:eastAsia="Times New Roman" w:hAnsi="Calibri" w:cs="Times New Roman"/>
                <w:b/>
                <w:color w:val="000000"/>
                <w:sz w:val="22"/>
                <w:lang w:eastAsia="ja-JP"/>
              </w:rPr>
            </w:pPr>
            <w:ins w:id="4564" w:author="giangnhhse60606" w:date="2014-03-14T23:36:00Z">
              <w:r w:rsidRPr="00FA1436">
                <w:rPr>
                  <w:rFonts w:ascii="Calibri" w:eastAsia="Times New Roman" w:hAnsi="Calibri" w:cs="Times New Roman"/>
                  <w:b/>
                  <w:color w:val="000000"/>
                  <w:sz w:val="22"/>
                  <w:lang w:eastAsia="ja-JP"/>
                </w:rPr>
                <w:t>View Account Info</w:t>
              </w:r>
            </w:ins>
          </w:p>
        </w:tc>
      </w:tr>
      <w:tr w:rsidR="003E02C0" w:rsidRPr="008C01EB" w:rsidTr="00095DE4">
        <w:trPr>
          <w:trHeight w:val="784"/>
          <w:ins w:id="4565"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566" w:author="giangnhhse60606" w:date="2014-03-14T23:25:00Z"/>
                <w:rFonts w:ascii="Calibri" w:eastAsia="Times New Roman" w:hAnsi="Calibri" w:cs="Times New Roman"/>
                <w:color w:val="000000"/>
                <w:sz w:val="22"/>
                <w:lang w:eastAsia="ja-JP"/>
              </w:rPr>
            </w:pPr>
            <w:ins w:id="4567" w:author="giangnhhse60606" w:date="2014-03-14T23:25:00Z">
              <w:r>
                <w:rPr>
                  <w:rFonts w:ascii="Calibri" w:eastAsia="Times New Roman" w:hAnsi="Calibri" w:cs="Times New Roman"/>
                  <w:color w:val="000000"/>
                  <w:sz w:val="22"/>
                  <w:lang w:eastAsia="ja-JP"/>
                </w:rPr>
                <w:t>TC_</w:t>
              </w:r>
            </w:ins>
            <w:ins w:id="4568" w:author="giangnhhse60606" w:date="2014-03-14T23:36:00Z">
              <w:r w:rsidR="00FA1436">
                <w:rPr>
                  <w:rFonts w:ascii="Calibri" w:eastAsia="Times New Roman" w:hAnsi="Calibri" w:cs="Times New Roman"/>
                  <w:color w:val="000000"/>
                  <w:sz w:val="22"/>
                  <w:lang w:eastAsia="ja-JP"/>
                </w:rPr>
                <w:t>105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F219AB" w:rsidP="00095DE4">
            <w:pPr>
              <w:spacing w:after="0" w:line="240" w:lineRule="auto"/>
              <w:rPr>
                <w:ins w:id="4569" w:author="giangnhhse60606" w:date="2014-03-14T23:25:00Z"/>
                <w:rFonts w:ascii="Calibri" w:eastAsia="Times New Roman" w:hAnsi="Calibri" w:cs="Times New Roman"/>
                <w:color w:val="000000"/>
                <w:sz w:val="22"/>
                <w:lang w:eastAsia="ja-JP"/>
              </w:rPr>
            </w:pPr>
            <w:ins w:id="4570" w:author="giangnhhse60606" w:date="2014-03-14T23:37:00Z">
              <w:r w:rsidRPr="00F219AB">
                <w:rPr>
                  <w:rFonts w:ascii="Calibri" w:eastAsia="Times New Roman" w:hAnsi="Calibri" w:cs="Times New Roman"/>
                  <w:color w:val="000000"/>
                  <w:sz w:val="22"/>
                  <w:lang w:eastAsia="ja-JP"/>
                </w:rPr>
                <w:t>Test Account Info page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413914" w:rsidRPr="00413914" w:rsidRDefault="00413914" w:rsidP="00413914">
            <w:pPr>
              <w:spacing w:after="0" w:line="240" w:lineRule="auto"/>
              <w:rPr>
                <w:ins w:id="4571" w:author="giangnhhse60606" w:date="2014-03-14T23:37:00Z"/>
                <w:rFonts w:ascii="Calibri" w:eastAsia="Times New Roman" w:hAnsi="Calibri" w:cs="Times New Roman"/>
                <w:color w:val="000000"/>
                <w:sz w:val="22"/>
                <w:lang w:eastAsia="ja-JP"/>
              </w:rPr>
            </w:pPr>
            <w:ins w:id="4572" w:author="giangnhhse60606" w:date="2014-03-14T23:37:00Z">
              <w:r w:rsidRPr="00413914">
                <w:rPr>
                  <w:rFonts w:ascii="Calibri" w:eastAsia="Times New Roman" w:hAnsi="Calibri" w:cs="Times New Roman"/>
                  <w:color w:val="000000"/>
                  <w:sz w:val="22"/>
                  <w:lang w:eastAsia="ja-JP"/>
                </w:rPr>
                <w:t>Go On Account bar</w:t>
              </w:r>
            </w:ins>
          </w:p>
          <w:p w:rsidR="003E02C0" w:rsidRPr="00440512" w:rsidRDefault="00413914" w:rsidP="00413914">
            <w:pPr>
              <w:spacing w:after="0" w:line="240" w:lineRule="auto"/>
              <w:rPr>
                <w:ins w:id="4573" w:author="giangnhhse60606" w:date="2014-03-14T23:25:00Z"/>
                <w:rFonts w:ascii="Calibri" w:eastAsia="Times New Roman" w:hAnsi="Calibri" w:cs="Times New Roman"/>
                <w:color w:val="000000"/>
                <w:sz w:val="22"/>
                <w:lang w:eastAsia="ja-JP"/>
              </w:rPr>
            </w:pPr>
            <w:ins w:id="4574" w:author="giangnhhse60606" w:date="2014-03-14T23:37:00Z">
              <w:r w:rsidRPr="00413914">
                <w:rPr>
                  <w:rFonts w:ascii="Calibri" w:eastAsia="Times New Roman" w:hAnsi="Calibri" w:cs="Times New Roman"/>
                  <w:color w:val="000000"/>
                  <w:sz w:val="22"/>
                  <w:lang w:eastAsia="ja-JP"/>
                </w:rPr>
                <w:t>- Click " Thông tin tài khoản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413914" w:rsidRPr="00413914" w:rsidRDefault="00413914" w:rsidP="00413914">
            <w:pPr>
              <w:spacing w:after="0" w:line="240" w:lineRule="auto"/>
              <w:rPr>
                <w:ins w:id="4575" w:author="giangnhhse60606" w:date="2014-03-14T23:37:00Z"/>
                <w:rFonts w:ascii="Calibri" w:eastAsia="Times New Roman" w:hAnsi="Calibri" w:cs="Times New Roman"/>
                <w:color w:val="000000"/>
                <w:sz w:val="22"/>
                <w:lang w:eastAsia="ja-JP"/>
              </w:rPr>
            </w:pPr>
            <w:ins w:id="4576" w:author="giangnhhse60606" w:date="2014-03-14T23:37:00Z">
              <w:r w:rsidRPr="00413914">
                <w:rPr>
                  <w:rFonts w:ascii="Calibri" w:eastAsia="Times New Roman" w:hAnsi="Calibri" w:cs="Times New Roman"/>
                  <w:color w:val="000000"/>
                  <w:sz w:val="22"/>
                  <w:lang w:eastAsia="ja-JP"/>
                </w:rPr>
                <w:t>[Account Info] page of User " demologin " will be shown 2 tabs with:</w:t>
              </w:r>
            </w:ins>
          </w:p>
          <w:p w:rsidR="00413914" w:rsidRPr="00413914" w:rsidRDefault="00413914" w:rsidP="00413914">
            <w:pPr>
              <w:spacing w:after="0" w:line="240" w:lineRule="auto"/>
              <w:rPr>
                <w:ins w:id="4577" w:author="giangnhhse60606" w:date="2014-03-14T23:37:00Z"/>
                <w:rFonts w:ascii="Calibri" w:eastAsia="Times New Roman" w:hAnsi="Calibri" w:cs="Times New Roman"/>
                <w:color w:val="000000"/>
                <w:sz w:val="22"/>
                <w:lang w:eastAsia="ja-JP"/>
              </w:rPr>
            </w:pPr>
            <w:ins w:id="4578" w:author="giangnhhse60606" w:date="2014-03-14T23:37:00Z">
              <w:r w:rsidRPr="00413914">
                <w:rPr>
                  <w:rFonts w:ascii="Calibri" w:eastAsia="Times New Roman" w:hAnsi="Calibri" w:cs="Times New Roman"/>
                  <w:color w:val="000000"/>
                  <w:sz w:val="22"/>
                  <w:lang w:eastAsia="ja-JP"/>
                </w:rPr>
                <w:t>• Tab " Thông tin " include: Info of User</w:t>
              </w:r>
            </w:ins>
          </w:p>
          <w:p w:rsidR="003E02C0" w:rsidRPr="00440512" w:rsidRDefault="00413914" w:rsidP="00413914">
            <w:pPr>
              <w:spacing w:after="0" w:line="240" w:lineRule="auto"/>
              <w:rPr>
                <w:ins w:id="4579" w:author="giangnhhse60606" w:date="2014-03-14T23:25:00Z"/>
                <w:rFonts w:ascii="Calibri" w:eastAsia="Times New Roman" w:hAnsi="Calibri" w:cs="Times New Roman"/>
                <w:color w:val="000000"/>
                <w:sz w:val="22"/>
                <w:lang w:eastAsia="ja-JP"/>
              </w:rPr>
            </w:pPr>
            <w:ins w:id="4580" w:author="giangnhhse60606" w:date="2014-03-14T23:37:00Z">
              <w:r w:rsidRPr="00413914">
                <w:rPr>
                  <w:rFonts w:ascii="Calibri" w:eastAsia="Times New Roman" w:hAnsi="Calibri" w:cs="Times New Roman"/>
                  <w:color w:val="000000"/>
                  <w:sz w:val="22"/>
                  <w:lang w:eastAsia="ja-JP"/>
                </w:rPr>
                <w:t>• Tab " Mật khẩu " to change password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581" w:author="giangnhhse60606" w:date="2014-03-14T23:25:00Z"/>
                <w:rFonts w:ascii="Calibri" w:eastAsia="Times New Roman" w:hAnsi="Calibri" w:cs="Times New Roman"/>
                <w:color w:val="000000"/>
                <w:sz w:val="22"/>
                <w:lang w:eastAsia="ja-JP"/>
              </w:rPr>
            </w:pPr>
            <w:ins w:id="4582"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583" w:author="giangnhhse60606" w:date="2014-03-14T23:25:00Z"/>
                <w:rFonts w:ascii="Calibri" w:eastAsia="Times New Roman" w:hAnsi="Calibri" w:cs="Times New Roman"/>
                <w:color w:val="000000"/>
                <w:sz w:val="22"/>
                <w:lang w:eastAsia="ja-JP"/>
              </w:rPr>
            </w:pPr>
          </w:p>
        </w:tc>
      </w:tr>
      <w:tr w:rsidR="006B518F" w:rsidRPr="008C01EB" w:rsidTr="006B518F">
        <w:tblPrEx>
          <w:tblW w:w="13474" w:type="dxa"/>
          <w:tblInd w:w="-342" w:type="dxa"/>
          <w:tblPrExChange w:id="4584" w:author="giangnhhse60606" w:date="2014-03-14T23:37:00Z">
            <w:tblPrEx>
              <w:tblW w:w="13474" w:type="dxa"/>
              <w:tblInd w:w="-342" w:type="dxa"/>
            </w:tblPrEx>
          </w:tblPrExChange>
        </w:tblPrEx>
        <w:trPr>
          <w:trHeight w:val="262"/>
          <w:ins w:id="4585" w:author="giangnhhse60606" w:date="2014-03-14T23:25:00Z"/>
          <w:trPrChange w:id="4586" w:author="giangnhhse60606" w:date="2014-03-14T23:37:00Z">
            <w:trPr>
              <w:gridBefore w:val="2"/>
              <w:trHeight w:val="784"/>
            </w:trPr>
          </w:trPrChange>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Change w:id="4587" w:author="giangnhhse60606" w:date="2014-03-14T23:37:00Z">
              <w:tcPr>
                <w:tcW w:w="13474"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B518F" w:rsidRPr="006B518F" w:rsidRDefault="006B518F">
            <w:pPr>
              <w:spacing w:after="0" w:line="240" w:lineRule="auto"/>
              <w:jc w:val="center"/>
              <w:rPr>
                <w:ins w:id="4588" w:author="giangnhhse60606" w:date="2014-03-14T23:25:00Z"/>
                <w:rFonts w:ascii="Calibri" w:eastAsia="Times New Roman" w:hAnsi="Calibri" w:cs="Times New Roman"/>
                <w:b/>
                <w:color w:val="000000"/>
                <w:sz w:val="22"/>
                <w:lang w:eastAsia="ja-JP"/>
                <w:rPrChange w:id="4589" w:author="giangnhhse60606" w:date="2014-03-14T23:38:00Z">
                  <w:rPr>
                    <w:ins w:id="4590" w:author="giangnhhse60606" w:date="2014-03-14T23:25:00Z"/>
                    <w:rFonts w:ascii="Calibri" w:eastAsia="Times New Roman" w:hAnsi="Calibri" w:cs="Times New Roman"/>
                    <w:color w:val="000000"/>
                    <w:sz w:val="22"/>
                    <w:lang w:eastAsia="ja-JP"/>
                  </w:rPr>
                </w:rPrChange>
              </w:rPr>
              <w:pPrChange w:id="4591" w:author="giangnhhse60606" w:date="2014-03-14T23:37:00Z">
                <w:pPr>
                  <w:spacing w:after="0" w:line="240" w:lineRule="auto"/>
                </w:pPr>
              </w:pPrChange>
            </w:pPr>
            <w:ins w:id="4592" w:author="giangnhhse60606" w:date="2014-03-14T23:37:00Z">
              <w:r w:rsidRPr="006B518F">
                <w:rPr>
                  <w:rFonts w:ascii="Calibri" w:eastAsia="Times New Roman" w:hAnsi="Calibri" w:cs="Times New Roman"/>
                  <w:b/>
                  <w:color w:val="000000"/>
                  <w:sz w:val="22"/>
                  <w:lang w:eastAsia="ja-JP"/>
                  <w:rPrChange w:id="4593" w:author="giangnhhse60606" w:date="2014-03-14T23:38:00Z">
                    <w:rPr>
                      <w:rFonts w:ascii="Calibri" w:eastAsia="Times New Roman" w:hAnsi="Calibri" w:cs="Times New Roman"/>
                      <w:color w:val="000000"/>
                      <w:sz w:val="22"/>
                      <w:lang w:eastAsia="ja-JP"/>
                    </w:rPr>
                  </w:rPrChange>
                </w:rPr>
                <w:t>Change Password</w:t>
              </w:r>
            </w:ins>
          </w:p>
        </w:tc>
      </w:tr>
      <w:tr w:rsidR="003E02C0" w:rsidRPr="008C01EB" w:rsidTr="00095DE4">
        <w:trPr>
          <w:trHeight w:val="784"/>
          <w:ins w:id="4594"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595" w:author="giangnhhse60606" w:date="2014-03-14T23:25:00Z"/>
                <w:rFonts w:ascii="Calibri" w:eastAsia="Times New Roman" w:hAnsi="Calibri" w:cs="Times New Roman"/>
                <w:color w:val="000000"/>
                <w:sz w:val="22"/>
                <w:lang w:eastAsia="ja-JP"/>
              </w:rPr>
            </w:pPr>
            <w:ins w:id="4596" w:author="giangnhhse60606" w:date="2014-03-14T23:25:00Z">
              <w:r>
                <w:rPr>
                  <w:rFonts w:ascii="Calibri" w:eastAsia="Times New Roman" w:hAnsi="Calibri" w:cs="Times New Roman"/>
                  <w:color w:val="000000"/>
                  <w:sz w:val="22"/>
                  <w:lang w:eastAsia="ja-JP"/>
                </w:rPr>
                <w:t>TC_</w:t>
              </w:r>
            </w:ins>
            <w:ins w:id="4597" w:author="giangnhhse60606" w:date="2014-03-14T23:38:00Z">
              <w:r w:rsidR="00A030DA">
                <w:rPr>
                  <w:rFonts w:ascii="Calibri" w:eastAsia="Times New Roman" w:hAnsi="Calibri" w:cs="Times New Roman"/>
                  <w:color w:val="000000"/>
                  <w:sz w:val="22"/>
                  <w:lang w:eastAsia="ja-JP"/>
                </w:rPr>
                <w:t>106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A030DA" w:rsidP="00095DE4">
            <w:pPr>
              <w:spacing w:after="0" w:line="240" w:lineRule="auto"/>
              <w:rPr>
                <w:ins w:id="4598" w:author="giangnhhse60606" w:date="2014-03-14T23:25:00Z"/>
                <w:rFonts w:ascii="Calibri" w:eastAsia="Times New Roman" w:hAnsi="Calibri" w:cs="Times New Roman"/>
                <w:color w:val="000000"/>
                <w:sz w:val="22"/>
                <w:lang w:eastAsia="ja-JP"/>
              </w:rPr>
            </w:pPr>
            <w:ins w:id="4599" w:author="giangnhhse60606" w:date="2014-03-14T23:38:00Z">
              <w:r w:rsidRPr="00A030DA">
                <w:rPr>
                  <w:rFonts w:ascii="Calibri" w:eastAsia="Times New Roman" w:hAnsi="Calibri" w:cs="Times New Roman"/>
                  <w:color w:val="000000"/>
                  <w:sz w:val="22"/>
                  <w:lang w:eastAsia="ja-JP"/>
                </w:rPr>
                <w:t>Test Change Validation Blank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41181" w:rsidRPr="00C41181" w:rsidRDefault="00C41181" w:rsidP="00C41181">
            <w:pPr>
              <w:spacing w:after="0" w:line="240" w:lineRule="auto"/>
              <w:rPr>
                <w:ins w:id="4600" w:author="giangnhhse60606" w:date="2014-03-14T23:38:00Z"/>
                <w:rFonts w:ascii="Calibri" w:eastAsia="Times New Roman" w:hAnsi="Calibri" w:cs="Times New Roman"/>
                <w:color w:val="000000"/>
                <w:sz w:val="22"/>
                <w:lang w:eastAsia="ja-JP"/>
              </w:rPr>
            </w:pPr>
            <w:ins w:id="4601" w:author="giangnhhse60606" w:date="2014-03-14T23:38:00Z">
              <w:r w:rsidRPr="00C41181">
                <w:rPr>
                  <w:rFonts w:ascii="Calibri" w:eastAsia="Times New Roman" w:hAnsi="Calibri" w:cs="Times New Roman"/>
                  <w:color w:val="000000"/>
                  <w:sz w:val="22"/>
                  <w:lang w:eastAsia="ja-JP"/>
                </w:rPr>
                <w:t>Go to [Change] page.</w:t>
              </w:r>
            </w:ins>
          </w:p>
          <w:p w:rsidR="003E02C0" w:rsidRPr="00440512" w:rsidRDefault="00C41181" w:rsidP="00C41181">
            <w:pPr>
              <w:spacing w:after="0" w:line="240" w:lineRule="auto"/>
              <w:rPr>
                <w:ins w:id="4602" w:author="giangnhhse60606" w:date="2014-03-14T23:25:00Z"/>
                <w:rFonts w:ascii="Calibri" w:eastAsia="Times New Roman" w:hAnsi="Calibri" w:cs="Times New Roman"/>
                <w:color w:val="000000"/>
                <w:sz w:val="22"/>
                <w:lang w:eastAsia="ja-JP"/>
              </w:rPr>
            </w:pPr>
            <w:ins w:id="4603" w:author="giangnhhse60606" w:date="2014-03-14T23:38:00Z">
              <w:r w:rsidRPr="00C41181">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41181" w:rsidRPr="00C41181" w:rsidRDefault="00C41181" w:rsidP="00C41181">
            <w:pPr>
              <w:spacing w:after="0" w:line="240" w:lineRule="auto"/>
              <w:rPr>
                <w:ins w:id="4604" w:author="giangnhhse60606" w:date="2014-03-14T23:38:00Z"/>
                <w:rFonts w:ascii="Calibri" w:eastAsia="Times New Roman" w:hAnsi="Calibri" w:cs="Times New Roman"/>
                <w:color w:val="000000"/>
                <w:sz w:val="22"/>
                <w:lang w:eastAsia="ja-JP"/>
              </w:rPr>
            </w:pPr>
            <w:ins w:id="4605" w:author="giangnhhse60606" w:date="2014-03-14T23:38:00Z">
              <w:r w:rsidRPr="00C41181">
                <w:rPr>
                  <w:rFonts w:ascii="Calibri" w:eastAsia="Times New Roman" w:hAnsi="Calibri" w:cs="Times New Roman"/>
                  <w:color w:val="000000"/>
                  <w:sz w:val="22"/>
                  <w:lang w:eastAsia="ja-JP"/>
                </w:rPr>
                <w:t>Error message will be displayed:</w:t>
              </w:r>
            </w:ins>
          </w:p>
          <w:p w:rsidR="003E02C0" w:rsidRPr="00440512" w:rsidRDefault="00C41181" w:rsidP="00C41181">
            <w:pPr>
              <w:spacing w:after="0" w:line="240" w:lineRule="auto"/>
              <w:rPr>
                <w:ins w:id="4606" w:author="giangnhhse60606" w:date="2014-03-14T23:25:00Z"/>
                <w:rFonts w:ascii="Calibri" w:eastAsia="Times New Roman" w:hAnsi="Calibri" w:cs="Times New Roman"/>
                <w:color w:val="000000"/>
                <w:sz w:val="22"/>
                <w:lang w:eastAsia="ja-JP"/>
              </w:rPr>
            </w:pPr>
            <w:ins w:id="4607" w:author="giangnhhse60606" w:date="2014-03-14T23:38:00Z">
              <w:r w:rsidRPr="00C41181">
                <w:rPr>
                  <w:rFonts w:ascii="Calibri" w:eastAsia="Times New Roman" w:hAnsi="Calibri" w:cs="Times New Roman"/>
                  <w:color w:val="000000"/>
                  <w:sz w:val="22"/>
                  <w:lang w:eastAsia="ja-JP"/>
                </w:rPr>
                <w:t>• "Xin nhập vào password cũ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608" w:author="giangnhhse60606" w:date="2014-03-14T23:25:00Z"/>
                <w:rFonts w:ascii="Calibri" w:eastAsia="Times New Roman" w:hAnsi="Calibri" w:cs="Times New Roman"/>
                <w:color w:val="000000"/>
                <w:sz w:val="22"/>
                <w:lang w:eastAsia="ja-JP"/>
              </w:rPr>
            </w:pPr>
            <w:ins w:id="4609"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610"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611"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612" w:author="giangnhhse60606" w:date="2014-03-14T23:25:00Z"/>
                <w:rFonts w:ascii="Calibri" w:eastAsia="Times New Roman" w:hAnsi="Calibri" w:cs="Times New Roman"/>
                <w:color w:val="000000"/>
                <w:sz w:val="22"/>
                <w:lang w:eastAsia="ja-JP"/>
              </w:rPr>
            </w:pPr>
            <w:ins w:id="4613" w:author="giangnhhse60606" w:date="2014-03-14T23:25:00Z">
              <w:r>
                <w:rPr>
                  <w:rFonts w:ascii="Calibri" w:eastAsia="Times New Roman" w:hAnsi="Calibri" w:cs="Times New Roman"/>
                  <w:color w:val="000000"/>
                  <w:sz w:val="22"/>
                  <w:lang w:eastAsia="ja-JP"/>
                </w:rPr>
                <w:t>TC_</w:t>
              </w:r>
            </w:ins>
            <w:ins w:id="4614" w:author="giangnhhse60606" w:date="2014-03-14T23:38:00Z">
              <w:r w:rsidR="0065789D">
                <w:rPr>
                  <w:rFonts w:ascii="Calibri" w:eastAsia="Times New Roman" w:hAnsi="Calibri" w:cs="Times New Roman"/>
                  <w:color w:val="000000"/>
                  <w:sz w:val="22"/>
                  <w:lang w:eastAsia="ja-JP"/>
                </w:rPr>
                <w:t>107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65789D" w:rsidP="00095DE4">
            <w:pPr>
              <w:spacing w:after="0" w:line="240" w:lineRule="auto"/>
              <w:rPr>
                <w:ins w:id="4615" w:author="giangnhhse60606" w:date="2014-03-14T23:25:00Z"/>
                <w:rFonts w:ascii="Calibri" w:eastAsia="Times New Roman" w:hAnsi="Calibri" w:cs="Times New Roman"/>
                <w:color w:val="000000"/>
                <w:sz w:val="22"/>
                <w:lang w:eastAsia="ja-JP"/>
              </w:rPr>
            </w:pPr>
            <w:ins w:id="4616" w:author="giangnhhse60606" w:date="2014-03-14T23:38:00Z">
              <w:r w:rsidRPr="0065789D">
                <w:rPr>
                  <w:rFonts w:ascii="Calibri" w:eastAsia="Times New Roman" w:hAnsi="Calibri" w:cs="Times New Roman"/>
                  <w:color w:val="000000"/>
                  <w:sz w:val="22"/>
                  <w:lang w:eastAsia="ja-JP"/>
                </w:rPr>
                <w:t>Test Change Validation Blank New Password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54698" w:rsidRPr="00C54698" w:rsidRDefault="00C54698" w:rsidP="00C54698">
            <w:pPr>
              <w:spacing w:after="0" w:line="240" w:lineRule="auto"/>
              <w:rPr>
                <w:ins w:id="4617" w:author="giangnhhse60606" w:date="2014-03-14T23:38:00Z"/>
                <w:rFonts w:ascii="Calibri" w:eastAsia="Times New Roman" w:hAnsi="Calibri" w:cs="Times New Roman"/>
                <w:color w:val="000000"/>
                <w:sz w:val="22"/>
                <w:lang w:eastAsia="ja-JP"/>
              </w:rPr>
            </w:pPr>
            <w:ins w:id="4618" w:author="giangnhhse60606" w:date="2014-03-14T23:38:00Z">
              <w:r w:rsidRPr="00C54698">
                <w:rPr>
                  <w:rFonts w:ascii="Calibri" w:eastAsia="Times New Roman" w:hAnsi="Calibri" w:cs="Times New Roman"/>
                  <w:color w:val="000000"/>
                  <w:sz w:val="22"/>
                  <w:lang w:eastAsia="ja-JP"/>
                </w:rPr>
                <w:t>Go to [Change] page.</w:t>
              </w:r>
            </w:ins>
          </w:p>
          <w:p w:rsidR="00C54698" w:rsidRPr="00C54698" w:rsidRDefault="00C54698" w:rsidP="00C54698">
            <w:pPr>
              <w:spacing w:after="0" w:line="240" w:lineRule="auto"/>
              <w:rPr>
                <w:ins w:id="4619" w:author="giangnhhse60606" w:date="2014-03-14T23:38:00Z"/>
                <w:rFonts w:ascii="Calibri" w:eastAsia="Times New Roman" w:hAnsi="Calibri" w:cs="Times New Roman"/>
                <w:color w:val="000000"/>
                <w:sz w:val="22"/>
                <w:lang w:eastAsia="ja-JP"/>
              </w:rPr>
            </w:pPr>
            <w:ins w:id="4620" w:author="giangnhhse60606" w:date="2014-03-14T23:38:00Z">
              <w:r w:rsidRPr="00C54698">
                <w:rPr>
                  <w:rFonts w:ascii="Calibri" w:eastAsia="Times New Roman" w:hAnsi="Calibri" w:cs="Times New Roman"/>
                  <w:color w:val="000000"/>
                  <w:sz w:val="22"/>
                  <w:lang w:eastAsia="ja-JP"/>
                </w:rPr>
                <w:t>- Input " 12345678 " into " Password cũ " field.</w:t>
              </w:r>
            </w:ins>
          </w:p>
          <w:p w:rsidR="003E02C0" w:rsidRPr="00440512" w:rsidRDefault="00C54698" w:rsidP="00C54698">
            <w:pPr>
              <w:spacing w:after="0" w:line="240" w:lineRule="auto"/>
              <w:rPr>
                <w:ins w:id="4621" w:author="giangnhhse60606" w:date="2014-03-14T23:25:00Z"/>
                <w:rFonts w:ascii="Calibri" w:eastAsia="Times New Roman" w:hAnsi="Calibri" w:cs="Times New Roman"/>
                <w:color w:val="000000"/>
                <w:sz w:val="22"/>
                <w:lang w:eastAsia="ja-JP"/>
              </w:rPr>
            </w:pPr>
            <w:ins w:id="4622" w:author="giangnhhse60606" w:date="2014-03-14T23:38:00Z">
              <w:r w:rsidRPr="00C54698">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54698" w:rsidRPr="00C54698" w:rsidRDefault="00C54698" w:rsidP="00C54698">
            <w:pPr>
              <w:spacing w:after="0" w:line="240" w:lineRule="auto"/>
              <w:rPr>
                <w:ins w:id="4623" w:author="giangnhhse60606" w:date="2014-03-14T23:38:00Z"/>
                <w:rFonts w:ascii="Calibri" w:eastAsia="Times New Roman" w:hAnsi="Calibri" w:cs="Times New Roman"/>
                <w:color w:val="000000"/>
                <w:sz w:val="22"/>
                <w:lang w:eastAsia="ja-JP"/>
              </w:rPr>
            </w:pPr>
            <w:ins w:id="4624" w:author="giangnhhse60606" w:date="2014-03-14T23:38:00Z">
              <w:r w:rsidRPr="00C54698">
                <w:rPr>
                  <w:rFonts w:ascii="Calibri" w:eastAsia="Times New Roman" w:hAnsi="Calibri" w:cs="Times New Roman"/>
                  <w:color w:val="000000"/>
                  <w:sz w:val="22"/>
                  <w:lang w:eastAsia="ja-JP"/>
                </w:rPr>
                <w:t>Error message will be displayed:</w:t>
              </w:r>
            </w:ins>
          </w:p>
          <w:p w:rsidR="003E02C0" w:rsidRPr="00440512" w:rsidRDefault="00C54698" w:rsidP="00C54698">
            <w:pPr>
              <w:spacing w:after="0" w:line="240" w:lineRule="auto"/>
              <w:rPr>
                <w:ins w:id="4625" w:author="giangnhhse60606" w:date="2014-03-14T23:25:00Z"/>
                <w:rFonts w:ascii="Calibri" w:eastAsia="Times New Roman" w:hAnsi="Calibri" w:cs="Times New Roman"/>
                <w:color w:val="000000"/>
                <w:sz w:val="22"/>
                <w:lang w:eastAsia="ja-JP"/>
              </w:rPr>
            </w:pPr>
            <w:ins w:id="4626" w:author="giangnhhse60606" w:date="2014-03-14T23:38:00Z">
              <w:r w:rsidRPr="00C54698">
                <w:rPr>
                  <w:rFonts w:ascii="Calibri" w:eastAsia="Times New Roman" w:hAnsi="Calibri" w:cs="Times New Roman"/>
                  <w:color w:val="000000"/>
                  <w:sz w:val="22"/>
                  <w:lang w:eastAsia="ja-JP"/>
                </w:rPr>
                <w:t>• "Xin nhập vào password mới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627" w:author="giangnhhse60606" w:date="2014-03-14T23:25:00Z"/>
                <w:rFonts w:ascii="Calibri" w:eastAsia="Times New Roman" w:hAnsi="Calibri" w:cs="Times New Roman"/>
                <w:color w:val="000000"/>
                <w:sz w:val="22"/>
                <w:lang w:eastAsia="ja-JP"/>
              </w:rPr>
            </w:pPr>
            <w:ins w:id="4628"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629"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630"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631" w:author="giangnhhse60606" w:date="2014-03-14T23:25:00Z"/>
                <w:rFonts w:ascii="Calibri" w:eastAsia="Times New Roman" w:hAnsi="Calibri" w:cs="Times New Roman"/>
                <w:color w:val="000000"/>
                <w:sz w:val="22"/>
                <w:lang w:eastAsia="ja-JP"/>
              </w:rPr>
            </w:pPr>
            <w:ins w:id="4632" w:author="giangnhhse60606" w:date="2014-03-14T23:25:00Z">
              <w:r>
                <w:rPr>
                  <w:rFonts w:ascii="Calibri" w:eastAsia="Times New Roman" w:hAnsi="Calibri" w:cs="Times New Roman"/>
                  <w:color w:val="000000"/>
                  <w:sz w:val="22"/>
                  <w:lang w:eastAsia="ja-JP"/>
                </w:rPr>
                <w:t>TC_</w:t>
              </w:r>
            </w:ins>
            <w:ins w:id="4633" w:author="giangnhhse60606" w:date="2014-03-14T23:39:00Z">
              <w:r w:rsidR="00C54698">
                <w:rPr>
                  <w:rFonts w:ascii="Calibri" w:eastAsia="Times New Roman" w:hAnsi="Calibri" w:cs="Times New Roman"/>
                  <w:color w:val="000000"/>
                  <w:sz w:val="22"/>
                  <w:lang w:eastAsia="ja-JP"/>
                </w:rPr>
                <w:t>108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C54698" w:rsidP="00095DE4">
            <w:pPr>
              <w:spacing w:after="0" w:line="240" w:lineRule="auto"/>
              <w:rPr>
                <w:ins w:id="4634" w:author="giangnhhse60606" w:date="2014-03-14T23:25:00Z"/>
                <w:rFonts w:ascii="Calibri" w:eastAsia="Times New Roman" w:hAnsi="Calibri" w:cs="Times New Roman"/>
                <w:color w:val="000000"/>
                <w:sz w:val="22"/>
                <w:lang w:eastAsia="ja-JP"/>
              </w:rPr>
            </w:pPr>
            <w:ins w:id="4635" w:author="giangnhhse60606" w:date="2014-03-14T23:39:00Z">
              <w:r w:rsidRPr="00C54698">
                <w:rPr>
                  <w:rFonts w:ascii="Calibri" w:eastAsia="Times New Roman" w:hAnsi="Calibri" w:cs="Times New Roman"/>
                  <w:color w:val="000000"/>
                  <w:sz w:val="22"/>
                  <w:lang w:eastAsia="ja-JP"/>
                </w:rPr>
                <w:t>Test Change Validation Blank Confirm Password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54698" w:rsidRPr="00C54698" w:rsidRDefault="00C54698" w:rsidP="00C54698">
            <w:pPr>
              <w:spacing w:after="0" w:line="240" w:lineRule="auto"/>
              <w:rPr>
                <w:ins w:id="4636" w:author="giangnhhse60606" w:date="2014-03-14T23:39:00Z"/>
                <w:rFonts w:ascii="Calibri" w:eastAsia="Times New Roman" w:hAnsi="Calibri" w:cs="Times New Roman"/>
                <w:color w:val="000000"/>
                <w:sz w:val="22"/>
                <w:lang w:eastAsia="ja-JP"/>
              </w:rPr>
            </w:pPr>
            <w:ins w:id="4637" w:author="giangnhhse60606" w:date="2014-03-14T23:39:00Z">
              <w:r w:rsidRPr="00C54698">
                <w:rPr>
                  <w:rFonts w:ascii="Calibri" w:eastAsia="Times New Roman" w:hAnsi="Calibri" w:cs="Times New Roman"/>
                  <w:color w:val="000000"/>
                  <w:sz w:val="22"/>
                  <w:lang w:eastAsia="ja-JP"/>
                </w:rPr>
                <w:t>Go to [Change] page.</w:t>
              </w:r>
            </w:ins>
          </w:p>
          <w:p w:rsidR="00C54698" w:rsidRPr="00C54698" w:rsidRDefault="00C54698" w:rsidP="00C54698">
            <w:pPr>
              <w:spacing w:after="0" w:line="240" w:lineRule="auto"/>
              <w:rPr>
                <w:ins w:id="4638" w:author="giangnhhse60606" w:date="2014-03-14T23:39:00Z"/>
                <w:rFonts w:ascii="Calibri" w:eastAsia="Times New Roman" w:hAnsi="Calibri" w:cs="Times New Roman"/>
                <w:color w:val="000000"/>
                <w:sz w:val="22"/>
                <w:lang w:eastAsia="ja-JP"/>
              </w:rPr>
            </w:pPr>
            <w:ins w:id="4639" w:author="giangnhhse60606" w:date="2014-03-14T23:39:00Z">
              <w:r w:rsidRPr="00C54698">
                <w:rPr>
                  <w:rFonts w:ascii="Calibri" w:eastAsia="Times New Roman" w:hAnsi="Calibri" w:cs="Times New Roman"/>
                  <w:color w:val="000000"/>
                  <w:sz w:val="22"/>
                  <w:lang w:eastAsia="ja-JP"/>
                </w:rPr>
                <w:t>- Input " 12345678 " into " Password cũ " field.</w:t>
              </w:r>
            </w:ins>
          </w:p>
          <w:p w:rsidR="00C54698" w:rsidRPr="00C54698" w:rsidRDefault="00C54698" w:rsidP="00C54698">
            <w:pPr>
              <w:spacing w:after="0" w:line="240" w:lineRule="auto"/>
              <w:rPr>
                <w:ins w:id="4640" w:author="giangnhhse60606" w:date="2014-03-14T23:39:00Z"/>
                <w:rFonts w:ascii="Calibri" w:eastAsia="Times New Roman" w:hAnsi="Calibri" w:cs="Times New Roman"/>
                <w:color w:val="000000"/>
                <w:sz w:val="22"/>
                <w:lang w:eastAsia="ja-JP"/>
              </w:rPr>
            </w:pPr>
            <w:ins w:id="4641" w:author="giangnhhse60606" w:date="2014-03-14T23:39:00Z">
              <w:r w:rsidRPr="00C54698">
                <w:rPr>
                  <w:rFonts w:ascii="Calibri" w:eastAsia="Times New Roman" w:hAnsi="Calibri" w:cs="Times New Roman"/>
                  <w:color w:val="000000"/>
                  <w:sz w:val="22"/>
                  <w:lang w:eastAsia="ja-JP"/>
                </w:rPr>
                <w:t>- Input “87654321” into New Password field.</w:t>
              </w:r>
            </w:ins>
          </w:p>
          <w:p w:rsidR="003E02C0" w:rsidRPr="00440512" w:rsidRDefault="00C54698" w:rsidP="00C54698">
            <w:pPr>
              <w:spacing w:after="0" w:line="240" w:lineRule="auto"/>
              <w:rPr>
                <w:ins w:id="4642" w:author="giangnhhse60606" w:date="2014-03-14T23:25:00Z"/>
                <w:rFonts w:ascii="Calibri" w:eastAsia="Times New Roman" w:hAnsi="Calibri" w:cs="Times New Roman"/>
                <w:color w:val="000000"/>
                <w:sz w:val="22"/>
                <w:lang w:eastAsia="ja-JP"/>
              </w:rPr>
            </w:pPr>
            <w:ins w:id="4643" w:author="giangnhhse60606" w:date="2014-03-14T23:39:00Z">
              <w:r w:rsidRPr="00C54698">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54698" w:rsidRPr="00C54698" w:rsidRDefault="00C54698" w:rsidP="00C54698">
            <w:pPr>
              <w:spacing w:after="0" w:line="240" w:lineRule="auto"/>
              <w:rPr>
                <w:ins w:id="4644" w:author="giangnhhse60606" w:date="2014-03-14T23:39:00Z"/>
                <w:rFonts w:ascii="Calibri" w:eastAsia="Times New Roman" w:hAnsi="Calibri" w:cs="Times New Roman"/>
                <w:color w:val="000000"/>
                <w:sz w:val="22"/>
                <w:lang w:eastAsia="ja-JP"/>
              </w:rPr>
            </w:pPr>
            <w:ins w:id="4645" w:author="giangnhhse60606" w:date="2014-03-14T23:39:00Z">
              <w:r w:rsidRPr="00C54698">
                <w:rPr>
                  <w:rFonts w:ascii="Calibri" w:eastAsia="Times New Roman" w:hAnsi="Calibri" w:cs="Times New Roman"/>
                  <w:color w:val="000000"/>
                  <w:sz w:val="22"/>
                  <w:lang w:eastAsia="ja-JP"/>
                </w:rPr>
                <w:t>Error message will be displayed:</w:t>
              </w:r>
            </w:ins>
          </w:p>
          <w:p w:rsidR="003E02C0" w:rsidRPr="00440512" w:rsidRDefault="00C54698" w:rsidP="00C54698">
            <w:pPr>
              <w:spacing w:after="0" w:line="240" w:lineRule="auto"/>
              <w:rPr>
                <w:ins w:id="4646" w:author="giangnhhse60606" w:date="2014-03-14T23:25:00Z"/>
                <w:rFonts w:ascii="Calibri" w:eastAsia="Times New Roman" w:hAnsi="Calibri" w:cs="Times New Roman"/>
                <w:color w:val="000000"/>
                <w:sz w:val="22"/>
                <w:lang w:eastAsia="ja-JP"/>
              </w:rPr>
            </w:pPr>
            <w:ins w:id="4647" w:author="giangnhhse60606" w:date="2014-03-14T23:39:00Z">
              <w:r w:rsidRPr="00C54698">
                <w:rPr>
                  <w:rFonts w:ascii="Calibri" w:eastAsia="Times New Roman" w:hAnsi="Calibri" w:cs="Times New Roman"/>
                  <w:color w:val="000000"/>
                  <w:sz w:val="22"/>
                  <w:lang w:eastAsia="ja-JP"/>
                </w:rPr>
                <w:t>• " "Xác nhận password mới " phải giống password mới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648" w:author="giangnhhse60606" w:date="2014-03-14T23:25:00Z"/>
                <w:rFonts w:ascii="Calibri" w:eastAsia="Times New Roman" w:hAnsi="Calibri" w:cs="Times New Roman"/>
                <w:color w:val="000000"/>
                <w:sz w:val="22"/>
                <w:lang w:eastAsia="ja-JP"/>
              </w:rPr>
            </w:pPr>
            <w:ins w:id="4649"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650"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651"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652" w:author="giangnhhse60606" w:date="2014-03-14T23:25:00Z"/>
                <w:rFonts w:ascii="Calibri" w:eastAsia="Times New Roman" w:hAnsi="Calibri" w:cs="Times New Roman"/>
                <w:color w:val="000000"/>
                <w:sz w:val="22"/>
                <w:lang w:eastAsia="ja-JP"/>
              </w:rPr>
            </w:pPr>
            <w:ins w:id="4653" w:author="giangnhhse60606" w:date="2014-03-14T23:25:00Z">
              <w:r>
                <w:rPr>
                  <w:rFonts w:ascii="Calibri" w:eastAsia="Times New Roman" w:hAnsi="Calibri" w:cs="Times New Roman"/>
                  <w:color w:val="000000"/>
                  <w:sz w:val="22"/>
                  <w:lang w:eastAsia="ja-JP"/>
                </w:rPr>
                <w:t>TC_</w:t>
              </w:r>
            </w:ins>
            <w:ins w:id="4654" w:author="giangnhhse60606" w:date="2014-03-14T23:39:00Z">
              <w:r w:rsidR="00DD58B7">
                <w:rPr>
                  <w:rFonts w:ascii="Calibri" w:eastAsia="Times New Roman" w:hAnsi="Calibri" w:cs="Times New Roman"/>
                  <w:color w:val="000000"/>
                  <w:sz w:val="22"/>
                  <w:lang w:eastAsia="ja-JP"/>
                </w:rPr>
                <w:t>109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DD58B7" w:rsidP="00095DE4">
            <w:pPr>
              <w:spacing w:after="0" w:line="240" w:lineRule="auto"/>
              <w:rPr>
                <w:ins w:id="4655" w:author="giangnhhse60606" w:date="2014-03-14T23:25:00Z"/>
                <w:rFonts w:ascii="Calibri" w:eastAsia="Times New Roman" w:hAnsi="Calibri" w:cs="Times New Roman"/>
                <w:color w:val="000000"/>
                <w:sz w:val="22"/>
                <w:lang w:eastAsia="ja-JP"/>
              </w:rPr>
            </w:pPr>
            <w:ins w:id="4656" w:author="giangnhhse60606" w:date="2014-03-14T23:39:00Z">
              <w:r w:rsidRPr="00DD58B7">
                <w:rPr>
                  <w:rFonts w:ascii="Calibri" w:eastAsia="Times New Roman" w:hAnsi="Calibri" w:cs="Times New Roman"/>
                  <w:color w:val="000000"/>
                  <w:sz w:val="22"/>
                  <w:lang w:eastAsia="ja-JP"/>
                </w:rPr>
                <w:t>Test Change Validation Old Password and New Password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94176" w:rsidRPr="00B94176" w:rsidRDefault="00B94176" w:rsidP="00B94176">
            <w:pPr>
              <w:spacing w:after="0" w:line="240" w:lineRule="auto"/>
              <w:rPr>
                <w:ins w:id="4657" w:author="giangnhhse60606" w:date="2014-03-14T23:39:00Z"/>
                <w:rFonts w:ascii="Calibri" w:eastAsia="Times New Roman" w:hAnsi="Calibri" w:cs="Times New Roman"/>
                <w:color w:val="000000"/>
                <w:sz w:val="22"/>
                <w:lang w:eastAsia="ja-JP"/>
              </w:rPr>
            </w:pPr>
            <w:ins w:id="4658" w:author="giangnhhse60606" w:date="2014-03-14T23:39:00Z">
              <w:r w:rsidRPr="00B94176">
                <w:rPr>
                  <w:rFonts w:ascii="Calibri" w:eastAsia="Times New Roman" w:hAnsi="Calibri" w:cs="Times New Roman"/>
                  <w:color w:val="000000"/>
                  <w:sz w:val="22"/>
                  <w:lang w:eastAsia="ja-JP"/>
                </w:rPr>
                <w:t>Go to [Change] page.</w:t>
              </w:r>
            </w:ins>
          </w:p>
          <w:p w:rsidR="00B94176" w:rsidRPr="00B94176" w:rsidRDefault="00B94176" w:rsidP="00B94176">
            <w:pPr>
              <w:spacing w:after="0" w:line="240" w:lineRule="auto"/>
              <w:rPr>
                <w:ins w:id="4659" w:author="giangnhhse60606" w:date="2014-03-14T23:39:00Z"/>
                <w:rFonts w:ascii="Calibri" w:eastAsia="Times New Roman" w:hAnsi="Calibri" w:cs="Times New Roman"/>
                <w:color w:val="000000"/>
                <w:sz w:val="22"/>
                <w:lang w:eastAsia="ja-JP"/>
              </w:rPr>
            </w:pPr>
            <w:ins w:id="4660" w:author="giangnhhse60606" w:date="2014-03-14T23:39:00Z">
              <w:r w:rsidRPr="00B94176">
                <w:rPr>
                  <w:rFonts w:ascii="Calibri" w:eastAsia="Times New Roman" w:hAnsi="Calibri" w:cs="Times New Roman"/>
                  <w:color w:val="000000"/>
                  <w:sz w:val="22"/>
                  <w:lang w:eastAsia="ja-JP"/>
                </w:rPr>
                <w:t>- Input " 12345678 " into " Password cũ " field.</w:t>
              </w:r>
            </w:ins>
          </w:p>
          <w:p w:rsidR="00B94176" w:rsidRPr="00B94176" w:rsidRDefault="00B94176" w:rsidP="00B94176">
            <w:pPr>
              <w:spacing w:after="0" w:line="240" w:lineRule="auto"/>
              <w:rPr>
                <w:ins w:id="4661" w:author="giangnhhse60606" w:date="2014-03-14T23:39:00Z"/>
                <w:rFonts w:ascii="Calibri" w:eastAsia="Times New Roman" w:hAnsi="Calibri" w:cs="Times New Roman"/>
                <w:color w:val="000000"/>
                <w:sz w:val="22"/>
                <w:lang w:eastAsia="ja-JP"/>
              </w:rPr>
            </w:pPr>
            <w:ins w:id="4662" w:author="giangnhhse60606" w:date="2014-03-14T23:39:00Z">
              <w:r w:rsidRPr="00B94176">
                <w:rPr>
                  <w:rFonts w:ascii="Calibri" w:eastAsia="Times New Roman" w:hAnsi="Calibri" w:cs="Times New Roman"/>
                  <w:color w:val="000000"/>
                  <w:sz w:val="22"/>
                  <w:lang w:eastAsia="ja-JP"/>
                </w:rPr>
                <w:t>- Input " 12345678 " into " Password mới " field.</w:t>
              </w:r>
            </w:ins>
          </w:p>
          <w:p w:rsidR="003E02C0" w:rsidRPr="00440512" w:rsidRDefault="00B94176" w:rsidP="00B94176">
            <w:pPr>
              <w:spacing w:after="0" w:line="240" w:lineRule="auto"/>
              <w:rPr>
                <w:ins w:id="4663" w:author="giangnhhse60606" w:date="2014-03-14T23:25:00Z"/>
                <w:rFonts w:ascii="Calibri" w:eastAsia="Times New Roman" w:hAnsi="Calibri" w:cs="Times New Roman"/>
                <w:color w:val="000000"/>
                <w:sz w:val="22"/>
                <w:lang w:eastAsia="ja-JP"/>
              </w:rPr>
            </w:pPr>
            <w:ins w:id="4664" w:author="giangnhhse60606" w:date="2014-03-14T23:39:00Z">
              <w:r w:rsidRPr="00B94176">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94176" w:rsidRPr="00B94176" w:rsidRDefault="00B94176" w:rsidP="00B94176">
            <w:pPr>
              <w:spacing w:after="0" w:line="240" w:lineRule="auto"/>
              <w:rPr>
                <w:ins w:id="4665" w:author="giangnhhse60606" w:date="2014-03-14T23:39:00Z"/>
                <w:rFonts w:ascii="Calibri" w:eastAsia="Times New Roman" w:hAnsi="Calibri" w:cs="Times New Roman"/>
                <w:color w:val="000000"/>
                <w:sz w:val="22"/>
                <w:lang w:eastAsia="ja-JP"/>
              </w:rPr>
            </w:pPr>
            <w:ins w:id="4666" w:author="giangnhhse60606" w:date="2014-03-14T23:39:00Z">
              <w:r w:rsidRPr="00B94176">
                <w:rPr>
                  <w:rFonts w:ascii="Calibri" w:eastAsia="Times New Roman" w:hAnsi="Calibri" w:cs="Times New Roman"/>
                  <w:color w:val="000000"/>
                  <w:sz w:val="22"/>
                  <w:lang w:eastAsia="ja-JP"/>
                </w:rPr>
                <w:t>Error message will be displayed:</w:t>
              </w:r>
            </w:ins>
          </w:p>
          <w:p w:rsidR="003E02C0" w:rsidRPr="00440512" w:rsidRDefault="00B94176" w:rsidP="00B94176">
            <w:pPr>
              <w:spacing w:after="0" w:line="240" w:lineRule="auto"/>
              <w:rPr>
                <w:ins w:id="4667" w:author="giangnhhse60606" w:date="2014-03-14T23:25:00Z"/>
                <w:rFonts w:ascii="Calibri" w:eastAsia="Times New Roman" w:hAnsi="Calibri" w:cs="Times New Roman"/>
                <w:color w:val="000000"/>
                <w:sz w:val="22"/>
                <w:lang w:eastAsia="ja-JP"/>
              </w:rPr>
            </w:pPr>
            <w:ins w:id="4668" w:author="giangnhhse60606" w:date="2014-03-14T23:39:00Z">
              <w:r w:rsidRPr="00B94176">
                <w:rPr>
                  <w:rFonts w:ascii="Calibri" w:eastAsia="Times New Roman" w:hAnsi="Calibri" w:cs="Times New Roman"/>
                  <w:color w:val="000000"/>
                  <w:sz w:val="22"/>
                  <w:lang w:eastAsia="ja-JP"/>
                </w:rPr>
                <w:t>• Password mới không được trùng với password cũ</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669" w:author="giangnhhse60606" w:date="2014-03-14T23:25:00Z"/>
                <w:rFonts w:ascii="Calibri" w:eastAsia="Times New Roman" w:hAnsi="Calibri" w:cs="Times New Roman"/>
                <w:color w:val="000000"/>
                <w:sz w:val="22"/>
                <w:lang w:eastAsia="ja-JP"/>
              </w:rPr>
            </w:pPr>
            <w:ins w:id="4670"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671"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672"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673" w:author="giangnhhse60606" w:date="2014-03-14T23:25:00Z"/>
                <w:rFonts w:ascii="Calibri" w:eastAsia="Times New Roman" w:hAnsi="Calibri" w:cs="Times New Roman"/>
                <w:color w:val="000000"/>
                <w:sz w:val="22"/>
                <w:lang w:eastAsia="ja-JP"/>
              </w:rPr>
            </w:pPr>
            <w:ins w:id="4674" w:author="giangnhhse60606" w:date="2014-03-14T23:25:00Z">
              <w:r>
                <w:rPr>
                  <w:rFonts w:ascii="Calibri" w:eastAsia="Times New Roman" w:hAnsi="Calibri" w:cs="Times New Roman"/>
                  <w:color w:val="000000"/>
                  <w:sz w:val="22"/>
                  <w:lang w:eastAsia="ja-JP"/>
                </w:rPr>
                <w:t>TC_</w:t>
              </w:r>
            </w:ins>
            <w:ins w:id="4675" w:author="giangnhhse60606" w:date="2014-03-14T23:40:00Z">
              <w:r w:rsidR="00FF762C">
                <w:rPr>
                  <w:rFonts w:ascii="Calibri" w:eastAsia="Times New Roman" w:hAnsi="Calibri" w:cs="Times New Roman"/>
                  <w:color w:val="000000"/>
                  <w:sz w:val="22"/>
                  <w:lang w:eastAsia="ja-JP"/>
                </w:rPr>
                <w:t>110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231B71" w:rsidP="00095DE4">
            <w:pPr>
              <w:spacing w:after="0" w:line="240" w:lineRule="auto"/>
              <w:rPr>
                <w:ins w:id="4676" w:author="giangnhhse60606" w:date="2014-03-14T23:25:00Z"/>
                <w:rFonts w:ascii="Calibri" w:eastAsia="Times New Roman" w:hAnsi="Calibri" w:cs="Times New Roman"/>
                <w:color w:val="000000"/>
                <w:sz w:val="22"/>
                <w:lang w:eastAsia="ja-JP"/>
              </w:rPr>
            </w:pPr>
            <w:ins w:id="4677" w:author="giangnhhse60606" w:date="2014-03-14T23:40:00Z">
              <w:r w:rsidRPr="00231B71">
                <w:rPr>
                  <w:rFonts w:ascii="Calibri" w:eastAsia="Times New Roman" w:hAnsi="Calibri" w:cs="Times New Roman"/>
                  <w:color w:val="000000"/>
                  <w:sz w:val="22"/>
                  <w:lang w:eastAsia="ja-JP"/>
                </w:rPr>
                <w:t>Test Change Validation New Password and Confirm New Password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231B71" w:rsidRPr="00231B71" w:rsidRDefault="00231B71" w:rsidP="00231B71">
            <w:pPr>
              <w:spacing w:after="0" w:line="240" w:lineRule="auto"/>
              <w:rPr>
                <w:ins w:id="4678" w:author="giangnhhse60606" w:date="2014-03-14T23:40:00Z"/>
                <w:rFonts w:ascii="Calibri" w:eastAsia="Times New Roman" w:hAnsi="Calibri" w:cs="Times New Roman"/>
                <w:color w:val="000000"/>
                <w:sz w:val="22"/>
                <w:lang w:eastAsia="ja-JP"/>
              </w:rPr>
            </w:pPr>
            <w:ins w:id="4679" w:author="giangnhhse60606" w:date="2014-03-14T23:40:00Z">
              <w:r w:rsidRPr="00231B71">
                <w:rPr>
                  <w:rFonts w:ascii="Calibri" w:eastAsia="Times New Roman" w:hAnsi="Calibri" w:cs="Times New Roman"/>
                  <w:color w:val="000000"/>
                  <w:sz w:val="22"/>
                  <w:lang w:eastAsia="ja-JP"/>
                </w:rPr>
                <w:t>Go to [Change] page.</w:t>
              </w:r>
            </w:ins>
          </w:p>
          <w:p w:rsidR="00231B71" w:rsidRPr="00231B71" w:rsidRDefault="00231B71" w:rsidP="00231B71">
            <w:pPr>
              <w:spacing w:after="0" w:line="240" w:lineRule="auto"/>
              <w:rPr>
                <w:ins w:id="4680" w:author="giangnhhse60606" w:date="2014-03-14T23:40:00Z"/>
                <w:rFonts w:ascii="Calibri" w:eastAsia="Times New Roman" w:hAnsi="Calibri" w:cs="Times New Roman"/>
                <w:color w:val="000000"/>
                <w:sz w:val="22"/>
                <w:lang w:eastAsia="ja-JP"/>
              </w:rPr>
            </w:pPr>
            <w:ins w:id="4681" w:author="giangnhhse60606" w:date="2014-03-14T23:40:00Z">
              <w:r w:rsidRPr="00231B71">
                <w:rPr>
                  <w:rFonts w:ascii="Calibri" w:eastAsia="Times New Roman" w:hAnsi="Calibri" w:cs="Times New Roman"/>
                  <w:color w:val="000000"/>
                  <w:sz w:val="22"/>
                  <w:lang w:eastAsia="ja-JP"/>
                </w:rPr>
                <w:t>- Input " 12345678 " into " Password cũ " field.</w:t>
              </w:r>
            </w:ins>
          </w:p>
          <w:p w:rsidR="00231B71" w:rsidRPr="00231B71" w:rsidRDefault="00231B71" w:rsidP="00231B71">
            <w:pPr>
              <w:spacing w:after="0" w:line="240" w:lineRule="auto"/>
              <w:rPr>
                <w:ins w:id="4682" w:author="giangnhhse60606" w:date="2014-03-14T23:40:00Z"/>
                <w:rFonts w:ascii="Calibri" w:eastAsia="Times New Roman" w:hAnsi="Calibri" w:cs="Times New Roman"/>
                <w:color w:val="000000"/>
                <w:sz w:val="22"/>
                <w:lang w:eastAsia="ja-JP"/>
              </w:rPr>
            </w:pPr>
            <w:ins w:id="4683" w:author="giangnhhse60606" w:date="2014-03-14T23:40:00Z">
              <w:r w:rsidRPr="00231B71">
                <w:rPr>
                  <w:rFonts w:ascii="Calibri" w:eastAsia="Times New Roman" w:hAnsi="Calibri" w:cs="Times New Roman"/>
                  <w:color w:val="000000"/>
                  <w:sz w:val="22"/>
                  <w:lang w:eastAsia="ja-JP"/>
                </w:rPr>
                <w:t>- Input " 1234567 " into " Password mới " field.</w:t>
              </w:r>
            </w:ins>
          </w:p>
          <w:p w:rsidR="00231B71" w:rsidRPr="00231B71" w:rsidRDefault="00231B71" w:rsidP="00231B71">
            <w:pPr>
              <w:spacing w:after="0" w:line="240" w:lineRule="auto"/>
              <w:rPr>
                <w:ins w:id="4684" w:author="giangnhhse60606" w:date="2014-03-14T23:40:00Z"/>
                <w:rFonts w:ascii="Calibri" w:eastAsia="Times New Roman" w:hAnsi="Calibri" w:cs="Times New Roman"/>
                <w:color w:val="000000"/>
                <w:sz w:val="22"/>
                <w:lang w:eastAsia="ja-JP"/>
              </w:rPr>
            </w:pPr>
            <w:ins w:id="4685" w:author="giangnhhse60606" w:date="2014-03-14T23:40:00Z">
              <w:r w:rsidRPr="00231B71">
                <w:rPr>
                  <w:rFonts w:ascii="Calibri" w:eastAsia="Times New Roman" w:hAnsi="Calibri" w:cs="Times New Roman"/>
                  <w:color w:val="000000"/>
                  <w:sz w:val="22"/>
                  <w:lang w:eastAsia="ja-JP"/>
                </w:rPr>
                <w:t>- Input " asdasd " into " Xác nhận Password mới " field.</w:t>
              </w:r>
            </w:ins>
          </w:p>
          <w:p w:rsidR="003E02C0" w:rsidRPr="00440512" w:rsidRDefault="00231B71" w:rsidP="00231B71">
            <w:pPr>
              <w:spacing w:after="0" w:line="240" w:lineRule="auto"/>
              <w:rPr>
                <w:ins w:id="4686" w:author="giangnhhse60606" w:date="2014-03-14T23:25:00Z"/>
                <w:rFonts w:ascii="Calibri" w:eastAsia="Times New Roman" w:hAnsi="Calibri" w:cs="Times New Roman"/>
                <w:color w:val="000000"/>
                <w:sz w:val="22"/>
                <w:lang w:eastAsia="ja-JP"/>
              </w:rPr>
            </w:pPr>
            <w:ins w:id="4687" w:author="giangnhhse60606" w:date="2014-03-14T23:40:00Z">
              <w:r w:rsidRPr="00231B71">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231B71" w:rsidRPr="00231B71" w:rsidRDefault="00231B71" w:rsidP="00231B71">
            <w:pPr>
              <w:spacing w:after="0" w:line="240" w:lineRule="auto"/>
              <w:rPr>
                <w:ins w:id="4688" w:author="giangnhhse60606" w:date="2014-03-14T23:40:00Z"/>
                <w:rFonts w:ascii="Calibri" w:eastAsia="Times New Roman" w:hAnsi="Calibri" w:cs="Times New Roman"/>
                <w:color w:val="000000"/>
                <w:sz w:val="22"/>
                <w:lang w:eastAsia="ja-JP"/>
              </w:rPr>
            </w:pPr>
            <w:ins w:id="4689" w:author="giangnhhse60606" w:date="2014-03-14T23:40:00Z">
              <w:r w:rsidRPr="00231B71">
                <w:rPr>
                  <w:rFonts w:ascii="Calibri" w:eastAsia="Times New Roman" w:hAnsi="Calibri" w:cs="Times New Roman"/>
                  <w:color w:val="000000"/>
                  <w:sz w:val="22"/>
                  <w:lang w:eastAsia="ja-JP"/>
                </w:rPr>
                <w:t>Error message will be displayed:</w:t>
              </w:r>
            </w:ins>
          </w:p>
          <w:p w:rsidR="003E02C0" w:rsidRPr="00440512" w:rsidRDefault="00231B71" w:rsidP="00231B71">
            <w:pPr>
              <w:spacing w:after="0" w:line="240" w:lineRule="auto"/>
              <w:rPr>
                <w:ins w:id="4690" w:author="giangnhhse60606" w:date="2014-03-14T23:25:00Z"/>
                <w:rFonts w:ascii="Calibri" w:eastAsia="Times New Roman" w:hAnsi="Calibri" w:cs="Times New Roman"/>
                <w:color w:val="000000"/>
                <w:sz w:val="22"/>
                <w:lang w:eastAsia="ja-JP"/>
              </w:rPr>
            </w:pPr>
            <w:ins w:id="4691" w:author="giangnhhse60606" w:date="2014-03-14T23:40:00Z">
              <w:r w:rsidRPr="00231B71">
                <w:rPr>
                  <w:rFonts w:ascii="Calibri" w:eastAsia="Times New Roman" w:hAnsi="Calibri" w:cs="Times New Roman"/>
                  <w:color w:val="000000"/>
                  <w:sz w:val="22"/>
                  <w:lang w:eastAsia="ja-JP"/>
                </w:rPr>
                <w:t>• " "Xác nhận password mới " phải giống  password mới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692" w:author="giangnhhse60606" w:date="2014-03-14T23:25:00Z"/>
                <w:rFonts w:ascii="Calibri" w:eastAsia="Times New Roman" w:hAnsi="Calibri" w:cs="Times New Roman"/>
                <w:color w:val="000000"/>
                <w:sz w:val="22"/>
                <w:lang w:eastAsia="ja-JP"/>
              </w:rPr>
            </w:pPr>
            <w:ins w:id="4693"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694"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695"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696" w:author="giangnhhse60606" w:date="2014-03-14T23:25:00Z"/>
                <w:rFonts w:ascii="Calibri" w:eastAsia="Times New Roman" w:hAnsi="Calibri" w:cs="Times New Roman"/>
                <w:color w:val="000000"/>
                <w:sz w:val="22"/>
                <w:lang w:eastAsia="ja-JP"/>
              </w:rPr>
            </w:pPr>
            <w:ins w:id="4697" w:author="giangnhhse60606" w:date="2014-03-14T23:25:00Z">
              <w:r>
                <w:rPr>
                  <w:rFonts w:ascii="Calibri" w:eastAsia="Times New Roman" w:hAnsi="Calibri" w:cs="Times New Roman"/>
                  <w:color w:val="000000"/>
                  <w:sz w:val="22"/>
                  <w:lang w:eastAsia="ja-JP"/>
                </w:rPr>
                <w:t>TC_</w:t>
              </w:r>
            </w:ins>
            <w:ins w:id="4698" w:author="giangnhhse60606" w:date="2014-03-14T23:40:00Z">
              <w:r w:rsidR="00FF762C">
                <w:rPr>
                  <w:rFonts w:ascii="Calibri" w:eastAsia="Times New Roman" w:hAnsi="Calibri" w:cs="Times New Roman"/>
                  <w:color w:val="000000"/>
                  <w:sz w:val="22"/>
                  <w:lang w:eastAsia="ja-JP"/>
                </w:rPr>
                <w:t>111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6026D5" w:rsidRDefault="00FF762C" w:rsidP="00095DE4">
            <w:pPr>
              <w:spacing w:after="0" w:line="240" w:lineRule="auto"/>
              <w:rPr>
                <w:ins w:id="4699" w:author="giangnhhse60606" w:date="2014-03-14T23:25:00Z"/>
                <w:rFonts w:ascii="Calibri" w:eastAsia="Times New Roman" w:hAnsi="Calibri" w:cs="Times New Roman"/>
                <w:color w:val="000000"/>
                <w:sz w:val="22"/>
                <w:lang w:eastAsia="ja-JP"/>
              </w:rPr>
            </w:pPr>
            <w:ins w:id="4700" w:author="giangnhhse60606" w:date="2014-03-14T23:40:00Z">
              <w:r w:rsidRPr="00FF762C">
                <w:rPr>
                  <w:rFonts w:ascii="Calibri" w:eastAsia="Times New Roman" w:hAnsi="Calibri" w:cs="Times New Roman"/>
                  <w:color w:val="000000"/>
                  <w:sz w:val="22"/>
                  <w:lang w:eastAsia="ja-JP"/>
                </w:rPr>
                <w:t>Test " Lưu "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F762C" w:rsidRPr="00FF762C" w:rsidRDefault="00FF762C" w:rsidP="00FF762C">
            <w:pPr>
              <w:spacing w:after="0" w:line="240" w:lineRule="auto"/>
              <w:rPr>
                <w:ins w:id="4701" w:author="giangnhhse60606" w:date="2014-03-14T23:40:00Z"/>
                <w:rFonts w:ascii="Calibri" w:eastAsia="Times New Roman" w:hAnsi="Calibri" w:cs="Times New Roman"/>
                <w:color w:val="000000"/>
                <w:sz w:val="22"/>
                <w:lang w:eastAsia="ja-JP"/>
              </w:rPr>
            </w:pPr>
            <w:ins w:id="4702" w:author="giangnhhse60606" w:date="2014-03-14T23:40:00Z">
              <w:r w:rsidRPr="00FF762C">
                <w:rPr>
                  <w:rFonts w:ascii="Calibri" w:eastAsia="Times New Roman" w:hAnsi="Calibri" w:cs="Times New Roman"/>
                  <w:color w:val="000000"/>
                  <w:sz w:val="22"/>
                  <w:lang w:eastAsia="ja-JP"/>
                </w:rPr>
                <w:t>Go to [Change] page.</w:t>
              </w:r>
            </w:ins>
          </w:p>
          <w:p w:rsidR="00FF762C" w:rsidRPr="00FF762C" w:rsidRDefault="00FF762C" w:rsidP="00FF762C">
            <w:pPr>
              <w:spacing w:after="0" w:line="240" w:lineRule="auto"/>
              <w:rPr>
                <w:ins w:id="4703" w:author="giangnhhse60606" w:date="2014-03-14T23:40:00Z"/>
                <w:rFonts w:ascii="Calibri" w:eastAsia="Times New Roman" w:hAnsi="Calibri" w:cs="Times New Roman"/>
                <w:color w:val="000000"/>
                <w:sz w:val="22"/>
                <w:lang w:eastAsia="ja-JP"/>
              </w:rPr>
            </w:pPr>
            <w:ins w:id="4704" w:author="giangnhhse60606" w:date="2014-03-14T23:40:00Z">
              <w:r w:rsidRPr="00FF762C">
                <w:rPr>
                  <w:rFonts w:ascii="Calibri" w:eastAsia="Times New Roman" w:hAnsi="Calibri" w:cs="Times New Roman"/>
                  <w:color w:val="000000"/>
                  <w:sz w:val="22"/>
                  <w:lang w:eastAsia="ja-JP"/>
                </w:rPr>
                <w:t>- Input " 12345678 " into " Password cũ " field.</w:t>
              </w:r>
            </w:ins>
          </w:p>
          <w:p w:rsidR="00FF762C" w:rsidRPr="00FF762C" w:rsidRDefault="00FF762C" w:rsidP="00FF762C">
            <w:pPr>
              <w:spacing w:after="0" w:line="240" w:lineRule="auto"/>
              <w:rPr>
                <w:ins w:id="4705" w:author="giangnhhse60606" w:date="2014-03-14T23:40:00Z"/>
                <w:rFonts w:ascii="Calibri" w:eastAsia="Times New Roman" w:hAnsi="Calibri" w:cs="Times New Roman"/>
                <w:color w:val="000000"/>
                <w:sz w:val="22"/>
                <w:lang w:eastAsia="ja-JP"/>
              </w:rPr>
            </w:pPr>
            <w:ins w:id="4706" w:author="giangnhhse60606" w:date="2014-03-14T23:40:00Z">
              <w:r w:rsidRPr="00FF762C">
                <w:rPr>
                  <w:rFonts w:ascii="Calibri" w:eastAsia="Times New Roman" w:hAnsi="Calibri" w:cs="Times New Roman"/>
                  <w:color w:val="000000"/>
                  <w:sz w:val="22"/>
                  <w:lang w:eastAsia="ja-JP"/>
                </w:rPr>
                <w:t>- Input " 1234567 " into " Password mới " field.</w:t>
              </w:r>
            </w:ins>
          </w:p>
          <w:p w:rsidR="00FF762C" w:rsidRPr="00FF762C" w:rsidRDefault="00FF762C" w:rsidP="00FF762C">
            <w:pPr>
              <w:spacing w:after="0" w:line="240" w:lineRule="auto"/>
              <w:rPr>
                <w:ins w:id="4707" w:author="giangnhhse60606" w:date="2014-03-14T23:40:00Z"/>
                <w:rFonts w:ascii="Calibri" w:eastAsia="Times New Roman" w:hAnsi="Calibri" w:cs="Times New Roman"/>
                <w:color w:val="000000"/>
                <w:sz w:val="22"/>
                <w:lang w:eastAsia="ja-JP"/>
              </w:rPr>
            </w:pPr>
            <w:ins w:id="4708" w:author="giangnhhse60606" w:date="2014-03-14T23:40:00Z">
              <w:r w:rsidRPr="00FF762C">
                <w:rPr>
                  <w:rFonts w:ascii="Calibri" w:eastAsia="Times New Roman" w:hAnsi="Calibri" w:cs="Times New Roman"/>
                  <w:color w:val="000000"/>
                  <w:sz w:val="22"/>
                  <w:lang w:eastAsia="ja-JP"/>
                </w:rPr>
                <w:t>- Input " 1234567 " into  " Xác nhận Password mới " field.</w:t>
              </w:r>
            </w:ins>
          </w:p>
          <w:p w:rsidR="003E02C0" w:rsidRPr="006026D5" w:rsidRDefault="00FF762C" w:rsidP="00FF762C">
            <w:pPr>
              <w:spacing w:after="0" w:line="240" w:lineRule="auto"/>
              <w:rPr>
                <w:ins w:id="4709" w:author="giangnhhse60606" w:date="2014-03-14T23:25:00Z"/>
                <w:rFonts w:ascii="Calibri" w:eastAsia="Times New Roman" w:hAnsi="Calibri" w:cs="Times New Roman"/>
                <w:color w:val="000000"/>
                <w:sz w:val="22"/>
                <w:lang w:eastAsia="ja-JP"/>
              </w:rPr>
            </w:pPr>
            <w:ins w:id="4710" w:author="giangnhhse60606" w:date="2014-03-14T23:40:00Z">
              <w:r w:rsidRPr="00FF762C">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F762C" w:rsidRPr="00FF762C" w:rsidRDefault="00FF762C" w:rsidP="00FF762C">
            <w:pPr>
              <w:spacing w:after="0" w:line="240" w:lineRule="auto"/>
              <w:rPr>
                <w:ins w:id="4711" w:author="giangnhhse60606" w:date="2014-03-14T23:40:00Z"/>
                <w:rFonts w:ascii="Calibri" w:eastAsia="Times New Roman" w:hAnsi="Calibri" w:cs="Times New Roman"/>
                <w:color w:val="000000"/>
                <w:sz w:val="22"/>
                <w:lang w:eastAsia="ja-JP"/>
              </w:rPr>
            </w:pPr>
            <w:ins w:id="4712" w:author="giangnhhse60606" w:date="2014-03-14T23:40:00Z">
              <w:r w:rsidRPr="00FF762C">
                <w:rPr>
                  <w:rFonts w:ascii="Calibri" w:eastAsia="Times New Roman" w:hAnsi="Calibri" w:cs="Times New Roman"/>
                  <w:color w:val="000000"/>
                  <w:sz w:val="22"/>
                  <w:lang w:eastAsia="ja-JP"/>
                </w:rPr>
                <w:t>Confirm popup will be displayed with message:</w:t>
              </w:r>
            </w:ins>
          </w:p>
          <w:p w:rsidR="003E02C0" w:rsidRPr="006026D5" w:rsidRDefault="00FF762C" w:rsidP="00FF762C">
            <w:pPr>
              <w:spacing w:after="0" w:line="240" w:lineRule="auto"/>
              <w:rPr>
                <w:ins w:id="4713" w:author="giangnhhse60606" w:date="2014-03-14T23:25:00Z"/>
                <w:rFonts w:ascii="Calibri" w:eastAsia="Times New Roman" w:hAnsi="Calibri" w:cs="Times New Roman"/>
                <w:color w:val="000000"/>
                <w:sz w:val="22"/>
                <w:lang w:eastAsia="ja-JP"/>
              </w:rPr>
            </w:pPr>
            <w:ins w:id="4714" w:author="giangnhhse60606" w:date="2014-03-14T23:40:00Z">
              <w:r w:rsidRPr="00FF762C">
                <w:rPr>
                  <w:rFonts w:ascii="Calibri" w:eastAsia="Times New Roman" w:hAnsi="Calibri" w:cs="Times New Roman"/>
                  <w:color w:val="000000"/>
                  <w:sz w:val="22"/>
                  <w:lang w:eastAsia="ja-JP"/>
                </w:rPr>
                <w:t>• "Bạn có chắc chắn muốn thay đổi mật khẩu ?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9F397C" w:rsidRDefault="003E02C0" w:rsidP="00095DE4">
            <w:pPr>
              <w:spacing w:after="0" w:line="240" w:lineRule="auto"/>
              <w:rPr>
                <w:ins w:id="4715" w:author="giangnhhse60606" w:date="2014-03-14T23:25:00Z"/>
                <w:rFonts w:ascii="Calibri" w:eastAsia="Times New Roman" w:hAnsi="Calibri" w:cs="Times New Roman"/>
                <w:color w:val="000000"/>
                <w:sz w:val="22"/>
                <w:lang w:eastAsia="ja-JP"/>
              </w:rPr>
            </w:pPr>
            <w:ins w:id="4716"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717"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718"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719" w:author="giangnhhse60606" w:date="2014-03-14T23:25:00Z"/>
                <w:rFonts w:ascii="Calibri" w:eastAsia="Times New Roman" w:hAnsi="Calibri" w:cs="Times New Roman"/>
                <w:color w:val="000000"/>
                <w:sz w:val="22"/>
                <w:lang w:eastAsia="ja-JP"/>
              </w:rPr>
            </w:pPr>
            <w:ins w:id="4720" w:author="giangnhhse60606" w:date="2014-03-14T23:25:00Z">
              <w:r>
                <w:rPr>
                  <w:rFonts w:ascii="Calibri" w:eastAsia="Times New Roman" w:hAnsi="Calibri" w:cs="Times New Roman"/>
                  <w:color w:val="000000"/>
                  <w:sz w:val="22"/>
                  <w:lang w:eastAsia="ja-JP"/>
                </w:rPr>
                <w:t>TC_</w:t>
              </w:r>
            </w:ins>
            <w:ins w:id="4721" w:author="giangnhhse60606" w:date="2014-03-14T23:41:00Z">
              <w:r w:rsidR="00FF762C">
                <w:rPr>
                  <w:rFonts w:ascii="Calibri" w:eastAsia="Times New Roman" w:hAnsi="Calibri" w:cs="Times New Roman"/>
                  <w:color w:val="000000"/>
                  <w:sz w:val="22"/>
                  <w:lang w:eastAsia="ja-JP"/>
                </w:rPr>
                <w:t>112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951E1A" w:rsidRDefault="00FF762C" w:rsidP="00095DE4">
            <w:pPr>
              <w:spacing w:after="0" w:line="240" w:lineRule="auto"/>
              <w:rPr>
                <w:ins w:id="4722" w:author="giangnhhse60606" w:date="2014-03-14T23:25:00Z"/>
                <w:rFonts w:ascii="Calibri" w:eastAsia="Times New Roman" w:hAnsi="Calibri" w:cs="Times New Roman"/>
                <w:color w:val="000000"/>
                <w:sz w:val="22"/>
                <w:lang w:eastAsia="ja-JP"/>
              </w:rPr>
            </w:pPr>
            <w:ins w:id="4723" w:author="giangnhhse60606" w:date="2014-03-14T23:40:00Z">
              <w:r w:rsidRPr="00FF762C">
                <w:rPr>
                  <w:rFonts w:ascii="Calibri" w:eastAsia="Times New Roman" w:hAnsi="Calibri" w:cs="Times New Roman"/>
                  <w:color w:val="000000"/>
                  <w:sz w:val="22"/>
                  <w:lang w:eastAsia="ja-JP"/>
                </w:rPr>
                <w:t>Test Change Password Successfully</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F762C" w:rsidRPr="00FF762C" w:rsidRDefault="00FF762C" w:rsidP="00FF762C">
            <w:pPr>
              <w:spacing w:after="0" w:line="240" w:lineRule="auto"/>
              <w:rPr>
                <w:ins w:id="4724" w:author="giangnhhse60606" w:date="2014-03-14T23:41:00Z"/>
                <w:rFonts w:ascii="Calibri" w:eastAsia="Times New Roman" w:hAnsi="Calibri" w:cs="Times New Roman"/>
                <w:color w:val="000000"/>
                <w:sz w:val="22"/>
                <w:lang w:eastAsia="ja-JP"/>
              </w:rPr>
            </w:pPr>
            <w:ins w:id="4725" w:author="giangnhhse60606" w:date="2014-03-14T23:41:00Z">
              <w:r w:rsidRPr="00FF762C">
                <w:rPr>
                  <w:rFonts w:ascii="Calibri" w:eastAsia="Times New Roman" w:hAnsi="Calibri" w:cs="Times New Roman"/>
                  <w:color w:val="000000"/>
                  <w:sz w:val="22"/>
                  <w:lang w:eastAsia="ja-JP"/>
                </w:rPr>
                <w:t>Go to [Change] page.</w:t>
              </w:r>
            </w:ins>
          </w:p>
          <w:p w:rsidR="00FF762C" w:rsidRPr="00FF762C" w:rsidRDefault="00FF762C" w:rsidP="00FF762C">
            <w:pPr>
              <w:spacing w:after="0" w:line="240" w:lineRule="auto"/>
              <w:rPr>
                <w:ins w:id="4726" w:author="giangnhhse60606" w:date="2014-03-14T23:41:00Z"/>
                <w:rFonts w:ascii="Calibri" w:eastAsia="Times New Roman" w:hAnsi="Calibri" w:cs="Times New Roman"/>
                <w:color w:val="000000"/>
                <w:sz w:val="22"/>
                <w:lang w:eastAsia="ja-JP"/>
              </w:rPr>
            </w:pPr>
            <w:ins w:id="4727" w:author="giangnhhse60606" w:date="2014-03-14T23:41:00Z">
              <w:r w:rsidRPr="00FF762C">
                <w:rPr>
                  <w:rFonts w:ascii="Calibri" w:eastAsia="Times New Roman" w:hAnsi="Calibri" w:cs="Times New Roman"/>
                  <w:color w:val="000000"/>
                  <w:sz w:val="22"/>
                  <w:lang w:eastAsia="ja-JP"/>
                </w:rPr>
                <w:t>- Input " 12345678 " into Old Password field</w:t>
              </w:r>
            </w:ins>
          </w:p>
          <w:p w:rsidR="00FF762C" w:rsidRPr="00FF762C" w:rsidRDefault="00FF762C" w:rsidP="00FF762C">
            <w:pPr>
              <w:spacing w:after="0" w:line="240" w:lineRule="auto"/>
              <w:rPr>
                <w:ins w:id="4728" w:author="giangnhhse60606" w:date="2014-03-14T23:41:00Z"/>
                <w:rFonts w:ascii="Calibri" w:eastAsia="Times New Roman" w:hAnsi="Calibri" w:cs="Times New Roman"/>
                <w:color w:val="000000"/>
                <w:sz w:val="22"/>
                <w:lang w:eastAsia="ja-JP"/>
              </w:rPr>
            </w:pPr>
            <w:ins w:id="4729" w:author="giangnhhse60606" w:date="2014-03-14T23:41:00Z">
              <w:r w:rsidRPr="00FF762C">
                <w:rPr>
                  <w:rFonts w:ascii="Calibri" w:eastAsia="Times New Roman" w:hAnsi="Calibri" w:cs="Times New Roman"/>
                  <w:color w:val="000000"/>
                  <w:sz w:val="22"/>
                  <w:lang w:eastAsia="ja-JP"/>
                </w:rPr>
                <w:t>- Input " 1234567 " into " Password mới " field.</w:t>
              </w:r>
            </w:ins>
          </w:p>
          <w:p w:rsidR="00FF762C" w:rsidRPr="00FF762C" w:rsidRDefault="00FF762C" w:rsidP="00FF762C">
            <w:pPr>
              <w:spacing w:after="0" w:line="240" w:lineRule="auto"/>
              <w:rPr>
                <w:ins w:id="4730" w:author="giangnhhse60606" w:date="2014-03-14T23:41:00Z"/>
                <w:rFonts w:ascii="Calibri" w:eastAsia="Times New Roman" w:hAnsi="Calibri" w:cs="Times New Roman"/>
                <w:color w:val="000000"/>
                <w:sz w:val="22"/>
                <w:lang w:eastAsia="ja-JP"/>
              </w:rPr>
            </w:pPr>
            <w:ins w:id="4731" w:author="giangnhhse60606" w:date="2014-03-14T23:41:00Z">
              <w:r w:rsidRPr="00FF762C">
                <w:rPr>
                  <w:rFonts w:ascii="Calibri" w:eastAsia="Times New Roman" w:hAnsi="Calibri" w:cs="Times New Roman"/>
                  <w:color w:val="000000"/>
                  <w:sz w:val="22"/>
                  <w:lang w:eastAsia="ja-JP"/>
                </w:rPr>
                <w:t>- Input " 1234567 " into  " Xác nhận Password mới " field.</w:t>
              </w:r>
            </w:ins>
          </w:p>
          <w:p w:rsidR="00FF762C" w:rsidRPr="00FF762C" w:rsidRDefault="00FF762C" w:rsidP="00FF762C">
            <w:pPr>
              <w:spacing w:after="0" w:line="240" w:lineRule="auto"/>
              <w:rPr>
                <w:ins w:id="4732" w:author="giangnhhse60606" w:date="2014-03-14T23:41:00Z"/>
                <w:rFonts w:ascii="Calibri" w:eastAsia="Times New Roman" w:hAnsi="Calibri" w:cs="Times New Roman"/>
                <w:color w:val="000000"/>
                <w:sz w:val="22"/>
                <w:lang w:eastAsia="ja-JP"/>
              </w:rPr>
            </w:pPr>
            <w:ins w:id="4733" w:author="giangnhhse60606" w:date="2014-03-14T23:41:00Z">
              <w:r w:rsidRPr="00FF762C">
                <w:rPr>
                  <w:rFonts w:ascii="Calibri" w:eastAsia="Times New Roman" w:hAnsi="Calibri" w:cs="Times New Roman"/>
                  <w:color w:val="000000"/>
                  <w:sz w:val="22"/>
                  <w:lang w:eastAsia="ja-JP"/>
                </w:rPr>
                <w:t xml:space="preserve">- Click " Lưu "  button </w:t>
              </w:r>
            </w:ins>
          </w:p>
          <w:p w:rsidR="003E02C0" w:rsidRPr="00951E1A" w:rsidRDefault="00FF762C" w:rsidP="00FF762C">
            <w:pPr>
              <w:spacing w:after="0" w:line="240" w:lineRule="auto"/>
              <w:rPr>
                <w:ins w:id="4734" w:author="giangnhhse60606" w:date="2014-03-14T23:25:00Z"/>
                <w:rFonts w:ascii="Calibri" w:eastAsia="Times New Roman" w:hAnsi="Calibri" w:cs="Times New Roman"/>
                <w:color w:val="000000"/>
                <w:sz w:val="22"/>
                <w:lang w:eastAsia="ja-JP"/>
              </w:rPr>
            </w:pPr>
            <w:ins w:id="4735" w:author="giangnhhse60606" w:date="2014-03-14T23:41:00Z">
              <w:r w:rsidRPr="00FF762C">
                <w:rPr>
                  <w:rFonts w:ascii="Calibri" w:eastAsia="Times New Roman" w:hAnsi="Calibri" w:cs="Times New Roman"/>
                  <w:color w:val="000000"/>
                  <w:sz w:val="22"/>
                  <w:lang w:eastAsia="ja-JP"/>
                </w:rPr>
                <w:t>- Click “OK”</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F762C" w:rsidRPr="00FF762C" w:rsidRDefault="00FF762C" w:rsidP="00FF762C">
            <w:pPr>
              <w:spacing w:after="0" w:line="240" w:lineRule="auto"/>
              <w:rPr>
                <w:ins w:id="4736" w:author="giangnhhse60606" w:date="2014-03-14T23:41:00Z"/>
                <w:rFonts w:ascii="Calibri" w:eastAsia="Times New Roman" w:hAnsi="Calibri" w:cs="Times New Roman"/>
                <w:color w:val="000000"/>
                <w:sz w:val="22"/>
                <w:lang w:eastAsia="ja-JP"/>
              </w:rPr>
            </w:pPr>
            <w:ins w:id="4737" w:author="giangnhhse60606" w:date="2014-03-14T23:41:00Z">
              <w:r w:rsidRPr="00FF762C">
                <w:rPr>
                  <w:rFonts w:ascii="Calibri" w:eastAsia="Times New Roman" w:hAnsi="Calibri" w:cs="Times New Roman"/>
                  <w:color w:val="000000"/>
                  <w:sz w:val="22"/>
                  <w:lang w:eastAsia="ja-JP"/>
                </w:rPr>
                <w:t>Password will be changed successfully.</w:t>
              </w:r>
            </w:ins>
          </w:p>
          <w:p w:rsidR="003E02C0" w:rsidRPr="00951E1A" w:rsidRDefault="00FF762C" w:rsidP="00FF762C">
            <w:pPr>
              <w:spacing w:after="0" w:line="240" w:lineRule="auto"/>
              <w:rPr>
                <w:ins w:id="4738" w:author="giangnhhse60606" w:date="2014-03-14T23:25:00Z"/>
                <w:rFonts w:ascii="Calibri" w:eastAsia="Times New Roman" w:hAnsi="Calibri" w:cs="Times New Roman"/>
                <w:color w:val="000000"/>
                <w:sz w:val="22"/>
                <w:lang w:eastAsia="ja-JP"/>
              </w:rPr>
            </w:pPr>
            <w:ins w:id="4739" w:author="giangnhhse60606" w:date="2014-03-14T23:41:00Z">
              <w:r w:rsidRPr="00FF762C">
                <w:rPr>
                  <w:rFonts w:ascii="Calibri" w:eastAsia="Times New Roman" w:hAnsi="Calibri" w:cs="Times New Roman"/>
                  <w:color w:val="000000"/>
                  <w:sz w:val="22"/>
                  <w:lang w:eastAsia="ja-JP"/>
                </w:rPr>
                <w:t>- A notification  " Thay đổi mật khẩu thành công " will display</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9F397C" w:rsidRDefault="003E02C0" w:rsidP="00095DE4">
            <w:pPr>
              <w:spacing w:after="0" w:line="240" w:lineRule="auto"/>
              <w:rPr>
                <w:ins w:id="4740" w:author="giangnhhse60606" w:date="2014-03-14T23:25:00Z"/>
                <w:rFonts w:ascii="Calibri" w:eastAsia="Times New Roman" w:hAnsi="Calibri" w:cs="Times New Roman"/>
                <w:color w:val="000000"/>
                <w:sz w:val="22"/>
                <w:lang w:eastAsia="ja-JP"/>
              </w:rPr>
            </w:pPr>
            <w:ins w:id="4741" w:author="giangnhhse60606" w:date="2014-03-14T23:25: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742"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743"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744" w:author="giangnhhse60606" w:date="2014-03-14T23:25:00Z"/>
                <w:rFonts w:ascii="Calibri" w:eastAsia="Times New Roman" w:hAnsi="Calibri" w:cs="Times New Roman"/>
                <w:color w:val="000000"/>
                <w:sz w:val="22"/>
                <w:lang w:eastAsia="ja-JP"/>
              </w:rPr>
            </w:pPr>
            <w:ins w:id="4745" w:author="giangnhhse60606" w:date="2014-03-14T23:25:00Z">
              <w:r>
                <w:rPr>
                  <w:rFonts w:ascii="Calibri" w:eastAsia="Times New Roman" w:hAnsi="Calibri" w:cs="Times New Roman"/>
                  <w:color w:val="000000"/>
                  <w:sz w:val="22"/>
                  <w:lang w:eastAsia="ja-JP"/>
                </w:rPr>
                <w:t>TC_</w:t>
              </w:r>
            </w:ins>
            <w:ins w:id="4746" w:author="giangnhhse60606" w:date="2014-03-14T23:41:00Z">
              <w:r w:rsidR="001C2283">
                <w:rPr>
                  <w:rFonts w:ascii="Calibri" w:eastAsia="Times New Roman" w:hAnsi="Calibri" w:cs="Times New Roman"/>
                  <w:color w:val="000000"/>
                  <w:sz w:val="22"/>
                  <w:lang w:eastAsia="ja-JP"/>
                </w:rPr>
                <w:t>113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951E1A" w:rsidRDefault="001C2283" w:rsidP="00095DE4">
            <w:pPr>
              <w:spacing w:after="0" w:line="240" w:lineRule="auto"/>
              <w:rPr>
                <w:ins w:id="4747" w:author="giangnhhse60606" w:date="2014-03-14T23:25:00Z"/>
                <w:rFonts w:ascii="Calibri" w:eastAsia="Times New Roman" w:hAnsi="Calibri" w:cs="Times New Roman"/>
                <w:color w:val="000000"/>
                <w:sz w:val="22"/>
                <w:lang w:eastAsia="ja-JP"/>
              </w:rPr>
            </w:pPr>
            <w:ins w:id="4748" w:author="giangnhhse60606" w:date="2014-03-14T23:41:00Z">
              <w:r w:rsidRPr="001C2283">
                <w:rPr>
                  <w:rFonts w:ascii="Calibri" w:eastAsia="Times New Roman" w:hAnsi="Calibri" w:cs="Times New Roman"/>
                  <w:color w:val="000000"/>
                  <w:sz w:val="22"/>
                  <w:lang w:eastAsia="ja-JP"/>
                </w:rPr>
                <w:t>Test  " Hủy "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1C2283" w:rsidRPr="001C2283" w:rsidRDefault="001C2283" w:rsidP="001C2283">
            <w:pPr>
              <w:spacing w:after="0" w:line="240" w:lineRule="auto"/>
              <w:rPr>
                <w:ins w:id="4749" w:author="giangnhhse60606" w:date="2014-03-14T23:41:00Z"/>
                <w:rFonts w:ascii="Calibri" w:eastAsia="Times New Roman" w:hAnsi="Calibri" w:cs="Times New Roman"/>
                <w:color w:val="000000"/>
                <w:sz w:val="22"/>
                <w:lang w:eastAsia="ja-JP"/>
              </w:rPr>
            </w:pPr>
            <w:ins w:id="4750" w:author="giangnhhse60606" w:date="2014-03-14T23:41:00Z">
              <w:r w:rsidRPr="001C2283">
                <w:rPr>
                  <w:rFonts w:ascii="Calibri" w:eastAsia="Times New Roman" w:hAnsi="Calibri" w:cs="Times New Roman"/>
                  <w:color w:val="000000"/>
                  <w:sz w:val="22"/>
                  <w:lang w:eastAsia="ja-JP"/>
                </w:rPr>
                <w:t>Go to [Change] page.</w:t>
              </w:r>
            </w:ins>
          </w:p>
          <w:p w:rsidR="001C2283" w:rsidRPr="001C2283" w:rsidRDefault="001C2283" w:rsidP="001C2283">
            <w:pPr>
              <w:spacing w:after="0" w:line="240" w:lineRule="auto"/>
              <w:rPr>
                <w:ins w:id="4751" w:author="giangnhhse60606" w:date="2014-03-14T23:41:00Z"/>
                <w:rFonts w:ascii="Calibri" w:eastAsia="Times New Roman" w:hAnsi="Calibri" w:cs="Times New Roman"/>
                <w:color w:val="000000"/>
                <w:sz w:val="22"/>
                <w:lang w:eastAsia="ja-JP"/>
              </w:rPr>
            </w:pPr>
            <w:ins w:id="4752" w:author="giangnhhse60606" w:date="2014-03-14T23:41:00Z">
              <w:r w:rsidRPr="001C2283">
                <w:rPr>
                  <w:rFonts w:ascii="Calibri" w:eastAsia="Times New Roman" w:hAnsi="Calibri" w:cs="Times New Roman"/>
                  <w:color w:val="000000"/>
                  <w:sz w:val="22"/>
                  <w:lang w:eastAsia="ja-JP"/>
                </w:rPr>
                <w:t>- Input " 12345678 " into " Password cũ " field.</w:t>
              </w:r>
            </w:ins>
          </w:p>
          <w:p w:rsidR="001C2283" w:rsidRPr="001C2283" w:rsidRDefault="001C2283" w:rsidP="001C2283">
            <w:pPr>
              <w:spacing w:after="0" w:line="240" w:lineRule="auto"/>
              <w:rPr>
                <w:ins w:id="4753" w:author="giangnhhse60606" w:date="2014-03-14T23:41:00Z"/>
                <w:rFonts w:ascii="Calibri" w:eastAsia="Times New Roman" w:hAnsi="Calibri" w:cs="Times New Roman"/>
                <w:color w:val="000000"/>
                <w:sz w:val="22"/>
                <w:lang w:eastAsia="ja-JP"/>
              </w:rPr>
            </w:pPr>
            <w:ins w:id="4754" w:author="giangnhhse60606" w:date="2014-03-14T23:41:00Z">
              <w:r w:rsidRPr="001C2283">
                <w:rPr>
                  <w:rFonts w:ascii="Calibri" w:eastAsia="Times New Roman" w:hAnsi="Calibri" w:cs="Times New Roman"/>
                  <w:color w:val="000000"/>
                  <w:sz w:val="22"/>
                  <w:lang w:eastAsia="ja-JP"/>
                </w:rPr>
                <w:t>- Input " 1234567 " into " Password mới " field.</w:t>
              </w:r>
            </w:ins>
          </w:p>
          <w:p w:rsidR="001C2283" w:rsidRPr="001C2283" w:rsidRDefault="001C2283" w:rsidP="001C2283">
            <w:pPr>
              <w:spacing w:after="0" w:line="240" w:lineRule="auto"/>
              <w:rPr>
                <w:ins w:id="4755" w:author="giangnhhse60606" w:date="2014-03-14T23:41:00Z"/>
                <w:rFonts w:ascii="Calibri" w:eastAsia="Times New Roman" w:hAnsi="Calibri" w:cs="Times New Roman"/>
                <w:color w:val="000000"/>
                <w:sz w:val="22"/>
                <w:lang w:eastAsia="ja-JP"/>
              </w:rPr>
            </w:pPr>
            <w:ins w:id="4756" w:author="giangnhhse60606" w:date="2014-03-14T23:41:00Z">
              <w:r w:rsidRPr="001C2283">
                <w:rPr>
                  <w:rFonts w:ascii="Calibri" w:eastAsia="Times New Roman" w:hAnsi="Calibri" w:cs="Times New Roman"/>
                  <w:color w:val="000000"/>
                  <w:sz w:val="22"/>
                  <w:lang w:eastAsia="ja-JP"/>
                </w:rPr>
                <w:t>- Input " 1234567 " into  " Xác nhận Password mới " field.</w:t>
              </w:r>
            </w:ins>
          </w:p>
          <w:p w:rsidR="003E02C0" w:rsidRPr="00951E1A" w:rsidRDefault="001C2283" w:rsidP="001C2283">
            <w:pPr>
              <w:spacing w:after="0" w:line="240" w:lineRule="auto"/>
              <w:rPr>
                <w:ins w:id="4757" w:author="giangnhhse60606" w:date="2014-03-14T23:25:00Z"/>
                <w:rFonts w:ascii="Calibri" w:eastAsia="Times New Roman" w:hAnsi="Calibri" w:cs="Times New Roman"/>
                <w:color w:val="000000"/>
                <w:sz w:val="22"/>
                <w:lang w:eastAsia="ja-JP"/>
              </w:rPr>
            </w:pPr>
            <w:ins w:id="4758" w:author="giangnhhse60606" w:date="2014-03-14T23:41:00Z">
              <w:r w:rsidRPr="001C2283">
                <w:rPr>
                  <w:rFonts w:ascii="Calibri" w:eastAsia="Times New Roman" w:hAnsi="Calibri" w:cs="Times New Roman"/>
                  <w:color w:val="000000"/>
                  <w:sz w:val="22"/>
                  <w:lang w:eastAsia="ja-JP"/>
                </w:rPr>
                <w:t>- Click " Hủy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E02C0" w:rsidRPr="00951E1A" w:rsidRDefault="001C2283" w:rsidP="00095DE4">
            <w:pPr>
              <w:spacing w:after="0" w:line="240" w:lineRule="auto"/>
              <w:rPr>
                <w:ins w:id="4759" w:author="giangnhhse60606" w:date="2014-03-14T23:25:00Z"/>
                <w:rFonts w:ascii="Calibri" w:eastAsia="Times New Roman" w:hAnsi="Calibri" w:cs="Times New Roman"/>
                <w:color w:val="000000"/>
                <w:sz w:val="22"/>
                <w:lang w:eastAsia="ja-JP"/>
              </w:rPr>
            </w:pPr>
            <w:ins w:id="4760" w:author="giangnhhse60606" w:date="2014-03-14T23:41:00Z">
              <w:r w:rsidRPr="001C2283">
                <w:rPr>
                  <w:rFonts w:ascii="Calibri" w:eastAsia="Times New Roman" w:hAnsi="Calibri" w:cs="Times New Roman"/>
                  <w:color w:val="000000"/>
                  <w:sz w:val="22"/>
                  <w:lang w:eastAsia="ja-JP"/>
                </w:rPr>
                <w:t>[Change] page will be reloaded.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Default="003E02C0" w:rsidP="00095DE4">
            <w:pPr>
              <w:spacing w:after="0" w:line="240" w:lineRule="auto"/>
              <w:rPr>
                <w:ins w:id="4761" w:author="giangnhhse60606" w:date="2014-03-14T23:25:00Z"/>
                <w:rFonts w:ascii="Calibri" w:eastAsia="Times New Roman" w:hAnsi="Calibri" w:cs="Times New Roman"/>
                <w:color w:val="000000"/>
                <w:sz w:val="22"/>
                <w:lang w:eastAsia="ja-JP"/>
              </w:rPr>
            </w:pPr>
            <w:ins w:id="4762" w:author="giangnhhse60606" w:date="2014-03-14T23:25: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763" w:author="giangnhhse60606" w:date="2014-03-14T23:25:00Z"/>
                <w:rFonts w:ascii="Calibri" w:eastAsia="Times New Roman" w:hAnsi="Calibri" w:cs="Times New Roman"/>
                <w:color w:val="000000"/>
                <w:sz w:val="22"/>
                <w:lang w:eastAsia="ja-JP"/>
              </w:rPr>
            </w:pPr>
          </w:p>
        </w:tc>
      </w:tr>
      <w:tr w:rsidR="003E02C0" w:rsidRPr="008C01EB" w:rsidTr="00095DE4">
        <w:trPr>
          <w:trHeight w:val="82"/>
          <w:ins w:id="4764" w:author="giangnhhse60606" w:date="2014-03-14T23:25: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3E02C0" w:rsidRPr="00651F0C" w:rsidRDefault="00DC6A88" w:rsidP="00095DE4">
            <w:pPr>
              <w:spacing w:after="0" w:line="240" w:lineRule="auto"/>
              <w:jc w:val="center"/>
              <w:rPr>
                <w:ins w:id="4765" w:author="giangnhhse60606" w:date="2014-03-14T23:25:00Z"/>
                <w:rFonts w:ascii="Calibri" w:eastAsia="Times New Roman" w:hAnsi="Calibri" w:cs="Times New Roman"/>
                <w:b/>
                <w:color w:val="000000"/>
                <w:sz w:val="22"/>
                <w:lang w:eastAsia="ja-JP"/>
              </w:rPr>
            </w:pPr>
            <w:ins w:id="4766" w:author="giangnhhse60606" w:date="2014-03-14T23:41:00Z">
              <w:r>
                <w:rPr>
                  <w:rFonts w:ascii="Calibri" w:eastAsia="Times New Roman" w:hAnsi="Calibri" w:cs="Times New Roman"/>
                  <w:b/>
                  <w:color w:val="000000"/>
                  <w:sz w:val="22"/>
                  <w:lang w:eastAsia="ja-JP"/>
                </w:rPr>
                <w:t>Change Account Information</w:t>
              </w:r>
            </w:ins>
          </w:p>
        </w:tc>
      </w:tr>
      <w:tr w:rsidR="003E02C0" w:rsidRPr="008C01EB" w:rsidTr="00095DE4">
        <w:trPr>
          <w:trHeight w:val="784"/>
          <w:ins w:id="4767"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768" w:author="giangnhhse60606" w:date="2014-03-14T23:25:00Z"/>
                <w:rFonts w:ascii="Calibri" w:eastAsia="Times New Roman" w:hAnsi="Calibri" w:cs="Times New Roman"/>
                <w:color w:val="000000"/>
                <w:sz w:val="22"/>
                <w:lang w:eastAsia="ja-JP"/>
              </w:rPr>
            </w:pPr>
            <w:ins w:id="4769" w:author="giangnhhse60606" w:date="2014-03-14T23:25:00Z">
              <w:r>
                <w:rPr>
                  <w:rFonts w:ascii="Calibri" w:eastAsia="Times New Roman" w:hAnsi="Calibri" w:cs="Times New Roman"/>
                  <w:color w:val="000000"/>
                  <w:sz w:val="22"/>
                  <w:lang w:eastAsia="ja-JP"/>
                </w:rPr>
                <w:t>TC_</w:t>
              </w:r>
            </w:ins>
            <w:ins w:id="4770" w:author="giangnhhse60606" w:date="2014-03-14T23:42:00Z">
              <w:r w:rsidR="00DC6A88">
                <w:rPr>
                  <w:rFonts w:ascii="Calibri" w:eastAsia="Times New Roman" w:hAnsi="Calibri" w:cs="Times New Roman"/>
                  <w:color w:val="000000"/>
                  <w:sz w:val="22"/>
                  <w:lang w:eastAsia="ja-JP"/>
                </w:rPr>
                <w:t>114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860BCC" w:rsidRDefault="00DC6A88" w:rsidP="00095DE4">
            <w:pPr>
              <w:spacing w:after="0" w:line="240" w:lineRule="auto"/>
              <w:rPr>
                <w:ins w:id="4771" w:author="giangnhhse60606" w:date="2014-03-14T23:25:00Z"/>
                <w:rFonts w:ascii="Calibri" w:eastAsia="Times New Roman" w:hAnsi="Calibri" w:cs="Times New Roman"/>
                <w:color w:val="000000"/>
                <w:sz w:val="22"/>
                <w:lang w:eastAsia="ja-JP"/>
              </w:rPr>
            </w:pPr>
            <w:ins w:id="4772" w:author="giangnhhse60606" w:date="2014-03-14T23:42:00Z">
              <w:r w:rsidRPr="00DC6A88">
                <w:rPr>
                  <w:rFonts w:ascii="Calibri" w:eastAsia="Times New Roman" w:hAnsi="Calibri" w:cs="Times New Roman"/>
                  <w:color w:val="000000"/>
                  <w:sz w:val="22"/>
                  <w:lang w:eastAsia="ja-JP"/>
                </w:rPr>
                <w:t>Test Accout Page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DC6A88" w:rsidP="00DC6A88">
            <w:pPr>
              <w:spacing w:after="0" w:line="240" w:lineRule="auto"/>
              <w:rPr>
                <w:ins w:id="4773" w:author="giangnhhse60606" w:date="2014-03-14T23:42:00Z"/>
                <w:rFonts w:ascii="Calibri" w:eastAsia="Times New Roman" w:hAnsi="Calibri" w:cs="Times New Roman"/>
                <w:color w:val="000000"/>
                <w:sz w:val="22"/>
                <w:lang w:eastAsia="ja-JP"/>
              </w:rPr>
            </w:pPr>
            <w:ins w:id="4774" w:author="giangnhhse60606" w:date="2014-03-14T23:42:00Z">
              <w:r w:rsidRPr="00DC6A88">
                <w:rPr>
                  <w:rFonts w:ascii="Calibri" w:eastAsia="Times New Roman" w:hAnsi="Calibri" w:cs="Times New Roman"/>
                  <w:color w:val="000000"/>
                  <w:sz w:val="22"/>
                  <w:lang w:eastAsia="ja-JP"/>
                </w:rPr>
                <w:t>On Account Bar.</w:t>
              </w:r>
            </w:ins>
          </w:p>
          <w:p w:rsidR="003E02C0" w:rsidRPr="00860BCC" w:rsidRDefault="00DC6A88" w:rsidP="00DC6A88">
            <w:pPr>
              <w:spacing w:after="0" w:line="240" w:lineRule="auto"/>
              <w:rPr>
                <w:ins w:id="4775" w:author="giangnhhse60606" w:date="2014-03-14T23:25:00Z"/>
                <w:rFonts w:ascii="Calibri" w:eastAsia="Times New Roman" w:hAnsi="Calibri" w:cs="Times New Roman"/>
                <w:color w:val="000000"/>
                <w:sz w:val="22"/>
                <w:lang w:eastAsia="ja-JP"/>
              </w:rPr>
            </w:pPr>
            <w:ins w:id="4776" w:author="giangnhhse60606" w:date="2014-03-14T23:42:00Z">
              <w:r w:rsidRPr="00DC6A88">
                <w:rPr>
                  <w:rFonts w:ascii="Calibri" w:eastAsia="Times New Roman" w:hAnsi="Calibri" w:cs="Times New Roman"/>
                  <w:color w:val="000000"/>
                  <w:sz w:val="22"/>
                  <w:lang w:eastAsia="ja-JP"/>
                </w:rPr>
                <w:t>- Click " Thông tin tài khoản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DC6A88" w:rsidP="00DC6A88">
            <w:pPr>
              <w:spacing w:after="0" w:line="240" w:lineRule="auto"/>
              <w:rPr>
                <w:ins w:id="4777" w:author="giangnhhse60606" w:date="2014-03-14T23:42:00Z"/>
                <w:rFonts w:ascii="Calibri" w:eastAsia="Times New Roman" w:hAnsi="Calibri" w:cs="Times New Roman"/>
                <w:color w:val="000000"/>
                <w:sz w:val="22"/>
                <w:lang w:eastAsia="ja-JP"/>
              </w:rPr>
            </w:pPr>
            <w:ins w:id="4778" w:author="giangnhhse60606" w:date="2014-03-14T23:42:00Z">
              <w:r w:rsidRPr="00DC6A88">
                <w:rPr>
                  <w:rFonts w:ascii="Calibri" w:eastAsia="Times New Roman" w:hAnsi="Calibri" w:cs="Times New Roman"/>
                  <w:color w:val="000000"/>
                  <w:sz w:val="22"/>
                  <w:lang w:eastAsia="ja-JP"/>
                </w:rPr>
                <w:t>[Account] page will be shown with:</w:t>
              </w:r>
            </w:ins>
          </w:p>
          <w:p w:rsidR="00DC6A88" w:rsidRPr="00DC6A88" w:rsidRDefault="00DC6A88" w:rsidP="00DC6A88">
            <w:pPr>
              <w:spacing w:after="0" w:line="240" w:lineRule="auto"/>
              <w:rPr>
                <w:ins w:id="4779" w:author="giangnhhse60606" w:date="2014-03-14T23:42:00Z"/>
                <w:rFonts w:ascii="Calibri" w:eastAsia="Times New Roman" w:hAnsi="Calibri" w:cs="Times New Roman"/>
                <w:color w:val="000000"/>
                <w:sz w:val="22"/>
                <w:lang w:eastAsia="ja-JP"/>
              </w:rPr>
            </w:pPr>
            <w:ins w:id="4780" w:author="giangnhhse60606" w:date="2014-03-14T23:42:00Z">
              <w:r w:rsidRPr="00DC6A88">
                <w:rPr>
                  <w:rFonts w:ascii="Calibri" w:eastAsia="Times New Roman" w:hAnsi="Calibri" w:cs="Times New Roman"/>
                  <w:color w:val="000000"/>
                  <w:sz w:val="22"/>
                  <w:lang w:eastAsia="ja-JP"/>
                </w:rPr>
                <w:t>• 2 Tabs: Thông Tin, Mật Khẩu.</w:t>
              </w:r>
            </w:ins>
          </w:p>
          <w:p w:rsidR="00DC6A88" w:rsidRPr="00DC6A88" w:rsidRDefault="00DC6A88" w:rsidP="00DC6A88">
            <w:pPr>
              <w:spacing w:after="0" w:line="240" w:lineRule="auto"/>
              <w:rPr>
                <w:ins w:id="4781" w:author="giangnhhse60606" w:date="2014-03-14T23:42:00Z"/>
                <w:rFonts w:ascii="Calibri" w:eastAsia="Times New Roman" w:hAnsi="Calibri" w:cs="Times New Roman"/>
                <w:color w:val="000000"/>
                <w:sz w:val="22"/>
                <w:lang w:eastAsia="ja-JP"/>
              </w:rPr>
            </w:pPr>
            <w:ins w:id="4782" w:author="giangnhhse60606" w:date="2014-03-14T23:42:00Z">
              <w:r w:rsidRPr="00DC6A88">
                <w:rPr>
                  <w:rFonts w:ascii="Calibri" w:eastAsia="Times New Roman" w:hAnsi="Calibri" w:cs="Times New Roman"/>
                  <w:color w:val="000000"/>
                  <w:sz w:val="22"/>
                  <w:lang w:eastAsia="ja-JP"/>
                </w:rPr>
                <w:t>• Information of User in tab " Thông Tin ".</w:t>
              </w:r>
            </w:ins>
          </w:p>
          <w:p w:rsidR="003E02C0" w:rsidRPr="00860BCC" w:rsidRDefault="00DC6A88" w:rsidP="00DC6A88">
            <w:pPr>
              <w:spacing w:after="0" w:line="240" w:lineRule="auto"/>
              <w:rPr>
                <w:ins w:id="4783" w:author="giangnhhse60606" w:date="2014-03-14T23:25:00Z"/>
                <w:rFonts w:ascii="Calibri" w:eastAsia="Times New Roman" w:hAnsi="Calibri" w:cs="Times New Roman"/>
                <w:color w:val="000000"/>
                <w:sz w:val="22"/>
                <w:lang w:eastAsia="ja-JP"/>
              </w:rPr>
            </w:pPr>
            <w:ins w:id="4784" w:author="giangnhhse60606" w:date="2014-03-14T23:42:00Z">
              <w:r w:rsidRPr="00DC6A88">
                <w:rPr>
                  <w:rFonts w:ascii="Calibri" w:eastAsia="Times New Roman" w:hAnsi="Calibri" w:cs="Times New Roman"/>
                  <w:color w:val="000000"/>
                  <w:sz w:val="22"/>
                  <w:lang w:eastAsia="ja-JP"/>
                </w:rPr>
                <w:t>• " Sửa thông tin " button</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Default="003E02C0" w:rsidP="00095DE4">
            <w:pPr>
              <w:spacing w:after="0" w:line="240" w:lineRule="auto"/>
              <w:rPr>
                <w:ins w:id="4785" w:author="giangnhhse60606" w:date="2014-03-14T23:25:00Z"/>
                <w:rFonts w:ascii="Calibri" w:eastAsia="Times New Roman" w:hAnsi="Calibri" w:cs="Times New Roman"/>
                <w:color w:val="000000"/>
                <w:sz w:val="22"/>
                <w:lang w:eastAsia="ja-JP"/>
              </w:rPr>
            </w:pPr>
            <w:ins w:id="4786" w:author="giangnhhse60606" w:date="2014-03-14T23:25: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787" w:author="giangnhhse60606" w:date="2014-03-14T23:25:00Z"/>
                <w:rFonts w:ascii="Calibri" w:eastAsia="Times New Roman" w:hAnsi="Calibri" w:cs="Times New Roman"/>
                <w:color w:val="000000"/>
                <w:sz w:val="22"/>
                <w:lang w:eastAsia="ja-JP"/>
              </w:rPr>
            </w:pPr>
          </w:p>
        </w:tc>
      </w:tr>
      <w:tr w:rsidR="00DC6A88" w:rsidRPr="008C01EB" w:rsidTr="00095DE4">
        <w:trPr>
          <w:trHeight w:val="784"/>
          <w:ins w:id="4788" w:author="giangnhhse60606" w:date="2014-03-14T23:4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6A88" w:rsidRDefault="00DC6A88" w:rsidP="00095DE4">
            <w:pPr>
              <w:spacing w:after="0" w:line="240" w:lineRule="auto"/>
              <w:rPr>
                <w:ins w:id="4789" w:author="giangnhhse60606" w:date="2014-03-14T23:42:00Z"/>
                <w:rFonts w:ascii="Calibri" w:eastAsia="Times New Roman" w:hAnsi="Calibri" w:cs="Times New Roman"/>
                <w:color w:val="000000"/>
                <w:sz w:val="22"/>
                <w:lang w:eastAsia="ja-JP"/>
              </w:rPr>
            </w:pPr>
            <w:ins w:id="4790" w:author="giangnhhse60606" w:date="2014-03-14T23:42:00Z">
              <w:r>
                <w:rPr>
                  <w:rFonts w:ascii="Calibri" w:eastAsia="Times New Roman" w:hAnsi="Calibri" w:cs="Times New Roman"/>
                  <w:color w:val="000000"/>
                  <w:sz w:val="22"/>
                  <w:lang w:eastAsia="ja-JP"/>
                </w:rPr>
                <w:t>TC_115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8452F7" w:rsidP="00095DE4">
            <w:pPr>
              <w:spacing w:after="0" w:line="240" w:lineRule="auto"/>
              <w:rPr>
                <w:ins w:id="4791" w:author="giangnhhse60606" w:date="2014-03-14T23:42:00Z"/>
                <w:rFonts w:ascii="Calibri" w:eastAsia="Times New Roman" w:hAnsi="Calibri" w:cs="Times New Roman"/>
                <w:color w:val="000000"/>
                <w:sz w:val="22"/>
                <w:lang w:eastAsia="ja-JP"/>
              </w:rPr>
            </w:pPr>
            <w:ins w:id="4792" w:author="giangnhhse60606" w:date="2014-03-14T23:42:00Z">
              <w:r w:rsidRPr="008452F7">
                <w:rPr>
                  <w:rFonts w:ascii="Calibri" w:eastAsia="Times New Roman" w:hAnsi="Calibri" w:cs="Times New Roman"/>
                  <w:color w:val="000000"/>
                  <w:sz w:val="22"/>
                  <w:lang w:eastAsia="ja-JP"/>
                </w:rPr>
                <w:t>Test Account Page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452F7" w:rsidRPr="008452F7" w:rsidRDefault="008452F7" w:rsidP="008452F7">
            <w:pPr>
              <w:spacing w:after="0" w:line="240" w:lineRule="auto"/>
              <w:rPr>
                <w:ins w:id="4793" w:author="giangnhhse60606" w:date="2014-03-14T23:42:00Z"/>
                <w:rFonts w:ascii="Calibri" w:eastAsia="Times New Roman" w:hAnsi="Calibri" w:cs="Times New Roman"/>
                <w:color w:val="000000"/>
                <w:sz w:val="22"/>
                <w:lang w:eastAsia="ja-JP"/>
              </w:rPr>
            </w:pPr>
            <w:ins w:id="4794" w:author="giangnhhse60606" w:date="2014-03-14T23:42:00Z">
              <w:r w:rsidRPr="008452F7">
                <w:rPr>
                  <w:rFonts w:ascii="Calibri" w:eastAsia="Times New Roman" w:hAnsi="Calibri" w:cs="Times New Roman"/>
                  <w:color w:val="000000"/>
                  <w:sz w:val="22"/>
                  <w:lang w:eastAsia="ja-JP"/>
                </w:rPr>
                <w:t>Go to [Account] page.</w:t>
              </w:r>
            </w:ins>
          </w:p>
          <w:p w:rsidR="00DC6A88" w:rsidRPr="00DC6A88" w:rsidRDefault="008452F7" w:rsidP="008452F7">
            <w:pPr>
              <w:spacing w:after="0" w:line="240" w:lineRule="auto"/>
              <w:rPr>
                <w:ins w:id="4795" w:author="giangnhhse60606" w:date="2014-03-14T23:42:00Z"/>
                <w:rFonts w:ascii="Calibri" w:eastAsia="Times New Roman" w:hAnsi="Calibri" w:cs="Times New Roman"/>
                <w:color w:val="000000"/>
                <w:sz w:val="22"/>
                <w:lang w:eastAsia="ja-JP"/>
              </w:rPr>
            </w:pPr>
            <w:ins w:id="4796" w:author="giangnhhse60606" w:date="2014-03-14T23:42:00Z">
              <w:r w:rsidRPr="008452F7">
                <w:rPr>
                  <w:rFonts w:ascii="Calibri" w:eastAsia="Times New Roman" w:hAnsi="Calibri" w:cs="Times New Roman"/>
                  <w:color w:val="000000"/>
                  <w:sz w:val="22"/>
                  <w:lang w:eastAsia="ja-JP"/>
                </w:rPr>
                <w:t>- Click " Sửa thông tin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452F7" w:rsidRPr="008452F7" w:rsidRDefault="008452F7" w:rsidP="008452F7">
            <w:pPr>
              <w:spacing w:after="0" w:line="240" w:lineRule="auto"/>
              <w:rPr>
                <w:ins w:id="4797" w:author="giangnhhse60606" w:date="2014-03-14T23:43:00Z"/>
                <w:rFonts w:ascii="Calibri" w:eastAsia="Times New Roman" w:hAnsi="Calibri" w:cs="Times New Roman"/>
                <w:color w:val="000000"/>
                <w:sz w:val="22"/>
                <w:lang w:eastAsia="ja-JP"/>
              </w:rPr>
            </w:pPr>
            <w:ins w:id="4798" w:author="giangnhhse60606" w:date="2014-03-14T23:43:00Z">
              <w:r w:rsidRPr="008452F7">
                <w:rPr>
                  <w:rFonts w:ascii="Calibri" w:eastAsia="Times New Roman" w:hAnsi="Calibri" w:cs="Times New Roman"/>
                  <w:color w:val="000000"/>
                  <w:sz w:val="22"/>
                  <w:lang w:eastAsia="ja-JP"/>
                </w:rPr>
                <w:t>Screen will shown:</w:t>
              </w:r>
            </w:ins>
          </w:p>
          <w:p w:rsidR="008452F7" w:rsidRPr="008452F7" w:rsidRDefault="008452F7" w:rsidP="008452F7">
            <w:pPr>
              <w:spacing w:after="0" w:line="240" w:lineRule="auto"/>
              <w:rPr>
                <w:ins w:id="4799" w:author="giangnhhse60606" w:date="2014-03-14T23:43:00Z"/>
                <w:rFonts w:ascii="Calibri" w:eastAsia="Times New Roman" w:hAnsi="Calibri" w:cs="Times New Roman"/>
                <w:color w:val="000000"/>
                <w:sz w:val="22"/>
                <w:lang w:eastAsia="ja-JP"/>
              </w:rPr>
            </w:pPr>
            <w:ins w:id="4800" w:author="giangnhhse60606" w:date="2014-03-14T23:43:00Z">
              <w:r w:rsidRPr="008452F7">
                <w:rPr>
                  <w:rFonts w:ascii="Calibri" w:eastAsia="Times New Roman" w:hAnsi="Calibri" w:cs="Times New Roman"/>
                  <w:color w:val="000000"/>
                  <w:sz w:val="22"/>
                  <w:lang w:eastAsia="ja-JP"/>
                </w:rPr>
                <w:t>• " Select " button behind Picture to select new Picture.</w:t>
              </w:r>
            </w:ins>
          </w:p>
          <w:p w:rsidR="008452F7" w:rsidRPr="008452F7" w:rsidRDefault="008452F7" w:rsidP="008452F7">
            <w:pPr>
              <w:spacing w:after="0" w:line="240" w:lineRule="auto"/>
              <w:rPr>
                <w:ins w:id="4801" w:author="giangnhhse60606" w:date="2014-03-14T23:43:00Z"/>
                <w:rFonts w:ascii="Calibri" w:eastAsia="Times New Roman" w:hAnsi="Calibri" w:cs="Times New Roman"/>
                <w:color w:val="000000"/>
                <w:sz w:val="22"/>
                <w:lang w:eastAsia="ja-JP"/>
              </w:rPr>
            </w:pPr>
            <w:ins w:id="4802" w:author="giangnhhse60606" w:date="2014-03-14T23:43:00Z">
              <w:r w:rsidRPr="008452F7">
                <w:rPr>
                  <w:rFonts w:ascii="Calibri" w:eastAsia="Times New Roman" w:hAnsi="Calibri" w:cs="Times New Roman"/>
                  <w:color w:val="000000"/>
                  <w:sz w:val="22"/>
                  <w:lang w:eastAsia="ja-JP"/>
                </w:rPr>
                <w:t>• Textbox " Tên Đầy Đủ " to change.</w:t>
              </w:r>
            </w:ins>
          </w:p>
          <w:p w:rsidR="008452F7" w:rsidRPr="008452F7" w:rsidRDefault="008452F7" w:rsidP="008452F7">
            <w:pPr>
              <w:spacing w:after="0" w:line="240" w:lineRule="auto"/>
              <w:rPr>
                <w:ins w:id="4803" w:author="giangnhhse60606" w:date="2014-03-14T23:43:00Z"/>
                <w:rFonts w:ascii="Calibri" w:eastAsia="Times New Roman" w:hAnsi="Calibri" w:cs="Times New Roman"/>
                <w:color w:val="000000"/>
                <w:sz w:val="22"/>
                <w:lang w:eastAsia="ja-JP"/>
              </w:rPr>
            </w:pPr>
            <w:ins w:id="4804" w:author="giangnhhse60606" w:date="2014-03-14T23:43:00Z">
              <w:r w:rsidRPr="008452F7">
                <w:rPr>
                  <w:rFonts w:ascii="Calibri" w:eastAsia="Times New Roman" w:hAnsi="Calibri" w:cs="Times New Roman"/>
                  <w:color w:val="000000"/>
                  <w:sz w:val="22"/>
                  <w:lang w:eastAsia="ja-JP"/>
                </w:rPr>
                <w:t>•  " Lưu " button</w:t>
              </w:r>
            </w:ins>
          </w:p>
          <w:p w:rsidR="00DC6A88" w:rsidRPr="00DC6A88" w:rsidRDefault="008452F7" w:rsidP="008452F7">
            <w:pPr>
              <w:spacing w:after="0" w:line="240" w:lineRule="auto"/>
              <w:rPr>
                <w:ins w:id="4805" w:author="giangnhhse60606" w:date="2014-03-14T23:42:00Z"/>
                <w:rFonts w:ascii="Calibri" w:eastAsia="Times New Roman" w:hAnsi="Calibri" w:cs="Times New Roman"/>
                <w:color w:val="000000"/>
                <w:sz w:val="22"/>
                <w:lang w:eastAsia="ja-JP"/>
              </w:rPr>
            </w:pPr>
            <w:ins w:id="4806" w:author="giangnhhse60606" w:date="2014-03-14T23:43:00Z">
              <w:r w:rsidRPr="008452F7">
                <w:rPr>
                  <w:rFonts w:ascii="Calibri" w:eastAsia="Times New Roman" w:hAnsi="Calibri" w:cs="Times New Roman"/>
                  <w:color w:val="000000"/>
                  <w:sz w:val="22"/>
                  <w:lang w:eastAsia="ja-JP"/>
                </w:rPr>
                <w:t>•  " Hủy " button</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C6A88" w:rsidRDefault="008452F7" w:rsidP="00095DE4">
            <w:pPr>
              <w:spacing w:after="0" w:line="240" w:lineRule="auto"/>
              <w:rPr>
                <w:ins w:id="4807" w:author="giangnhhse60606" w:date="2014-03-14T23:42:00Z"/>
                <w:rFonts w:ascii="Calibri" w:eastAsia="Times New Roman" w:hAnsi="Calibri" w:cs="Times New Roman"/>
                <w:color w:val="000000"/>
                <w:sz w:val="22"/>
                <w:lang w:eastAsia="ja-JP"/>
              </w:rPr>
            </w:pPr>
            <w:ins w:id="4808" w:author="giangnhhse60606" w:date="2014-03-14T23:4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C6A88" w:rsidRPr="008C01EB" w:rsidRDefault="00DC6A88" w:rsidP="00095DE4">
            <w:pPr>
              <w:spacing w:after="0" w:line="240" w:lineRule="auto"/>
              <w:rPr>
                <w:ins w:id="4809" w:author="giangnhhse60606" w:date="2014-03-14T23:42:00Z"/>
                <w:rFonts w:ascii="Calibri" w:eastAsia="Times New Roman" w:hAnsi="Calibri" w:cs="Times New Roman"/>
                <w:color w:val="000000"/>
                <w:sz w:val="22"/>
                <w:lang w:eastAsia="ja-JP"/>
              </w:rPr>
            </w:pPr>
          </w:p>
        </w:tc>
      </w:tr>
      <w:tr w:rsidR="00DC6A88" w:rsidRPr="008C01EB" w:rsidTr="00095DE4">
        <w:trPr>
          <w:trHeight w:val="784"/>
          <w:ins w:id="4810" w:author="giangnhhse60606" w:date="2014-03-14T23:4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6A88" w:rsidRDefault="00A0000E" w:rsidP="00095DE4">
            <w:pPr>
              <w:spacing w:after="0" w:line="240" w:lineRule="auto"/>
              <w:rPr>
                <w:ins w:id="4811" w:author="giangnhhse60606" w:date="2014-03-14T23:42:00Z"/>
                <w:rFonts w:ascii="Calibri" w:eastAsia="Times New Roman" w:hAnsi="Calibri" w:cs="Times New Roman"/>
                <w:color w:val="000000"/>
                <w:sz w:val="22"/>
                <w:lang w:eastAsia="ja-JP"/>
              </w:rPr>
            </w:pPr>
            <w:ins w:id="4812" w:author="giangnhhse60606" w:date="2014-03-14T23:43:00Z">
              <w:r>
                <w:rPr>
                  <w:rFonts w:ascii="Calibri" w:eastAsia="Times New Roman" w:hAnsi="Calibri" w:cs="Times New Roman"/>
                  <w:color w:val="000000"/>
                  <w:sz w:val="22"/>
                  <w:lang w:eastAsia="ja-JP"/>
                </w:rPr>
                <w:t>TC_116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A0000E" w:rsidP="00095DE4">
            <w:pPr>
              <w:spacing w:after="0" w:line="240" w:lineRule="auto"/>
              <w:rPr>
                <w:ins w:id="4813" w:author="giangnhhse60606" w:date="2014-03-14T23:42:00Z"/>
                <w:rFonts w:ascii="Calibri" w:eastAsia="Times New Roman" w:hAnsi="Calibri" w:cs="Times New Roman"/>
                <w:color w:val="000000"/>
                <w:sz w:val="22"/>
                <w:lang w:eastAsia="ja-JP"/>
              </w:rPr>
            </w:pPr>
            <w:ins w:id="4814" w:author="giangnhhse60606" w:date="2014-03-14T23:43:00Z">
              <w:r w:rsidRPr="00A0000E">
                <w:rPr>
                  <w:rFonts w:ascii="Calibri" w:eastAsia="Times New Roman" w:hAnsi="Calibri" w:cs="Times New Roman"/>
                  <w:color w:val="000000"/>
                  <w:sz w:val="22"/>
                  <w:lang w:eastAsia="ja-JP"/>
                </w:rPr>
                <w:t>Test Account Page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A0000E" w:rsidRPr="00A0000E" w:rsidRDefault="00A0000E" w:rsidP="00A0000E">
            <w:pPr>
              <w:spacing w:after="0" w:line="240" w:lineRule="auto"/>
              <w:rPr>
                <w:ins w:id="4815" w:author="giangnhhse60606" w:date="2014-03-14T23:43:00Z"/>
                <w:rFonts w:ascii="Calibri" w:eastAsia="Times New Roman" w:hAnsi="Calibri" w:cs="Times New Roman"/>
                <w:color w:val="000000"/>
                <w:sz w:val="22"/>
                <w:lang w:eastAsia="ja-JP"/>
              </w:rPr>
            </w:pPr>
            <w:ins w:id="4816" w:author="giangnhhse60606" w:date="2014-03-14T23:43:00Z">
              <w:r w:rsidRPr="00A0000E">
                <w:rPr>
                  <w:rFonts w:ascii="Calibri" w:eastAsia="Times New Roman" w:hAnsi="Calibri" w:cs="Times New Roman"/>
                  <w:color w:val="000000"/>
                  <w:sz w:val="22"/>
                  <w:lang w:eastAsia="ja-JP"/>
                </w:rPr>
                <w:t>Go to [Account] page.</w:t>
              </w:r>
            </w:ins>
          </w:p>
          <w:p w:rsidR="00A0000E" w:rsidRPr="00A0000E" w:rsidRDefault="00A0000E" w:rsidP="00A0000E">
            <w:pPr>
              <w:spacing w:after="0" w:line="240" w:lineRule="auto"/>
              <w:rPr>
                <w:ins w:id="4817" w:author="giangnhhse60606" w:date="2014-03-14T23:43:00Z"/>
                <w:rFonts w:ascii="Calibri" w:eastAsia="Times New Roman" w:hAnsi="Calibri" w:cs="Times New Roman"/>
                <w:color w:val="000000"/>
                <w:sz w:val="22"/>
                <w:lang w:eastAsia="ja-JP"/>
              </w:rPr>
            </w:pPr>
            <w:ins w:id="4818" w:author="giangnhhse60606" w:date="2014-03-14T23:43:00Z">
              <w:r w:rsidRPr="00A0000E">
                <w:rPr>
                  <w:rFonts w:ascii="Calibri" w:eastAsia="Times New Roman" w:hAnsi="Calibri" w:cs="Times New Roman"/>
                  <w:color w:val="000000"/>
                  <w:sz w:val="22"/>
                  <w:lang w:eastAsia="ja-JP"/>
                </w:rPr>
                <w:t>- Click " Sửa thông tin " button</w:t>
              </w:r>
            </w:ins>
          </w:p>
          <w:p w:rsidR="00DC6A88" w:rsidRPr="00DC6A88" w:rsidRDefault="00A0000E" w:rsidP="00A0000E">
            <w:pPr>
              <w:spacing w:after="0" w:line="240" w:lineRule="auto"/>
              <w:rPr>
                <w:ins w:id="4819" w:author="giangnhhse60606" w:date="2014-03-14T23:42:00Z"/>
                <w:rFonts w:ascii="Calibri" w:eastAsia="Times New Roman" w:hAnsi="Calibri" w:cs="Times New Roman"/>
                <w:color w:val="000000"/>
                <w:sz w:val="22"/>
                <w:lang w:eastAsia="ja-JP"/>
              </w:rPr>
            </w:pPr>
            <w:ins w:id="4820" w:author="giangnhhse60606" w:date="2014-03-14T23:43:00Z">
              <w:r w:rsidRPr="00A0000E">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A0000E" w:rsidRPr="00A0000E" w:rsidRDefault="00A0000E" w:rsidP="00A0000E">
            <w:pPr>
              <w:spacing w:after="0" w:line="240" w:lineRule="auto"/>
              <w:rPr>
                <w:ins w:id="4821" w:author="giangnhhse60606" w:date="2014-03-14T23:43:00Z"/>
                <w:rFonts w:ascii="Calibri" w:eastAsia="Times New Roman" w:hAnsi="Calibri" w:cs="Times New Roman"/>
                <w:color w:val="000000"/>
                <w:sz w:val="22"/>
                <w:lang w:eastAsia="ja-JP"/>
              </w:rPr>
            </w:pPr>
            <w:ins w:id="4822" w:author="giangnhhse60606" w:date="2014-03-14T23:43:00Z">
              <w:r w:rsidRPr="00A0000E">
                <w:rPr>
                  <w:rFonts w:ascii="Calibri" w:eastAsia="Times New Roman" w:hAnsi="Calibri" w:cs="Times New Roman"/>
                  <w:color w:val="000000"/>
                  <w:sz w:val="22"/>
                  <w:lang w:eastAsia="ja-JP"/>
                </w:rPr>
                <w:t>Confirm popup will displayed with:</w:t>
              </w:r>
            </w:ins>
          </w:p>
          <w:p w:rsidR="00DC6A88" w:rsidRPr="00DC6A88" w:rsidRDefault="00A0000E" w:rsidP="00A0000E">
            <w:pPr>
              <w:spacing w:after="0" w:line="240" w:lineRule="auto"/>
              <w:rPr>
                <w:ins w:id="4823" w:author="giangnhhse60606" w:date="2014-03-14T23:42:00Z"/>
                <w:rFonts w:ascii="Calibri" w:eastAsia="Times New Roman" w:hAnsi="Calibri" w:cs="Times New Roman"/>
                <w:color w:val="000000"/>
                <w:sz w:val="22"/>
                <w:lang w:eastAsia="ja-JP"/>
              </w:rPr>
            </w:pPr>
            <w:ins w:id="4824" w:author="giangnhhse60606" w:date="2014-03-14T23:43:00Z">
              <w:r w:rsidRPr="00A0000E">
                <w:rPr>
                  <w:rFonts w:ascii="Calibri" w:eastAsia="Times New Roman" w:hAnsi="Calibri" w:cs="Times New Roman"/>
                  <w:color w:val="000000"/>
                  <w:sz w:val="22"/>
                  <w:lang w:eastAsia="ja-JP"/>
                </w:rPr>
                <w:t>• " Bạn có chắc chắn muốn thay đổi thông tin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C6A88" w:rsidRDefault="00A0000E" w:rsidP="00095DE4">
            <w:pPr>
              <w:spacing w:after="0" w:line="240" w:lineRule="auto"/>
              <w:rPr>
                <w:ins w:id="4825" w:author="giangnhhse60606" w:date="2014-03-14T23:42:00Z"/>
                <w:rFonts w:ascii="Calibri" w:eastAsia="Times New Roman" w:hAnsi="Calibri" w:cs="Times New Roman"/>
                <w:color w:val="000000"/>
                <w:sz w:val="22"/>
                <w:lang w:eastAsia="ja-JP"/>
              </w:rPr>
            </w:pPr>
            <w:ins w:id="4826" w:author="giangnhhse60606" w:date="2014-03-14T23:4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C6A88" w:rsidRPr="008C01EB" w:rsidRDefault="00DC6A88" w:rsidP="00095DE4">
            <w:pPr>
              <w:spacing w:after="0" w:line="240" w:lineRule="auto"/>
              <w:rPr>
                <w:ins w:id="4827" w:author="giangnhhse60606" w:date="2014-03-14T23:42:00Z"/>
                <w:rFonts w:ascii="Calibri" w:eastAsia="Times New Roman" w:hAnsi="Calibri" w:cs="Times New Roman"/>
                <w:color w:val="000000"/>
                <w:sz w:val="22"/>
                <w:lang w:eastAsia="ja-JP"/>
              </w:rPr>
            </w:pPr>
          </w:p>
        </w:tc>
      </w:tr>
      <w:tr w:rsidR="00DC6A88" w:rsidRPr="008C01EB" w:rsidTr="00095DE4">
        <w:trPr>
          <w:trHeight w:val="784"/>
          <w:ins w:id="4828" w:author="giangnhhse60606" w:date="2014-03-14T23:4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6A88" w:rsidRDefault="00E04082" w:rsidP="00095DE4">
            <w:pPr>
              <w:spacing w:after="0" w:line="240" w:lineRule="auto"/>
              <w:rPr>
                <w:ins w:id="4829" w:author="giangnhhse60606" w:date="2014-03-14T23:42:00Z"/>
                <w:rFonts w:ascii="Calibri" w:eastAsia="Times New Roman" w:hAnsi="Calibri" w:cs="Times New Roman"/>
                <w:color w:val="000000"/>
                <w:sz w:val="22"/>
                <w:lang w:eastAsia="ja-JP"/>
              </w:rPr>
            </w:pPr>
            <w:ins w:id="4830" w:author="giangnhhse60606" w:date="2014-03-14T23:43:00Z">
              <w:r>
                <w:rPr>
                  <w:rFonts w:ascii="Calibri" w:eastAsia="Times New Roman" w:hAnsi="Calibri" w:cs="Times New Roman"/>
                  <w:color w:val="000000"/>
                  <w:sz w:val="22"/>
                  <w:lang w:eastAsia="ja-JP"/>
                </w:rPr>
                <w:t>TC_117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E04082" w:rsidP="00095DE4">
            <w:pPr>
              <w:spacing w:after="0" w:line="240" w:lineRule="auto"/>
              <w:rPr>
                <w:ins w:id="4831" w:author="giangnhhse60606" w:date="2014-03-14T23:42:00Z"/>
                <w:rFonts w:ascii="Calibri" w:eastAsia="Times New Roman" w:hAnsi="Calibri" w:cs="Times New Roman"/>
                <w:color w:val="000000"/>
                <w:sz w:val="22"/>
                <w:lang w:eastAsia="ja-JP"/>
              </w:rPr>
            </w:pPr>
            <w:ins w:id="4832" w:author="giangnhhse60606" w:date="2014-03-14T23:43:00Z">
              <w:r w:rsidRPr="00E04082">
                <w:rPr>
                  <w:rFonts w:ascii="Calibri" w:eastAsia="Times New Roman" w:hAnsi="Calibri" w:cs="Times New Roman"/>
                  <w:color w:val="000000"/>
                  <w:sz w:val="22"/>
                  <w:lang w:eastAsia="ja-JP"/>
                </w:rPr>
                <w:t>Test Account Page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0576C" w:rsidRPr="0060576C" w:rsidRDefault="0060576C" w:rsidP="0060576C">
            <w:pPr>
              <w:spacing w:after="0" w:line="240" w:lineRule="auto"/>
              <w:rPr>
                <w:ins w:id="4833" w:author="giangnhhse60606" w:date="2014-03-14T23:43:00Z"/>
                <w:rFonts w:ascii="Calibri" w:eastAsia="Times New Roman" w:hAnsi="Calibri" w:cs="Times New Roman"/>
                <w:color w:val="000000"/>
                <w:sz w:val="22"/>
                <w:lang w:eastAsia="ja-JP"/>
              </w:rPr>
            </w:pPr>
            <w:ins w:id="4834" w:author="giangnhhse60606" w:date="2014-03-14T23:43:00Z">
              <w:r w:rsidRPr="0060576C">
                <w:rPr>
                  <w:rFonts w:ascii="Calibri" w:eastAsia="Times New Roman" w:hAnsi="Calibri" w:cs="Times New Roman"/>
                  <w:color w:val="000000"/>
                  <w:sz w:val="22"/>
                  <w:lang w:eastAsia="ja-JP"/>
                </w:rPr>
                <w:t>Go to [Account] page.</w:t>
              </w:r>
            </w:ins>
          </w:p>
          <w:p w:rsidR="0060576C" w:rsidRPr="0060576C" w:rsidRDefault="0060576C" w:rsidP="0060576C">
            <w:pPr>
              <w:spacing w:after="0" w:line="240" w:lineRule="auto"/>
              <w:rPr>
                <w:ins w:id="4835" w:author="giangnhhse60606" w:date="2014-03-14T23:43:00Z"/>
                <w:rFonts w:ascii="Calibri" w:eastAsia="Times New Roman" w:hAnsi="Calibri" w:cs="Times New Roman"/>
                <w:color w:val="000000"/>
                <w:sz w:val="22"/>
                <w:lang w:eastAsia="ja-JP"/>
              </w:rPr>
            </w:pPr>
            <w:ins w:id="4836" w:author="giangnhhse60606" w:date="2014-03-14T23:43:00Z">
              <w:r w:rsidRPr="0060576C">
                <w:rPr>
                  <w:rFonts w:ascii="Calibri" w:eastAsia="Times New Roman" w:hAnsi="Calibri" w:cs="Times New Roman"/>
                  <w:color w:val="000000"/>
                  <w:sz w:val="22"/>
                  <w:lang w:eastAsia="ja-JP"/>
                </w:rPr>
                <w:t>- Click " Sửa thông tin " button</w:t>
              </w:r>
            </w:ins>
          </w:p>
          <w:p w:rsidR="00DC6A88" w:rsidRPr="00DC6A88" w:rsidRDefault="0060576C" w:rsidP="0060576C">
            <w:pPr>
              <w:spacing w:after="0" w:line="240" w:lineRule="auto"/>
              <w:rPr>
                <w:ins w:id="4837" w:author="giangnhhse60606" w:date="2014-03-14T23:42:00Z"/>
                <w:rFonts w:ascii="Calibri" w:eastAsia="Times New Roman" w:hAnsi="Calibri" w:cs="Times New Roman"/>
                <w:color w:val="000000"/>
                <w:sz w:val="22"/>
                <w:lang w:eastAsia="ja-JP"/>
              </w:rPr>
            </w:pPr>
            <w:ins w:id="4838" w:author="giangnhhse60606" w:date="2014-03-14T23:43:00Z">
              <w:r w:rsidRPr="0060576C">
                <w:rPr>
                  <w:rFonts w:ascii="Calibri" w:eastAsia="Times New Roman" w:hAnsi="Calibri" w:cs="Times New Roman"/>
                  <w:color w:val="000000"/>
                  <w:sz w:val="22"/>
                  <w:lang w:eastAsia="ja-JP"/>
                </w:rPr>
                <w:t>- Click " Hủy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60576C" w:rsidP="00DC6A88">
            <w:pPr>
              <w:spacing w:after="0" w:line="240" w:lineRule="auto"/>
              <w:rPr>
                <w:ins w:id="4839" w:author="giangnhhse60606" w:date="2014-03-14T23:42:00Z"/>
                <w:rFonts w:ascii="Calibri" w:eastAsia="Times New Roman" w:hAnsi="Calibri" w:cs="Times New Roman"/>
                <w:color w:val="000000"/>
                <w:sz w:val="22"/>
                <w:lang w:eastAsia="ja-JP"/>
              </w:rPr>
            </w:pPr>
            <w:ins w:id="4840" w:author="giangnhhse60606" w:date="2014-03-14T23:43:00Z">
              <w:r w:rsidRPr="0060576C">
                <w:rPr>
                  <w:rFonts w:ascii="Calibri" w:eastAsia="Times New Roman" w:hAnsi="Calibri" w:cs="Times New Roman"/>
                  <w:color w:val="000000"/>
                  <w:sz w:val="22"/>
                  <w:lang w:eastAsia="ja-JP"/>
                </w:rPr>
                <w:t>Reload [Account] page with no textbox.</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C6A88" w:rsidRDefault="0060576C" w:rsidP="00095DE4">
            <w:pPr>
              <w:spacing w:after="0" w:line="240" w:lineRule="auto"/>
              <w:rPr>
                <w:ins w:id="4841" w:author="giangnhhse60606" w:date="2014-03-14T23:42:00Z"/>
                <w:rFonts w:ascii="Calibri" w:eastAsia="Times New Roman" w:hAnsi="Calibri" w:cs="Times New Roman"/>
                <w:color w:val="000000"/>
                <w:sz w:val="22"/>
                <w:lang w:eastAsia="ja-JP"/>
              </w:rPr>
            </w:pPr>
            <w:ins w:id="4842" w:author="giangnhhse60606" w:date="2014-03-14T23:4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C6A88" w:rsidRPr="008C01EB" w:rsidRDefault="00DC6A88" w:rsidP="00095DE4">
            <w:pPr>
              <w:spacing w:after="0" w:line="240" w:lineRule="auto"/>
              <w:rPr>
                <w:ins w:id="4843" w:author="giangnhhse60606" w:date="2014-03-14T23:42:00Z"/>
                <w:rFonts w:ascii="Calibri" w:eastAsia="Times New Roman" w:hAnsi="Calibri" w:cs="Times New Roman"/>
                <w:color w:val="000000"/>
                <w:sz w:val="22"/>
                <w:lang w:eastAsia="ja-JP"/>
              </w:rPr>
            </w:pPr>
          </w:p>
        </w:tc>
      </w:tr>
      <w:tr w:rsidR="00DC6A88" w:rsidRPr="008C01EB" w:rsidTr="00095DE4">
        <w:trPr>
          <w:trHeight w:val="784"/>
          <w:ins w:id="4844" w:author="giangnhhse60606" w:date="2014-03-14T23:4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6A88" w:rsidRDefault="00162E7A" w:rsidP="00095DE4">
            <w:pPr>
              <w:spacing w:after="0" w:line="240" w:lineRule="auto"/>
              <w:rPr>
                <w:ins w:id="4845" w:author="giangnhhse60606" w:date="2014-03-14T23:42:00Z"/>
                <w:rFonts w:ascii="Calibri" w:eastAsia="Times New Roman" w:hAnsi="Calibri" w:cs="Times New Roman"/>
                <w:color w:val="000000"/>
                <w:sz w:val="22"/>
                <w:lang w:eastAsia="ja-JP"/>
              </w:rPr>
            </w:pPr>
            <w:ins w:id="4846" w:author="giangnhhse60606" w:date="2014-03-14T23:44:00Z">
              <w:r>
                <w:rPr>
                  <w:rFonts w:ascii="Calibri" w:eastAsia="Times New Roman" w:hAnsi="Calibri" w:cs="Times New Roman"/>
                  <w:color w:val="000000"/>
                  <w:sz w:val="22"/>
                  <w:lang w:eastAsia="ja-JP"/>
                </w:rPr>
                <w:t>TC_118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162E7A" w:rsidP="00095DE4">
            <w:pPr>
              <w:spacing w:after="0" w:line="240" w:lineRule="auto"/>
              <w:rPr>
                <w:ins w:id="4847" w:author="giangnhhse60606" w:date="2014-03-14T23:42:00Z"/>
                <w:rFonts w:ascii="Calibri" w:eastAsia="Times New Roman" w:hAnsi="Calibri" w:cs="Times New Roman"/>
                <w:color w:val="000000"/>
                <w:sz w:val="22"/>
                <w:lang w:eastAsia="ja-JP"/>
              </w:rPr>
            </w:pPr>
            <w:ins w:id="4848" w:author="giangnhhse60606" w:date="2014-03-14T23:43:00Z">
              <w:r w:rsidRPr="00162E7A">
                <w:rPr>
                  <w:rFonts w:ascii="Calibri" w:eastAsia="Times New Roman" w:hAnsi="Calibri" w:cs="Times New Roman"/>
                  <w:color w:val="000000"/>
                  <w:sz w:val="22"/>
                  <w:lang w:eastAsia="ja-JP"/>
                </w:rPr>
                <w:t>Test Account Page Validation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162E7A" w:rsidRPr="00162E7A" w:rsidRDefault="00162E7A" w:rsidP="00162E7A">
            <w:pPr>
              <w:spacing w:after="0" w:line="240" w:lineRule="auto"/>
              <w:rPr>
                <w:ins w:id="4849" w:author="giangnhhse60606" w:date="2014-03-14T23:43:00Z"/>
                <w:rFonts w:ascii="Calibri" w:eastAsia="Times New Roman" w:hAnsi="Calibri" w:cs="Times New Roman"/>
                <w:color w:val="000000"/>
                <w:sz w:val="22"/>
                <w:lang w:eastAsia="ja-JP"/>
              </w:rPr>
            </w:pPr>
            <w:ins w:id="4850" w:author="giangnhhse60606" w:date="2014-03-14T23:43:00Z">
              <w:r w:rsidRPr="00162E7A">
                <w:rPr>
                  <w:rFonts w:ascii="Calibri" w:eastAsia="Times New Roman" w:hAnsi="Calibri" w:cs="Times New Roman"/>
                  <w:color w:val="000000"/>
                  <w:sz w:val="22"/>
                  <w:lang w:eastAsia="ja-JP"/>
                </w:rPr>
                <w:t>Go to [Account] page.</w:t>
              </w:r>
            </w:ins>
          </w:p>
          <w:p w:rsidR="00162E7A" w:rsidRPr="00162E7A" w:rsidRDefault="00162E7A" w:rsidP="00162E7A">
            <w:pPr>
              <w:spacing w:after="0" w:line="240" w:lineRule="auto"/>
              <w:rPr>
                <w:ins w:id="4851" w:author="giangnhhse60606" w:date="2014-03-14T23:43:00Z"/>
                <w:rFonts w:ascii="Calibri" w:eastAsia="Times New Roman" w:hAnsi="Calibri" w:cs="Times New Roman"/>
                <w:color w:val="000000"/>
                <w:sz w:val="22"/>
                <w:lang w:eastAsia="ja-JP"/>
              </w:rPr>
            </w:pPr>
            <w:ins w:id="4852" w:author="giangnhhse60606" w:date="2014-03-14T23:43:00Z">
              <w:r w:rsidRPr="00162E7A">
                <w:rPr>
                  <w:rFonts w:ascii="Calibri" w:eastAsia="Times New Roman" w:hAnsi="Calibri" w:cs="Times New Roman"/>
                  <w:color w:val="000000"/>
                  <w:sz w:val="22"/>
                  <w:lang w:eastAsia="ja-JP"/>
                </w:rPr>
                <w:t>- Click " Sửa thông tin " button</w:t>
              </w:r>
            </w:ins>
          </w:p>
          <w:p w:rsidR="00162E7A" w:rsidRPr="00162E7A" w:rsidRDefault="00162E7A" w:rsidP="00162E7A">
            <w:pPr>
              <w:spacing w:after="0" w:line="240" w:lineRule="auto"/>
              <w:rPr>
                <w:ins w:id="4853" w:author="giangnhhse60606" w:date="2014-03-14T23:43:00Z"/>
                <w:rFonts w:ascii="Calibri" w:eastAsia="Times New Roman" w:hAnsi="Calibri" w:cs="Times New Roman"/>
                <w:color w:val="000000"/>
                <w:sz w:val="22"/>
                <w:lang w:eastAsia="ja-JP"/>
              </w:rPr>
            </w:pPr>
            <w:ins w:id="4854" w:author="giangnhhse60606" w:date="2014-03-14T23:43:00Z">
              <w:r w:rsidRPr="00162E7A">
                <w:rPr>
                  <w:rFonts w:ascii="Calibri" w:eastAsia="Times New Roman" w:hAnsi="Calibri" w:cs="Times New Roman"/>
                  <w:color w:val="000000"/>
                  <w:sz w:val="22"/>
                  <w:lang w:eastAsia="ja-JP"/>
                </w:rPr>
                <w:t>- Make " Tên Đầy Đủ " is blank field.</w:t>
              </w:r>
            </w:ins>
          </w:p>
          <w:p w:rsidR="00DC6A88" w:rsidRPr="00DC6A88" w:rsidRDefault="00162E7A" w:rsidP="00162E7A">
            <w:pPr>
              <w:spacing w:after="0" w:line="240" w:lineRule="auto"/>
              <w:rPr>
                <w:ins w:id="4855" w:author="giangnhhse60606" w:date="2014-03-14T23:42:00Z"/>
                <w:rFonts w:ascii="Calibri" w:eastAsia="Times New Roman" w:hAnsi="Calibri" w:cs="Times New Roman"/>
                <w:color w:val="000000"/>
                <w:sz w:val="22"/>
                <w:lang w:eastAsia="ja-JP"/>
              </w:rPr>
            </w:pPr>
            <w:ins w:id="4856" w:author="giangnhhse60606" w:date="2014-03-14T23:43:00Z">
              <w:r w:rsidRPr="00162E7A">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62E7A" w:rsidRPr="00162E7A" w:rsidRDefault="00162E7A" w:rsidP="00162E7A">
            <w:pPr>
              <w:spacing w:after="0" w:line="240" w:lineRule="auto"/>
              <w:rPr>
                <w:ins w:id="4857" w:author="giangnhhse60606" w:date="2014-03-14T23:43:00Z"/>
                <w:rFonts w:ascii="Calibri" w:eastAsia="Times New Roman" w:hAnsi="Calibri" w:cs="Times New Roman"/>
                <w:color w:val="000000"/>
                <w:sz w:val="22"/>
                <w:lang w:eastAsia="ja-JP"/>
              </w:rPr>
            </w:pPr>
            <w:ins w:id="4858" w:author="giangnhhse60606" w:date="2014-03-14T23:43:00Z">
              <w:r w:rsidRPr="00162E7A">
                <w:rPr>
                  <w:rFonts w:ascii="Calibri" w:eastAsia="Times New Roman" w:hAnsi="Calibri" w:cs="Times New Roman"/>
                  <w:color w:val="000000"/>
                  <w:sz w:val="22"/>
                  <w:lang w:eastAsia="ja-JP"/>
                </w:rPr>
                <w:t>Error message will be displayed:</w:t>
              </w:r>
            </w:ins>
          </w:p>
          <w:p w:rsidR="00DC6A88" w:rsidRPr="00DC6A88" w:rsidRDefault="00162E7A" w:rsidP="00162E7A">
            <w:pPr>
              <w:spacing w:after="0" w:line="240" w:lineRule="auto"/>
              <w:rPr>
                <w:ins w:id="4859" w:author="giangnhhse60606" w:date="2014-03-14T23:42:00Z"/>
                <w:rFonts w:ascii="Calibri" w:eastAsia="Times New Roman" w:hAnsi="Calibri" w:cs="Times New Roman"/>
                <w:color w:val="000000"/>
                <w:sz w:val="22"/>
                <w:lang w:eastAsia="ja-JP"/>
              </w:rPr>
            </w:pPr>
            <w:ins w:id="4860" w:author="giangnhhse60606" w:date="2014-03-14T23:43:00Z">
              <w:r w:rsidRPr="00162E7A">
                <w:rPr>
                  <w:rFonts w:ascii="Calibri" w:eastAsia="Times New Roman" w:hAnsi="Calibri" w:cs="Times New Roman"/>
                  <w:color w:val="000000"/>
                  <w:sz w:val="22"/>
                  <w:lang w:eastAsia="ja-JP"/>
                </w:rPr>
                <w:t>• " " Tên Đầy Đủ "  is required”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C6A88" w:rsidRDefault="00162E7A" w:rsidP="00095DE4">
            <w:pPr>
              <w:spacing w:after="0" w:line="240" w:lineRule="auto"/>
              <w:rPr>
                <w:ins w:id="4861" w:author="giangnhhse60606" w:date="2014-03-14T23:42:00Z"/>
                <w:rFonts w:ascii="Calibri" w:eastAsia="Times New Roman" w:hAnsi="Calibri" w:cs="Times New Roman"/>
                <w:color w:val="000000"/>
                <w:sz w:val="22"/>
                <w:lang w:eastAsia="ja-JP"/>
              </w:rPr>
            </w:pPr>
            <w:ins w:id="4862" w:author="giangnhhse60606" w:date="2014-03-14T23:44:00Z">
              <w:r w:rsidRPr="00162E7A">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C6A88" w:rsidRPr="008C01EB" w:rsidRDefault="00DC6A88" w:rsidP="00095DE4">
            <w:pPr>
              <w:spacing w:after="0" w:line="240" w:lineRule="auto"/>
              <w:rPr>
                <w:ins w:id="4863" w:author="giangnhhse60606" w:date="2014-03-14T23:42:00Z"/>
                <w:rFonts w:ascii="Calibri" w:eastAsia="Times New Roman" w:hAnsi="Calibri" w:cs="Times New Roman"/>
                <w:color w:val="000000"/>
                <w:sz w:val="22"/>
                <w:lang w:eastAsia="ja-JP"/>
              </w:rPr>
            </w:pPr>
          </w:p>
        </w:tc>
      </w:tr>
      <w:tr w:rsidR="00DD0029" w:rsidRPr="008C01EB" w:rsidTr="00095DE4">
        <w:trPr>
          <w:trHeight w:val="784"/>
          <w:ins w:id="4864" w:author="giangnhhse60606" w:date="2014-03-14T23:44: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D0029" w:rsidRDefault="007E572B" w:rsidP="00095DE4">
            <w:pPr>
              <w:spacing w:after="0" w:line="240" w:lineRule="auto"/>
              <w:rPr>
                <w:ins w:id="4865" w:author="giangnhhse60606" w:date="2014-03-14T23:44:00Z"/>
                <w:rFonts w:ascii="Calibri" w:eastAsia="Times New Roman" w:hAnsi="Calibri" w:cs="Times New Roman"/>
                <w:color w:val="000000"/>
                <w:sz w:val="22"/>
                <w:lang w:eastAsia="ja-JP"/>
              </w:rPr>
            </w:pPr>
            <w:ins w:id="4866" w:author="giangnhhse60606" w:date="2014-03-14T23:45:00Z">
              <w:r>
                <w:rPr>
                  <w:rFonts w:ascii="Calibri" w:eastAsia="Times New Roman" w:hAnsi="Calibri" w:cs="Times New Roman"/>
                  <w:color w:val="000000"/>
                  <w:sz w:val="22"/>
                  <w:lang w:eastAsia="ja-JP"/>
                </w:rPr>
                <w:t>TC_119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095DE4">
            <w:pPr>
              <w:spacing w:after="0" w:line="240" w:lineRule="auto"/>
              <w:rPr>
                <w:ins w:id="4867" w:author="giangnhhse60606" w:date="2014-03-14T23:44:00Z"/>
                <w:rFonts w:ascii="Calibri" w:eastAsia="Times New Roman" w:hAnsi="Calibri" w:cs="Times New Roman"/>
                <w:color w:val="000000"/>
                <w:sz w:val="22"/>
                <w:lang w:eastAsia="ja-JP"/>
              </w:rPr>
            </w:pPr>
            <w:ins w:id="4868" w:author="giangnhhse60606" w:date="2014-03-14T23:44:00Z">
              <w:r w:rsidRPr="00DD0029">
                <w:rPr>
                  <w:rFonts w:ascii="Calibri" w:eastAsia="Times New Roman" w:hAnsi="Calibri" w:cs="Times New Roman"/>
                  <w:color w:val="000000"/>
                  <w:sz w:val="22"/>
                  <w:lang w:eastAsia="ja-JP"/>
                </w:rPr>
                <w:t>Test Accouunt Page Change Successfully</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DD0029" w:rsidRPr="00DD0029" w:rsidRDefault="00DD0029" w:rsidP="00DD0029">
            <w:pPr>
              <w:spacing w:after="0" w:line="240" w:lineRule="auto"/>
              <w:rPr>
                <w:ins w:id="4869" w:author="giangnhhse60606" w:date="2014-03-14T23:44:00Z"/>
                <w:rFonts w:ascii="Calibri" w:eastAsia="Times New Roman" w:hAnsi="Calibri" w:cs="Times New Roman"/>
                <w:color w:val="000000"/>
                <w:sz w:val="22"/>
                <w:lang w:eastAsia="ja-JP"/>
              </w:rPr>
            </w:pPr>
            <w:ins w:id="4870" w:author="giangnhhse60606" w:date="2014-03-14T23:44:00Z">
              <w:r w:rsidRPr="00DD0029">
                <w:rPr>
                  <w:rFonts w:ascii="Calibri" w:eastAsia="Times New Roman" w:hAnsi="Calibri" w:cs="Times New Roman"/>
                  <w:color w:val="000000"/>
                  <w:sz w:val="22"/>
                  <w:lang w:eastAsia="ja-JP"/>
                </w:rPr>
                <w:t>Go to [Account] page.</w:t>
              </w:r>
            </w:ins>
          </w:p>
          <w:p w:rsidR="00DD0029" w:rsidRPr="00DD0029" w:rsidRDefault="00DD0029" w:rsidP="00DD0029">
            <w:pPr>
              <w:spacing w:after="0" w:line="240" w:lineRule="auto"/>
              <w:rPr>
                <w:ins w:id="4871" w:author="giangnhhse60606" w:date="2014-03-14T23:44:00Z"/>
                <w:rFonts w:ascii="Calibri" w:eastAsia="Times New Roman" w:hAnsi="Calibri" w:cs="Times New Roman"/>
                <w:color w:val="000000"/>
                <w:sz w:val="22"/>
                <w:lang w:eastAsia="ja-JP"/>
              </w:rPr>
            </w:pPr>
            <w:ins w:id="4872" w:author="giangnhhse60606" w:date="2014-03-14T23:44:00Z">
              <w:r w:rsidRPr="00DD0029">
                <w:rPr>
                  <w:rFonts w:ascii="Calibri" w:eastAsia="Times New Roman" w:hAnsi="Calibri" w:cs="Times New Roman"/>
                  <w:color w:val="000000"/>
                  <w:sz w:val="22"/>
                  <w:lang w:eastAsia="ja-JP"/>
                </w:rPr>
                <w:t>- Click " Sửa thông tin " button</w:t>
              </w:r>
            </w:ins>
          </w:p>
          <w:p w:rsidR="00DD0029" w:rsidRPr="00DD0029" w:rsidRDefault="00DD0029" w:rsidP="00DD0029">
            <w:pPr>
              <w:spacing w:after="0" w:line="240" w:lineRule="auto"/>
              <w:rPr>
                <w:ins w:id="4873" w:author="giangnhhse60606" w:date="2014-03-14T23:44:00Z"/>
                <w:rFonts w:ascii="Calibri" w:eastAsia="Times New Roman" w:hAnsi="Calibri" w:cs="Times New Roman"/>
                <w:color w:val="000000"/>
                <w:sz w:val="22"/>
                <w:lang w:eastAsia="ja-JP"/>
              </w:rPr>
            </w:pPr>
            <w:ins w:id="4874" w:author="giangnhhse60606" w:date="2014-03-14T23:44:00Z">
              <w:r w:rsidRPr="00DD0029">
                <w:rPr>
                  <w:rFonts w:ascii="Calibri" w:eastAsia="Times New Roman" w:hAnsi="Calibri" w:cs="Times New Roman"/>
                  <w:color w:val="000000"/>
                  <w:sz w:val="22"/>
                  <w:lang w:eastAsia="ja-JP"/>
                </w:rPr>
                <w:t>- Change " Tên Đầy Đủ " and select new Picture.</w:t>
              </w:r>
            </w:ins>
          </w:p>
          <w:p w:rsidR="00DD0029" w:rsidRPr="00DD0029" w:rsidRDefault="00DD0029" w:rsidP="00DD0029">
            <w:pPr>
              <w:spacing w:after="0" w:line="240" w:lineRule="auto"/>
              <w:rPr>
                <w:ins w:id="4875" w:author="giangnhhse60606" w:date="2014-03-14T23:44:00Z"/>
                <w:rFonts w:ascii="Calibri" w:eastAsia="Times New Roman" w:hAnsi="Calibri" w:cs="Times New Roman"/>
                <w:color w:val="000000"/>
                <w:sz w:val="22"/>
                <w:lang w:eastAsia="ja-JP"/>
              </w:rPr>
            </w:pPr>
            <w:ins w:id="4876" w:author="giangnhhse60606" w:date="2014-03-14T23:44:00Z">
              <w:r w:rsidRPr="00DD0029">
                <w:rPr>
                  <w:rFonts w:ascii="Calibri" w:eastAsia="Times New Roman" w:hAnsi="Calibri" w:cs="Times New Roman"/>
                  <w:color w:val="000000"/>
                  <w:sz w:val="22"/>
                  <w:lang w:eastAsia="ja-JP"/>
                </w:rPr>
                <w:t>- Click " Lưu " button</w:t>
              </w:r>
            </w:ins>
          </w:p>
          <w:p w:rsidR="00DD0029" w:rsidRPr="00162E7A" w:rsidRDefault="00DD0029" w:rsidP="00DD0029">
            <w:pPr>
              <w:spacing w:after="0" w:line="240" w:lineRule="auto"/>
              <w:rPr>
                <w:ins w:id="4877" w:author="giangnhhse60606" w:date="2014-03-14T23:44:00Z"/>
                <w:rFonts w:ascii="Calibri" w:eastAsia="Times New Roman" w:hAnsi="Calibri" w:cs="Times New Roman"/>
                <w:color w:val="000000"/>
                <w:sz w:val="22"/>
                <w:lang w:eastAsia="ja-JP"/>
              </w:rPr>
            </w:pPr>
            <w:ins w:id="4878" w:author="giangnhhse60606" w:date="2014-03-14T23:44:00Z">
              <w:r w:rsidRPr="00DD0029">
                <w:rPr>
                  <w:rFonts w:ascii="Calibri" w:eastAsia="Times New Roman" w:hAnsi="Calibri" w:cs="Times New Roman"/>
                  <w:color w:val="000000"/>
                  <w:sz w:val="22"/>
                  <w:lang w:eastAsia="ja-JP"/>
                </w:rPr>
                <w:t>- Click " OK "</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DD0029" w:rsidRPr="00DD0029" w:rsidRDefault="00DD0029" w:rsidP="00DD0029">
            <w:pPr>
              <w:spacing w:after="0" w:line="240" w:lineRule="auto"/>
              <w:rPr>
                <w:ins w:id="4879" w:author="giangnhhse60606" w:date="2014-03-14T23:44:00Z"/>
                <w:rFonts w:ascii="Calibri" w:eastAsia="Times New Roman" w:hAnsi="Calibri" w:cs="Times New Roman"/>
                <w:color w:val="000000"/>
                <w:sz w:val="22"/>
                <w:lang w:eastAsia="ja-JP"/>
              </w:rPr>
            </w:pPr>
            <w:ins w:id="4880" w:author="giangnhhse60606" w:date="2014-03-14T23:44:00Z">
              <w:r w:rsidRPr="00DD0029">
                <w:rPr>
                  <w:rFonts w:ascii="Calibri" w:eastAsia="Times New Roman" w:hAnsi="Calibri" w:cs="Times New Roman"/>
                  <w:color w:val="000000"/>
                  <w:sz w:val="22"/>
                  <w:lang w:eastAsia="ja-JP"/>
                </w:rPr>
                <w:t>New info will be saved into System.</w:t>
              </w:r>
            </w:ins>
          </w:p>
          <w:p w:rsidR="00DD0029" w:rsidRPr="00162E7A" w:rsidRDefault="00DD0029" w:rsidP="00DD0029">
            <w:pPr>
              <w:spacing w:after="0" w:line="240" w:lineRule="auto"/>
              <w:rPr>
                <w:ins w:id="4881" w:author="giangnhhse60606" w:date="2014-03-14T23:44:00Z"/>
                <w:rFonts w:ascii="Calibri" w:eastAsia="Times New Roman" w:hAnsi="Calibri" w:cs="Times New Roman"/>
                <w:color w:val="000000"/>
                <w:sz w:val="22"/>
                <w:lang w:eastAsia="ja-JP"/>
              </w:rPr>
            </w:pPr>
            <w:ins w:id="4882" w:author="giangnhhse60606" w:date="2014-03-14T23:44:00Z">
              <w:r w:rsidRPr="00DD0029">
                <w:rPr>
                  <w:rFonts w:ascii="Calibri" w:eastAsia="Times New Roman" w:hAnsi="Calibri" w:cs="Times New Roman"/>
                  <w:color w:val="000000"/>
                  <w:sz w:val="22"/>
                  <w:lang w:eastAsia="ja-JP"/>
                </w:rPr>
                <w:t>- [Account] page will be reload will new info.</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095DE4">
            <w:pPr>
              <w:spacing w:after="0" w:line="240" w:lineRule="auto"/>
              <w:rPr>
                <w:ins w:id="4883" w:author="giangnhhse60606" w:date="2014-03-14T23:44:00Z"/>
                <w:rFonts w:ascii="Calibri" w:eastAsia="Times New Roman" w:hAnsi="Calibri" w:cs="Times New Roman"/>
                <w:color w:val="000000"/>
                <w:sz w:val="22"/>
                <w:lang w:eastAsia="ja-JP"/>
              </w:rPr>
            </w:pPr>
            <w:ins w:id="4884" w:author="giangnhhse60606" w:date="2014-03-14T23:44: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D0029" w:rsidRPr="008C01EB" w:rsidRDefault="00DD0029" w:rsidP="00095DE4">
            <w:pPr>
              <w:spacing w:after="0" w:line="240" w:lineRule="auto"/>
              <w:rPr>
                <w:ins w:id="4885" w:author="giangnhhse60606" w:date="2014-03-14T23:44:00Z"/>
                <w:rFonts w:ascii="Calibri" w:eastAsia="Times New Roman" w:hAnsi="Calibri" w:cs="Times New Roman"/>
                <w:color w:val="000000"/>
                <w:sz w:val="22"/>
                <w:lang w:eastAsia="ja-JP"/>
              </w:rPr>
            </w:pPr>
          </w:p>
        </w:tc>
      </w:tr>
      <w:tr w:rsidR="00DD0029" w:rsidRPr="008C01EB" w:rsidTr="00095DE4">
        <w:trPr>
          <w:trHeight w:val="784"/>
          <w:ins w:id="4886" w:author="giangnhhse60606" w:date="2014-03-14T23:44: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D0029" w:rsidRDefault="00B0001E" w:rsidP="00095DE4">
            <w:pPr>
              <w:spacing w:after="0" w:line="240" w:lineRule="auto"/>
              <w:rPr>
                <w:ins w:id="4887" w:author="giangnhhse60606" w:date="2014-03-14T23:44:00Z"/>
                <w:rFonts w:ascii="Calibri" w:eastAsia="Times New Roman" w:hAnsi="Calibri" w:cs="Times New Roman"/>
                <w:color w:val="000000"/>
                <w:sz w:val="22"/>
                <w:lang w:eastAsia="ja-JP"/>
              </w:rPr>
            </w:pPr>
            <w:ins w:id="4888" w:author="giangnhhse60606" w:date="2014-03-14T23:45:00Z">
              <w:r>
                <w:rPr>
                  <w:rFonts w:ascii="Calibri" w:eastAsia="Times New Roman" w:hAnsi="Calibri" w:cs="Times New Roman"/>
                  <w:color w:val="000000"/>
                  <w:sz w:val="22"/>
                  <w:lang w:eastAsia="ja-JP"/>
                </w:rPr>
                <w:t>TC_120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B0001E" w:rsidP="00095DE4">
            <w:pPr>
              <w:spacing w:after="0" w:line="240" w:lineRule="auto"/>
              <w:rPr>
                <w:ins w:id="4889" w:author="giangnhhse60606" w:date="2014-03-14T23:44:00Z"/>
                <w:rFonts w:ascii="Calibri" w:eastAsia="Times New Roman" w:hAnsi="Calibri" w:cs="Times New Roman"/>
                <w:color w:val="000000"/>
                <w:sz w:val="22"/>
                <w:lang w:eastAsia="ja-JP"/>
              </w:rPr>
            </w:pPr>
            <w:ins w:id="4890" w:author="giangnhhse60606" w:date="2014-03-14T23:45:00Z">
              <w:r w:rsidRPr="00B0001E">
                <w:rPr>
                  <w:rFonts w:ascii="Calibri" w:eastAsia="Times New Roman" w:hAnsi="Calibri" w:cs="Times New Roman"/>
                  <w:color w:val="000000"/>
                  <w:sz w:val="22"/>
                  <w:lang w:eastAsia="ja-JP"/>
                </w:rPr>
                <w:t>Test  " Hủy "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0001E" w:rsidRPr="00B0001E" w:rsidRDefault="00B0001E" w:rsidP="00B0001E">
            <w:pPr>
              <w:spacing w:after="0" w:line="240" w:lineRule="auto"/>
              <w:rPr>
                <w:ins w:id="4891" w:author="giangnhhse60606" w:date="2014-03-14T23:45:00Z"/>
                <w:rFonts w:ascii="Calibri" w:eastAsia="Times New Roman" w:hAnsi="Calibri" w:cs="Times New Roman"/>
                <w:color w:val="000000"/>
                <w:sz w:val="22"/>
                <w:lang w:eastAsia="ja-JP"/>
              </w:rPr>
            </w:pPr>
            <w:ins w:id="4892" w:author="giangnhhse60606" w:date="2014-03-14T23:45:00Z">
              <w:r w:rsidRPr="00B0001E">
                <w:rPr>
                  <w:rFonts w:ascii="Calibri" w:eastAsia="Times New Roman" w:hAnsi="Calibri" w:cs="Times New Roman"/>
                  <w:color w:val="000000"/>
                  <w:sz w:val="22"/>
                  <w:lang w:eastAsia="ja-JP"/>
                </w:rPr>
                <w:t>Go to [Account] page.</w:t>
              </w:r>
            </w:ins>
          </w:p>
          <w:p w:rsidR="00B0001E" w:rsidRPr="00B0001E" w:rsidRDefault="00B0001E" w:rsidP="00B0001E">
            <w:pPr>
              <w:spacing w:after="0" w:line="240" w:lineRule="auto"/>
              <w:rPr>
                <w:ins w:id="4893" w:author="giangnhhse60606" w:date="2014-03-14T23:45:00Z"/>
                <w:rFonts w:ascii="Calibri" w:eastAsia="Times New Roman" w:hAnsi="Calibri" w:cs="Times New Roman"/>
                <w:color w:val="000000"/>
                <w:sz w:val="22"/>
                <w:lang w:eastAsia="ja-JP"/>
              </w:rPr>
            </w:pPr>
            <w:ins w:id="4894" w:author="giangnhhse60606" w:date="2014-03-14T23:45:00Z">
              <w:r w:rsidRPr="00B0001E">
                <w:rPr>
                  <w:rFonts w:ascii="Calibri" w:eastAsia="Times New Roman" w:hAnsi="Calibri" w:cs="Times New Roman"/>
                  <w:color w:val="000000"/>
                  <w:sz w:val="22"/>
                  <w:lang w:eastAsia="ja-JP"/>
                </w:rPr>
                <w:t>- Click " Sửa thông tin " button</w:t>
              </w:r>
            </w:ins>
          </w:p>
          <w:p w:rsidR="00B0001E" w:rsidRPr="00B0001E" w:rsidRDefault="00B0001E" w:rsidP="00B0001E">
            <w:pPr>
              <w:spacing w:after="0" w:line="240" w:lineRule="auto"/>
              <w:rPr>
                <w:ins w:id="4895" w:author="giangnhhse60606" w:date="2014-03-14T23:45:00Z"/>
                <w:rFonts w:ascii="Calibri" w:eastAsia="Times New Roman" w:hAnsi="Calibri" w:cs="Times New Roman"/>
                <w:color w:val="000000"/>
                <w:sz w:val="22"/>
                <w:lang w:eastAsia="ja-JP"/>
              </w:rPr>
            </w:pPr>
            <w:ins w:id="4896" w:author="giangnhhse60606" w:date="2014-03-14T23:45:00Z">
              <w:r w:rsidRPr="00B0001E">
                <w:rPr>
                  <w:rFonts w:ascii="Calibri" w:eastAsia="Times New Roman" w:hAnsi="Calibri" w:cs="Times New Roman"/>
                  <w:color w:val="000000"/>
                  <w:sz w:val="22"/>
                  <w:lang w:eastAsia="ja-JP"/>
                </w:rPr>
                <w:t>- Change " Tên Đầy Đủ " and select new Picture.</w:t>
              </w:r>
            </w:ins>
          </w:p>
          <w:p w:rsidR="00B0001E" w:rsidRPr="00B0001E" w:rsidRDefault="00B0001E" w:rsidP="00B0001E">
            <w:pPr>
              <w:spacing w:after="0" w:line="240" w:lineRule="auto"/>
              <w:rPr>
                <w:ins w:id="4897" w:author="giangnhhse60606" w:date="2014-03-14T23:45:00Z"/>
                <w:rFonts w:ascii="Calibri" w:eastAsia="Times New Roman" w:hAnsi="Calibri" w:cs="Times New Roman"/>
                <w:color w:val="000000"/>
                <w:sz w:val="22"/>
                <w:lang w:eastAsia="ja-JP"/>
              </w:rPr>
            </w:pPr>
            <w:ins w:id="4898" w:author="giangnhhse60606" w:date="2014-03-14T23:45:00Z">
              <w:r w:rsidRPr="00B0001E">
                <w:rPr>
                  <w:rFonts w:ascii="Calibri" w:eastAsia="Times New Roman" w:hAnsi="Calibri" w:cs="Times New Roman"/>
                  <w:color w:val="000000"/>
                  <w:sz w:val="22"/>
                  <w:lang w:eastAsia="ja-JP"/>
                </w:rPr>
                <w:t>- Click " Lưu " button</w:t>
              </w:r>
            </w:ins>
          </w:p>
          <w:p w:rsidR="00DD0029" w:rsidRPr="00162E7A" w:rsidRDefault="00B0001E" w:rsidP="00B0001E">
            <w:pPr>
              <w:spacing w:after="0" w:line="240" w:lineRule="auto"/>
              <w:rPr>
                <w:ins w:id="4899" w:author="giangnhhse60606" w:date="2014-03-14T23:44:00Z"/>
                <w:rFonts w:ascii="Calibri" w:eastAsia="Times New Roman" w:hAnsi="Calibri" w:cs="Times New Roman"/>
                <w:color w:val="000000"/>
                <w:sz w:val="22"/>
                <w:lang w:eastAsia="ja-JP"/>
              </w:rPr>
            </w:pPr>
            <w:ins w:id="4900" w:author="giangnhhse60606" w:date="2014-03-14T23:45:00Z">
              <w:r w:rsidRPr="00B0001E">
                <w:rPr>
                  <w:rFonts w:ascii="Calibri" w:eastAsia="Times New Roman" w:hAnsi="Calibri" w:cs="Times New Roman"/>
                  <w:color w:val="000000"/>
                  <w:sz w:val="22"/>
                  <w:lang w:eastAsia="ja-JP"/>
                </w:rPr>
                <w:t>- Click " Hủy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B0001E" w:rsidP="00162E7A">
            <w:pPr>
              <w:spacing w:after="0" w:line="240" w:lineRule="auto"/>
              <w:rPr>
                <w:ins w:id="4901" w:author="giangnhhse60606" w:date="2014-03-14T23:44:00Z"/>
                <w:rFonts w:ascii="Calibri" w:eastAsia="Times New Roman" w:hAnsi="Calibri" w:cs="Times New Roman"/>
                <w:color w:val="000000"/>
                <w:sz w:val="22"/>
                <w:lang w:eastAsia="ja-JP"/>
              </w:rPr>
            </w:pPr>
            <w:ins w:id="4902" w:author="giangnhhse60606" w:date="2014-03-14T23:45:00Z">
              <w:r w:rsidRPr="00B0001E">
                <w:rPr>
                  <w:rFonts w:ascii="Calibri" w:eastAsia="Times New Roman" w:hAnsi="Calibri" w:cs="Times New Roman"/>
                  <w:color w:val="000000"/>
                  <w:sz w:val="22"/>
                  <w:lang w:eastAsia="ja-JP"/>
                </w:rPr>
                <w:t>[Change] page will be reloaded.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B0001E" w:rsidP="00095DE4">
            <w:pPr>
              <w:spacing w:after="0" w:line="240" w:lineRule="auto"/>
              <w:rPr>
                <w:ins w:id="4903" w:author="giangnhhse60606" w:date="2014-03-14T23:44:00Z"/>
                <w:rFonts w:ascii="Calibri" w:eastAsia="Times New Roman" w:hAnsi="Calibri" w:cs="Times New Roman"/>
                <w:color w:val="000000"/>
                <w:sz w:val="22"/>
                <w:lang w:eastAsia="ja-JP"/>
              </w:rPr>
            </w:pPr>
            <w:ins w:id="4904" w:author="giangnhhse60606" w:date="2014-03-14T23:45: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D0029" w:rsidRPr="008C01EB" w:rsidRDefault="00DD0029" w:rsidP="00095DE4">
            <w:pPr>
              <w:spacing w:after="0" w:line="240" w:lineRule="auto"/>
              <w:rPr>
                <w:ins w:id="4905" w:author="giangnhhse60606" w:date="2014-03-14T23:44:00Z"/>
                <w:rFonts w:ascii="Calibri" w:eastAsia="Times New Roman" w:hAnsi="Calibri" w:cs="Times New Roman"/>
                <w:color w:val="000000"/>
                <w:sz w:val="22"/>
                <w:lang w:eastAsia="ja-JP"/>
              </w:rPr>
            </w:pPr>
          </w:p>
        </w:tc>
      </w:tr>
      <w:tr w:rsidR="00DD0029" w:rsidRPr="008C01EB" w:rsidTr="00095DE4">
        <w:trPr>
          <w:trHeight w:val="784"/>
          <w:ins w:id="4906" w:author="giangnhhse60606" w:date="2014-03-14T23:44: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D0029" w:rsidRDefault="00DD0029" w:rsidP="00095DE4">
            <w:pPr>
              <w:spacing w:after="0" w:line="240" w:lineRule="auto"/>
              <w:rPr>
                <w:ins w:id="4907" w:author="giangnhhse60606" w:date="2014-03-14T23:44:00Z"/>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095DE4">
            <w:pPr>
              <w:spacing w:after="0" w:line="240" w:lineRule="auto"/>
              <w:rPr>
                <w:ins w:id="4908" w:author="giangnhhse60606" w:date="2014-03-14T23:44:00Z"/>
                <w:rFonts w:ascii="Calibri" w:eastAsia="Times New Roman" w:hAnsi="Calibri" w:cs="Times New Roman"/>
                <w:color w:val="000000"/>
                <w:sz w:val="22"/>
                <w:lang w:eastAsia="ja-JP"/>
              </w:rPr>
            </w:pPr>
          </w:p>
        </w:tc>
        <w:tc>
          <w:tcPr>
            <w:tcW w:w="3951"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162E7A">
            <w:pPr>
              <w:spacing w:after="0" w:line="240" w:lineRule="auto"/>
              <w:rPr>
                <w:ins w:id="4909" w:author="giangnhhse60606" w:date="2014-03-14T23:44:00Z"/>
                <w:rFonts w:ascii="Calibri" w:eastAsia="Times New Roman" w:hAnsi="Calibri" w:cs="Times New Roman"/>
                <w:color w:val="000000"/>
                <w:sz w:val="22"/>
                <w:lang w:eastAsia="ja-JP"/>
              </w:rPr>
            </w:pPr>
          </w:p>
        </w:tc>
        <w:tc>
          <w:tcPr>
            <w:tcW w:w="3510"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162E7A">
            <w:pPr>
              <w:spacing w:after="0" w:line="240" w:lineRule="auto"/>
              <w:rPr>
                <w:ins w:id="4910" w:author="giangnhhse60606" w:date="2014-03-14T23:44:00Z"/>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095DE4">
            <w:pPr>
              <w:spacing w:after="0" w:line="240" w:lineRule="auto"/>
              <w:rPr>
                <w:ins w:id="4911" w:author="giangnhhse60606" w:date="2014-03-14T23:44: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D0029" w:rsidRPr="008C01EB" w:rsidRDefault="00DD0029" w:rsidP="00095DE4">
            <w:pPr>
              <w:spacing w:after="0" w:line="240" w:lineRule="auto"/>
              <w:rPr>
                <w:ins w:id="4912" w:author="giangnhhse60606" w:date="2014-03-14T23:44:00Z"/>
                <w:rFonts w:ascii="Calibri" w:eastAsia="Times New Roman" w:hAnsi="Calibri" w:cs="Times New Roman"/>
                <w:color w:val="000000"/>
                <w:sz w:val="22"/>
                <w:lang w:eastAsia="ja-JP"/>
              </w:rPr>
            </w:pPr>
          </w:p>
        </w:tc>
      </w:tr>
    </w:tbl>
    <w:p w:rsidR="003E02C0" w:rsidRDefault="003E02C0" w:rsidP="003E02C0">
      <w:pPr>
        <w:tabs>
          <w:tab w:val="left" w:pos="1032"/>
        </w:tabs>
        <w:rPr>
          <w:ins w:id="4913" w:author="giangnhhse60606" w:date="2014-03-14T23:25:00Z"/>
          <w:rFonts w:cstheme="minorHAnsi"/>
        </w:rPr>
      </w:pPr>
    </w:p>
    <w:p w:rsidR="00FD674D" w:rsidRDefault="00FD68F5" w:rsidP="00FD674D">
      <w:pPr>
        <w:pStyle w:val="Heading5"/>
        <w:numPr>
          <w:ilvl w:val="0"/>
          <w:numId w:val="39"/>
        </w:numPr>
        <w:ind w:left="2160" w:hanging="1080"/>
        <w:rPr>
          <w:ins w:id="4914" w:author="giangnhhse60606" w:date="2014-03-29T21:55:00Z"/>
          <w:b/>
        </w:rPr>
        <w:pPrChange w:id="4915" w:author="giangnhhse60606" w:date="2014-03-29T21:56:00Z">
          <w:pPr>
            <w:pStyle w:val="Heading5"/>
            <w:numPr>
              <w:numId w:val="48"/>
            </w:numPr>
            <w:ind w:left="4770" w:hanging="360"/>
          </w:pPr>
        </w:pPrChange>
      </w:pPr>
      <w:ins w:id="4916" w:author="giangnhhse60606" w:date="2014-03-29T22:04:00Z">
        <w:r>
          <w:rPr>
            <w:b/>
          </w:rPr>
          <w:t>Send Feedback</w:t>
        </w:r>
      </w:ins>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FD674D" w:rsidRPr="008C01EB" w:rsidTr="009521BA">
        <w:trPr>
          <w:trHeight w:val="300"/>
          <w:ins w:id="4917" w:author="giangnhhse60606" w:date="2014-03-29T21:5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74D" w:rsidRPr="008C01EB" w:rsidRDefault="00FD674D" w:rsidP="009521BA">
            <w:pPr>
              <w:spacing w:after="0" w:line="240" w:lineRule="auto"/>
              <w:jc w:val="center"/>
              <w:rPr>
                <w:ins w:id="4918" w:author="giangnhhse60606" w:date="2014-03-29T21:56:00Z"/>
                <w:rFonts w:ascii="Calibri" w:eastAsia="Times New Roman" w:hAnsi="Calibri" w:cs="Times New Roman"/>
                <w:b/>
                <w:bCs/>
                <w:color w:val="000000"/>
                <w:sz w:val="22"/>
                <w:lang w:eastAsia="ja-JP"/>
              </w:rPr>
            </w:pPr>
            <w:ins w:id="4919" w:author="giangnhhse60606" w:date="2014-03-29T21:56: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FD674D" w:rsidRPr="008C01EB" w:rsidRDefault="00FD674D" w:rsidP="009521BA">
            <w:pPr>
              <w:spacing w:after="0" w:line="240" w:lineRule="auto"/>
              <w:jc w:val="center"/>
              <w:rPr>
                <w:ins w:id="4920" w:author="giangnhhse60606" w:date="2014-03-29T21:56:00Z"/>
                <w:rFonts w:ascii="Calibri" w:eastAsia="Times New Roman" w:hAnsi="Calibri" w:cs="Times New Roman"/>
                <w:b/>
                <w:bCs/>
                <w:color w:val="000000"/>
                <w:sz w:val="22"/>
                <w:lang w:eastAsia="ja-JP"/>
              </w:rPr>
            </w:pPr>
            <w:ins w:id="4921" w:author="giangnhhse60606" w:date="2014-03-29T21:56: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FD674D" w:rsidRPr="008C01EB" w:rsidRDefault="00FD674D" w:rsidP="009521BA">
            <w:pPr>
              <w:spacing w:after="0" w:line="240" w:lineRule="auto"/>
              <w:jc w:val="center"/>
              <w:rPr>
                <w:ins w:id="4922" w:author="giangnhhse60606" w:date="2014-03-29T21:56:00Z"/>
                <w:rFonts w:ascii="Calibri" w:eastAsia="Times New Roman" w:hAnsi="Calibri" w:cs="Times New Roman"/>
                <w:b/>
                <w:bCs/>
                <w:color w:val="000000"/>
                <w:sz w:val="22"/>
                <w:lang w:eastAsia="ja-JP"/>
              </w:rPr>
            </w:pPr>
            <w:ins w:id="4923" w:author="giangnhhse60606" w:date="2014-03-29T21:56: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FD674D" w:rsidRPr="008C01EB" w:rsidRDefault="00FD674D" w:rsidP="009521BA">
            <w:pPr>
              <w:spacing w:after="0" w:line="240" w:lineRule="auto"/>
              <w:jc w:val="center"/>
              <w:rPr>
                <w:ins w:id="4924" w:author="giangnhhse60606" w:date="2014-03-29T21:56:00Z"/>
                <w:rFonts w:ascii="Calibri" w:eastAsia="Times New Roman" w:hAnsi="Calibri" w:cs="Times New Roman"/>
                <w:b/>
                <w:bCs/>
                <w:color w:val="000000"/>
                <w:sz w:val="22"/>
                <w:lang w:eastAsia="ja-JP"/>
              </w:rPr>
            </w:pPr>
            <w:ins w:id="4925" w:author="giangnhhse60606" w:date="2014-03-29T21:56: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FD674D" w:rsidRPr="008C01EB" w:rsidRDefault="00FD674D" w:rsidP="009521BA">
            <w:pPr>
              <w:spacing w:after="0" w:line="240" w:lineRule="auto"/>
              <w:jc w:val="center"/>
              <w:rPr>
                <w:ins w:id="4926" w:author="giangnhhse60606" w:date="2014-03-29T21:56:00Z"/>
                <w:rFonts w:ascii="Calibri" w:eastAsia="Times New Roman" w:hAnsi="Calibri" w:cs="Times New Roman"/>
                <w:b/>
                <w:bCs/>
                <w:color w:val="000000"/>
                <w:sz w:val="22"/>
                <w:lang w:eastAsia="ja-JP"/>
              </w:rPr>
            </w:pPr>
            <w:ins w:id="4927" w:author="giangnhhse60606" w:date="2014-03-29T21:56: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FD674D" w:rsidRPr="008C01EB" w:rsidRDefault="00FD674D" w:rsidP="009521BA">
            <w:pPr>
              <w:spacing w:after="0" w:line="240" w:lineRule="auto"/>
              <w:jc w:val="center"/>
              <w:rPr>
                <w:ins w:id="4928" w:author="giangnhhse60606" w:date="2014-03-29T21:56:00Z"/>
                <w:rFonts w:ascii="Calibri" w:eastAsia="Times New Roman" w:hAnsi="Calibri" w:cs="Times New Roman"/>
                <w:b/>
                <w:bCs/>
                <w:color w:val="000000"/>
                <w:sz w:val="22"/>
                <w:lang w:eastAsia="ja-JP"/>
              </w:rPr>
            </w:pPr>
            <w:ins w:id="4929" w:author="giangnhhse60606" w:date="2014-03-29T21:56:00Z">
              <w:r w:rsidRPr="008C01EB">
                <w:rPr>
                  <w:rFonts w:ascii="Calibri" w:eastAsia="Times New Roman" w:hAnsi="Calibri" w:cs="Times New Roman"/>
                  <w:b/>
                  <w:bCs/>
                  <w:color w:val="000000"/>
                  <w:sz w:val="22"/>
                  <w:lang w:eastAsia="ja-JP"/>
                </w:rPr>
                <w:t>Note</w:t>
              </w:r>
            </w:ins>
          </w:p>
        </w:tc>
      </w:tr>
      <w:tr w:rsidR="00FD674D" w:rsidRPr="008C01EB" w:rsidTr="009521BA">
        <w:trPr>
          <w:trHeight w:val="262"/>
          <w:ins w:id="4930" w:author="giangnhhse60606" w:date="2014-03-29T21:56: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FD674D" w:rsidRPr="00651F0C" w:rsidRDefault="00FD674D" w:rsidP="009521BA">
            <w:pPr>
              <w:spacing w:after="0" w:line="240" w:lineRule="auto"/>
              <w:jc w:val="center"/>
              <w:rPr>
                <w:ins w:id="4931" w:author="giangnhhse60606" w:date="2014-03-29T21:56:00Z"/>
                <w:rFonts w:ascii="Calibri" w:eastAsia="Times New Roman" w:hAnsi="Calibri" w:cs="Times New Roman"/>
                <w:b/>
                <w:bCs/>
                <w:color w:val="000000"/>
                <w:sz w:val="22"/>
                <w:lang w:eastAsia="ja-JP"/>
              </w:rPr>
            </w:pPr>
            <w:ins w:id="4932" w:author="giangnhhse60606" w:date="2014-03-29T21:58:00Z">
              <w:r>
                <w:rPr>
                  <w:rFonts w:ascii="Calibri" w:eastAsia="Times New Roman" w:hAnsi="Calibri" w:cs="Times New Roman"/>
                  <w:b/>
                  <w:bCs/>
                  <w:color w:val="000000"/>
                  <w:sz w:val="22"/>
                  <w:lang w:eastAsia="ja-JP"/>
                </w:rPr>
                <w:t>Send Feedback</w:t>
              </w:r>
            </w:ins>
          </w:p>
        </w:tc>
      </w:tr>
      <w:tr w:rsidR="00FD674D" w:rsidRPr="008C01EB" w:rsidTr="009521BA">
        <w:trPr>
          <w:trHeight w:val="784"/>
          <w:ins w:id="4933" w:author="giangnhhse60606" w:date="2014-03-29T21:5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674D" w:rsidRDefault="00FD674D" w:rsidP="001B6EFC">
            <w:pPr>
              <w:spacing w:after="0" w:line="240" w:lineRule="auto"/>
              <w:rPr>
                <w:ins w:id="4934" w:author="giangnhhse60606" w:date="2014-03-29T21:56:00Z"/>
                <w:rFonts w:ascii="Calibri" w:eastAsia="Times New Roman" w:hAnsi="Calibri" w:cs="Times New Roman"/>
                <w:color w:val="000000"/>
                <w:sz w:val="22"/>
                <w:lang w:eastAsia="ja-JP"/>
              </w:rPr>
              <w:pPrChange w:id="4935" w:author="giangnhhse60606" w:date="2014-03-29T21:58:00Z">
                <w:pPr>
                  <w:spacing w:after="0" w:line="240" w:lineRule="auto"/>
                </w:pPr>
              </w:pPrChange>
            </w:pPr>
            <w:ins w:id="4936" w:author="giangnhhse60606" w:date="2014-03-29T21:56:00Z">
              <w:r>
                <w:rPr>
                  <w:rFonts w:ascii="Calibri" w:eastAsia="Times New Roman" w:hAnsi="Calibri" w:cs="Times New Roman"/>
                  <w:color w:val="000000"/>
                  <w:sz w:val="22"/>
                  <w:lang w:eastAsia="ja-JP"/>
                </w:rPr>
                <w:t>TC_</w:t>
              </w:r>
            </w:ins>
            <w:ins w:id="4937" w:author="giangnhhse60606" w:date="2014-03-29T21:58:00Z">
              <w:r w:rsidR="001B6EFC">
                <w:rPr>
                  <w:rFonts w:ascii="Calibri" w:eastAsia="Times New Roman" w:hAnsi="Calibri" w:cs="Times New Roman"/>
                  <w:color w:val="000000"/>
                  <w:sz w:val="22"/>
                  <w:lang w:eastAsia="ja-JP"/>
                </w:rPr>
                <w:t>121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FD674D" w:rsidRPr="001C4AFB" w:rsidRDefault="001B6EFC" w:rsidP="009521BA">
            <w:pPr>
              <w:spacing w:after="0" w:line="240" w:lineRule="auto"/>
              <w:rPr>
                <w:ins w:id="4938" w:author="giangnhhse60606" w:date="2014-03-29T21:56:00Z"/>
                <w:rFonts w:ascii="Calibri" w:eastAsia="Times New Roman" w:hAnsi="Calibri" w:cs="Times New Roman"/>
                <w:color w:val="000000"/>
                <w:sz w:val="22"/>
                <w:lang w:eastAsia="ja-JP"/>
              </w:rPr>
            </w:pPr>
            <w:ins w:id="4939" w:author="giangnhhse60606" w:date="2014-03-29T21:59:00Z">
              <w:r w:rsidRPr="001B6EFC">
                <w:rPr>
                  <w:rFonts w:ascii="Calibri" w:eastAsia="Times New Roman" w:hAnsi="Calibri" w:cs="Times New Roman"/>
                  <w:color w:val="000000"/>
                  <w:sz w:val="22"/>
                  <w:lang w:eastAsia="ja-JP"/>
                </w:rPr>
                <w:t>Test Feedback Page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D674D" w:rsidRPr="00F929E4" w:rsidRDefault="001B6EFC" w:rsidP="009521BA">
            <w:pPr>
              <w:spacing w:after="0" w:line="240" w:lineRule="auto"/>
              <w:rPr>
                <w:ins w:id="4940" w:author="giangnhhse60606" w:date="2014-03-29T21:56:00Z"/>
                <w:rFonts w:ascii="Calibri" w:eastAsia="Times New Roman" w:hAnsi="Calibri" w:cs="Times New Roman"/>
                <w:color w:val="000000"/>
                <w:sz w:val="22"/>
                <w:lang w:eastAsia="ja-JP"/>
              </w:rPr>
            </w:pPr>
            <w:ins w:id="4941" w:author="giangnhhse60606" w:date="2014-03-29T21:59:00Z">
              <w:r w:rsidRPr="001B6EFC">
                <w:rPr>
                  <w:rFonts w:ascii="Calibri" w:eastAsia="Times New Roman" w:hAnsi="Calibri" w:cs="Times New Roman"/>
                  <w:color w:val="000000"/>
                  <w:sz w:val="22"/>
                  <w:lang w:eastAsia="ja-JP"/>
                </w:rPr>
                <w:t>Go to [ Feedback ] page</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D674D" w:rsidRPr="00F929E4" w:rsidRDefault="001B6EFC" w:rsidP="009521BA">
            <w:pPr>
              <w:spacing w:after="0" w:line="240" w:lineRule="auto"/>
              <w:rPr>
                <w:ins w:id="4942" w:author="giangnhhse60606" w:date="2014-03-29T21:56:00Z"/>
                <w:rFonts w:ascii="Calibri" w:eastAsia="Times New Roman" w:hAnsi="Calibri" w:cs="Times New Roman"/>
                <w:color w:val="000000"/>
                <w:sz w:val="22"/>
                <w:lang w:eastAsia="ja-JP"/>
              </w:rPr>
            </w:pPr>
            <w:ins w:id="4943" w:author="giangnhhse60606" w:date="2014-03-29T21:59:00Z">
              <w:r w:rsidRPr="001B6EFC">
                <w:rPr>
                  <w:rFonts w:ascii="Calibri" w:eastAsia="Times New Roman" w:hAnsi="Calibri" w:cs="Times New Roman"/>
                  <w:color w:val="000000"/>
                  <w:sz w:val="22"/>
                  <w:lang w:eastAsia="ja-JP"/>
                </w:rPr>
                <w:t>[Feedback] page will be shown with form</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FD674D" w:rsidRPr="00CE3379" w:rsidRDefault="00FD674D" w:rsidP="009521BA">
            <w:pPr>
              <w:spacing w:after="0" w:line="240" w:lineRule="auto"/>
              <w:rPr>
                <w:ins w:id="4944" w:author="giangnhhse60606" w:date="2014-03-29T21:56:00Z"/>
                <w:rFonts w:ascii="Calibri" w:eastAsia="Times New Roman" w:hAnsi="Calibri" w:cs="Times New Roman"/>
                <w:color w:val="000000"/>
                <w:sz w:val="22"/>
                <w:lang w:eastAsia="ja-JP"/>
              </w:rPr>
            </w:pPr>
            <w:ins w:id="4945" w:author="giangnhhse60606" w:date="2014-03-29T21:56: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D674D" w:rsidRPr="008C01EB" w:rsidRDefault="00FD674D" w:rsidP="009521BA">
            <w:pPr>
              <w:spacing w:after="0" w:line="240" w:lineRule="auto"/>
              <w:rPr>
                <w:ins w:id="4946" w:author="giangnhhse60606" w:date="2014-03-29T21:56:00Z"/>
                <w:rFonts w:ascii="Calibri" w:eastAsia="Times New Roman" w:hAnsi="Calibri" w:cs="Times New Roman"/>
                <w:color w:val="000000"/>
                <w:sz w:val="22"/>
                <w:lang w:eastAsia="ja-JP"/>
              </w:rPr>
            </w:pPr>
          </w:p>
        </w:tc>
      </w:tr>
      <w:tr w:rsidR="00FD674D" w:rsidRPr="008C01EB" w:rsidTr="009521BA">
        <w:trPr>
          <w:trHeight w:val="784"/>
          <w:ins w:id="4947" w:author="giangnhhse60606" w:date="2014-03-29T21:5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674D" w:rsidRDefault="00FD674D" w:rsidP="00A62374">
            <w:pPr>
              <w:spacing w:after="0" w:line="240" w:lineRule="auto"/>
              <w:rPr>
                <w:ins w:id="4948" w:author="giangnhhse60606" w:date="2014-03-29T21:56:00Z"/>
                <w:rFonts w:ascii="Calibri" w:eastAsia="Times New Roman" w:hAnsi="Calibri" w:cs="Times New Roman"/>
                <w:color w:val="000000"/>
                <w:sz w:val="22"/>
                <w:lang w:eastAsia="ja-JP"/>
              </w:rPr>
              <w:pPrChange w:id="4949" w:author="giangnhhse60606" w:date="2014-03-29T22:10:00Z">
                <w:pPr>
                  <w:spacing w:after="0" w:line="240" w:lineRule="auto"/>
                </w:pPr>
              </w:pPrChange>
            </w:pPr>
            <w:ins w:id="4950" w:author="giangnhhse60606" w:date="2014-03-29T21:56:00Z">
              <w:r>
                <w:rPr>
                  <w:rFonts w:ascii="Calibri" w:eastAsia="Times New Roman" w:hAnsi="Calibri" w:cs="Times New Roman"/>
                  <w:color w:val="000000"/>
                  <w:sz w:val="22"/>
                  <w:lang w:eastAsia="ja-JP"/>
                </w:rPr>
                <w:t>TC_</w:t>
              </w:r>
            </w:ins>
            <w:ins w:id="4951" w:author="giangnhhse60606" w:date="2014-03-29T22:10:00Z">
              <w:r w:rsidR="00A62374">
                <w:rPr>
                  <w:rFonts w:ascii="Calibri" w:eastAsia="Times New Roman" w:hAnsi="Calibri" w:cs="Times New Roman"/>
                  <w:color w:val="000000"/>
                  <w:sz w:val="22"/>
                  <w:lang w:eastAsia="ja-JP"/>
                </w:rPr>
                <w:t>1</w:t>
              </w:r>
            </w:ins>
            <w:ins w:id="4952" w:author="giangnhhse60606" w:date="2014-03-29T22:00:00Z">
              <w:r w:rsidR="001B6EFC">
                <w:rPr>
                  <w:rFonts w:ascii="Calibri" w:eastAsia="Times New Roman" w:hAnsi="Calibri" w:cs="Times New Roman"/>
                  <w:color w:val="000000"/>
                  <w:sz w:val="22"/>
                  <w:lang w:eastAsia="ja-JP"/>
                </w:rPr>
                <w:t>12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FD674D" w:rsidRPr="001C4AFB" w:rsidRDefault="001B6EFC" w:rsidP="009521BA">
            <w:pPr>
              <w:spacing w:after="0" w:line="240" w:lineRule="auto"/>
              <w:rPr>
                <w:ins w:id="4953" w:author="giangnhhse60606" w:date="2014-03-29T21:56:00Z"/>
                <w:rFonts w:ascii="Calibri" w:eastAsia="Times New Roman" w:hAnsi="Calibri" w:cs="Times New Roman"/>
                <w:color w:val="000000"/>
                <w:sz w:val="22"/>
                <w:lang w:eastAsia="ja-JP"/>
              </w:rPr>
            </w:pPr>
            <w:ins w:id="4954" w:author="giangnhhse60606" w:date="2014-03-29T21:59:00Z">
              <w:r w:rsidRPr="001B6EFC">
                <w:rPr>
                  <w:rFonts w:ascii="Calibri" w:eastAsia="Times New Roman" w:hAnsi="Calibri" w:cs="Times New Roman"/>
                  <w:color w:val="000000"/>
                  <w:sz w:val="22"/>
                  <w:lang w:eastAsia="ja-JP"/>
                </w:rPr>
                <w:t>Test Send Feedback validation Blank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1B6EFC" w:rsidRPr="001B6EFC" w:rsidRDefault="001B6EFC" w:rsidP="001B6EFC">
            <w:pPr>
              <w:spacing w:after="0" w:line="240" w:lineRule="auto"/>
              <w:rPr>
                <w:ins w:id="4955" w:author="giangnhhse60606" w:date="2014-03-29T21:59:00Z"/>
                <w:rFonts w:ascii="Calibri" w:eastAsia="Times New Roman" w:hAnsi="Calibri" w:cs="Times New Roman"/>
                <w:color w:val="000000"/>
                <w:sz w:val="22"/>
                <w:lang w:eastAsia="ja-JP"/>
              </w:rPr>
            </w:pPr>
            <w:ins w:id="4956" w:author="giangnhhse60606" w:date="2014-03-29T21:59:00Z">
              <w:r>
                <w:rPr>
                  <w:rFonts w:ascii="Calibri" w:eastAsia="Times New Roman" w:hAnsi="Calibri" w:cs="Times New Roman"/>
                  <w:color w:val="000000"/>
                  <w:sz w:val="22"/>
                  <w:lang w:eastAsia="ja-JP"/>
                </w:rPr>
                <w:t>1.</w:t>
              </w:r>
              <w:r w:rsidRPr="001B6EFC">
                <w:rPr>
                  <w:rFonts w:ascii="Calibri" w:eastAsia="Times New Roman" w:hAnsi="Calibri" w:cs="Times New Roman"/>
                  <w:color w:val="000000"/>
                  <w:sz w:val="22"/>
                  <w:lang w:eastAsia="ja-JP"/>
                </w:rPr>
                <w:t xml:space="preserve"> Do not input information for any field </w:t>
              </w:r>
            </w:ins>
          </w:p>
          <w:p w:rsidR="00FD674D" w:rsidRPr="00F929E4" w:rsidRDefault="001B6EFC" w:rsidP="001B6EFC">
            <w:pPr>
              <w:spacing w:after="0" w:line="240" w:lineRule="auto"/>
              <w:rPr>
                <w:ins w:id="4957" w:author="giangnhhse60606" w:date="2014-03-29T21:56:00Z"/>
                <w:rFonts w:ascii="Calibri" w:eastAsia="Times New Roman" w:hAnsi="Calibri" w:cs="Times New Roman"/>
                <w:color w:val="000000"/>
                <w:sz w:val="22"/>
                <w:lang w:eastAsia="ja-JP"/>
              </w:rPr>
            </w:pPr>
            <w:ins w:id="4958" w:author="giangnhhse60606" w:date="2014-03-29T21:59:00Z">
              <w:r>
                <w:rPr>
                  <w:rFonts w:ascii="Calibri" w:eastAsia="Times New Roman" w:hAnsi="Calibri" w:cs="Times New Roman"/>
                  <w:color w:val="000000"/>
                  <w:sz w:val="22"/>
                  <w:lang w:eastAsia="ja-JP"/>
                </w:rPr>
                <w:t>2.</w:t>
              </w:r>
              <w:r w:rsidRPr="001B6EFC">
                <w:rPr>
                  <w:rFonts w:ascii="Calibri" w:eastAsia="Times New Roman" w:hAnsi="Calibri" w:cs="Times New Roman"/>
                  <w:color w:val="000000"/>
                  <w:sz w:val="22"/>
                  <w:lang w:eastAsia="ja-JP"/>
                </w:rPr>
                <w:t xml:space="preserve"> Click " Gửi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D674D" w:rsidRPr="00F929E4" w:rsidRDefault="001B6EFC" w:rsidP="009521BA">
            <w:pPr>
              <w:spacing w:after="0" w:line="240" w:lineRule="auto"/>
              <w:rPr>
                <w:ins w:id="4959" w:author="giangnhhse60606" w:date="2014-03-29T21:56:00Z"/>
                <w:rFonts w:ascii="Calibri" w:eastAsia="Times New Roman" w:hAnsi="Calibri" w:cs="Times New Roman"/>
                <w:color w:val="000000"/>
                <w:sz w:val="22"/>
                <w:lang w:eastAsia="ja-JP"/>
              </w:rPr>
            </w:pPr>
            <w:ins w:id="4960" w:author="giangnhhse60606" w:date="2014-03-29T22:00:00Z">
              <w:r w:rsidRPr="001B6EFC">
                <w:rPr>
                  <w:rFonts w:ascii="Calibri" w:eastAsia="Times New Roman" w:hAnsi="Calibri" w:cs="Times New Roman"/>
                  <w:color w:val="000000"/>
                  <w:sz w:val="22"/>
                  <w:lang w:eastAsia="ja-JP"/>
                </w:rPr>
                <w:t>Error message will be displayed:  " Yêu cầu nhập nội dung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FD674D" w:rsidRPr="00CE3379" w:rsidRDefault="00FD674D" w:rsidP="009521BA">
            <w:pPr>
              <w:spacing w:after="0" w:line="240" w:lineRule="auto"/>
              <w:rPr>
                <w:ins w:id="4961" w:author="giangnhhse60606" w:date="2014-03-29T21:56:00Z"/>
                <w:rFonts w:ascii="Calibri" w:eastAsia="Times New Roman" w:hAnsi="Calibri" w:cs="Times New Roman"/>
                <w:color w:val="000000"/>
                <w:sz w:val="22"/>
                <w:lang w:eastAsia="ja-JP"/>
              </w:rPr>
            </w:pPr>
            <w:ins w:id="4962" w:author="giangnhhse60606" w:date="2014-03-29T21:56: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D674D" w:rsidRPr="008C01EB" w:rsidRDefault="00FD674D" w:rsidP="009521BA">
            <w:pPr>
              <w:spacing w:after="0" w:line="240" w:lineRule="auto"/>
              <w:rPr>
                <w:ins w:id="4963" w:author="giangnhhse60606" w:date="2014-03-29T21:56:00Z"/>
                <w:rFonts w:ascii="Calibri" w:eastAsia="Times New Roman" w:hAnsi="Calibri" w:cs="Times New Roman"/>
                <w:color w:val="000000"/>
                <w:sz w:val="22"/>
                <w:lang w:eastAsia="ja-JP"/>
              </w:rPr>
            </w:pPr>
          </w:p>
        </w:tc>
      </w:tr>
      <w:tr w:rsidR="00FD674D" w:rsidRPr="008C01EB" w:rsidTr="009521BA">
        <w:trPr>
          <w:trHeight w:val="784"/>
          <w:ins w:id="4964" w:author="giangnhhse60606" w:date="2014-03-29T21:5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674D" w:rsidRDefault="00FD674D" w:rsidP="00A62374">
            <w:pPr>
              <w:spacing w:after="0" w:line="240" w:lineRule="auto"/>
              <w:rPr>
                <w:ins w:id="4965" w:author="giangnhhse60606" w:date="2014-03-29T21:56:00Z"/>
                <w:rFonts w:ascii="Calibri" w:eastAsia="Times New Roman" w:hAnsi="Calibri" w:cs="Times New Roman"/>
                <w:color w:val="000000"/>
                <w:sz w:val="22"/>
                <w:lang w:eastAsia="ja-JP"/>
              </w:rPr>
              <w:pPrChange w:id="4966" w:author="giangnhhse60606" w:date="2014-03-29T22:10:00Z">
                <w:pPr>
                  <w:spacing w:after="0" w:line="240" w:lineRule="auto"/>
                </w:pPr>
              </w:pPrChange>
            </w:pPr>
            <w:ins w:id="4967" w:author="giangnhhse60606" w:date="2014-03-29T21:56:00Z">
              <w:r>
                <w:rPr>
                  <w:rFonts w:ascii="Calibri" w:eastAsia="Times New Roman" w:hAnsi="Calibri" w:cs="Times New Roman"/>
                  <w:color w:val="000000"/>
                  <w:sz w:val="22"/>
                  <w:lang w:eastAsia="ja-JP"/>
                </w:rPr>
                <w:t>TC_</w:t>
              </w:r>
            </w:ins>
            <w:ins w:id="4968" w:author="giangnhhse60606" w:date="2014-03-29T22:10:00Z">
              <w:r w:rsidR="00A62374">
                <w:rPr>
                  <w:rFonts w:ascii="Calibri" w:eastAsia="Times New Roman" w:hAnsi="Calibri" w:cs="Times New Roman"/>
                  <w:color w:val="000000"/>
                  <w:sz w:val="22"/>
                  <w:lang w:eastAsia="ja-JP"/>
                </w:rPr>
                <w:t>1</w:t>
              </w:r>
            </w:ins>
            <w:ins w:id="4969" w:author="giangnhhse60606" w:date="2014-03-29T22:00:00Z">
              <w:r w:rsidR="001B6EFC">
                <w:rPr>
                  <w:rFonts w:ascii="Calibri" w:eastAsia="Times New Roman" w:hAnsi="Calibri" w:cs="Times New Roman"/>
                  <w:color w:val="000000"/>
                  <w:sz w:val="22"/>
                  <w:lang w:eastAsia="ja-JP"/>
                </w:rPr>
                <w:t>13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FD674D" w:rsidRPr="004B06B2" w:rsidRDefault="001B6EFC" w:rsidP="009521BA">
            <w:pPr>
              <w:spacing w:after="0" w:line="240" w:lineRule="auto"/>
              <w:rPr>
                <w:ins w:id="4970" w:author="giangnhhse60606" w:date="2014-03-29T21:56:00Z"/>
                <w:rFonts w:ascii="Calibri" w:eastAsia="Times New Roman" w:hAnsi="Calibri" w:cs="Times New Roman"/>
                <w:color w:val="000000"/>
                <w:sz w:val="22"/>
                <w:lang w:eastAsia="ja-JP"/>
              </w:rPr>
            </w:pPr>
            <w:ins w:id="4971" w:author="giangnhhse60606" w:date="2014-03-29T22:00:00Z">
              <w:r w:rsidRPr="001B6EFC">
                <w:rPr>
                  <w:rFonts w:ascii="Calibri" w:eastAsia="Times New Roman" w:hAnsi="Calibri" w:cs="Times New Roman"/>
                  <w:color w:val="000000"/>
                  <w:sz w:val="22"/>
                  <w:lang w:eastAsia="ja-JP"/>
                </w:rPr>
                <w:t>Test Send Successful successfully</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1B6EFC" w:rsidRPr="001B6EFC" w:rsidRDefault="001B6EFC" w:rsidP="001B6EFC">
            <w:pPr>
              <w:spacing w:after="0" w:line="240" w:lineRule="auto"/>
              <w:rPr>
                <w:ins w:id="4972" w:author="giangnhhse60606" w:date="2014-03-29T22:00:00Z"/>
                <w:rFonts w:ascii="Calibri" w:eastAsia="Times New Roman" w:hAnsi="Calibri" w:cs="Times New Roman"/>
                <w:color w:val="000000"/>
                <w:sz w:val="22"/>
                <w:lang w:eastAsia="ja-JP"/>
              </w:rPr>
            </w:pPr>
            <w:ins w:id="4973" w:author="giangnhhse60606" w:date="2014-03-29T22:00:00Z">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Input information in all field</w:t>
              </w:r>
            </w:ins>
          </w:p>
          <w:p w:rsidR="00FD674D" w:rsidRPr="004B06B2" w:rsidRDefault="001B6EFC" w:rsidP="001B6EFC">
            <w:pPr>
              <w:spacing w:after="0" w:line="240" w:lineRule="auto"/>
              <w:rPr>
                <w:ins w:id="4974" w:author="giangnhhse60606" w:date="2014-03-29T21:56:00Z"/>
                <w:rFonts w:ascii="Calibri" w:eastAsia="Times New Roman" w:hAnsi="Calibri" w:cs="Times New Roman"/>
                <w:color w:val="000000"/>
                <w:sz w:val="22"/>
                <w:lang w:eastAsia="ja-JP"/>
              </w:rPr>
            </w:pPr>
            <w:ins w:id="4975" w:author="giangnhhse60606" w:date="2014-03-29T22:00:00Z">
              <w:r>
                <w:rPr>
                  <w:rFonts w:ascii="Calibri" w:eastAsia="Times New Roman" w:hAnsi="Calibri" w:cs="Times New Roman"/>
                  <w:color w:val="000000"/>
                  <w:sz w:val="22"/>
                  <w:lang w:eastAsia="ja-JP"/>
                </w:rPr>
                <w:t>2.</w:t>
              </w:r>
              <w:r w:rsidRPr="001B6EFC">
                <w:rPr>
                  <w:rFonts w:ascii="Calibri" w:eastAsia="Times New Roman" w:hAnsi="Calibri" w:cs="Times New Roman"/>
                  <w:color w:val="000000"/>
                  <w:sz w:val="22"/>
                  <w:lang w:eastAsia="ja-JP"/>
                </w:rPr>
                <w:t xml:space="preserve"> Click " Gửi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D674D" w:rsidRPr="004B06B2" w:rsidRDefault="001B6EFC" w:rsidP="009521BA">
            <w:pPr>
              <w:spacing w:after="0" w:line="240" w:lineRule="auto"/>
              <w:rPr>
                <w:ins w:id="4976" w:author="giangnhhse60606" w:date="2014-03-29T21:56:00Z"/>
                <w:rFonts w:ascii="Calibri" w:eastAsia="Times New Roman" w:hAnsi="Calibri" w:cs="Times New Roman"/>
                <w:color w:val="000000"/>
                <w:sz w:val="22"/>
                <w:lang w:eastAsia="ja-JP"/>
              </w:rPr>
            </w:pPr>
            <w:ins w:id="4977" w:author="giangnhhse60606" w:date="2014-03-29T22:00:00Z">
              <w:r w:rsidRPr="001B6EFC">
                <w:rPr>
                  <w:rFonts w:ascii="Calibri" w:eastAsia="Times New Roman" w:hAnsi="Calibri" w:cs="Times New Roman"/>
                  <w:color w:val="000000"/>
                  <w:sz w:val="22"/>
                  <w:lang w:eastAsia="ja-JP"/>
                </w:rPr>
                <w:t>New message will be displayed: " Gửi thành công. Cảm ơn phản hồi của bạn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FD674D" w:rsidRPr="00CE3379" w:rsidRDefault="00FD674D" w:rsidP="009521BA">
            <w:pPr>
              <w:spacing w:after="0" w:line="240" w:lineRule="auto"/>
              <w:rPr>
                <w:ins w:id="4978" w:author="giangnhhse60606" w:date="2014-03-29T21:56:00Z"/>
                <w:rFonts w:ascii="Calibri" w:eastAsia="Times New Roman" w:hAnsi="Calibri" w:cs="Times New Roman"/>
                <w:color w:val="000000"/>
                <w:sz w:val="22"/>
                <w:lang w:eastAsia="ja-JP"/>
              </w:rPr>
            </w:pPr>
            <w:ins w:id="4979" w:author="giangnhhse60606" w:date="2014-03-29T21:56: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D674D" w:rsidRPr="008C01EB" w:rsidRDefault="00FD674D" w:rsidP="009521BA">
            <w:pPr>
              <w:spacing w:after="0" w:line="240" w:lineRule="auto"/>
              <w:rPr>
                <w:ins w:id="4980" w:author="giangnhhse60606" w:date="2014-03-29T21:56:00Z"/>
                <w:rFonts w:ascii="Calibri" w:eastAsia="Times New Roman" w:hAnsi="Calibri" w:cs="Times New Roman"/>
                <w:color w:val="000000"/>
                <w:sz w:val="22"/>
                <w:lang w:eastAsia="ja-JP"/>
              </w:rPr>
            </w:pPr>
          </w:p>
        </w:tc>
      </w:tr>
      <w:tr w:rsidR="00FD674D" w:rsidRPr="008C01EB" w:rsidTr="009521BA">
        <w:trPr>
          <w:trHeight w:val="784"/>
          <w:ins w:id="4981" w:author="giangnhhse60606" w:date="2014-03-29T21:5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674D" w:rsidRDefault="00FD674D" w:rsidP="00A62374">
            <w:pPr>
              <w:spacing w:after="0" w:line="240" w:lineRule="auto"/>
              <w:rPr>
                <w:ins w:id="4982" w:author="giangnhhse60606" w:date="2014-03-29T21:56:00Z"/>
                <w:rFonts w:ascii="Calibri" w:eastAsia="Times New Roman" w:hAnsi="Calibri" w:cs="Times New Roman"/>
                <w:color w:val="000000"/>
                <w:sz w:val="22"/>
                <w:lang w:eastAsia="ja-JP"/>
              </w:rPr>
              <w:pPrChange w:id="4983" w:author="giangnhhse60606" w:date="2014-03-29T22:10:00Z">
                <w:pPr>
                  <w:spacing w:after="0" w:line="240" w:lineRule="auto"/>
                </w:pPr>
              </w:pPrChange>
            </w:pPr>
            <w:ins w:id="4984" w:author="giangnhhse60606" w:date="2014-03-29T21:56:00Z">
              <w:r>
                <w:rPr>
                  <w:rFonts w:ascii="Calibri" w:eastAsia="Times New Roman" w:hAnsi="Calibri" w:cs="Times New Roman"/>
                  <w:color w:val="000000"/>
                  <w:sz w:val="22"/>
                  <w:lang w:eastAsia="ja-JP"/>
                </w:rPr>
                <w:t>TC_</w:t>
              </w:r>
            </w:ins>
            <w:ins w:id="4985" w:author="giangnhhse60606" w:date="2014-03-29T22:10:00Z">
              <w:r w:rsidR="00A62374">
                <w:rPr>
                  <w:rFonts w:ascii="Calibri" w:eastAsia="Times New Roman" w:hAnsi="Calibri" w:cs="Times New Roman"/>
                  <w:color w:val="000000"/>
                  <w:sz w:val="22"/>
                  <w:lang w:eastAsia="ja-JP"/>
                </w:rPr>
                <w:t>1</w:t>
              </w:r>
            </w:ins>
            <w:ins w:id="4986" w:author="giangnhhse60606" w:date="2014-03-29T22:00:00Z">
              <w:r w:rsidR="001B6EFC">
                <w:rPr>
                  <w:rFonts w:ascii="Calibri" w:eastAsia="Times New Roman" w:hAnsi="Calibri" w:cs="Times New Roman"/>
                  <w:color w:val="000000"/>
                  <w:sz w:val="22"/>
                  <w:lang w:eastAsia="ja-JP"/>
                </w:rPr>
                <w:t>14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FD674D" w:rsidRPr="001C4AFB" w:rsidRDefault="001B6EFC" w:rsidP="009521BA">
            <w:pPr>
              <w:spacing w:after="0" w:line="240" w:lineRule="auto"/>
              <w:rPr>
                <w:ins w:id="4987" w:author="giangnhhse60606" w:date="2014-03-29T21:56:00Z"/>
                <w:rFonts w:ascii="Calibri" w:eastAsia="Times New Roman" w:hAnsi="Calibri" w:cs="Times New Roman"/>
                <w:color w:val="000000"/>
                <w:sz w:val="22"/>
                <w:lang w:eastAsia="ja-JP"/>
              </w:rPr>
            </w:pPr>
            <w:ins w:id="4988" w:author="giangnhhse60606" w:date="2014-03-29T22:00:00Z">
              <w:r w:rsidRPr="001B6EFC">
                <w:rPr>
                  <w:rFonts w:ascii="Calibri" w:eastAsia="Times New Roman" w:hAnsi="Calibri" w:cs="Times New Roman"/>
                  <w:color w:val="000000"/>
                  <w:sz w:val="22"/>
                  <w:lang w:eastAsia="ja-JP"/>
                </w:rPr>
                <w:t>Test Receiver Mail of Feedback Successful successfully</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D674D" w:rsidRPr="00F929E4" w:rsidRDefault="001B6EFC" w:rsidP="009521BA">
            <w:pPr>
              <w:spacing w:after="0" w:line="240" w:lineRule="auto"/>
              <w:rPr>
                <w:ins w:id="4989" w:author="giangnhhse60606" w:date="2014-03-29T21:56:00Z"/>
                <w:rFonts w:ascii="Calibri" w:eastAsia="Times New Roman" w:hAnsi="Calibri" w:cs="Times New Roman"/>
                <w:color w:val="000000"/>
                <w:sz w:val="22"/>
                <w:lang w:eastAsia="ja-JP"/>
              </w:rPr>
            </w:pPr>
            <w:ins w:id="4990" w:author="giangnhhse60606" w:date="2014-03-29T22:00:00Z">
              <w:r w:rsidRPr="001B6EFC">
                <w:rPr>
                  <w:rFonts w:ascii="Calibri" w:eastAsia="Times New Roman" w:hAnsi="Calibri" w:cs="Times New Roman"/>
                  <w:color w:val="000000"/>
                  <w:sz w:val="22"/>
                  <w:lang w:eastAsia="ja-JP"/>
                </w:rPr>
                <w:t>Go to Mail of Website</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D674D" w:rsidRPr="00F929E4" w:rsidRDefault="001B6EFC" w:rsidP="009521BA">
            <w:pPr>
              <w:spacing w:after="0" w:line="240" w:lineRule="auto"/>
              <w:rPr>
                <w:ins w:id="4991" w:author="giangnhhse60606" w:date="2014-03-29T21:56:00Z"/>
                <w:rFonts w:ascii="Calibri" w:eastAsia="Times New Roman" w:hAnsi="Calibri" w:cs="Times New Roman"/>
                <w:color w:val="000000"/>
                <w:sz w:val="22"/>
                <w:lang w:eastAsia="ja-JP"/>
              </w:rPr>
            </w:pPr>
            <w:ins w:id="4992" w:author="giangnhhse60606" w:date="2014-03-29T22:01:00Z">
              <w:r w:rsidRPr="001B6EFC">
                <w:rPr>
                  <w:rFonts w:ascii="Calibri" w:eastAsia="Times New Roman" w:hAnsi="Calibri" w:cs="Times New Roman"/>
                  <w:color w:val="000000"/>
                  <w:sz w:val="22"/>
                  <w:lang w:eastAsia="ja-JP"/>
                </w:rPr>
                <w:t>See new mail of feedback in Inbox</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FD674D" w:rsidRPr="00CE3379" w:rsidRDefault="00FD674D" w:rsidP="009521BA">
            <w:pPr>
              <w:spacing w:after="0" w:line="240" w:lineRule="auto"/>
              <w:rPr>
                <w:ins w:id="4993" w:author="giangnhhse60606" w:date="2014-03-29T21:56:00Z"/>
                <w:rFonts w:ascii="Calibri" w:eastAsia="Times New Roman" w:hAnsi="Calibri" w:cs="Times New Roman"/>
                <w:color w:val="000000"/>
                <w:sz w:val="22"/>
                <w:lang w:eastAsia="ja-JP"/>
              </w:rPr>
            </w:pPr>
            <w:ins w:id="4994" w:author="giangnhhse60606" w:date="2014-03-29T21:56: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D674D" w:rsidRPr="008C01EB" w:rsidRDefault="00FD674D" w:rsidP="009521BA">
            <w:pPr>
              <w:spacing w:after="0" w:line="240" w:lineRule="auto"/>
              <w:rPr>
                <w:ins w:id="4995" w:author="giangnhhse60606" w:date="2014-03-29T21:56:00Z"/>
                <w:rFonts w:ascii="Calibri" w:eastAsia="Times New Roman" w:hAnsi="Calibri" w:cs="Times New Roman"/>
                <w:color w:val="000000"/>
                <w:sz w:val="22"/>
                <w:lang w:eastAsia="ja-JP"/>
              </w:rPr>
            </w:pPr>
          </w:p>
        </w:tc>
      </w:tr>
      <w:tr w:rsidR="00FD674D" w:rsidRPr="008C01EB" w:rsidTr="009521BA">
        <w:trPr>
          <w:trHeight w:val="784"/>
          <w:ins w:id="4996" w:author="giangnhhse60606" w:date="2014-03-29T21:5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674D" w:rsidRDefault="00FD674D" w:rsidP="00A62374">
            <w:pPr>
              <w:spacing w:after="0" w:line="240" w:lineRule="auto"/>
              <w:rPr>
                <w:ins w:id="4997" w:author="giangnhhse60606" w:date="2014-03-29T21:56:00Z"/>
                <w:rFonts w:ascii="Calibri" w:eastAsia="Times New Roman" w:hAnsi="Calibri" w:cs="Times New Roman"/>
                <w:color w:val="000000"/>
                <w:sz w:val="22"/>
                <w:lang w:eastAsia="ja-JP"/>
              </w:rPr>
              <w:pPrChange w:id="4998" w:author="giangnhhse60606" w:date="2014-03-29T22:10:00Z">
                <w:pPr>
                  <w:spacing w:after="0" w:line="240" w:lineRule="auto"/>
                </w:pPr>
              </w:pPrChange>
            </w:pPr>
            <w:ins w:id="4999" w:author="giangnhhse60606" w:date="2014-03-29T21:56:00Z">
              <w:r>
                <w:rPr>
                  <w:rFonts w:ascii="Calibri" w:eastAsia="Times New Roman" w:hAnsi="Calibri" w:cs="Times New Roman"/>
                  <w:color w:val="000000"/>
                  <w:sz w:val="22"/>
                  <w:lang w:eastAsia="ja-JP"/>
                </w:rPr>
                <w:t>TC_</w:t>
              </w:r>
            </w:ins>
            <w:ins w:id="5000" w:author="giangnhhse60606" w:date="2014-03-29T22:10:00Z">
              <w:r w:rsidR="00A62374">
                <w:rPr>
                  <w:rFonts w:ascii="Calibri" w:eastAsia="Times New Roman" w:hAnsi="Calibri" w:cs="Times New Roman"/>
                  <w:color w:val="000000"/>
                  <w:sz w:val="22"/>
                  <w:lang w:eastAsia="ja-JP"/>
                </w:rPr>
                <w:t>1</w:t>
              </w:r>
            </w:ins>
            <w:ins w:id="5001" w:author="giangnhhse60606" w:date="2014-03-29T22:01:00Z">
              <w:r w:rsidR="00CB1F33">
                <w:rPr>
                  <w:rFonts w:ascii="Calibri" w:eastAsia="Times New Roman" w:hAnsi="Calibri" w:cs="Times New Roman"/>
                  <w:color w:val="000000"/>
                  <w:sz w:val="22"/>
                  <w:lang w:eastAsia="ja-JP"/>
                </w:rPr>
                <w:t>15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FD674D" w:rsidRPr="00A27AAD" w:rsidRDefault="00CB1F33" w:rsidP="009521BA">
            <w:pPr>
              <w:spacing w:after="0" w:line="240" w:lineRule="auto"/>
              <w:rPr>
                <w:ins w:id="5002" w:author="giangnhhse60606" w:date="2014-03-29T21:56:00Z"/>
                <w:rFonts w:ascii="Calibri" w:eastAsia="Times New Roman" w:hAnsi="Calibri" w:cs="Times New Roman"/>
                <w:color w:val="000000"/>
                <w:sz w:val="22"/>
                <w:lang w:eastAsia="ja-JP"/>
              </w:rPr>
            </w:pPr>
            <w:ins w:id="5003" w:author="giangnhhse60606" w:date="2014-03-29T22:01:00Z">
              <w:r w:rsidRPr="00CB1F33">
                <w:rPr>
                  <w:rFonts w:ascii="Calibri" w:eastAsia="Times New Roman" w:hAnsi="Calibri" w:cs="Times New Roman"/>
                  <w:color w:val="000000"/>
                  <w:sz w:val="22"/>
                  <w:lang w:eastAsia="ja-JP"/>
                </w:rPr>
                <w:t>Test length of Cotent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B1F33" w:rsidRPr="00CB1F33" w:rsidRDefault="00CB1F33" w:rsidP="00CB1F33">
            <w:pPr>
              <w:spacing w:after="0" w:line="240" w:lineRule="auto"/>
              <w:rPr>
                <w:ins w:id="5004" w:author="giangnhhse60606" w:date="2014-03-29T22:01:00Z"/>
                <w:rFonts w:ascii="Calibri" w:eastAsia="Times New Roman" w:hAnsi="Calibri" w:cs="Times New Roman"/>
                <w:color w:val="000000"/>
                <w:sz w:val="22"/>
                <w:lang w:eastAsia="ja-JP"/>
              </w:rPr>
            </w:pPr>
            <w:ins w:id="5005" w:author="giangnhhse60606" w:date="2014-03-29T22:01:00Z">
              <w:r>
                <w:rPr>
                  <w:rFonts w:ascii="Calibri" w:eastAsia="Times New Roman" w:hAnsi="Calibri" w:cs="Times New Roman"/>
                  <w:color w:val="000000"/>
                  <w:sz w:val="22"/>
                  <w:lang w:eastAsia="ja-JP"/>
                </w:rPr>
                <w:t>1.</w:t>
              </w:r>
              <w:r w:rsidRPr="00CB1F33">
                <w:rPr>
                  <w:rFonts w:ascii="Calibri" w:eastAsia="Times New Roman" w:hAnsi="Calibri" w:cs="Times New Roman"/>
                  <w:color w:val="000000"/>
                  <w:sz w:val="22"/>
                  <w:lang w:eastAsia="ja-JP"/>
                </w:rPr>
                <w:t>Input less than 10 or more than 500 characters in Content field</w:t>
              </w:r>
            </w:ins>
          </w:p>
          <w:p w:rsidR="00FD674D" w:rsidRPr="00A27AAD" w:rsidRDefault="00CB1F33" w:rsidP="00CB1F33">
            <w:pPr>
              <w:spacing w:after="0" w:line="240" w:lineRule="auto"/>
              <w:rPr>
                <w:ins w:id="5006" w:author="giangnhhse60606" w:date="2014-03-29T21:56:00Z"/>
                <w:rFonts w:ascii="Calibri" w:eastAsia="Times New Roman" w:hAnsi="Calibri" w:cs="Times New Roman"/>
                <w:color w:val="000000"/>
                <w:sz w:val="22"/>
                <w:lang w:eastAsia="ja-JP"/>
              </w:rPr>
            </w:pPr>
            <w:ins w:id="5007" w:author="giangnhhse60606" w:date="2014-03-29T22:01:00Z">
              <w:r>
                <w:rPr>
                  <w:rFonts w:ascii="Calibri" w:eastAsia="Times New Roman" w:hAnsi="Calibri" w:cs="Times New Roman"/>
                  <w:color w:val="000000"/>
                  <w:sz w:val="22"/>
                  <w:lang w:eastAsia="ja-JP"/>
                </w:rPr>
                <w:t>2.</w:t>
              </w:r>
              <w:r w:rsidRPr="00CB1F33">
                <w:rPr>
                  <w:rFonts w:ascii="Calibri" w:eastAsia="Times New Roman" w:hAnsi="Calibri" w:cs="Times New Roman"/>
                  <w:color w:val="000000"/>
                  <w:sz w:val="22"/>
                  <w:lang w:eastAsia="ja-JP"/>
                </w:rPr>
                <w:t xml:space="preserve"> Click " Gửi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D674D" w:rsidRPr="00A27AAD" w:rsidRDefault="00CB1F33" w:rsidP="009521BA">
            <w:pPr>
              <w:spacing w:after="0" w:line="240" w:lineRule="auto"/>
              <w:rPr>
                <w:ins w:id="5008" w:author="giangnhhse60606" w:date="2014-03-29T21:56:00Z"/>
                <w:rFonts w:ascii="Calibri" w:eastAsia="Times New Roman" w:hAnsi="Calibri" w:cs="Times New Roman"/>
                <w:color w:val="000000"/>
                <w:sz w:val="22"/>
                <w:lang w:eastAsia="ja-JP"/>
              </w:rPr>
            </w:pPr>
            <w:ins w:id="5009" w:author="giangnhhse60606" w:date="2014-03-29T22:01:00Z">
              <w:r w:rsidRPr="00CB1F33">
                <w:rPr>
                  <w:rFonts w:ascii="Calibri" w:eastAsia="Times New Roman" w:hAnsi="Calibri" w:cs="Times New Roman"/>
                  <w:color w:val="000000"/>
                  <w:sz w:val="22"/>
                  <w:lang w:eastAsia="ja-JP"/>
                </w:rPr>
                <w:t>Error message will be displayed: " Nội dung phải có độ dài từ 10 - 500 kí tự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FD674D" w:rsidRPr="00CE3379" w:rsidRDefault="00FD674D" w:rsidP="009521BA">
            <w:pPr>
              <w:spacing w:after="0" w:line="240" w:lineRule="auto"/>
              <w:rPr>
                <w:ins w:id="5010" w:author="giangnhhse60606" w:date="2014-03-29T21:56:00Z"/>
                <w:rFonts w:ascii="Calibri" w:eastAsia="Times New Roman" w:hAnsi="Calibri" w:cs="Times New Roman"/>
                <w:color w:val="000000"/>
                <w:sz w:val="22"/>
                <w:lang w:eastAsia="ja-JP"/>
              </w:rPr>
            </w:pPr>
            <w:ins w:id="5011" w:author="giangnhhse60606" w:date="2014-03-29T21:56: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D674D" w:rsidRPr="008C01EB" w:rsidRDefault="00FD674D" w:rsidP="009521BA">
            <w:pPr>
              <w:spacing w:after="0" w:line="240" w:lineRule="auto"/>
              <w:rPr>
                <w:ins w:id="5012" w:author="giangnhhse60606" w:date="2014-03-29T21:56:00Z"/>
                <w:rFonts w:ascii="Calibri" w:eastAsia="Times New Roman" w:hAnsi="Calibri" w:cs="Times New Roman"/>
                <w:color w:val="000000"/>
                <w:sz w:val="22"/>
                <w:lang w:eastAsia="ja-JP"/>
              </w:rPr>
            </w:pPr>
          </w:p>
        </w:tc>
      </w:tr>
      <w:tr w:rsidR="00FD674D" w:rsidRPr="008C01EB" w:rsidTr="009521BA">
        <w:trPr>
          <w:trHeight w:val="784"/>
          <w:ins w:id="5013" w:author="giangnhhse60606" w:date="2014-03-29T21:5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674D" w:rsidRDefault="00FD674D" w:rsidP="00A62374">
            <w:pPr>
              <w:spacing w:after="0" w:line="240" w:lineRule="auto"/>
              <w:rPr>
                <w:ins w:id="5014" w:author="giangnhhse60606" w:date="2014-03-29T21:56:00Z"/>
                <w:rFonts w:ascii="Calibri" w:eastAsia="Times New Roman" w:hAnsi="Calibri" w:cs="Times New Roman"/>
                <w:color w:val="000000"/>
                <w:sz w:val="22"/>
                <w:lang w:eastAsia="ja-JP"/>
              </w:rPr>
              <w:pPrChange w:id="5015" w:author="giangnhhse60606" w:date="2014-03-29T22:10:00Z">
                <w:pPr>
                  <w:spacing w:after="0" w:line="240" w:lineRule="auto"/>
                </w:pPr>
              </w:pPrChange>
            </w:pPr>
            <w:ins w:id="5016" w:author="giangnhhse60606" w:date="2014-03-29T21:56:00Z">
              <w:r>
                <w:rPr>
                  <w:rFonts w:ascii="Calibri" w:eastAsia="Times New Roman" w:hAnsi="Calibri" w:cs="Times New Roman"/>
                  <w:color w:val="000000"/>
                  <w:sz w:val="22"/>
                  <w:lang w:eastAsia="ja-JP"/>
                </w:rPr>
                <w:t>TC_</w:t>
              </w:r>
            </w:ins>
            <w:ins w:id="5017" w:author="giangnhhse60606" w:date="2014-03-29T22:10:00Z">
              <w:r w:rsidR="00A62374">
                <w:rPr>
                  <w:rFonts w:ascii="Calibri" w:eastAsia="Times New Roman" w:hAnsi="Calibri" w:cs="Times New Roman"/>
                  <w:color w:val="000000"/>
                  <w:sz w:val="22"/>
                  <w:lang w:eastAsia="ja-JP"/>
                </w:rPr>
                <w:t>1</w:t>
              </w:r>
            </w:ins>
            <w:ins w:id="5018" w:author="giangnhhse60606" w:date="2014-03-29T22:02:00Z">
              <w:r w:rsidR="00CB1F33">
                <w:rPr>
                  <w:rFonts w:ascii="Calibri" w:eastAsia="Times New Roman" w:hAnsi="Calibri" w:cs="Times New Roman"/>
                  <w:color w:val="000000"/>
                  <w:sz w:val="22"/>
                  <w:lang w:eastAsia="ja-JP"/>
                </w:rPr>
                <w:t>16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FD674D" w:rsidRPr="00A27AAD" w:rsidRDefault="00CB1F33" w:rsidP="009521BA">
            <w:pPr>
              <w:spacing w:after="0" w:line="240" w:lineRule="auto"/>
              <w:rPr>
                <w:ins w:id="5019" w:author="giangnhhse60606" w:date="2014-03-29T21:56:00Z"/>
                <w:rFonts w:ascii="Calibri" w:eastAsia="Times New Roman" w:hAnsi="Calibri" w:cs="Times New Roman"/>
                <w:color w:val="000000"/>
                <w:sz w:val="22"/>
                <w:lang w:eastAsia="ja-JP"/>
              </w:rPr>
            </w:pPr>
            <w:ins w:id="5020" w:author="giangnhhse60606" w:date="2014-03-29T22:01:00Z">
              <w:r w:rsidRPr="00CB1F33">
                <w:rPr>
                  <w:rFonts w:ascii="Calibri" w:eastAsia="Times New Roman" w:hAnsi="Calibri" w:cs="Times New Roman"/>
                  <w:color w:val="000000"/>
                  <w:sz w:val="22"/>
                  <w:lang w:eastAsia="ja-JP"/>
                </w:rPr>
                <w:t>Test Reset all fields</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B1F33" w:rsidRPr="00CB1F33" w:rsidRDefault="00CB1F33" w:rsidP="00CB1F33">
            <w:pPr>
              <w:spacing w:after="0" w:line="240" w:lineRule="auto"/>
              <w:rPr>
                <w:ins w:id="5021" w:author="giangnhhse60606" w:date="2014-03-29T22:01:00Z"/>
                <w:rFonts w:ascii="Calibri" w:eastAsia="Times New Roman" w:hAnsi="Calibri" w:cs="Times New Roman"/>
                <w:color w:val="000000"/>
                <w:sz w:val="22"/>
                <w:lang w:eastAsia="ja-JP"/>
              </w:rPr>
            </w:pPr>
            <w:ins w:id="5022" w:author="giangnhhse60606" w:date="2014-03-29T22:01:00Z">
              <w:r>
                <w:rPr>
                  <w:rFonts w:ascii="Calibri" w:eastAsia="Times New Roman" w:hAnsi="Calibri" w:cs="Times New Roman"/>
                  <w:color w:val="000000"/>
                  <w:sz w:val="22"/>
                  <w:lang w:eastAsia="ja-JP"/>
                </w:rPr>
                <w:t>1.</w:t>
              </w:r>
              <w:r w:rsidRPr="00CB1F33">
                <w:rPr>
                  <w:rFonts w:ascii="Calibri" w:eastAsia="Times New Roman" w:hAnsi="Calibri" w:cs="Times New Roman"/>
                  <w:color w:val="000000"/>
                  <w:sz w:val="22"/>
                  <w:lang w:eastAsia="ja-JP"/>
                </w:rPr>
                <w:t xml:space="preserve"> Input information</w:t>
              </w:r>
            </w:ins>
          </w:p>
          <w:p w:rsidR="00FD674D" w:rsidRPr="00A27AAD" w:rsidRDefault="00CB1F33" w:rsidP="00CB1F33">
            <w:pPr>
              <w:spacing w:after="0" w:line="240" w:lineRule="auto"/>
              <w:rPr>
                <w:ins w:id="5023" w:author="giangnhhse60606" w:date="2014-03-29T21:56:00Z"/>
                <w:rFonts w:ascii="Calibri" w:eastAsia="Times New Roman" w:hAnsi="Calibri" w:cs="Times New Roman"/>
                <w:color w:val="000000"/>
                <w:sz w:val="22"/>
                <w:lang w:eastAsia="ja-JP"/>
              </w:rPr>
            </w:pPr>
            <w:ins w:id="5024" w:author="giangnhhse60606" w:date="2014-03-29T22:01:00Z">
              <w:r>
                <w:rPr>
                  <w:rFonts w:ascii="Calibri" w:eastAsia="Times New Roman" w:hAnsi="Calibri" w:cs="Times New Roman"/>
                  <w:color w:val="000000"/>
                  <w:sz w:val="22"/>
                  <w:lang w:eastAsia="ja-JP"/>
                </w:rPr>
                <w:t xml:space="preserve">2. </w:t>
              </w:r>
              <w:r w:rsidRPr="00CB1F33">
                <w:rPr>
                  <w:rFonts w:ascii="Calibri" w:eastAsia="Times New Roman" w:hAnsi="Calibri" w:cs="Times New Roman"/>
                  <w:color w:val="000000"/>
                  <w:sz w:val="22"/>
                  <w:lang w:eastAsia="ja-JP"/>
                </w:rPr>
                <w:t>Click " Refresh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D674D" w:rsidRPr="00A27AAD" w:rsidRDefault="00CB1F33" w:rsidP="009521BA">
            <w:pPr>
              <w:spacing w:after="0" w:line="240" w:lineRule="auto"/>
              <w:rPr>
                <w:ins w:id="5025" w:author="giangnhhse60606" w:date="2014-03-29T21:56:00Z"/>
                <w:rFonts w:ascii="Calibri" w:eastAsia="Times New Roman" w:hAnsi="Calibri" w:cs="Times New Roman"/>
                <w:color w:val="000000"/>
                <w:sz w:val="22"/>
                <w:lang w:eastAsia="ja-JP"/>
              </w:rPr>
            </w:pPr>
            <w:ins w:id="5026" w:author="giangnhhse60606" w:date="2014-03-29T22:02:00Z">
              <w:r w:rsidRPr="00CB1F33">
                <w:rPr>
                  <w:rFonts w:ascii="Calibri" w:eastAsia="Times New Roman" w:hAnsi="Calibri" w:cs="Times New Roman"/>
                  <w:color w:val="000000"/>
                  <w:sz w:val="22"/>
                  <w:lang w:eastAsia="ja-JP"/>
                </w:rPr>
                <w:t>All fields will be set to blank</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FD674D" w:rsidRPr="00CE3379" w:rsidRDefault="00FD674D" w:rsidP="009521BA">
            <w:pPr>
              <w:spacing w:after="0" w:line="240" w:lineRule="auto"/>
              <w:rPr>
                <w:ins w:id="5027" w:author="giangnhhse60606" w:date="2014-03-29T21:56:00Z"/>
                <w:rFonts w:ascii="Calibri" w:eastAsia="Times New Roman" w:hAnsi="Calibri" w:cs="Times New Roman"/>
                <w:color w:val="000000"/>
                <w:sz w:val="22"/>
                <w:lang w:eastAsia="ja-JP"/>
              </w:rPr>
            </w:pPr>
            <w:ins w:id="5028" w:author="giangnhhse60606" w:date="2014-03-29T21:56: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D674D" w:rsidRPr="008C01EB" w:rsidRDefault="00FD674D" w:rsidP="009521BA">
            <w:pPr>
              <w:spacing w:after="0" w:line="240" w:lineRule="auto"/>
              <w:rPr>
                <w:ins w:id="5029" w:author="giangnhhse60606" w:date="2014-03-29T21:56:00Z"/>
                <w:rFonts w:ascii="Calibri" w:eastAsia="Times New Roman" w:hAnsi="Calibri" w:cs="Times New Roman"/>
                <w:color w:val="000000"/>
                <w:sz w:val="22"/>
                <w:lang w:eastAsia="ja-JP"/>
              </w:rPr>
            </w:pPr>
          </w:p>
        </w:tc>
      </w:tr>
      <w:tr w:rsidR="00FD674D" w:rsidRPr="008C01EB" w:rsidTr="009521BA">
        <w:trPr>
          <w:trHeight w:val="784"/>
          <w:ins w:id="5030" w:author="giangnhhse60606" w:date="2014-03-29T21:5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674D" w:rsidRDefault="00FD674D" w:rsidP="00A62374">
            <w:pPr>
              <w:spacing w:after="0" w:line="240" w:lineRule="auto"/>
              <w:rPr>
                <w:ins w:id="5031" w:author="giangnhhse60606" w:date="2014-03-29T21:56:00Z"/>
                <w:rFonts w:ascii="Calibri" w:eastAsia="Times New Roman" w:hAnsi="Calibri" w:cs="Times New Roman"/>
                <w:color w:val="000000"/>
                <w:sz w:val="22"/>
                <w:lang w:eastAsia="ja-JP"/>
              </w:rPr>
              <w:pPrChange w:id="5032" w:author="giangnhhse60606" w:date="2014-03-29T22:10:00Z">
                <w:pPr>
                  <w:spacing w:after="0" w:line="240" w:lineRule="auto"/>
                </w:pPr>
              </w:pPrChange>
            </w:pPr>
            <w:ins w:id="5033" w:author="giangnhhse60606" w:date="2014-03-29T21:56:00Z">
              <w:r>
                <w:rPr>
                  <w:rFonts w:ascii="Calibri" w:eastAsia="Times New Roman" w:hAnsi="Calibri" w:cs="Times New Roman"/>
                  <w:color w:val="000000"/>
                  <w:sz w:val="22"/>
                  <w:lang w:eastAsia="ja-JP"/>
                </w:rPr>
                <w:t>TC_</w:t>
              </w:r>
            </w:ins>
            <w:ins w:id="5034" w:author="giangnhhse60606" w:date="2014-03-29T22:10:00Z">
              <w:r w:rsidR="00A62374">
                <w:rPr>
                  <w:rFonts w:ascii="Calibri" w:eastAsia="Times New Roman" w:hAnsi="Calibri" w:cs="Times New Roman"/>
                  <w:color w:val="000000"/>
                  <w:sz w:val="22"/>
                  <w:lang w:eastAsia="ja-JP"/>
                </w:rPr>
                <w:t>1</w:t>
              </w:r>
            </w:ins>
            <w:ins w:id="5035" w:author="giangnhhse60606" w:date="2014-03-29T22:02:00Z">
              <w:r w:rsidR="00CB1F33">
                <w:rPr>
                  <w:rFonts w:ascii="Calibri" w:eastAsia="Times New Roman" w:hAnsi="Calibri" w:cs="Times New Roman"/>
                  <w:color w:val="000000"/>
                  <w:sz w:val="22"/>
                  <w:lang w:eastAsia="ja-JP"/>
                </w:rPr>
                <w:t>17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FD674D" w:rsidRPr="00A27AAD" w:rsidRDefault="00CB1F33" w:rsidP="009521BA">
            <w:pPr>
              <w:spacing w:after="0" w:line="240" w:lineRule="auto"/>
              <w:rPr>
                <w:ins w:id="5036" w:author="giangnhhse60606" w:date="2014-03-29T21:56:00Z"/>
                <w:rFonts w:ascii="Calibri" w:eastAsia="Times New Roman" w:hAnsi="Calibri" w:cs="Times New Roman"/>
                <w:color w:val="000000"/>
                <w:sz w:val="22"/>
                <w:lang w:eastAsia="ja-JP"/>
              </w:rPr>
            </w:pPr>
            <w:ins w:id="5037" w:author="giangnhhse60606" w:date="2014-03-29T22:02:00Z">
              <w:r w:rsidRPr="00CB1F33">
                <w:rPr>
                  <w:rFonts w:ascii="Calibri" w:eastAsia="Times New Roman" w:hAnsi="Calibri" w:cs="Times New Roman"/>
                  <w:color w:val="000000"/>
                  <w:sz w:val="22"/>
                  <w:lang w:eastAsia="ja-JP"/>
                </w:rPr>
                <w:t>Test cancel create question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D674D" w:rsidRPr="00A27AAD" w:rsidRDefault="00CB1F33" w:rsidP="009521BA">
            <w:pPr>
              <w:spacing w:after="0" w:line="240" w:lineRule="auto"/>
              <w:rPr>
                <w:ins w:id="5038" w:author="giangnhhse60606" w:date="2014-03-29T21:56:00Z"/>
                <w:rFonts w:ascii="Calibri" w:eastAsia="Times New Roman" w:hAnsi="Calibri" w:cs="Times New Roman"/>
                <w:color w:val="000000"/>
                <w:sz w:val="22"/>
                <w:lang w:eastAsia="ja-JP"/>
              </w:rPr>
            </w:pPr>
            <w:ins w:id="5039" w:author="giangnhhse60606" w:date="2014-03-29T22:02:00Z">
              <w:r w:rsidRPr="00CB1F33">
                <w:rPr>
                  <w:rFonts w:ascii="Calibri" w:eastAsia="Times New Roman" w:hAnsi="Calibri" w:cs="Times New Roman"/>
                  <w:color w:val="000000"/>
                  <w:sz w:val="22"/>
                  <w:lang w:eastAsia="ja-JP"/>
                </w:rPr>
                <w:t>Click " Hủy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D674D" w:rsidRPr="00A27AAD" w:rsidRDefault="00CB1F33" w:rsidP="009521BA">
            <w:pPr>
              <w:spacing w:after="0" w:line="240" w:lineRule="auto"/>
              <w:rPr>
                <w:ins w:id="5040" w:author="giangnhhse60606" w:date="2014-03-29T21:56:00Z"/>
                <w:rFonts w:ascii="Calibri" w:eastAsia="Times New Roman" w:hAnsi="Calibri" w:cs="Times New Roman"/>
                <w:color w:val="000000"/>
                <w:sz w:val="22"/>
                <w:lang w:eastAsia="ja-JP"/>
              </w:rPr>
            </w:pPr>
            <w:ins w:id="5041" w:author="giangnhhse60606" w:date="2014-03-29T22:02:00Z">
              <w:r w:rsidRPr="00CB1F33">
                <w:rPr>
                  <w:rFonts w:ascii="Calibri" w:eastAsia="Times New Roman" w:hAnsi="Calibri" w:cs="Times New Roman"/>
                  <w:color w:val="000000"/>
                  <w:sz w:val="22"/>
                  <w:lang w:eastAsia="ja-JP"/>
                </w:rPr>
                <w:t>Forward to [Home ] page</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FD674D" w:rsidRPr="00CE3379" w:rsidRDefault="00FD674D" w:rsidP="009521BA">
            <w:pPr>
              <w:spacing w:after="0" w:line="240" w:lineRule="auto"/>
              <w:rPr>
                <w:ins w:id="5042" w:author="giangnhhse60606" w:date="2014-03-29T21:56:00Z"/>
                <w:rFonts w:ascii="Calibri" w:eastAsia="Times New Roman" w:hAnsi="Calibri" w:cs="Times New Roman"/>
                <w:color w:val="000000"/>
                <w:sz w:val="22"/>
                <w:lang w:eastAsia="ja-JP"/>
              </w:rPr>
            </w:pPr>
            <w:ins w:id="5043" w:author="giangnhhse60606" w:date="2014-03-29T21:56: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D674D" w:rsidRPr="008C01EB" w:rsidRDefault="00FD674D" w:rsidP="009521BA">
            <w:pPr>
              <w:spacing w:after="0" w:line="240" w:lineRule="auto"/>
              <w:rPr>
                <w:ins w:id="5044" w:author="giangnhhse60606" w:date="2014-03-29T21:56:00Z"/>
                <w:rFonts w:ascii="Calibri" w:eastAsia="Times New Roman" w:hAnsi="Calibri" w:cs="Times New Roman"/>
                <w:color w:val="000000"/>
                <w:sz w:val="22"/>
                <w:lang w:eastAsia="ja-JP"/>
              </w:rPr>
            </w:pPr>
          </w:p>
        </w:tc>
      </w:tr>
    </w:tbl>
    <w:p w:rsidR="00EA0751" w:rsidRDefault="00EA0751">
      <w:pPr>
        <w:tabs>
          <w:tab w:val="left" w:pos="1032"/>
        </w:tabs>
        <w:rPr>
          <w:ins w:id="5045" w:author="giangnhhse60606" w:date="2014-03-29T22:03:00Z"/>
          <w:rFonts w:cstheme="minorHAnsi"/>
        </w:rPr>
      </w:pPr>
    </w:p>
    <w:p w:rsidR="00EA0751" w:rsidRDefault="00EA0751" w:rsidP="00EA0751">
      <w:pPr>
        <w:pStyle w:val="Heading5"/>
        <w:numPr>
          <w:ilvl w:val="0"/>
          <w:numId w:val="39"/>
        </w:numPr>
        <w:tabs>
          <w:tab w:val="left" w:pos="2070"/>
        </w:tabs>
        <w:ind w:left="0" w:firstLine="1080"/>
        <w:rPr>
          <w:ins w:id="5046" w:author="giangnhhse60606" w:date="2014-03-29T22:03:00Z"/>
          <w:b/>
        </w:rPr>
        <w:pPrChange w:id="5047" w:author="giangnhhse60606" w:date="2014-03-29T22:04:00Z">
          <w:pPr>
            <w:pStyle w:val="Heading5"/>
            <w:numPr>
              <w:numId w:val="49"/>
            </w:numPr>
            <w:ind w:left="4770" w:hanging="360"/>
          </w:pPr>
        </w:pPrChange>
      </w:pPr>
      <w:ins w:id="5048" w:author="giangnhhse60606" w:date="2014-03-29T22:03:00Z">
        <w:r w:rsidRPr="00EA0751">
          <w:rPr>
            <w:b/>
            <w:rPrChange w:id="5049" w:author="giangnhhse60606" w:date="2014-03-29T22:04:00Z">
              <w:rPr>
                <w:rFonts w:cstheme="minorHAnsi"/>
              </w:rPr>
            </w:rPrChange>
          </w:rPr>
          <w:tab/>
        </w:r>
      </w:ins>
      <w:ins w:id="5050" w:author="giangnhhse60606" w:date="2014-03-29T22:05:00Z">
        <w:r w:rsidR="00FD68F5">
          <w:rPr>
            <w:b/>
          </w:rPr>
          <w:t>Find Management</w:t>
        </w:r>
      </w:ins>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EA0751" w:rsidRPr="008C01EB" w:rsidTr="009521BA">
        <w:trPr>
          <w:trHeight w:val="300"/>
          <w:ins w:id="5051" w:author="giangnhhse60606" w:date="2014-03-29T22:0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0751" w:rsidRPr="008C01EB" w:rsidRDefault="00EA0751" w:rsidP="009521BA">
            <w:pPr>
              <w:spacing w:after="0" w:line="240" w:lineRule="auto"/>
              <w:jc w:val="center"/>
              <w:rPr>
                <w:ins w:id="5052" w:author="giangnhhse60606" w:date="2014-03-29T22:03:00Z"/>
                <w:rFonts w:ascii="Calibri" w:eastAsia="Times New Roman" w:hAnsi="Calibri" w:cs="Times New Roman"/>
                <w:b/>
                <w:bCs/>
                <w:color w:val="000000"/>
                <w:sz w:val="22"/>
                <w:lang w:eastAsia="ja-JP"/>
              </w:rPr>
            </w:pPr>
            <w:ins w:id="5053" w:author="giangnhhse60606" w:date="2014-03-29T22:03: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EA0751" w:rsidRPr="008C01EB" w:rsidRDefault="00EA0751" w:rsidP="009521BA">
            <w:pPr>
              <w:spacing w:after="0" w:line="240" w:lineRule="auto"/>
              <w:jc w:val="center"/>
              <w:rPr>
                <w:ins w:id="5054" w:author="giangnhhse60606" w:date="2014-03-29T22:03:00Z"/>
                <w:rFonts w:ascii="Calibri" w:eastAsia="Times New Roman" w:hAnsi="Calibri" w:cs="Times New Roman"/>
                <w:b/>
                <w:bCs/>
                <w:color w:val="000000"/>
                <w:sz w:val="22"/>
                <w:lang w:eastAsia="ja-JP"/>
              </w:rPr>
            </w:pPr>
            <w:ins w:id="5055" w:author="giangnhhse60606" w:date="2014-03-29T22:03: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EA0751" w:rsidRPr="008C01EB" w:rsidRDefault="00EA0751" w:rsidP="009521BA">
            <w:pPr>
              <w:spacing w:after="0" w:line="240" w:lineRule="auto"/>
              <w:jc w:val="center"/>
              <w:rPr>
                <w:ins w:id="5056" w:author="giangnhhse60606" w:date="2014-03-29T22:03:00Z"/>
                <w:rFonts w:ascii="Calibri" w:eastAsia="Times New Roman" w:hAnsi="Calibri" w:cs="Times New Roman"/>
                <w:b/>
                <w:bCs/>
                <w:color w:val="000000"/>
                <w:sz w:val="22"/>
                <w:lang w:eastAsia="ja-JP"/>
              </w:rPr>
            </w:pPr>
            <w:ins w:id="5057" w:author="giangnhhse60606" w:date="2014-03-29T22:03: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EA0751" w:rsidRPr="008C01EB" w:rsidRDefault="00EA0751" w:rsidP="009521BA">
            <w:pPr>
              <w:spacing w:after="0" w:line="240" w:lineRule="auto"/>
              <w:jc w:val="center"/>
              <w:rPr>
                <w:ins w:id="5058" w:author="giangnhhse60606" w:date="2014-03-29T22:03:00Z"/>
                <w:rFonts w:ascii="Calibri" w:eastAsia="Times New Roman" w:hAnsi="Calibri" w:cs="Times New Roman"/>
                <w:b/>
                <w:bCs/>
                <w:color w:val="000000"/>
                <w:sz w:val="22"/>
                <w:lang w:eastAsia="ja-JP"/>
              </w:rPr>
            </w:pPr>
            <w:ins w:id="5059" w:author="giangnhhse60606" w:date="2014-03-29T22:03: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EA0751" w:rsidRPr="008C01EB" w:rsidRDefault="00EA0751" w:rsidP="009521BA">
            <w:pPr>
              <w:spacing w:after="0" w:line="240" w:lineRule="auto"/>
              <w:jc w:val="center"/>
              <w:rPr>
                <w:ins w:id="5060" w:author="giangnhhse60606" w:date="2014-03-29T22:03:00Z"/>
                <w:rFonts w:ascii="Calibri" w:eastAsia="Times New Roman" w:hAnsi="Calibri" w:cs="Times New Roman"/>
                <w:b/>
                <w:bCs/>
                <w:color w:val="000000"/>
                <w:sz w:val="22"/>
                <w:lang w:eastAsia="ja-JP"/>
              </w:rPr>
            </w:pPr>
            <w:ins w:id="5061" w:author="giangnhhse60606" w:date="2014-03-29T22:03: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EA0751" w:rsidRPr="008C01EB" w:rsidRDefault="00EA0751" w:rsidP="009521BA">
            <w:pPr>
              <w:spacing w:after="0" w:line="240" w:lineRule="auto"/>
              <w:jc w:val="center"/>
              <w:rPr>
                <w:ins w:id="5062" w:author="giangnhhse60606" w:date="2014-03-29T22:03:00Z"/>
                <w:rFonts w:ascii="Calibri" w:eastAsia="Times New Roman" w:hAnsi="Calibri" w:cs="Times New Roman"/>
                <w:b/>
                <w:bCs/>
                <w:color w:val="000000"/>
                <w:sz w:val="22"/>
                <w:lang w:eastAsia="ja-JP"/>
              </w:rPr>
            </w:pPr>
            <w:ins w:id="5063" w:author="giangnhhse60606" w:date="2014-03-29T22:03:00Z">
              <w:r w:rsidRPr="008C01EB">
                <w:rPr>
                  <w:rFonts w:ascii="Calibri" w:eastAsia="Times New Roman" w:hAnsi="Calibri" w:cs="Times New Roman"/>
                  <w:b/>
                  <w:bCs/>
                  <w:color w:val="000000"/>
                  <w:sz w:val="22"/>
                  <w:lang w:eastAsia="ja-JP"/>
                </w:rPr>
                <w:t>Note</w:t>
              </w:r>
            </w:ins>
          </w:p>
        </w:tc>
      </w:tr>
      <w:tr w:rsidR="00EA0751" w:rsidRPr="008C01EB" w:rsidTr="009521BA">
        <w:trPr>
          <w:trHeight w:val="208"/>
          <w:ins w:id="5064" w:author="giangnhhse60606" w:date="2014-03-29T22:03: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EA0751" w:rsidRPr="00651F0C" w:rsidRDefault="00FD68F5" w:rsidP="009521BA">
            <w:pPr>
              <w:spacing w:after="0" w:line="240" w:lineRule="auto"/>
              <w:jc w:val="center"/>
              <w:rPr>
                <w:ins w:id="5065" w:author="giangnhhse60606" w:date="2014-03-29T22:03:00Z"/>
                <w:rFonts w:ascii="Calibri" w:eastAsia="Times New Roman" w:hAnsi="Calibri" w:cs="Times New Roman"/>
                <w:b/>
                <w:bCs/>
                <w:color w:val="000000"/>
                <w:sz w:val="22"/>
                <w:lang w:eastAsia="ja-JP"/>
              </w:rPr>
            </w:pPr>
            <w:ins w:id="5066" w:author="giangnhhse60606" w:date="2014-03-29T22:05:00Z">
              <w:r>
                <w:rPr>
                  <w:rFonts w:ascii="Calibri" w:eastAsia="Times New Roman" w:hAnsi="Calibri" w:cs="Times New Roman"/>
                  <w:b/>
                  <w:bCs/>
                  <w:color w:val="000000"/>
                  <w:sz w:val="22"/>
                  <w:lang w:eastAsia="ja-JP"/>
                </w:rPr>
                <w:t>Find Stadium</w:t>
              </w:r>
            </w:ins>
          </w:p>
        </w:tc>
      </w:tr>
      <w:tr w:rsidR="00EA0751" w:rsidRPr="008C01EB" w:rsidTr="009521BA">
        <w:trPr>
          <w:trHeight w:val="784"/>
          <w:ins w:id="5067" w:author="giangnhhse60606" w:date="2014-03-29T22:0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751" w:rsidRDefault="00EA0751" w:rsidP="00A62374">
            <w:pPr>
              <w:spacing w:after="0" w:line="240" w:lineRule="auto"/>
              <w:rPr>
                <w:ins w:id="5068" w:author="giangnhhse60606" w:date="2014-03-29T22:03:00Z"/>
                <w:rFonts w:ascii="Calibri" w:eastAsia="Times New Roman" w:hAnsi="Calibri" w:cs="Times New Roman"/>
                <w:color w:val="000000"/>
                <w:sz w:val="22"/>
                <w:lang w:eastAsia="ja-JP"/>
              </w:rPr>
              <w:pPrChange w:id="5069" w:author="giangnhhse60606" w:date="2014-03-29T22:10:00Z">
                <w:pPr>
                  <w:spacing w:after="0" w:line="240" w:lineRule="auto"/>
                </w:pPr>
              </w:pPrChange>
            </w:pPr>
            <w:ins w:id="5070" w:author="giangnhhse60606" w:date="2014-03-29T22:03:00Z">
              <w:r>
                <w:rPr>
                  <w:rFonts w:ascii="Calibri" w:eastAsia="Times New Roman" w:hAnsi="Calibri" w:cs="Times New Roman"/>
                  <w:color w:val="000000"/>
                  <w:sz w:val="22"/>
                  <w:lang w:eastAsia="ja-JP"/>
                </w:rPr>
                <w:t>TC_</w:t>
              </w:r>
            </w:ins>
            <w:ins w:id="5071" w:author="giangnhhse60606" w:date="2014-03-29T22:10:00Z">
              <w:r w:rsidR="00A62374">
                <w:rPr>
                  <w:rFonts w:ascii="Calibri" w:eastAsia="Times New Roman" w:hAnsi="Calibri" w:cs="Times New Roman"/>
                  <w:color w:val="000000"/>
                  <w:sz w:val="22"/>
                  <w:lang w:eastAsia="ja-JP"/>
                </w:rPr>
                <w:t>1</w:t>
              </w:r>
            </w:ins>
            <w:ins w:id="5072" w:author="giangnhhse60606" w:date="2014-03-29T22:05:00Z">
              <w:r w:rsidR="00FD68F5">
                <w:rPr>
                  <w:rFonts w:ascii="Calibri" w:eastAsia="Times New Roman" w:hAnsi="Calibri" w:cs="Times New Roman"/>
                  <w:color w:val="000000"/>
                  <w:sz w:val="22"/>
                  <w:lang w:eastAsia="ja-JP"/>
                </w:rPr>
                <w:t>18</w:t>
              </w:r>
            </w:ins>
          </w:p>
        </w:tc>
        <w:tc>
          <w:tcPr>
            <w:tcW w:w="1872" w:type="dxa"/>
            <w:tcBorders>
              <w:top w:val="nil"/>
              <w:left w:val="nil"/>
              <w:bottom w:val="single" w:sz="4" w:space="0" w:color="auto"/>
              <w:right w:val="single" w:sz="4" w:space="0" w:color="auto"/>
            </w:tcBorders>
            <w:shd w:val="clear" w:color="auto" w:fill="auto"/>
            <w:vAlign w:val="bottom"/>
          </w:tcPr>
          <w:p w:rsidR="00EA0751" w:rsidRPr="00202B4C" w:rsidRDefault="00FD68F5" w:rsidP="009521BA">
            <w:pPr>
              <w:spacing w:after="0" w:line="240" w:lineRule="auto"/>
              <w:rPr>
                <w:ins w:id="5073" w:author="giangnhhse60606" w:date="2014-03-29T22:03:00Z"/>
                <w:rFonts w:ascii="Calibri" w:eastAsia="Times New Roman" w:hAnsi="Calibri" w:cs="Times New Roman"/>
                <w:color w:val="000000"/>
                <w:sz w:val="22"/>
                <w:lang w:eastAsia="ja-JP"/>
              </w:rPr>
            </w:pPr>
            <w:ins w:id="5074" w:author="giangnhhse60606" w:date="2014-03-29T22:05:00Z">
              <w:r w:rsidRPr="00FD68F5">
                <w:rPr>
                  <w:rFonts w:ascii="Calibri" w:eastAsia="Times New Roman" w:hAnsi="Calibri" w:cs="Times New Roman"/>
                  <w:color w:val="000000"/>
                  <w:sz w:val="22"/>
                  <w:lang w:eastAsia="ja-JP"/>
                </w:rPr>
                <w:t>Test Find Available validation Blank Field</w:t>
              </w:r>
            </w:ins>
          </w:p>
        </w:tc>
        <w:tc>
          <w:tcPr>
            <w:tcW w:w="3951" w:type="dxa"/>
            <w:tcBorders>
              <w:top w:val="nil"/>
              <w:left w:val="nil"/>
              <w:bottom w:val="single" w:sz="4" w:space="0" w:color="auto"/>
              <w:right w:val="single" w:sz="4" w:space="0" w:color="auto"/>
            </w:tcBorders>
            <w:shd w:val="clear" w:color="auto" w:fill="auto"/>
            <w:vAlign w:val="bottom"/>
          </w:tcPr>
          <w:p w:rsidR="00FD68F5" w:rsidRPr="00FD68F5" w:rsidRDefault="00FD68F5" w:rsidP="00FD68F5">
            <w:pPr>
              <w:spacing w:after="0" w:line="240" w:lineRule="auto"/>
              <w:rPr>
                <w:ins w:id="5075" w:author="giangnhhse60606" w:date="2014-03-29T22:05:00Z"/>
                <w:rFonts w:ascii="Calibri" w:eastAsia="Times New Roman" w:hAnsi="Calibri" w:cs="Times New Roman"/>
                <w:color w:val="000000"/>
                <w:sz w:val="22"/>
                <w:lang w:eastAsia="ja-JP"/>
              </w:rPr>
            </w:pPr>
            <w:ins w:id="5076" w:author="giangnhhse60606" w:date="2014-03-29T22:05:00Z">
              <w:r>
                <w:rPr>
                  <w:rFonts w:ascii="Calibri" w:eastAsia="Times New Roman" w:hAnsi="Calibri" w:cs="Times New Roman"/>
                  <w:color w:val="000000"/>
                  <w:sz w:val="22"/>
                  <w:lang w:eastAsia="ja-JP"/>
                </w:rPr>
                <w:t xml:space="preserve">1. </w:t>
              </w:r>
              <w:r w:rsidRPr="00FD68F5">
                <w:rPr>
                  <w:rFonts w:ascii="Calibri" w:eastAsia="Times New Roman" w:hAnsi="Calibri" w:cs="Times New Roman"/>
                  <w:color w:val="000000"/>
                  <w:sz w:val="22"/>
                  <w:lang w:eastAsia="ja-JP"/>
                </w:rPr>
                <w:t>Go to [ Home ] page</w:t>
              </w:r>
            </w:ins>
          </w:p>
          <w:p w:rsidR="00FD68F5" w:rsidRPr="00FD68F5" w:rsidRDefault="00FD68F5" w:rsidP="00FD68F5">
            <w:pPr>
              <w:spacing w:after="0" w:line="240" w:lineRule="auto"/>
              <w:rPr>
                <w:ins w:id="5077" w:author="giangnhhse60606" w:date="2014-03-29T22:05:00Z"/>
                <w:rFonts w:ascii="Calibri" w:eastAsia="Times New Roman" w:hAnsi="Calibri" w:cs="Times New Roman"/>
                <w:color w:val="000000"/>
                <w:sz w:val="22"/>
                <w:lang w:eastAsia="ja-JP"/>
              </w:rPr>
            </w:pPr>
            <w:ins w:id="5078" w:author="giangnhhse60606" w:date="2014-03-29T22:05:00Z">
              <w:r>
                <w:rPr>
                  <w:rFonts w:ascii="Calibri" w:eastAsia="Times New Roman" w:hAnsi="Calibri" w:cs="Times New Roman"/>
                  <w:color w:val="000000"/>
                  <w:sz w:val="22"/>
                  <w:lang w:eastAsia="ja-JP"/>
                </w:rPr>
                <w:t>2.</w:t>
              </w:r>
              <w:r w:rsidRPr="00FD68F5">
                <w:rPr>
                  <w:rFonts w:ascii="Calibri" w:eastAsia="Times New Roman" w:hAnsi="Calibri" w:cs="Times New Roman"/>
                  <w:color w:val="000000"/>
                  <w:sz w:val="22"/>
                  <w:lang w:eastAsia="ja-JP"/>
                </w:rPr>
                <w:t xml:space="preserve"> Do not input information for any field </w:t>
              </w:r>
            </w:ins>
          </w:p>
          <w:p w:rsidR="00EA0751" w:rsidRPr="00824060" w:rsidRDefault="00FD68F5" w:rsidP="00FD68F5">
            <w:pPr>
              <w:spacing w:after="0" w:line="240" w:lineRule="auto"/>
              <w:rPr>
                <w:ins w:id="5079" w:author="giangnhhse60606" w:date="2014-03-29T22:03:00Z"/>
                <w:rFonts w:ascii="Calibri" w:eastAsia="Times New Roman" w:hAnsi="Calibri" w:cs="Times New Roman"/>
                <w:color w:val="000000"/>
                <w:sz w:val="22"/>
                <w:lang w:eastAsia="ja-JP"/>
              </w:rPr>
            </w:pPr>
            <w:ins w:id="5080" w:author="giangnhhse60606" w:date="2014-03-29T22:05:00Z">
              <w:r>
                <w:rPr>
                  <w:rFonts w:ascii="Calibri" w:eastAsia="Times New Roman" w:hAnsi="Calibri" w:cs="Times New Roman"/>
                  <w:color w:val="000000"/>
                  <w:sz w:val="22"/>
                  <w:lang w:eastAsia="ja-JP"/>
                </w:rPr>
                <w:t>3.</w:t>
              </w:r>
              <w:r w:rsidRPr="00FD68F5">
                <w:rPr>
                  <w:rFonts w:ascii="Calibri" w:eastAsia="Times New Roman" w:hAnsi="Calibri" w:cs="Times New Roman"/>
                  <w:color w:val="000000"/>
                  <w:sz w:val="22"/>
                  <w:lang w:eastAsia="ja-JP"/>
                </w:rPr>
                <w:t xml:space="preserve"> Click " Tìm kiếm" button</w:t>
              </w:r>
            </w:ins>
          </w:p>
        </w:tc>
        <w:tc>
          <w:tcPr>
            <w:tcW w:w="3510" w:type="dxa"/>
            <w:tcBorders>
              <w:top w:val="nil"/>
              <w:left w:val="nil"/>
              <w:bottom w:val="single" w:sz="4" w:space="0" w:color="auto"/>
              <w:right w:val="single" w:sz="4" w:space="0" w:color="auto"/>
            </w:tcBorders>
            <w:shd w:val="clear" w:color="auto" w:fill="auto"/>
            <w:vAlign w:val="bottom"/>
          </w:tcPr>
          <w:p w:rsidR="00EA0751" w:rsidRPr="00C2290D" w:rsidRDefault="00FD68F5" w:rsidP="009521BA">
            <w:pPr>
              <w:spacing w:after="0" w:line="240" w:lineRule="auto"/>
              <w:rPr>
                <w:ins w:id="5081" w:author="giangnhhse60606" w:date="2014-03-29T22:03:00Z"/>
                <w:rFonts w:ascii="Calibri" w:eastAsia="Times New Roman" w:hAnsi="Calibri" w:cs="Times New Roman"/>
                <w:color w:val="000000"/>
                <w:sz w:val="22"/>
                <w:lang w:eastAsia="ja-JP"/>
              </w:rPr>
            </w:pPr>
            <w:ins w:id="5082" w:author="giangnhhse60606" w:date="2014-03-29T22:06:00Z">
              <w:r w:rsidRPr="00FD68F5">
                <w:rPr>
                  <w:rFonts w:ascii="Calibri" w:eastAsia="Times New Roman" w:hAnsi="Calibri" w:cs="Times New Roman"/>
                  <w:color w:val="000000"/>
                  <w:sz w:val="22"/>
                  <w:lang w:eastAsia="ja-JP"/>
                </w:rPr>
                <w:t>Error message will be displayed:  " Yêu cầu nhập nội dung "</w:t>
              </w:r>
            </w:ins>
          </w:p>
        </w:tc>
        <w:tc>
          <w:tcPr>
            <w:tcW w:w="1710" w:type="dxa"/>
            <w:tcBorders>
              <w:top w:val="nil"/>
              <w:left w:val="nil"/>
              <w:bottom w:val="single" w:sz="4" w:space="0" w:color="auto"/>
              <w:right w:val="single" w:sz="4" w:space="0" w:color="auto"/>
            </w:tcBorders>
            <w:shd w:val="clear" w:color="auto" w:fill="auto"/>
            <w:vAlign w:val="bottom"/>
          </w:tcPr>
          <w:p w:rsidR="00EA0751" w:rsidRDefault="00EA0751" w:rsidP="009521BA">
            <w:pPr>
              <w:spacing w:after="0" w:line="240" w:lineRule="auto"/>
              <w:rPr>
                <w:ins w:id="5083" w:author="giangnhhse60606" w:date="2014-03-29T22:03:00Z"/>
                <w:rFonts w:ascii="Calibri" w:eastAsia="Times New Roman" w:hAnsi="Calibri" w:cs="Times New Roman"/>
                <w:color w:val="000000"/>
                <w:sz w:val="22"/>
                <w:lang w:eastAsia="ja-JP"/>
              </w:rPr>
            </w:pPr>
            <w:ins w:id="5084" w:author="giangnhhse60606" w:date="2014-03-29T22:03:00Z">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085"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086" w:author="giangnhhse60606" w:date="2014-03-29T22:0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751" w:rsidRDefault="00EA0751" w:rsidP="00A62374">
            <w:pPr>
              <w:spacing w:after="0" w:line="240" w:lineRule="auto"/>
              <w:rPr>
                <w:ins w:id="5087" w:author="giangnhhse60606" w:date="2014-03-29T22:03:00Z"/>
                <w:rFonts w:ascii="Calibri" w:eastAsia="Times New Roman" w:hAnsi="Calibri" w:cs="Times New Roman"/>
                <w:color w:val="000000"/>
                <w:sz w:val="22"/>
                <w:lang w:eastAsia="ja-JP"/>
              </w:rPr>
              <w:pPrChange w:id="5088" w:author="giangnhhse60606" w:date="2014-03-29T22:10:00Z">
                <w:pPr>
                  <w:spacing w:after="0" w:line="240" w:lineRule="auto"/>
                </w:pPr>
              </w:pPrChange>
            </w:pPr>
            <w:ins w:id="5089" w:author="giangnhhse60606" w:date="2014-03-29T22:03:00Z">
              <w:r>
                <w:rPr>
                  <w:rFonts w:ascii="Calibri" w:eastAsia="Times New Roman" w:hAnsi="Calibri" w:cs="Times New Roman"/>
                  <w:color w:val="000000"/>
                  <w:sz w:val="22"/>
                  <w:lang w:eastAsia="ja-JP"/>
                </w:rPr>
                <w:t>TC_</w:t>
              </w:r>
            </w:ins>
            <w:ins w:id="5090" w:author="giangnhhse60606" w:date="2014-03-29T22:10:00Z">
              <w:r w:rsidR="00A62374">
                <w:rPr>
                  <w:rFonts w:ascii="Calibri" w:eastAsia="Times New Roman" w:hAnsi="Calibri" w:cs="Times New Roman"/>
                  <w:color w:val="000000"/>
                  <w:sz w:val="22"/>
                  <w:lang w:eastAsia="ja-JP"/>
                </w:rPr>
                <w:t>1</w:t>
              </w:r>
            </w:ins>
            <w:ins w:id="5091" w:author="giangnhhse60606" w:date="2014-03-29T22:06:00Z">
              <w:r w:rsidR="009521BA">
                <w:rPr>
                  <w:rFonts w:ascii="Calibri" w:eastAsia="Times New Roman" w:hAnsi="Calibri" w:cs="Times New Roman"/>
                  <w:color w:val="000000"/>
                  <w:sz w:val="22"/>
                  <w:lang w:eastAsia="ja-JP"/>
                </w:rPr>
                <w:t>19</w:t>
              </w:r>
            </w:ins>
          </w:p>
        </w:tc>
        <w:tc>
          <w:tcPr>
            <w:tcW w:w="1872" w:type="dxa"/>
            <w:tcBorders>
              <w:top w:val="nil"/>
              <w:left w:val="nil"/>
              <w:bottom w:val="single" w:sz="4" w:space="0" w:color="auto"/>
              <w:right w:val="single" w:sz="4" w:space="0" w:color="auto"/>
            </w:tcBorders>
            <w:shd w:val="clear" w:color="auto" w:fill="auto"/>
            <w:vAlign w:val="bottom"/>
          </w:tcPr>
          <w:p w:rsidR="00EA0751" w:rsidRPr="000F6C95" w:rsidRDefault="009521BA" w:rsidP="009521BA">
            <w:pPr>
              <w:spacing w:after="0" w:line="240" w:lineRule="auto"/>
              <w:rPr>
                <w:ins w:id="5092" w:author="giangnhhse60606" w:date="2014-03-29T22:03:00Z"/>
                <w:rFonts w:ascii="Calibri" w:eastAsia="Times New Roman" w:hAnsi="Calibri" w:cs="Times New Roman"/>
                <w:color w:val="000000"/>
                <w:sz w:val="22"/>
                <w:lang w:eastAsia="ja-JP"/>
              </w:rPr>
            </w:pPr>
            <w:ins w:id="5093" w:author="giangnhhse60606" w:date="2014-03-29T22:06:00Z">
              <w:r w:rsidRPr="009521BA">
                <w:rPr>
                  <w:rFonts w:ascii="Calibri" w:eastAsia="Times New Roman" w:hAnsi="Calibri" w:cs="Times New Roman"/>
                  <w:color w:val="000000"/>
                  <w:sz w:val="22"/>
                  <w:lang w:eastAsia="ja-JP"/>
                </w:rPr>
                <w:t>Test Find Successful successfully</w:t>
              </w:r>
            </w:ins>
          </w:p>
        </w:tc>
        <w:tc>
          <w:tcPr>
            <w:tcW w:w="3951" w:type="dxa"/>
            <w:tcBorders>
              <w:top w:val="nil"/>
              <w:left w:val="nil"/>
              <w:bottom w:val="single" w:sz="4" w:space="0" w:color="auto"/>
              <w:right w:val="single" w:sz="4" w:space="0" w:color="auto"/>
            </w:tcBorders>
            <w:shd w:val="clear" w:color="auto" w:fill="auto"/>
            <w:vAlign w:val="bottom"/>
          </w:tcPr>
          <w:p w:rsidR="009521BA" w:rsidRPr="009521BA" w:rsidRDefault="009521BA" w:rsidP="009521BA">
            <w:pPr>
              <w:spacing w:after="0" w:line="240" w:lineRule="auto"/>
              <w:rPr>
                <w:ins w:id="5094" w:author="giangnhhse60606" w:date="2014-03-29T22:06:00Z"/>
                <w:rFonts w:ascii="Calibri" w:eastAsia="Times New Roman" w:hAnsi="Calibri" w:cs="Times New Roman"/>
                <w:color w:val="000000"/>
                <w:sz w:val="22"/>
                <w:lang w:eastAsia="ja-JP"/>
              </w:rPr>
            </w:pPr>
            <w:ins w:id="5095" w:author="giangnhhse60606" w:date="2014-03-29T22:06:00Z">
              <w:r>
                <w:rPr>
                  <w:rFonts w:ascii="Calibri" w:eastAsia="Times New Roman" w:hAnsi="Calibri" w:cs="Times New Roman"/>
                  <w:color w:val="000000"/>
                  <w:sz w:val="22"/>
                  <w:lang w:eastAsia="ja-JP"/>
                </w:rPr>
                <w:t xml:space="preserve">1. </w:t>
              </w:r>
              <w:r w:rsidRPr="009521BA">
                <w:rPr>
                  <w:rFonts w:ascii="Calibri" w:eastAsia="Times New Roman" w:hAnsi="Calibri" w:cs="Times New Roman"/>
                  <w:color w:val="000000"/>
                  <w:sz w:val="22"/>
                  <w:lang w:eastAsia="ja-JP"/>
                </w:rPr>
                <w:t>Input information in all field</w:t>
              </w:r>
            </w:ins>
          </w:p>
          <w:p w:rsidR="00EA0751" w:rsidRPr="000F6C95" w:rsidRDefault="0036117B" w:rsidP="009521BA">
            <w:pPr>
              <w:spacing w:after="0" w:line="240" w:lineRule="auto"/>
              <w:rPr>
                <w:ins w:id="5096" w:author="giangnhhse60606" w:date="2014-03-29T22:03:00Z"/>
                <w:rFonts w:ascii="Calibri" w:eastAsia="Times New Roman" w:hAnsi="Calibri" w:cs="Times New Roman"/>
                <w:color w:val="000000"/>
                <w:sz w:val="22"/>
                <w:lang w:eastAsia="ja-JP"/>
              </w:rPr>
            </w:pPr>
            <w:ins w:id="5097" w:author="giangnhhse60606" w:date="2014-03-29T22:06:00Z">
              <w:r>
                <w:rPr>
                  <w:rFonts w:ascii="Calibri" w:eastAsia="Times New Roman" w:hAnsi="Calibri" w:cs="Times New Roman"/>
                  <w:color w:val="000000"/>
                  <w:sz w:val="22"/>
                  <w:lang w:eastAsia="ja-JP"/>
                </w:rPr>
                <w:t>2.</w:t>
              </w:r>
              <w:r w:rsidR="009521BA" w:rsidRPr="009521BA">
                <w:rPr>
                  <w:rFonts w:ascii="Calibri" w:eastAsia="Times New Roman" w:hAnsi="Calibri" w:cs="Times New Roman"/>
                  <w:color w:val="000000"/>
                  <w:sz w:val="22"/>
                  <w:lang w:eastAsia="ja-JP"/>
                </w:rPr>
                <w:t xml:space="preserve"> Click " Tìm kiếm" button</w:t>
              </w:r>
            </w:ins>
          </w:p>
        </w:tc>
        <w:tc>
          <w:tcPr>
            <w:tcW w:w="3510" w:type="dxa"/>
            <w:tcBorders>
              <w:top w:val="nil"/>
              <w:left w:val="nil"/>
              <w:bottom w:val="single" w:sz="4" w:space="0" w:color="auto"/>
              <w:right w:val="single" w:sz="4" w:space="0" w:color="auto"/>
            </w:tcBorders>
            <w:shd w:val="clear" w:color="auto" w:fill="auto"/>
            <w:vAlign w:val="bottom"/>
          </w:tcPr>
          <w:p w:rsidR="00EA0751" w:rsidRPr="000F6C95" w:rsidRDefault="00D904E5" w:rsidP="009521BA">
            <w:pPr>
              <w:spacing w:after="0" w:line="240" w:lineRule="auto"/>
              <w:rPr>
                <w:ins w:id="5098" w:author="giangnhhse60606" w:date="2014-03-29T22:03:00Z"/>
                <w:rFonts w:ascii="Calibri" w:eastAsia="Times New Roman" w:hAnsi="Calibri" w:cs="Times New Roman"/>
                <w:color w:val="000000"/>
                <w:sz w:val="22"/>
                <w:lang w:eastAsia="ja-JP"/>
              </w:rPr>
            </w:pPr>
            <w:ins w:id="5099" w:author="giangnhhse60606" w:date="2014-03-29T22:06:00Z">
              <w:r w:rsidRPr="00D904E5">
                <w:rPr>
                  <w:rFonts w:ascii="Calibri" w:eastAsia="Times New Roman" w:hAnsi="Calibri" w:cs="Times New Roman"/>
                  <w:color w:val="000000"/>
                  <w:sz w:val="22"/>
                  <w:lang w:eastAsia="ja-JP"/>
                </w:rPr>
                <w:t>All result will be display with input in all field</w:t>
              </w:r>
            </w:ins>
          </w:p>
        </w:tc>
        <w:tc>
          <w:tcPr>
            <w:tcW w:w="1710" w:type="dxa"/>
            <w:tcBorders>
              <w:top w:val="nil"/>
              <w:left w:val="nil"/>
              <w:bottom w:val="single" w:sz="4" w:space="0" w:color="auto"/>
              <w:right w:val="single" w:sz="4" w:space="0" w:color="auto"/>
            </w:tcBorders>
            <w:shd w:val="clear" w:color="auto" w:fill="auto"/>
            <w:vAlign w:val="bottom"/>
          </w:tcPr>
          <w:p w:rsidR="00EA0751" w:rsidRPr="00CE3379" w:rsidRDefault="00EA0751" w:rsidP="009521BA">
            <w:pPr>
              <w:spacing w:after="0" w:line="240" w:lineRule="auto"/>
              <w:rPr>
                <w:ins w:id="5100" w:author="giangnhhse60606" w:date="2014-03-29T22:03:00Z"/>
                <w:rFonts w:ascii="Calibri" w:eastAsia="Times New Roman" w:hAnsi="Calibri" w:cs="Times New Roman"/>
                <w:color w:val="000000"/>
                <w:sz w:val="22"/>
                <w:lang w:eastAsia="ja-JP"/>
              </w:rPr>
            </w:pPr>
            <w:ins w:id="5101" w:author="giangnhhse60606" w:date="2014-03-29T22:03:00Z">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102"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103" w:author="giangnhhse60606" w:date="2014-03-29T22:0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751" w:rsidRDefault="00EA0751" w:rsidP="00A62374">
            <w:pPr>
              <w:spacing w:after="0" w:line="240" w:lineRule="auto"/>
              <w:rPr>
                <w:ins w:id="5104" w:author="giangnhhse60606" w:date="2014-03-29T22:03:00Z"/>
                <w:rFonts w:ascii="Calibri" w:eastAsia="Times New Roman" w:hAnsi="Calibri" w:cs="Times New Roman"/>
                <w:color w:val="000000"/>
                <w:sz w:val="22"/>
                <w:lang w:eastAsia="ja-JP"/>
              </w:rPr>
              <w:pPrChange w:id="5105" w:author="giangnhhse60606" w:date="2014-03-29T22:10:00Z">
                <w:pPr>
                  <w:spacing w:after="0" w:line="240" w:lineRule="auto"/>
                </w:pPr>
              </w:pPrChange>
            </w:pPr>
            <w:ins w:id="5106" w:author="giangnhhse60606" w:date="2014-03-29T22:03:00Z">
              <w:r>
                <w:rPr>
                  <w:rFonts w:ascii="Calibri" w:eastAsia="Times New Roman" w:hAnsi="Calibri" w:cs="Times New Roman"/>
                  <w:color w:val="000000"/>
                  <w:sz w:val="22"/>
                  <w:lang w:eastAsia="ja-JP"/>
                </w:rPr>
                <w:t>TC_</w:t>
              </w:r>
            </w:ins>
            <w:ins w:id="5107" w:author="giangnhhse60606" w:date="2014-03-29T22:10:00Z">
              <w:r w:rsidR="00A62374">
                <w:rPr>
                  <w:rFonts w:ascii="Calibri" w:eastAsia="Times New Roman" w:hAnsi="Calibri" w:cs="Times New Roman"/>
                  <w:color w:val="000000"/>
                  <w:sz w:val="22"/>
                  <w:lang w:eastAsia="ja-JP"/>
                </w:rPr>
                <w:t>1</w:t>
              </w:r>
            </w:ins>
            <w:ins w:id="5108" w:author="giangnhhse60606" w:date="2014-03-29T22:07:00Z">
              <w:r w:rsidR="002059F0">
                <w:rPr>
                  <w:rFonts w:ascii="Calibri" w:eastAsia="Times New Roman" w:hAnsi="Calibri" w:cs="Times New Roman"/>
                  <w:color w:val="000000"/>
                  <w:sz w:val="22"/>
                  <w:lang w:eastAsia="ja-JP"/>
                </w:rPr>
                <w:t>20</w:t>
              </w:r>
            </w:ins>
          </w:p>
        </w:tc>
        <w:tc>
          <w:tcPr>
            <w:tcW w:w="1872" w:type="dxa"/>
            <w:tcBorders>
              <w:top w:val="nil"/>
              <w:left w:val="nil"/>
              <w:bottom w:val="single" w:sz="4" w:space="0" w:color="auto"/>
              <w:right w:val="single" w:sz="4" w:space="0" w:color="auto"/>
            </w:tcBorders>
            <w:shd w:val="clear" w:color="auto" w:fill="auto"/>
            <w:vAlign w:val="bottom"/>
          </w:tcPr>
          <w:p w:rsidR="00EA0751" w:rsidRPr="000F6C95" w:rsidRDefault="00CA557F" w:rsidP="009521BA">
            <w:pPr>
              <w:spacing w:after="0" w:line="240" w:lineRule="auto"/>
              <w:rPr>
                <w:ins w:id="5109" w:author="giangnhhse60606" w:date="2014-03-29T22:03:00Z"/>
                <w:rFonts w:ascii="Calibri" w:eastAsia="Times New Roman" w:hAnsi="Calibri" w:cs="Times New Roman"/>
                <w:color w:val="000000"/>
                <w:sz w:val="22"/>
                <w:lang w:eastAsia="ja-JP"/>
              </w:rPr>
            </w:pPr>
            <w:ins w:id="5110" w:author="giangnhhse60606" w:date="2014-03-29T22:06:00Z">
              <w:r w:rsidRPr="00CA557F">
                <w:rPr>
                  <w:rFonts w:ascii="Calibri" w:eastAsia="Times New Roman" w:hAnsi="Calibri" w:cs="Times New Roman"/>
                  <w:color w:val="000000"/>
                  <w:sz w:val="22"/>
                  <w:lang w:eastAsia="ja-JP"/>
                </w:rPr>
                <w:t>Test Find with only input in " Quận " field</w:t>
              </w:r>
            </w:ins>
          </w:p>
        </w:tc>
        <w:tc>
          <w:tcPr>
            <w:tcW w:w="3951" w:type="dxa"/>
            <w:tcBorders>
              <w:top w:val="nil"/>
              <w:left w:val="nil"/>
              <w:bottom w:val="single" w:sz="4" w:space="0" w:color="auto"/>
              <w:right w:val="single" w:sz="4" w:space="0" w:color="auto"/>
            </w:tcBorders>
            <w:shd w:val="clear" w:color="auto" w:fill="auto"/>
            <w:vAlign w:val="bottom"/>
          </w:tcPr>
          <w:p w:rsidR="00CA557F" w:rsidRPr="00CA557F" w:rsidRDefault="00CA557F" w:rsidP="00CA557F">
            <w:pPr>
              <w:spacing w:after="0" w:line="240" w:lineRule="auto"/>
              <w:rPr>
                <w:ins w:id="5111" w:author="giangnhhse60606" w:date="2014-03-29T22:07:00Z"/>
                <w:rFonts w:ascii="Calibri" w:eastAsia="Times New Roman" w:hAnsi="Calibri" w:cs="Times New Roman"/>
                <w:color w:val="000000"/>
                <w:sz w:val="22"/>
                <w:lang w:eastAsia="ja-JP"/>
              </w:rPr>
            </w:pPr>
            <w:ins w:id="5112" w:author="giangnhhse60606" w:date="2014-03-29T22:07:00Z">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Input information in " Quận " field</w:t>
              </w:r>
            </w:ins>
          </w:p>
          <w:p w:rsidR="00EA0751" w:rsidRPr="000F6C95" w:rsidRDefault="00CA557F" w:rsidP="00CA557F">
            <w:pPr>
              <w:spacing w:after="0" w:line="240" w:lineRule="auto"/>
              <w:rPr>
                <w:ins w:id="5113" w:author="giangnhhse60606" w:date="2014-03-29T22:03:00Z"/>
                <w:rFonts w:ascii="Calibri" w:eastAsia="Times New Roman" w:hAnsi="Calibri" w:cs="Times New Roman"/>
                <w:color w:val="000000"/>
                <w:sz w:val="22"/>
                <w:lang w:eastAsia="ja-JP"/>
              </w:rPr>
            </w:pPr>
            <w:ins w:id="5114" w:author="giangnhhse60606" w:date="2014-03-29T22:07:00Z">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ins>
          </w:p>
        </w:tc>
        <w:tc>
          <w:tcPr>
            <w:tcW w:w="3510" w:type="dxa"/>
            <w:tcBorders>
              <w:top w:val="nil"/>
              <w:left w:val="nil"/>
              <w:bottom w:val="single" w:sz="4" w:space="0" w:color="auto"/>
              <w:right w:val="single" w:sz="4" w:space="0" w:color="auto"/>
            </w:tcBorders>
            <w:shd w:val="clear" w:color="auto" w:fill="auto"/>
            <w:vAlign w:val="bottom"/>
          </w:tcPr>
          <w:p w:rsidR="00EA0751" w:rsidRPr="000F6C95" w:rsidRDefault="002059F0" w:rsidP="009521BA">
            <w:pPr>
              <w:spacing w:after="0" w:line="240" w:lineRule="auto"/>
              <w:rPr>
                <w:ins w:id="5115" w:author="giangnhhse60606" w:date="2014-03-29T22:03:00Z"/>
                <w:rFonts w:ascii="Calibri" w:eastAsia="Times New Roman" w:hAnsi="Calibri" w:cs="Times New Roman"/>
                <w:color w:val="000000"/>
                <w:sz w:val="22"/>
                <w:lang w:eastAsia="ja-JP"/>
              </w:rPr>
            </w:pPr>
            <w:ins w:id="5116" w:author="giangnhhse60606" w:date="2014-03-29T22:07:00Z">
              <w:r w:rsidRPr="002059F0">
                <w:rPr>
                  <w:rFonts w:ascii="Calibri" w:eastAsia="Times New Roman" w:hAnsi="Calibri" w:cs="Times New Roman"/>
                  <w:color w:val="000000"/>
                  <w:sz w:val="22"/>
                  <w:lang w:eastAsia="ja-JP"/>
                </w:rPr>
                <w:t>All result will be display with input in in " Quận " field</w:t>
              </w:r>
            </w:ins>
          </w:p>
        </w:tc>
        <w:tc>
          <w:tcPr>
            <w:tcW w:w="1710" w:type="dxa"/>
            <w:tcBorders>
              <w:top w:val="nil"/>
              <w:left w:val="nil"/>
              <w:bottom w:val="single" w:sz="4" w:space="0" w:color="auto"/>
              <w:right w:val="single" w:sz="4" w:space="0" w:color="auto"/>
            </w:tcBorders>
            <w:shd w:val="clear" w:color="auto" w:fill="auto"/>
            <w:vAlign w:val="bottom"/>
          </w:tcPr>
          <w:p w:rsidR="00EA0751" w:rsidRPr="00CE3379" w:rsidRDefault="00EA0751" w:rsidP="009521BA">
            <w:pPr>
              <w:spacing w:after="0" w:line="240" w:lineRule="auto"/>
              <w:rPr>
                <w:ins w:id="5117" w:author="giangnhhse60606" w:date="2014-03-29T22:03:00Z"/>
                <w:rFonts w:ascii="Calibri" w:eastAsia="Times New Roman" w:hAnsi="Calibri" w:cs="Times New Roman"/>
                <w:color w:val="000000"/>
                <w:sz w:val="22"/>
                <w:lang w:eastAsia="ja-JP"/>
              </w:rPr>
            </w:pPr>
            <w:ins w:id="5118" w:author="giangnhhse60606" w:date="2014-03-29T22:03: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119"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120" w:author="giangnhhse60606" w:date="2014-03-29T22:0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751" w:rsidRDefault="00EA0751" w:rsidP="00A62374">
            <w:pPr>
              <w:spacing w:after="0" w:line="240" w:lineRule="auto"/>
              <w:rPr>
                <w:ins w:id="5121" w:author="giangnhhse60606" w:date="2014-03-29T22:03:00Z"/>
                <w:rFonts w:ascii="Calibri" w:eastAsia="Times New Roman" w:hAnsi="Calibri" w:cs="Times New Roman"/>
                <w:color w:val="000000"/>
                <w:sz w:val="22"/>
                <w:lang w:eastAsia="ja-JP"/>
              </w:rPr>
              <w:pPrChange w:id="5122" w:author="giangnhhse60606" w:date="2014-03-29T22:10:00Z">
                <w:pPr>
                  <w:spacing w:after="0" w:line="240" w:lineRule="auto"/>
                </w:pPr>
              </w:pPrChange>
            </w:pPr>
            <w:ins w:id="5123" w:author="giangnhhse60606" w:date="2014-03-29T22:03:00Z">
              <w:r>
                <w:rPr>
                  <w:rFonts w:ascii="Calibri" w:eastAsia="Times New Roman" w:hAnsi="Calibri" w:cs="Times New Roman"/>
                  <w:color w:val="000000"/>
                  <w:sz w:val="22"/>
                  <w:lang w:eastAsia="ja-JP"/>
                </w:rPr>
                <w:t>TC_</w:t>
              </w:r>
            </w:ins>
            <w:ins w:id="5124" w:author="giangnhhse60606" w:date="2014-03-29T22:10:00Z">
              <w:r w:rsidR="00A62374">
                <w:rPr>
                  <w:rFonts w:ascii="Calibri" w:eastAsia="Times New Roman" w:hAnsi="Calibri" w:cs="Times New Roman"/>
                  <w:color w:val="000000"/>
                  <w:sz w:val="22"/>
                  <w:lang w:eastAsia="ja-JP"/>
                </w:rPr>
                <w:t>1</w:t>
              </w:r>
            </w:ins>
            <w:ins w:id="5125" w:author="giangnhhse60606" w:date="2014-03-29T22:07:00Z">
              <w:r w:rsidR="002059F0">
                <w:rPr>
                  <w:rFonts w:ascii="Calibri" w:eastAsia="Times New Roman" w:hAnsi="Calibri" w:cs="Times New Roman"/>
                  <w:color w:val="000000"/>
                  <w:sz w:val="22"/>
                  <w:lang w:eastAsia="ja-JP"/>
                </w:rPr>
                <w:t>21</w:t>
              </w:r>
            </w:ins>
          </w:p>
        </w:tc>
        <w:tc>
          <w:tcPr>
            <w:tcW w:w="1872" w:type="dxa"/>
            <w:tcBorders>
              <w:top w:val="nil"/>
              <w:left w:val="nil"/>
              <w:bottom w:val="single" w:sz="4" w:space="0" w:color="auto"/>
              <w:right w:val="single" w:sz="4" w:space="0" w:color="auto"/>
            </w:tcBorders>
            <w:shd w:val="clear" w:color="auto" w:fill="auto"/>
            <w:vAlign w:val="bottom"/>
          </w:tcPr>
          <w:p w:rsidR="00EA0751" w:rsidRPr="000F6C95" w:rsidRDefault="002059F0" w:rsidP="009521BA">
            <w:pPr>
              <w:spacing w:after="0" w:line="240" w:lineRule="auto"/>
              <w:rPr>
                <w:ins w:id="5126" w:author="giangnhhse60606" w:date="2014-03-29T22:03:00Z"/>
                <w:rFonts w:ascii="Calibri" w:eastAsia="Times New Roman" w:hAnsi="Calibri" w:cs="Times New Roman"/>
                <w:color w:val="000000"/>
                <w:sz w:val="22"/>
                <w:lang w:eastAsia="ja-JP"/>
              </w:rPr>
            </w:pPr>
            <w:ins w:id="5127" w:author="giangnhhse60606" w:date="2014-03-29T22:07:00Z">
              <w:r w:rsidRPr="002059F0">
                <w:rPr>
                  <w:rFonts w:ascii="Calibri" w:eastAsia="Times New Roman" w:hAnsi="Calibri" w:cs="Times New Roman"/>
                  <w:color w:val="000000"/>
                  <w:sz w:val="22"/>
                  <w:lang w:eastAsia="ja-JP"/>
                </w:rPr>
                <w:t>Test Find with only input in " Loại Sân " field</w:t>
              </w:r>
            </w:ins>
          </w:p>
        </w:tc>
        <w:tc>
          <w:tcPr>
            <w:tcW w:w="3951" w:type="dxa"/>
            <w:tcBorders>
              <w:top w:val="nil"/>
              <w:left w:val="nil"/>
              <w:bottom w:val="single" w:sz="4" w:space="0" w:color="auto"/>
              <w:right w:val="single" w:sz="4" w:space="0" w:color="auto"/>
            </w:tcBorders>
            <w:shd w:val="clear" w:color="auto" w:fill="auto"/>
            <w:vAlign w:val="bottom"/>
          </w:tcPr>
          <w:p w:rsidR="002059F0" w:rsidRPr="002059F0" w:rsidRDefault="002059F0" w:rsidP="002059F0">
            <w:pPr>
              <w:spacing w:after="0" w:line="240" w:lineRule="auto"/>
              <w:rPr>
                <w:ins w:id="5128" w:author="giangnhhse60606" w:date="2014-03-29T22:07:00Z"/>
                <w:rFonts w:ascii="Calibri" w:eastAsia="Times New Roman" w:hAnsi="Calibri" w:cs="Times New Roman"/>
                <w:color w:val="000000"/>
                <w:sz w:val="22"/>
                <w:lang w:eastAsia="ja-JP"/>
              </w:rPr>
            </w:pPr>
            <w:ins w:id="5129" w:author="giangnhhse60606" w:date="2014-03-29T22:07:00Z">
              <w:r>
                <w:rPr>
                  <w:rFonts w:ascii="Calibri" w:eastAsia="Times New Roman" w:hAnsi="Calibri" w:cs="Times New Roman"/>
                  <w:color w:val="000000"/>
                  <w:sz w:val="22"/>
                  <w:lang w:eastAsia="ja-JP"/>
                </w:rPr>
                <w:t xml:space="preserve">1. </w:t>
              </w:r>
              <w:r w:rsidRPr="002059F0">
                <w:rPr>
                  <w:rFonts w:ascii="Calibri" w:eastAsia="Times New Roman" w:hAnsi="Calibri" w:cs="Times New Roman"/>
                  <w:color w:val="000000"/>
                  <w:sz w:val="22"/>
                  <w:lang w:eastAsia="ja-JP"/>
                </w:rPr>
                <w:t>Input information in " Loại Sân " field</w:t>
              </w:r>
            </w:ins>
          </w:p>
          <w:p w:rsidR="00EA0751" w:rsidRPr="000F6C95" w:rsidRDefault="002059F0" w:rsidP="002059F0">
            <w:pPr>
              <w:spacing w:after="0" w:line="240" w:lineRule="auto"/>
              <w:rPr>
                <w:ins w:id="5130" w:author="giangnhhse60606" w:date="2014-03-29T22:03:00Z"/>
                <w:rFonts w:ascii="Calibri" w:eastAsia="Times New Roman" w:hAnsi="Calibri" w:cs="Times New Roman"/>
                <w:color w:val="000000"/>
                <w:sz w:val="22"/>
                <w:lang w:eastAsia="ja-JP"/>
              </w:rPr>
            </w:pPr>
            <w:ins w:id="5131" w:author="giangnhhse60606" w:date="2014-03-29T22:07:00Z">
              <w:r>
                <w:rPr>
                  <w:rFonts w:ascii="Calibri" w:eastAsia="Times New Roman" w:hAnsi="Calibri" w:cs="Times New Roman"/>
                  <w:color w:val="000000"/>
                  <w:sz w:val="22"/>
                  <w:lang w:eastAsia="ja-JP"/>
                </w:rPr>
                <w:t xml:space="preserve">2. </w:t>
              </w:r>
              <w:r w:rsidRPr="002059F0">
                <w:rPr>
                  <w:rFonts w:ascii="Calibri" w:eastAsia="Times New Roman" w:hAnsi="Calibri" w:cs="Times New Roman"/>
                  <w:color w:val="000000"/>
                  <w:sz w:val="22"/>
                  <w:lang w:eastAsia="ja-JP"/>
                </w:rPr>
                <w:t>Click " Tìm kiếm" button</w:t>
              </w:r>
            </w:ins>
          </w:p>
        </w:tc>
        <w:tc>
          <w:tcPr>
            <w:tcW w:w="3510" w:type="dxa"/>
            <w:tcBorders>
              <w:top w:val="nil"/>
              <w:left w:val="nil"/>
              <w:bottom w:val="single" w:sz="4" w:space="0" w:color="auto"/>
              <w:right w:val="single" w:sz="4" w:space="0" w:color="auto"/>
            </w:tcBorders>
            <w:shd w:val="clear" w:color="auto" w:fill="auto"/>
            <w:vAlign w:val="bottom"/>
          </w:tcPr>
          <w:p w:rsidR="00EA0751" w:rsidRPr="000F6C95" w:rsidRDefault="002059F0" w:rsidP="009521BA">
            <w:pPr>
              <w:spacing w:after="0" w:line="240" w:lineRule="auto"/>
              <w:rPr>
                <w:ins w:id="5132" w:author="giangnhhse60606" w:date="2014-03-29T22:03:00Z"/>
                <w:rFonts w:ascii="Calibri" w:eastAsia="Times New Roman" w:hAnsi="Calibri" w:cs="Times New Roman"/>
                <w:color w:val="000000"/>
                <w:sz w:val="22"/>
                <w:lang w:eastAsia="ja-JP"/>
              </w:rPr>
            </w:pPr>
            <w:ins w:id="5133" w:author="giangnhhse60606" w:date="2014-03-29T22:08:00Z">
              <w:r w:rsidRPr="002059F0">
                <w:rPr>
                  <w:rFonts w:ascii="Calibri" w:eastAsia="Times New Roman" w:hAnsi="Calibri" w:cs="Times New Roman"/>
                  <w:color w:val="000000"/>
                  <w:sz w:val="22"/>
                  <w:lang w:eastAsia="ja-JP"/>
                </w:rPr>
                <w:t>All result will be display with input in in " Loại Sân " field</w:t>
              </w:r>
            </w:ins>
          </w:p>
        </w:tc>
        <w:tc>
          <w:tcPr>
            <w:tcW w:w="1710" w:type="dxa"/>
            <w:tcBorders>
              <w:top w:val="nil"/>
              <w:left w:val="nil"/>
              <w:bottom w:val="single" w:sz="4" w:space="0" w:color="auto"/>
              <w:right w:val="single" w:sz="4" w:space="0" w:color="auto"/>
            </w:tcBorders>
            <w:shd w:val="clear" w:color="auto" w:fill="auto"/>
            <w:vAlign w:val="bottom"/>
          </w:tcPr>
          <w:p w:rsidR="00EA0751" w:rsidRPr="00CE3379" w:rsidRDefault="00EA0751" w:rsidP="009521BA">
            <w:pPr>
              <w:spacing w:after="0" w:line="240" w:lineRule="auto"/>
              <w:rPr>
                <w:ins w:id="5134" w:author="giangnhhse60606" w:date="2014-03-29T22:03:00Z"/>
                <w:rFonts w:ascii="Calibri" w:eastAsia="Times New Roman" w:hAnsi="Calibri" w:cs="Times New Roman"/>
                <w:color w:val="000000"/>
                <w:sz w:val="22"/>
                <w:lang w:eastAsia="ja-JP"/>
              </w:rPr>
            </w:pPr>
            <w:ins w:id="5135" w:author="giangnhhse60606" w:date="2014-03-29T22:03: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136"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137" w:author="giangnhhse60606" w:date="2014-03-29T22:0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751" w:rsidRDefault="00EA0751" w:rsidP="00A62374">
            <w:pPr>
              <w:spacing w:after="0" w:line="240" w:lineRule="auto"/>
              <w:rPr>
                <w:ins w:id="5138" w:author="giangnhhse60606" w:date="2014-03-29T22:03:00Z"/>
                <w:rFonts w:ascii="Calibri" w:eastAsia="Times New Roman" w:hAnsi="Calibri" w:cs="Times New Roman"/>
                <w:color w:val="000000"/>
                <w:sz w:val="22"/>
                <w:lang w:eastAsia="ja-JP"/>
              </w:rPr>
              <w:pPrChange w:id="5139" w:author="giangnhhse60606" w:date="2014-03-29T22:10:00Z">
                <w:pPr>
                  <w:spacing w:after="0" w:line="240" w:lineRule="auto"/>
                </w:pPr>
              </w:pPrChange>
            </w:pPr>
            <w:ins w:id="5140" w:author="giangnhhse60606" w:date="2014-03-29T22:03:00Z">
              <w:r>
                <w:rPr>
                  <w:rFonts w:ascii="Calibri" w:eastAsia="Times New Roman" w:hAnsi="Calibri" w:cs="Times New Roman"/>
                  <w:color w:val="000000"/>
                  <w:sz w:val="22"/>
                  <w:lang w:eastAsia="ja-JP"/>
                </w:rPr>
                <w:t>TC_</w:t>
              </w:r>
            </w:ins>
            <w:ins w:id="5141" w:author="giangnhhse60606" w:date="2014-03-29T22:10:00Z">
              <w:r w:rsidR="00A62374">
                <w:rPr>
                  <w:rFonts w:ascii="Calibri" w:eastAsia="Times New Roman" w:hAnsi="Calibri" w:cs="Times New Roman"/>
                  <w:color w:val="000000"/>
                  <w:sz w:val="22"/>
                  <w:lang w:eastAsia="ja-JP"/>
                </w:rPr>
                <w:t>1</w:t>
              </w:r>
            </w:ins>
            <w:ins w:id="5142" w:author="giangnhhse60606" w:date="2014-03-29T22:08:00Z">
              <w:r w:rsidR="002059F0">
                <w:rPr>
                  <w:rFonts w:ascii="Calibri" w:eastAsia="Times New Roman" w:hAnsi="Calibri" w:cs="Times New Roman"/>
                  <w:color w:val="000000"/>
                  <w:sz w:val="22"/>
                  <w:lang w:eastAsia="ja-JP"/>
                </w:rPr>
                <w:t>22</w:t>
              </w:r>
            </w:ins>
          </w:p>
        </w:tc>
        <w:tc>
          <w:tcPr>
            <w:tcW w:w="1872" w:type="dxa"/>
            <w:tcBorders>
              <w:top w:val="nil"/>
              <w:left w:val="nil"/>
              <w:bottom w:val="single" w:sz="4" w:space="0" w:color="auto"/>
              <w:right w:val="single" w:sz="4" w:space="0" w:color="auto"/>
            </w:tcBorders>
            <w:shd w:val="clear" w:color="auto" w:fill="auto"/>
            <w:vAlign w:val="bottom"/>
          </w:tcPr>
          <w:p w:rsidR="00EA0751" w:rsidRPr="00095DE4" w:rsidRDefault="002059F0" w:rsidP="009521BA">
            <w:pPr>
              <w:spacing w:after="0" w:line="240" w:lineRule="auto"/>
              <w:rPr>
                <w:ins w:id="5143" w:author="giangnhhse60606" w:date="2014-03-29T22:03:00Z"/>
                <w:rFonts w:ascii="Calibri" w:eastAsia="Times New Roman" w:hAnsi="Calibri" w:cs="Times New Roman"/>
                <w:color w:val="000000"/>
                <w:sz w:val="22"/>
                <w:lang w:eastAsia="ja-JP"/>
              </w:rPr>
            </w:pPr>
            <w:ins w:id="5144" w:author="giangnhhse60606" w:date="2014-03-29T22:08:00Z">
              <w:r w:rsidRPr="002059F0">
                <w:rPr>
                  <w:rFonts w:ascii="Calibri" w:eastAsia="Times New Roman" w:hAnsi="Calibri" w:cs="Times New Roman"/>
                  <w:color w:val="000000"/>
                  <w:sz w:val="22"/>
                  <w:lang w:eastAsia="ja-JP"/>
                </w:rPr>
                <w:t>Test Find with only input in both of " Loại Sân " field and " Quận " field</w:t>
              </w:r>
            </w:ins>
          </w:p>
        </w:tc>
        <w:tc>
          <w:tcPr>
            <w:tcW w:w="3951" w:type="dxa"/>
            <w:tcBorders>
              <w:top w:val="nil"/>
              <w:left w:val="nil"/>
              <w:bottom w:val="single" w:sz="4" w:space="0" w:color="auto"/>
              <w:right w:val="single" w:sz="4" w:space="0" w:color="auto"/>
            </w:tcBorders>
            <w:shd w:val="clear" w:color="auto" w:fill="auto"/>
            <w:vAlign w:val="bottom"/>
          </w:tcPr>
          <w:p w:rsidR="002059F0" w:rsidRPr="002059F0" w:rsidRDefault="00EA0751" w:rsidP="002059F0">
            <w:pPr>
              <w:spacing w:after="0" w:line="240" w:lineRule="auto"/>
              <w:rPr>
                <w:ins w:id="5145" w:author="giangnhhse60606" w:date="2014-03-29T22:08:00Z"/>
                <w:rFonts w:ascii="Calibri" w:eastAsia="Times New Roman" w:hAnsi="Calibri" w:cs="Times New Roman"/>
                <w:color w:val="000000"/>
                <w:sz w:val="22"/>
                <w:lang w:eastAsia="ja-JP"/>
              </w:rPr>
            </w:pPr>
            <w:ins w:id="5146" w:author="giangnhhse60606" w:date="2014-03-29T22:03:00Z">
              <w:r>
                <w:rPr>
                  <w:rFonts w:ascii="Calibri" w:eastAsia="Times New Roman" w:hAnsi="Calibri" w:cs="Times New Roman"/>
                  <w:color w:val="000000"/>
                  <w:sz w:val="22"/>
                  <w:lang w:eastAsia="ja-JP"/>
                </w:rPr>
                <w:t xml:space="preserve">1. </w:t>
              </w:r>
            </w:ins>
            <w:ins w:id="5147" w:author="giangnhhse60606" w:date="2014-03-29T22:08:00Z">
              <w:r w:rsidR="002059F0" w:rsidRPr="002059F0">
                <w:rPr>
                  <w:rFonts w:ascii="Calibri" w:eastAsia="Times New Roman" w:hAnsi="Calibri" w:cs="Times New Roman"/>
                  <w:color w:val="000000"/>
                  <w:sz w:val="22"/>
                  <w:lang w:eastAsia="ja-JP"/>
                </w:rPr>
                <w:t>Input information in  both of " Loại Sân " field and " Quận " field</w:t>
              </w:r>
            </w:ins>
          </w:p>
          <w:p w:rsidR="00EA0751" w:rsidRPr="00095DE4" w:rsidRDefault="002059F0" w:rsidP="002059F0">
            <w:pPr>
              <w:spacing w:after="0" w:line="240" w:lineRule="auto"/>
              <w:rPr>
                <w:ins w:id="5148" w:author="giangnhhse60606" w:date="2014-03-29T22:03:00Z"/>
                <w:rFonts w:ascii="Calibri" w:eastAsia="Times New Roman" w:hAnsi="Calibri" w:cs="Times New Roman"/>
                <w:color w:val="000000"/>
                <w:sz w:val="22"/>
                <w:lang w:eastAsia="ja-JP"/>
              </w:rPr>
            </w:pPr>
            <w:ins w:id="5149" w:author="giangnhhse60606" w:date="2014-03-29T22:08:00Z">
              <w:r>
                <w:rPr>
                  <w:rFonts w:ascii="Calibri" w:eastAsia="Times New Roman" w:hAnsi="Calibri" w:cs="Times New Roman"/>
                  <w:color w:val="000000"/>
                  <w:sz w:val="22"/>
                  <w:lang w:eastAsia="ja-JP"/>
                </w:rPr>
                <w:t>2.</w:t>
              </w:r>
              <w:r w:rsidRPr="002059F0">
                <w:rPr>
                  <w:rFonts w:ascii="Calibri" w:eastAsia="Times New Roman" w:hAnsi="Calibri" w:cs="Times New Roman"/>
                  <w:color w:val="000000"/>
                  <w:sz w:val="22"/>
                  <w:lang w:eastAsia="ja-JP"/>
                </w:rPr>
                <w:t xml:space="preserve"> Click " Tìm kiếm" button</w:t>
              </w:r>
            </w:ins>
          </w:p>
        </w:tc>
        <w:tc>
          <w:tcPr>
            <w:tcW w:w="3510" w:type="dxa"/>
            <w:tcBorders>
              <w:top w:val="nil"/>
              <w:left w:val="nil"/>
              <w:bottom w:val="single" w:sz="4" w:space="0" w:color="auto"/>
              <w:right w:val="single" w:sz="4" w:space="0" w:color="auto"/>
            </w:tcBorders>
            <w:shd w:val="clear" w:color="auto" w:fill="auto"/>
            <w:vAlign w:val="bottom"/>
          </w:tcPr>
          <w:p w:rsidR="00EA0751" w:rsidRPr="00C50C88" w:rsidRDefault="0094218C" w:rsidP="009521BA">
            <w:pPr>
              <w:spacing w:after="0" w:line="240" w:lineRule="auto"/>
              <w:rPr>
                <w:ins w:id="5150" w:author="giangnhhse60606" w:date="2014-03-29T22:03:00Z"/>
                <w:rFonts w:ascii="Calibri" w:eastAsia="Times New Roman" w:hAnsi="Calibri" w:cs="Times New Roman"/>
                <w:color w:val="000000"/>
                <w:sz w:val="22"/>
                <w:lang w:eastAsia="ja-JP"/>
              </w:rPr>
            </w:pPr>
            <w:ins w:id="5151" w:author="giangnhhse60606" w:date="2014-03-29T22:08:00Z">
              <w:r w:rsidRPr="0094218C">
                <w:rPr>
                  <w:rFonts w:ascii="Calibri" w:eastAsia="Times New Roman" w:hAnsi="Calibri" w:cs="Times New Roman"/>
                  <w:color w:val="000000"/>
                  <w:sz w:val="22"/>
                  <w:lang w:eastAsia="ja-JP"/>
                </w:rPr>
                <w:t>All result will be display with input  both of " Loại Sân " field and " Quận " field</w:t>
              </w:r>
            </w:ins>
          </w:p>
        </w:tc>
        <w:tc>
          <w:tcPr>
            <w:tcW w:w="1710" w:type="dxa"/>
            <w:tcBorders>
              <w:top w:val="nil"/>
              <w:left w:val="nil"/>
              <w:bottom w:val="single" w:sz="4" w:space="0" w:color="auto"/>
              <w:right w:val="single" w:sz="4" w:space="0" w:color="auto"/>
            </w:tcBorders>
            <w:shd w:val="clear" w:color="auto" w:fill="auto"/>
            <w:vAlign w:val="bottom"/>
          </w:tcPr>
          <w:p w:rsidR="00EA0751" w:rsidRPr="00CE3379" w:rsidRDefault="00EA0751" w:rsidP="009521BA">
            <w:pPr>
              <w:spacing w:after="0" w:line="240" w:lineRule="auto"/>
              <w:rPr>
                <w:ins w:id="5152" w:author="giangnhhse60606" w:date="2014-03-29T22:03:00Z"/>
                <w:rFonts w:ascii="Calibri" w:eastAsia="Times New Roman" w:hAnsi="Calibri" w:cs="Times New Roman"/>
                <w:color w:val="000000"/>
                <w:sz w:val="22"/>
                <w:lang w:eastAsia="ja-JP"/>
              </w:rPr>
            </w:pPr>
            <w:ins w:id="5153" w:author="giangnhhse60606" w:date="2014-03-29T22:03: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154"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155" w:author="giangnhhse60606" w:date="2014-03-29T22:0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751" w:rsidRDefault="00EA0751" w:rsidP="00A62374">
            <w:pPr>
              <w:spacing w:after="0" w:line="240" w:lineRule="auto"/>
              <w:rPr>
                <w:ins w:id="5156" w:author="giangnhhse60606" w:date="2014-03-29T22:03:00Z"/>
                <w:rFonts w:ascii="Calibri" w:eastAsia="Times New Roman" w:hAnsi="Calibri" w:cs="Times New Roman"/>
                <w:color w:val="000000"/>
                <w:sz w:val="22"/>
                <w:lang w:eastAsia="ja-JP"/>
              </w:rPr>
              <w:pPrChange w:id="5157" w:author="giangnhhse60606" w:date="2014-03-29T22:10:00Z">
                <w:pPr>
                  <w:spacing w:after="0" w:line="240" w:lineRule="auto"/>
                </w:pPr>
              </w:pPrChange>
            </w:pPr>
            <w:ins w:id="5158" w:author="giangnhhse60606" w:date="2014-03-29T22:03:00Z">
              <w:r>
                <w:rPr>
                  <w:rFonts w:ascii="Calibri" w:eastAsia="Times New Roman" w:hAnsi="Calibri" w:cs="Times New Roman"/>
                  <w:color w:val="000000"/>
                  <w:sz w:val="22"/>
                  <w:lang w:eastAsia="ja-JP"/>
                </w:rPr>
                <w:t>TC_</w:t>
              </w:r>
            </w:ins>
            <w:ins w:id="5159" w:author="giangnhhse60606" w:date="2014-03-29T22:10:00Z">
              <w:r w:rsidR="00A62374">
                <w:rPr>
                  <w:rFonts w:ascii="Calibri" w:eastAsia="Times New Roman" w:hAnsi="Calibri" w:cs="Times New Roman"/>
                  <w:color w:val="000000"/>
                  <w:sz w:val="22"/>
                  <w:lang w:eastAsia="ja-JP"/>
                </w:rPr>
                <w:t>1</w:t>
              </w:r>
            </w:ins>
            <w:ins w:id="5160" w:author="giangnhhse60606" w:date="2014-03-29T22:09:00Z">
              <w:r w:rsidR="00A62374">
                <w:rPr>
                  <w:rFonts w:ascii="Calibri" w:eastAsia="Times New Roman" w:hAnsi="Calibri" w:cs="Times New Roman"/>
                  <w:color w:val="000000"/>
                  <w:sz w:val="22"/>
                  <w:lang w:eastAsia="ja-JP"/>
                </w:rPr>
                <w:t>2</w:t>
              </w:r>
            </w:ins>
            <w:ins w:id="5161" w:author="giangnhhse60606" w:date="2014-03-29T22:03:00Z">
              <w:r>
                <w:rPr>
                  <w:rFonts w:ascii="Calibri" w:eastAsia="Times New Roman" w:hAnsi="Calibri" w:cs="Times New Roman"/>
                  <w:color w:val="000000"/>
                  <w:sz w:val="22"/>
                  <w:lang w:eastAsia="ja-JP"/>
                </w:rPr>
                <w:t>3</w:t>
              </w:r>
            </w:ins>
          </w:p>
        </w:tc>
        <w:tc>
          <w:tcPr>
            <w:tcW w:w="1872" w:type="dxa"/>
            <w:tcBorders>
              <w:top w:val="nil"/>
              <w:left w:val="nil"/>
              <w:bottom w:val="single" w:sz="4" w:space="0" w:color="auto"/>
              <w:right w:val="single" w:sz="4" w:space="0" w:color="auto"/>
            </w:tcBorders>
            <w:shd w:val="clear" w:color="auto" w:fill="auto"/>
            <w:vAlign w:val="bottom"/>
          </w:tcPr>
          <w:p w:rsidR="00EA0751" w:rsidRPr="00095DE4" w:rsidRDefault="004033E4" w:rsidP="009521BA">
            <w:pPr>
              <w:spacing w:after="0" w:line="240" w:lineRule="auto"/>
              <w:rPr>
                <w:ins w:id="5162" w:author="giangnhhse60606" w:date="2014-03-29T22:03:00Z"/>
                <w:rFonts w:ascii="Calibri" w:eastAsia="Times New Roman" w:hAnsi="Calibri" w:cs="Times New Roman"/>
                <w:color w:val="000000"/>
                <w:sz w:val="22"/>
                <w:lang w:eastAsia="ja-JP"/>
              </w:rPr>
            </w:pPr>
            <w:ins w:id="5163" w:author="giangnhhse60606" w:date="2014-03-29T22:09:00Z">
              <w:r w:rsidRPr="004033E4">
                <w:rPr>
                  <w:rFonts w:ascii="Calibri" w:eastAsia="Times New Roman" w:hAnsi="Calibri" w:cs="Times New Roman"/>
                  <w:color w:val="000000"/>
                  <w:sz w:val="22"/>
                  <w:lang w:eastAsia="ja-JP"/>
                </w:rPr>
                <w:t>Test Find with only input in " Tên Sân " field</w:t>
              </w:r>
            </w:ins>
          </w:p>
        </w:tc>
        <w:tc>
          <w:tcPr>
            <w:tcW w:w="3951" w:type="dxa"/>
            <w:tcBorders>
              <w:top w:val="nil"/>
              <w:left w:val="nil"/>
              <w:bottom w:val="single" w:sz="4" w:space="0" w:color="auto"/>
              <w:right w:val="single" w:sz="4" w:space="0" w:color="auto"/>
            </w:tcBorders>
            <w:shd w:val="clear" w:color="auto" w:fill="auto"/>
            <w:vAlign w:val="bottom"/>
          </w:tcPr>
          <w:p w:rsidR="004033E4" w:rsidRPr="004033E4" w:rsidRDefault="004033E4" w:rsidP="004033E4">
            <w:pPr>
              <w:spacing w:after="0" w:line="240" w:lineRule="auto"/>
              <w:rPr>
                <w:ins w:id="5164" w:author="giangnhhse60606" w:date="2014-03-29T22:09:00Z"/>
                <w:rFonts w:ascii="Calibri" w:eastAsia="Times New Roman" w:hAnsi="Calibri" w:cs="Times New Roman"/>
                <w:color w:val="000000"/>
                <w:sz w:val="22"/>
                <w:lang w:eastAsia="ja-JP"/>
              </w:rPr>
            </w:pPr>
            <w:ins w:id="5165" w:author="giangnhhse60606" w:date="2014-03-29T22:09:00Z">
              <w:r>
                <w:rPr>
                  <w:rFonts w:ascii="Calibri" w:eastAsia="Times New Roman" w:hAnsi="Calibri" w:cs="Times New Roman"/>
                  <w:color w:val="000000"/>
                  <w:sz w:val="22"/>
                  <w:lang w:eastAsia="ja-JP"/>
                </w:rPr>
                <w:t xml:space="preserve">1. </w:t>
              </w:r>
              <w:r w:rsidRPr="004033E4">
                <w:rPr>
                  <w:rFonts w:ascii="Calibri" w:eastAsia="Times New Roman" w:hAnsi="Calibri" w:cs="Times New Roman"/>
                  <w:color w:val="000000"/>
                  <w:sz w:val="22"/>
                  <w:lang w:eastAsia="ja-JP"/>
                </w:rPr>
                <w:t>Input information in " Tên Sân " field</w:t>
              </w:r>
            </w:ins>
          </w:p>
          <w:p w:rsidR="00EA0751" w:rsidRPr="00095DE4" w:rsidRDefault="004033E4" w:rsidP="004033E4">
            <w:pPr>
              <w:spacing w:after="0" w:line="240" w:lineRule="auto"/>
              <w:rPr>
                <w:ins w:id="5166" w:author="giangnhhse60606" w:date="2014-03-29T22:03:00Z"/>
                <w:rFonts w:ascii="Calibri" w:eastAsia="Times New Roman" w:hAnsi="Calibri" w:cs="Times New Roman"/>
                <w:color w:val="000000"/>
                <w:sz w:val="22"/>
                <w:lang w:eastAsia="ja-JP"/>
              </w:rPr>
            </w:pPr>
            <w:ins w:id="5167" w:author="giangnhhse60606" w:date="2014-03-29T22:09:00Z">
              <w:r>
                <w:rPr>
                  <w:rFonts w:ascii="Calibri" w:eastAsia="Times New Roman" w:hAnsi="Calibri" w:cs="Times New Roman"/>
                  <w:color w:val="000000"/>
                  <w:sz w:val="22"/>
                  <w:lang w:eastAsia="ja-JP"/>
                </w:rPr>
                <w:t xml:space="preserve">2. </w:t>
              </w:r>
              <w:r w:rsidRPr="004033E4">
                <w:rPr>
                  <w:rFonts w:ascii="Calibri" w:eastAsia="Times New Roman" w:hAnsi="Calibri" w:cs="Times New Roman"/>
                  <w:color w:val="000000"/>
                  <w:sz w:val="22"/>
                  <w:lang w:eastAsia="ja-JP"/>
                </w:rPr>
                <w:t>Click " Tìm kiếm" button</w:t>
              </w:r>
            </w:ins>
          </w:p>
        </w:tc>
        <w:tc>
          <w:tcPr>
            <w:tcW w:w="3510" w:type="dxa"/>
            <w:tcBorders>
              <w:top w:val="nil"/>
              <w:left w:val="nil"/>
              <w:bottom w:val="single" w:sz="4" w:space="0" w:color="auto"/>
              <w:right w:val="single" w:sz="4" w:space="0" w:color="auto"/>
            </w:tcBorders>
            <w:shd w:val="clear" w:color="auto" w:fill="auto"/>
            <w:vAlign w:val="bottom"/>
          </w:tcPr>
          <w:p w:rsidR="00EA0751" w:rsidRPr="00C50C88" w:rsidRDefault="009E3CC7" w:rsidP="009521BA">
            <w:pPr>
              <w:spacing w:after="0" w:line="240" w:lineRule="auto"/>
              <w:rPr>
                <w:ins w:id="5168" w:author="giangnhhse60606" w:date="2014-03-29T22:03:00Z"/>
                <w:rFonts w:ascii="Calibri" w:eastAsia="Times New Roman" w:hAnsi="Calibri" w:cs="Times New Roman"/>
                <w:color w:val="000000"/>
                <w:sz w:val="22"/>
                <w:lang w:eastAsia="ja-JP"/>
              </w:rPr>
            </w:pPr>
            <w:ins w:id="5169" w:author="giangnhhse60606" w:date="2014-03-29T22:09:00Z">
              <w:r w:rsidRPr="009E3CC7">
                <w:rPr>
                  <w:rFonts w:ascii="Calibri" w:eastAsia="Times New Roman" w:hAnsi="Calibri" w:cs="Times New Roman"/>
                  <w:color w:val="000000"/>
                  <w:sz w:val="22"/>
                  <w:lang w:eastAsia="ja-JP"/>
                </w:rPr>
                <w:t>All result will be display with input in in " Tên Sân " field</w:t>
              </w:r>
            </w:ins>
          </w:p>
        </w:tc>
        <w:tc>
          <w:tcPr>
            <w:tcW w:w="1710" w:type="dxa"/>
            <w:tcBorders>
              <w:top w:val="nil"/>
              <w:left w:val="nil"/>
              <w:bottom w:val="single" w:sz="4" w:space="0" w:color="auto"/>
              <w:right w:val="single" w:sz="4" w:space="0" w:color="auto"/>
            </w:tcBorders>
            <w:shd w:val="clear" w:color="auto" w:fill="auto"/>
            <w:vAlign w:val="bottom"/>
          </w:tcPr>
          <w:p w:rsidR="00EA0751" w:rsidRPr="00CE3379" w:rsidRDefault="00464F5B" w:rsidP="009521BA">
            <w:pPr>
              <w:spacing w:after="0" w:line="240" w:lineRule="auto"/>
              <w:rPr>
                <w:ins w:id="5170" w:author="giangnhhse60606" w:date="2014-03-29T22:03:00Z"/>
                <w:rFonts w:ascii="Calibri" w:eastAsia="Times New Roman" w:hAnsi="Calibri" w:cs="Times New Roman"/>
                <w:color w:val="000000"/>
                <w:sz w:val="22"/>
                <w:lang w:eastAsia="ja-JP"/>
              </w:rPr>
            </w:pPr>
            <w:ins w:id="5171" w:author="giangnhhse60606" w:date="2014-03-29T22:12: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172" w:author="giangnhhse60606" w:date="2014-03-29T22:03:00Z"/>
                <w:rFonts w:ascii="Calibri" w:eastAsia="Times New Roman" w:hAnsi="Calibri" w:cs="Times New Roman"/>
                <w:color w:val="000000"/>
                <w:sz w:val="22"/>
                <w:lang w:eastAsia="ja-JP"/>
              </w:rPr>
            </w:pPr>
          </w:p>
        </w:tc>
      </w:tr>
      <w:tr w:rsidR="004033E4" w:rsidRPr="008C01EB" w:rsidTr="009521BA">
        <w:trPr>
          <w:trHeight w:val="784"/>
          <w:ins w:id="5173" w:author="giangnhhse60606" w:date="2014-03-29T22:08: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4033E4" w:rsidRDefault="00A62374" w:rsidP="009521BA">
            <w:pPr>
              <w:spacing w:after="0" w:line="240" w:lineRule="auto"/>
              <w:rPr>
                <w:ins w:id="5174" w:author="giangnhhse60606" w:date="2014-03-29T22:08:00Z"/>
                <w:rFonts w:ascii="Calibri" w:eastAsia="Times New Roman" w:hAnsi="Calibri" w:cs="Times New Roman"/>
                <w:color w:val="000000"/>
                <w:sz w:val="22"/>
                <w:lang w:eastAsia="ja-JP"/>
              </w:rPr>
            </w:pPr>
            <w:ins w:id="5175" w:author="giangnhhse60606" w:date="2014-03-29T22:12:00Z">
              <w:r>
                <w:rPr>
                  <w:rFonts w:ascii="Calibri" w:eastAsia="Times New Roman" w:hAnsi="Calibri" w:cs="Times New Roman"/>
                  <w:color w:val="000000"/>
                  <w:sz w:val="22"/>
                  <w:lang w:eastAsia="ja-JP"/>
                </w:rPr>
                <w:t>TC_124</w:t>
              </w:r>
            </w:ins>
          </w:p>
        </w:tc>
        <w:tc>
          <w:tcPr>
            <w:tcW w:w="1872" w:type="dxa"/>
            <w:tcBorders>
              <w:top w:val="nil"/>
              <w:left w:val="nil"/>
              <w:bottom w:val="single" w:sz="4" w:space="0" w:color="auto"/>
              <w:right w:val="single" w:sz="4" w:space="0" w:color="auto"/>
            </w:tcBorders>
            <w:shd w:val="clear" w:color="auto" w:fill="auto"/>
            <w:vAlign w:val="bottom"/>
          </w:tcPr>
          <w:p w:rsidR="004033E4" w:rsidRPr="001464A2" w:rsidRDefault="00A62374" w:rsidP="009521BA">
            <w:pPr>
              <w:spacing w:after="0" w:line="240" w:lineRule="auto"/>
              <w:rPr>
                <w:ins w:id="5176" w:author="giangnhhse60606" w:date="2014-03-29T22:08:00Z"/>
                <w:rFonts w:ascii="Calibri" w:eastAsia="Times New Roman" w:hAnsi="Calibri" w:cs="Times New Roman"/>
                <w:color w:val="000000"/>
                <w:sz w:val="22"/>
                <w:lang w:eastAsia="ja-JP"/>
              </w:rPr>
            </w:pPr>
            <w:ins w:id="5177" w:author="giangnhhse60606" w:date="2014-03-29T22:12:00Z">
              <w:r w:rsidRPr="00A62374">
                <w:rPr>
                  <w:rFonts w:ascii="Calibri" w:eastAsia="Times New Roman" w:hAnsi="Calibri" w:cs="Times New Roman"/>
                  <w:color w:val="000000"/>
                  <w:sz w:val="22"/>
                  <w:lang w:eastAsia="ja-JP"/>
                </w:rPr>
                <w:t>n both of " Quận " field and " Tên Sân " field</w:t>
              </w:r>
            </w:ins>
          </w:p>
        </w:tc>
        <w:tc>
          <w:tcPr>
            <w:tcW w:w="3951" w:type="dxa"/>
            <w:tcBorders>
              <w:top w:val="nil"/>
              <w:left w:val="nil"/>
              <w:bottom w:val="single" w:sz="4" w:space="0" w:color="auto"/>
              <w:right w:val="single" w:sz="4" w:space="0" w:color="auto"/>
            </w:tcBorders>
            <w:shd w:val="clear" w:color="auto" w:fill="auto"/>
            <w:vAlign w:val="bottom"/>
          </w:tcPr>
          <w:p w:rsidR="00A62374" w:rsidRPr="00A62374" w:rsidRDefault="00A62374" w:rsidP="00A62374">
            <w:pPr>
              <w:spacing w:after="0" w:line="240" w:lineRule="auto"/>
              <w:rPr>
                <w:ins w:id="5178" w:author="giangnhhse60606" w:date="2014-03-29T22:12:00Z"/>
                <w:rFonts w:ascii="Calibri" w:eastAsia="Times New Roman" w:hAnsi="Calibri" w:cs="Times New Roman"/>
                <w:color w:val="000000"/>
                <w:sz w:val="22"/>
                <w:lang w:eastAsia="ja-JP"/>
              </w:rPr>
            </w:pPr>
            <w:ins w:id="5179" w:author="giangnhhse60606" w:date="2014-03-29T22:12:00Z">
              <w:r>
                <w:rPr>
                  <w:rFonts w:ascii="Calibri" w:eastAsia="Times New Roman" w:hAnsi="Calibri" w:cs="Times New Roman"/>
                  <w:color w:val="000000"/>
                  <w:sz w:val="22"/>
                  <w:lang w:eastAsia="ja-JP"/>
                </w:rPr>
                <w:t xml:space="preserve">1. </w:t>
              </w:r>
              <w:r w:rsidRPr="00A62374">
                <w:rPr>
                  <w:rFonts w:ascii="Calibri" w:eastAsia="Times New Roman" w:hAnsi="Calibri" w:cs="Times New Roman"/>
                  <w:color w:val="000000"/>
                  <w:sz w:val="22"/>
                  <w:lang w:eastAsia="ja-JP"/>
                </w:rPr>
                <w:t>Input information in  both of " Quận " field and " Tên Sân " field</w:t>
              </w:r>
            </w:ins>
          </w:p>
          <w:p w:rsidR="004033E4" w:rsidRDefault="00A62374" w:rsidP="00A62374">
            <w:pPr>
              <w:spacing w:after="0" w:line="240" w:lineRule="auto"/>
              <w:rPr>
                <w:ins w:id="5180" w:author="giangnhhse60606" w:date="2014-03-29T22:08:00Z"/>
                <w:rFonts w:ascii="Calibri" w:eastAsia="Times New Roman" w:hAnsi="Calibri" w:cs="Times New Roman"/>
                <w:color w:val="000000"/>
                <w:sz w:val="22"/>
                <w:lang w:eastAsia="ja-JP"/>
              </w:rPr>
            </w:pPr>
            <w:ins w:id="5181" w:author="giangnhhse60606" w:date="2014-03-29T22:12:00Z">
              <w:r>
                <w:rPr>
                  <w:rFonts w:ascii="Calibri" w:eastAsia="Times New Roman" w:hAnsi="Calibri" w:cs="Times New Roman"/>
                  <w:color w:val="000000"/>
                  <w:sz w:val="22"/>
                  <w:lang w:eastAsia="ja-JP"/>
                </w:rPr>
                <w:t xml:space="preserve">2. </w:t>
              </w:r>
              <w:r w:rsidRPr="00A62374">
                <w:rPr>
                  <w:rFonts w:ascii="Calibri" w:eastAsia="Times New Roman" w:hAnsi="Calibri" w:cs="Times New Roman"/>
                  <w:color w:val="000000"/>
                  <w:sz w:val="22"/>
                  <w:lang w:eastAsia="ja-JP"/>
                </w:rPr>
                <w:t>Click " Tìm kiếm" button</w:t>
              </w:r>
            </w:ins>
          </w:p>
        </w:tc>
        <w:tc>
          <w:tcPr>
            <w:tcW w:w="3510" w:type="dxa"/>
            <w:tcBorders>
              <w:top w:val="nil"/>
              <w:left w:val="nil"/>
              <w:bottom w:val="single" w:sz="4" w:space="0" w:color="auto"/>
              <w:right w:val="single" w:sz="4" w:space="0" w:color="auto"/>
            </w:tcBorders>
            <w:shd w:val="clear" w:color="auto" w:fill="auto"/>
            <w:vAlign w:val="bottom"/>
          </w:tcPr>
          <w:p w:rsidR="004033E4" w:rsidRPr="00A92C05" w:rsidRDefault="00464F5B" w:rsidP="009521BA">
            <w:pPr>
              <w:spacing w:after="0" w:line="240" w:lineRule="auto"/>
              <w:rPr>
                <w:ins w:id="5182" w:author="giangnhhse60606" w:date="2014-03-29T22:08:00Z"/>
                <w:rFonts w:ascii="Calibri" w:eastAsia="Times New Roman" w:hAnsi="Calibri" w:cs="Times New Roman"/>
                <w:color w:val="000000"/>
                <w:sz w:val="22"/>
                <w:lang w:eastAsia="ja-JP"/>
              </w:rPr>
            </w:pPr>
            <w:ins w:id="5183" w:author="giangnhhse60606" w:date="2014-03-29T22:12:00Z">
              <w:r w:rsidRPr="00464F5B">
                <w:rPr>
                  <w:rFonts w:ascii="Calibri" w:eastAsia="Times New Roman" w:hAnsi="Calibri" w:cs="Times New Roman"/>
                  <w:color w:val="000000"/>
                  <w:sz w:val="22"/>
                  <w:lang w:eastAsia="ja-JP"/>
                </w:rPr>
                <w:t>All result will be display with input  both of " Quận " field and " Tên Sân " field</w:t>
              </w:r>
            </w:ins>
          </w:p>
        </w:tc>
        <w:tc>
          <w:tcPr>
            <w:tcW w:w="1710" w:type="dxa"/>
            <w:tcBorders>
              <w:top w:val="nil"/>
              <w:left w:val="nil"/>
              <w:bottom w:val="single" w:sz="4" w:space="0" w:color="auto"/>
              <w:right w:val="single" w:sz="4" w:space="0" w:color="auto"/>
            </w:tcBorders>
            <w:shd w:val="clear" w:color="auto" w:fill="auto"/>
            <w:vAlign w:val="bottom"/>
          </w:tcPr>
          <w:p w:rsidR="004033E4" w:rsidRPr="00CE3379" w:rsidRDefault="00464F5B" w:rsidP="009521BA">
            <w:pPr>
              <w:spacing w:after="0" w:line="240" w:lineRule="auto"/>
              <w:rPr>
                <w:ins w:id="5184" w:author="giangnhhse60606" w:date="2014-03-29T22:08:00Z"/>
                <w:rFonts w:ascii="Calibri" w:eastAsia="Times New Roman" w:hAnsi="Calibri" w:cs="Times New Roman"/>
                <w:color w:val="000000"/>
                <w:sz w:val="22"/>
                <w:lang w:eastAsia="ja-JP"/>
              </w:rPr>
            </w:pPr>
            <w:ins w:id="5185" w:author="giangnhhse60606" w:date="2014-03-29T22:12: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4033E4" w:rsidRPr="008C01EB" w:rsidRDefault="004033E4" w:rsidP="009521BA">
            <w:pPr>
              <w:spacing w:after="0" w:line="240" w:lineRule="auto"/>
              <w:rPr>
                <w:ins w:id="5186" w:author="giangnhhse60606" w:date="2014-03-29T22:08:00Z"/>
                <w:rFonts w:ascii="Calibri" w:eastAsia="Times New Roman" w:hAnsi="Calibri" w:cs="Times New Roman"/>
                <w:color w:val="000000"/>
                <w:sz w:val="22"/>
                <w:lang w:eastAsia="ja-JP"/>
              </w:rPr>
            </w:pPr>
          </w:p>
        </w:tc>
      </w:tr>
      <w:tr w:rsidR="00464F5B" w:rsidRPr="008C01EB" w:rsidTr="009521BA">
        <w:trPr>
          <w:trHeight w:val="784"/>
          <w:ins w:id="5187" w:author="giangnhhse60606" w:date="2014-03-29T22:12: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464F5B" w:rsidRDefault="00464F5B" w:rsidP="009521BA">
            <w:pPr>
              <w:spacing w:after="0" w:line="240" w:lineRule="auto"/>
              <w:rPr>
                <w:ins w:id="5188" w:author="giangnhhse60606" w:date="2014-03-29T22:12:00Z"/>
                <w:rFonts w:ascii="Calibri" w:eastAsia="Times New Roman" w:hAnsi="Calibri" w:cs="Times New Roman"/>
                <w:color w:val="000000"/>
                <w:sz w:val="22"/>
                <w:lang w:eastAsia="ja-JP"/>
              </w:rPr>
            </w:pPr>
            <w:ins w:id="5189" w:author="giangnhhse60606" w:date="2014-03-29T22:12:00Z">
              <w:r>
                <w:rPr>
                  <w:rFonts w:ascii="Calibri" w:eastAsia="Times New Roman" w:hAnsi="Calibri" w:cs="Times New Roman"/>
                  <w:color w:val="000000"/>
                  <w:sz w:val="22"/>
                  <w:lang w:eastAsia="ja-JP"/>
                </w:rPr>
                <w:t>TC_125</w:t>
              </w:r>
            </w:ins>
          </w:p>
        </w:tc>
        <w:tc>
          <w:tcPr>
            <w:tcW w:w="1872" w:type="dxa"/>
            <w:tcBorders>
              <w:top w:val="nil"/>
              <w:left w:val="nil"/>
              <w:bottom w:val="single" w:sz="4" w:space="0" w:color="auto"/>
              <w:right w:val="single" w:sz="4" w:space="0" w:color="auto"/>
            </w:tcBorders>
            <w:shd w:val="clear" w:color="auto" w:fill="auto"/>
            <w:vAlign w:val="bottom"/>
          </w:tcPr>
          <w:p w:rsidR="00464F5B" w:rsidRPr="00A62374" w:rsidRDefault="00464F5B" w:rsidP="009521BA">
            <w:pPr>
              <w:spacing w:after="0" w:line="240" w:lineRule="auto"/>
              <w:rPr>
                <w:ins w:id="5190" w:author="giangnhhse60606" w:date="2014-03-29T22:12:00Z"/>
                <w:rFonts w:ascii="Calibri" w:eastAsia="Times New Roman" w:hAnsi="Calibri" w:cs="Times New Roman"/>
                <w:color w:val="000000"/>
                <w:sz w:val="22"/>
                <w:lang w:eastAsia="ja-JP"/>
              </w:rPr>
            </w:pPr>
            <w:ins w:id="5191" w:author="giangnhhse60606" w:date="2014-03-29T22:12:00Z">
              <w:r w:rsidRPr="00464F5B">
                <w:rPr>
                  <w:rFonts w:ascii="Calibri" w:eastAsia="Times New Roman" w:hAnsi="Calibri" w:cs="Times New Roman"/>
                  <w:color w:val="000000"/>
                  <w:sz w:val="22"/>
                  <w:lang w:eastAsia="ja-JP"/>
                </w:rPr>
                <w:t>Test Find with only input in both of " Loại Sân " field and " Tên Sân " field</w:t>
              </w:r>
            </w:ins>
          </w:p>
        </w:tc>
        <w:tc>
          <w:tcPr>
            <w:tcW w:w="3951" w:type="dxa"/>
            <w:tcBorders>
              <w:top w:val="nil"/>
              <w:left w:val="nil"/>
              <w:bottom w:val="single" w:sz="4" w:space="0" w:color="auto"/>
              <w:right w:val="single" w:sz="4" w:space="0" w:color="auto"/>
            </w:tcBorders>
            <w:shd w:val="clear" w:color="auto" w:fill="auto"/>
            <w:vAlign w:val="bottom"/>
          </w:tcPr>
          <w:p w:rsidR="00464F5B" w:rsidRPr="00464F5B" w:rsidRDefault="00464F5B" w:rsidP="00464F5B">
            <w:pPr>
              <w:spacing w:after="0" w:line="240" w:lineRule="auto"/>
              <w:rPr>
                <w:ins w:id="5192" w:author="giangnhhse60606" w:date="2014-03-29T22:12:00Z"/>
                <w:rFonts w:ascii="Calibri" w:eastAsia="Times New Roman" w:hAnsi="Calibri" w:cs="Times New Roman"/>
                <w:color w:val="000000"/>
                <w:sz w:val="22"/>
                <w:lang w:eastAsia="ja-JP"/>
              </w:rPr>
            </w:pPr>
            <w:ins w:id="5193" w:author="giangnhhse60606" w:date="2014-03-29T22:12:00Z">
              <w:r>
                <w:rPr>
                  <w:rFonts w:ascii="Calibri" w:eastAsia="Times New Roman" w:hAnsi="Calibri" w:cs="Times New Roman"/>
                  <w:color w:val="000000"/>
                  <w:sz w:val="22"/>
                  <w:lang w:eastAsia="ja-JP"/>
                </w:rPr>
                <w:t xml:space="preserve">1. </w:t>
              </w:r>
              <w:r w:rsidRPr="00464F5B">
                <w:rPr>
                  <w:rFonts w:ascii="Calibri" w:eastAsia="Times New Roman" w:hAnsi="Calibri" w:cs="Times New Roman"/>
                  <w:color w:val="000000"/>
                  <w:sz w:val="22"/>
                  <w:lang w:eastAsia="ja-JP"/>
                </w:rPr>
                <w:t>Input information in  both of " Loại Sân " field and " Tên Sân " field</w:t>
              </w:r>
            </w:ins>
          </w:p>
          <w:p w:rsidR="00464F5B" w:rsidRDefault="00464F5B" w:rsidP="00464F5B">
            <w:pPr>
              <w:spacing w:after="0" w:line="240" w:lineRule="auto"/>
              <w:rPr>
                <w:ins w:id="5194" w:author="giangnhhse60606" w:date="2014-03-29T22:12:00Z"/>
                <w:rFonts w:ascii="Calibri" w:eastAsia="Times New Roman" w:hAnsi="Calibri" w:cs="Times New Roman"/>
                <w:color w:val="000000"/>
                <w:sz w:val="22"/>
                <w:lang w:eastAsia="ja-JP"/>
              </w:rPr>
            </w:pPr>
            <w:ins w:id="5195" w:author="giangnhhse60606" w:date="2014-03-29T22:12:00Z">
              <w:r>
                <w:rPr>
                  <w:rFonts w:ascii="Calibri" w:eastAsia="Times New Roman" w:hAnsi="Calibri" w:cs="Times New Roman"/>
                  <w:color w:val="000000"/>
                  <w:sz w:val="22"/>
                  <w:lang w:eastAsia="ja-JP"/>
                </w:rPr>
                <w:t xml:space="preserve">2. </w:t>
              </w:r>
              <w:r w:rsidRPr="00464F5B">
                <w:rPr>
                  <w:rFonts w:ascii="Calibri" w:eastAsia="Times New Roman" w:hAnsi="Calibri" w:cs="Times New Roman"/>
                  <w:color w:val="000000"/>
                  <w:sz w:val="22"/>
                  <w:lang w:eastAsia="ja-JP"/>
                </w:rPr>
                <w:t>Click " Tìm kiếm" button</w:t>
              </w:r>
            </w:ins>
          </w:p>
        </w:tc>
        <w:tc>
          <w:tcPr>
            <w:tcW w:w="3510" w:type="dxa"/>
            <w:tcBorders>
              <w:top w:val="nil"/>
              <w:left w:val="nil"/>
              <w:bottom w:val="single" w:sz="4" w:space="0" w:color="auto"/>
              <w:right w:val="single" w:sz="4" w:space="0" w:color="auto"/>
            </w:tcBorders>
            <w:shd w:val="clear" w:color="auto" w:fill="auto"/>
            <w:vAlign w:val="bottom"/>
          </w:tcPr>
          <w:p w:rsidR="00464F5B" w:rsidRPr="00464F5B" w:rsidRDefault="00CD27EA" w:rsidP="009521BA">
            <w:pPr>
              <w:spacing w:after="0" w:line="240" w:lineRule="auto"/>
              <w:rPr>
                <w:ins w:id="5196" w:author="giangnhhse60606" w:date="2014-03-29T22:12:00Z"/>
                <w:rFonts w:ascii="Calibri" w:eastAsia="Times New Roman" w:hAnsi="Calibri" w:cs="Times New Roman"/>
                <w:color w:val="000000"/>
                <w:sz w:val="22"/>
                <w:lang w:eastAsia="ja-JP"/>
              </w:rPr>
            </w:pPr>
            <w:ins w:id="5197" w:author="giangnhhse60606" w:date="2014-03-29T22:13:00Z">
              <w:r w:rsidRPr="00CD27EA">
                <w:rPr>
                  <w:rFonts w:ascii="Calibri" w:eastAsia="Times New Roman" w:hAnsi="Calibri" w:cs="Times New Roman"/>
                  <w:color w:val="000000"/>
                  <w:sz w:val="22"/>
                  <w:lang w:eastAsia="ja-JP"/>
                </w:rPr>
                <w:t>All result will be display with input  both of " Loại Sân " field and " Tên Sân " field</w:t>
              </w:r>
            </w:ins>
          </w:p>
        </w:tc>
        <w:tc>
          <w:tcPr>
            <w:tcW w:w="1710" w:type="dxa"/>
            <w:tcBorders>
              <w:top w:val="nil"/>
              <w:left w:val="nil"/>
              <w:bottom w:val="single" w:sz="4" w:space="0" w:color="auto"/>
              <w:right w:val="single" w:sz="4" w:space="0" w:color="auto"/>
            </w:tcBorders>
            <w:shd w:val="clear" w:color="auto" w:fill="auto"/>
            <w:vAlign w:val="bottom"/>
          </w:tcPr>
          <w:p w:rsidR="00464F5B" w:rsidRDefault="00CD27EA" w:rsidP="009521BA">
            <w:pPr>
              <w:spacing w:after="0" w:line="240" w:lineRule="auto"/>
              <w:rPr>
                <w:ins w:id="5198" w:author="giangnhhse60606" w:date="2014-03-29T22:12:00Z"/>
                <w:rFonts w:ascii="Calibri" w:eastAsia="Times New Roman" w:hAnsi="Calibri" w:cs="Times New Roman"/>
                <w:color w:val="000000"/>
                <w:sz w:val="22"/>
                <w:lang w:eastAsia="ja-JP"/>
              </w:rPr>
            </w:pPr>
            <w:ins w:id="5199" w:author="giangnhhse60606" w:date="2014-03-29T22:13: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464F5B" w:rsidRPr="008C01EB" w:rsidRDefault="00464F5B" w:rsidP="009521BA">
            <w:pPr>
              <w:spacing w:after="0" w:line="240" w:lineRule="auto"/>
              <w:rPr>
                <w:ins w:id="5200" w:author="giangnhhse60606" w:date="2014-03-29T22:12:00Z"/>
                <w:rFonts w:ascii="Calibri" w:eastAsia="Times New Roman" w:hAnsi="Calibri" w:cs="Times New Roman"/>
                <w:color w:val="000000"/>
                <w:sz w:val="22"/>
                <w:lang w:eastAsia="ja-JP"/>
              </w:rPr>
            </w:pPr>
          </w:p>
        </w:tc>
      </w:tr>
      <w:tr w:rsidR="00EA0751" w:rsidRPr="008C01EB" w:rsidTr="009521BA">
        <w:trPr>
          <w:trHeight w:val="262"/>
          <w:ins w:id="5201" w:author="giangnhhse60606" w:date="2014-03-29T22:03: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EA0751" w:rsidRPr="00651F0C" w:rsidRDefault="00A557C3" w:rsidP="009521BA">
            <w:pPr>
              <w:spacing w:after="0" w:line="240" w:lineRule="auto"/>
              <w:jc w:val="center"/>
              <w:rPr>
                <w:ins w:id="5202" w:author="giangnhhse60606" w:date="2014-03-29T22:03:00Z"/>
                <w:rFonts w:ascii="Calibri" w:eastAsia="Times New Roman" w:hAnsi="Calibri" w:cs="Times New Roman"/>
                <w:b/>
                <w:bCs/>
                <w:color w:val="000000"/>
                <w:sz w:val="22"/>
                <w:lang w:eastAsia="ja-JP"/>
              </w:rPr>
            </w:pPr>
            <w:ins w:id="5203" w:author="giangnhhse60606" w:date="2014-03-29T22:13:00Z">
              <w:r>
                <w:rPr>
                  <w:rFonts w:ascii="Calibri" w:eastAsia="Times New Roman" w:hAnsi="Calibri" w:cs="Times New Roman"/>
                  <w:b/>
                  <w:bCs/>
                  <w:color w:val="000000"/>
                  <w:sz w:val="22"/>
                  <w:lang w:eastAsia="ja-JP"/>
                </w:rPr>
                <w:t>Find Available Stadium</w:t>
              </w:r>
            </w:ins>
          </w:p>
        </w:tc>
      </w:tr>
      <w:tr w:rsidR="00EA0751" w:rsidRPr="008C01EB" w:rsidTr="009521BA">
        <w:trPr>
          <w:trHeight w:val="784"/>
          <w:ins w:id="5204" w:author="giangnhhse60606" w:date="2014-03-29T22:0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751" w:rsidRDefault="00EA0751" w:rsidP="00933294">
            <w:pPr>
              <w:spacing w:after="0" w:line="240" w:lineRule="auto"/>
              <w:rPr>
                <w:ins w:id="5205" w:author="giangnhhse60606" w:date="2014-03-29T22:03:00Z"/>
                <w:rFonts w:ascii="Calibri" w:eastAsia="Times New Roman" w:hAnsi="Calibri" w:cs="Times New Roman"/>
                <w:color w:val="000000"/>
                <w:sz w:val="22"/>
                <w:lang w:eastAsia="ja-JP"/>
              </w:rPr>
              <w:pPrChange w:id="5206" w:author="giangnhhse60606" w:date="2014-03-29T22:13:00Z">
                <w:pPr>
                  <w:spacing w:after="0" w:line="240" w:lineRule="auto"/>
                </w:pPr>
              </w:pPrChange>
            </w:pPr>
            <w:ins w:id="5207" w:author="giangnhhse60606" w:date="2014-03-29T22:03:00Z">
              <w:r>
                <w:rPr>
                  <w:rFonts w:ascii="Calibri" w:eastAsia="Times New Roman" w:hAnsi="Calibri" w:cs="Times New Roman"/>
                  <w:color w:val="000000"/>
                  <w:sz w:val="22"/>
                  <w:lang w:eastAsia="ja-JP"/>
                </w:rPr>
                <w:t>TC_1</w:t>
              </w:r>
            </w:ins>
            <w:ins w:id="5208" w:author="giangnhhse60606" w:date="2014-03-29T22:10:00Z">
              <w:r w:rsidR="00A62374">
                <w:rPr>
                  <w:rFonts w:ascii="Calibri" w:eastAsia="Times New Roman" w:hAnsi="Calibri" w:cs="Times New Roman"/>
                  <w:color w:val="000000"/>
                  <w:sz w:val="22"/>
                  <w:lang w:eastAsia="ja-JP"/>
                </w:rPr>
                <w:t>2</w:t>
              </w:r>
            </w:ins>
            <w:ins w:id="5209" w:author="giangnhhse60606" w:date="2014-03-29T22:13:00Z">
              <w:r w:rsidR="00933294">
                <w:rPr>
                  <w:rFonts w:ascii="Calibri" w:eastAsia="Times New Roman" w:hAnsi="Calibri" w:cs="Times New Roman"/>
                  <w:color w:val="000000"/>
                  <w:sz w:val="22"/>
                  <w:lang w:eastAsia="ja-JP"/>
                </w:rPr>
                <w:t>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751" w:rsidRPr="001C4AFB" w:rsidRDefault="00933294" w:rsidP="009521BA">
            <w:pPr>
              <w:spacing w:after="0" w:line="240" w:lineRule="auto"/>
              <w:rPr>
                <w:ins w:id="5210" w:author="giangnhhse60606" w:date="2014-03-29T22:03:00Z"/>
                <w:rFonts w:ascii="Calibri" w:eastAsia="Times New Roman" w:hAnsi="Calibri" w:cs="Times New Roman"/>
                <w:color w:val="000000"/>
                <w:sz w:val="22"/>
                <w:lang w:eastAsia="ja-JP"/>
              </w:rPr>
            </w:pPr>
            <w:ins w:id="5211" w:author="giangnhhse60606" w:date="2014-03-29T22:13:00Z">
              <w:r w:rsidRPr="00933294">
                <w:rPr>
                  <w:rFonts w:ascii="Calibri" w:eastAsia="Times New Roman" w:hAnsi="Calibri" w:cs="Times New Roman"/>
                  <w:color w:val="000000"/>
                  <w:sz w:val="22"/>
                  <w:lang w:eastAsia="ja-JP"/>
                </w:rPr>
                <w:t>Test Find Available validation Blank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33294" w:rsidRPr="00933294" w:rsidRDefault="00933294" w:rsidP="00933294">
            <w:pPr>
              <w:spacing w:after="0" w:line="240" w:lineRule="auto"/>
              <w:rPr>
                <w:ins w:id="5212" w:author="giangnhhse60606" w:date="2014-03-29T22:14:00Z"/>
                <w:rFonts w:ascii="Calibri" w:eastAsia="Times New Roman" w:hAnsi="Calibri" w:cs="Times New Roman"/>
                <w:color w:val="000000"/>
                <w:sz w:val="22"/>
                <w:lang w:eastAsia="ja-JP"/>
              </w:rPr>
            </w:pPr>
            <w:ins w:id="5213" w:author="giangnhhse60606" w:date="2014-03-29T22:14:00Z">
              <w:r>
                <w:rPr>
                  <w:rFonts w:ascii="Calibri" w:eastAsia="Times New Roman" w:hAnsi="Calibri" w:cs="Times New Roman"/>
                  <w:color w:val="000000"/>
                  <w:sz w:val="22"/>
                  <w:lang w:eastAsia="ja-JP"/>
                </w:rPr>
                <w:t xml:space="preserve">1. </w:t>
              </w:r>
              <w:r w:rsidRPr="00933294">
                <w:rPr>
                  <w:rFonts w:ascii="Calibri" w:eastAsia="Times New Roman" w:hAnsi="Calibri" w:cs="Times New Roman"/>
                  <w:color w:val="000000"/>
                  <w:sz w:val="22"/>
                  <w:lang w:eastAsia="ja-JP"/>
                </w:rPr>
                <w:t>Go to [ Find Available Stadium ] page</w:t>
              </w:r>
            </w:ins>
          </w:p>
          <w:p w:rsidR="00933294" w:rsidRPr="00933294" w:rsidRDefault="00933294" w:rsidP="00933294">
            <w:pPr>
              <w:spacing w:after="0" w:line="240" w:lineRule="auto"/>
              <w:rPr>
                <w:ins w:id="5214" w:author="giangnhhse60606" w:date="2014-03-29T22:14:00Z"/>
                <w:rFonts w:ascii="Calibri" w:eastAsia="Times New Roman" w:hAnsi="Calibri" w:cs="Times New Roman"/>
                <w:color w:val="000000"/>
                <w:sz w:val="22"/>
                <w:lang w:eastAsia="ja-JP"/>
              </w:rPr>
            </w:pPr>
            <w:ins w:id="5215" w:author="giangnhhse60606" w:date="2014-03-29T22:14:00Z">
              <w:r>
                <w:rPr>
                  <w:rFonts w:ascii="Calibri" w:eastAsia="Times New Roman" w:hAnsi="Calibri" w:cs="Times New Roman"/>
                  <w:color w:val="000000"/>
                  <w:sz w:val="22"/>
                  <w:lang w:eastAsia="ja-JP"/>
                </w:rPr>
                <w:t>2.</w:t>
              </w:r>
              <w:r w:rsidRPr="00933294">
                <w:rPr>
                  <w:rFonts w:ascii="Calibri" w:eastAsia="Times New Roman" w:hAnsi="Calibri" w:cs="Times New Roman"/>
                  <w:color w:val="000000"/>
                  <w:sz w:val="22"/>
                  <w:lang w:eastAsia="ja-JP"/>
                </w:rPr>
                <w:t xml:space="preserve"> Do not input information for any field </w:t>
              </w:r>
            </w:ins>
          </w:p>
          <w:p w:rsidR="00EA0751" w:rsidRPr="00F929E4" w:rsidRDefault="00933294" w:rsidP="00933294">
            <w:pPr>
              <w:spacing w:after="0" w:line="240" w:lineRule="auto"/>
              <w:rPr>
                <w:ins w:id="5216" w:author="giangnhhse60606" w:date="2014-03-29T22:03:00Z"/>
                <w:rFonts w:ascii="Calibri" w:eastAsia="Times New Roman" w:hAnsi="Calibri" w:cs="Times New Roman"/>
                <w:color w:val="000000"/>
                <w:sz w:val="22"/>
                <w:lang w:eastAsia="ja-JP"/>
              </w:rPr>
            </w:pPr>
            <w:ins w:id="5217" w:author="giangnhhse60606" w:date="2014-03-29T22:14:00Z">
              <w:r>
                <w:rPr>
                  <w:rFonts w:ascii="Calibri" w:eastAsia="Times New Roman" w:hAnsi="Calibri" w:cs="Times New Roman"/>
                  <w:color w:val="000000"/>
                  <w:sz w:val="22"/>
                  <w:lang w:eastAsia="ja-JP"/>
                </w:rPr>
                <w:t>3.</w:t>
              </w:r>
              <w:r w:rsidRPr="00933294">
                <w:rPr>
                  <w:rFonts w:ascii="Calibri" w:eastAsia="Times New Roman" w:hAnsi="Calibri" w:cs="Times New Roman"/>
                  <w:color w:val="000000"/>
                  <w:sz w:val="22"/>
                  <w:lang w:eastAsia="ja-JP"/>
                </w:rPr>
                <w:t>_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751" w:rsidRPr="00F929E4" w:rsidRDefault="00933294" w:rsidP="009521BA">
            <w:pPr>
              <w:spacing w:after="0" w:line="240" w:lineRule="auto"/>
              <w:rPr>
                <w:ins w:id="5218" w:author="giangnhhse60606" w:date="2014-03-29T22:03:00Z"/>
                <w:rFonts w:ascii="Calibri" w:eastAsia="Times New Roman" w:hAnsi="Calibri" w:cs="Times New Roman"/>
                <w:color w:val="000000"/>
                <w:sz w:val="22"/>
                <w:lang w:eastAsia="ja-JP"/>
              </w:rPr>
            </w:pPr>
            <w:ins w:id="5219" w:author="giangnhhse60606" w:date="2014-03-29T22:14:00Z">
              <w:r w:rsidRPr="00933294">
                <w:rPr>
                  <w:rFonts w:ascii="Calibri" w:eastAsia="Times New Roman" w:hAnsi="Calibri" w:cs="Times New Roman"/>
                  <w:color w:val="000000"/>
                  <w:sz w:val="22"/>
                  <w:lang w:eastAsia="ja-JP"/>
                </w:rPr>
                <w:t>Error message will be displayed:  " Yêu cầu nhập nội dung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751" w:rsidRPr="00CE3379" w:rsidRDefault="00EA0751" w:rsidP="009521BA">
            <w:pPr>
              <w:spacing w:after="0" w:line="240" w:lineRule="auto"/>
              <w:rPr>
                <w:ins w:id="5220" w:author="giangnhhse60606" w:date="2014-03-29T22:03:00Z"/>
                <w:rFonts w:ascii="Calibri" w:eastAsia="Times New Roman" w:hAnsi="Calibri" w:cs="Times New Roman"/>
                <w:color w:val="000000"/>
                <w:sz w:val="22"/>
                <w:lang w:eastAsia="ja-JP"/>
              </w:rPr>
            </w:pPr>
            <w:ins w:id="5221" w:author="giangnhhse60606" w:date="2014-03-29T22:03:00Z">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222" w:author="giangnhhse60606" w:date="2014-03-29T22:03:00Z"/>
                <w:rFonts w:ascii="Calibri" w:eastAsia="Times New Roman" w:hAnsi="Calibri" w:cs="Times New Roman"/>
                <w:color w:val="000000"/>
                <w:sz w:val="22"/>
                <w:lang w:eastAsia="ja-JP"/>
              </w:rPr>
            </w:pPr>
          </w:p>
        </w:tc>
      </w:tr>
      <w:tr w:rsidR="00933294" w:rsidRPr="008C01EB" w:rsidTr="009521BA">
        <w:trPr>
          <w:trHeight w:val="784"/>
          <w:ins w:id="5223" w:author="giangnhhse60606" w:date="2014-03-29T22:1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3294" w:rsidRDefault="00CA55DC" w:rsidP="00933294">
            <w:pPr>
              <w:spacing w:after="0" w:line="240" w:lineRule="auto"/>
              <w:rPr>
                <w:ins w:id="5224" w:author="giangnhhse60606" w:date="2014-03-29T22:13:00Z"/>
                <w:rFonts w:ascii="Calibri" w:eastAsia="Times New Roman" w:hAnsi="Calibri" w:cs="Times New Roman"/>
                <w:color w:val="000000"/>
                <w:sz w:val="22"/>
                <w:lang w:eastAsia="ja-JP"/>
              </w:rPr>
            </w:pPr>
            <w:ins w:id="5225" w:author="giangnhhse60606" w:date="2014-03-29T22:14:00Z">
              <w:r>
                <w:rPr>
                  <w:rFonts w:ascii="Calibri" w:eastAsia="Times New Roman" w:hAnsi="Calibri" w:cs="Times New Roman"/>
                  <w:color w:val="000000"/>
                  <w:sz w:val="22"/>
                  <w:lang w:eastAsia="ja-JP"/>
                </w:rPr>
                <w:t>TC_127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933294" w:rsidRPr="00933294" w:rsidRDefault="00CA55DC" w:rsidP="009521BA">
            <w:pPr>
              <w:spacing w:after="0" w:line="240" w:lineRule="auto"/>
              <w:rPr>
                <w:ins w:id="5226" w:author="giangnhhse60606" w:date="2014-03-29T22:13:00Z"/>
                <w:rFonts w:ascii="Calibri" w:eastAsia="Times New Roman" w:hAnsi="Calibri" w:cs="Times New Roman"/>
                <w:color w:val="000000"/>
                <w:sz w:val="22"/>
                <w:lang w:eastAsia="ja-JP"/>
              </w:rPr>
            </w:pPr>
            <w:ins w:id="5227" w:author="giangnhhse60606" w:date="2014-03-29T22:14:00Z">
              <w:r w:rsidRPr="00CA55DC">
                <w:rPr>
                  <w:rFonts w:ascii="Calibri" w:eastAsia="Times New Roman" w:hAnsi="Calibri" w:cs="Times New Roman"/>
                  <w:color w:val="000000"/>
                  <w:sz w:val="22"/>
                  <w:lang w:eastAsia="ja-JP"/>
                </w:rPr>
                <w:t>Test Find Successful successfully</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A55DC" w:rsidRPr="00CA55DC" w:rsidRDefault="00CA55DC" w:rsidP="00CA55DC">
            <w:pPr>
              <w:spacing w:after="0" w:line="240" w:lineRule="auto"/>
              <w:rPr>
                <w:ins w:id="5228" w:author="giangnhhse60606" w:date="2014-03-29T22:14:00Z"/>
                <w:rFonts w:ascii="Calibri" w:eastAsia="Times New Roman" w:hAnsi="Calibri" w:cs="Times New Roman"/>
                <w:color w:val="000000"/>
                <w:sz w:val="22"/>
                <w:lang w:eastAsia="ja-JP"/>
              </w:rPr>
            </w:pPr>
            <w:ins w:id="5229" w:author="giangnhhse60606" w:date="2014-03-29T22:14:00Z">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Input information in all field</w:t>
              </w:r>
            </w:ins>
          </w:p>
          <w:p w:rsidR="00933294" w:rsidRPr="00C113DD" w:rsidRDefault="00CA55DC" w:rsidP="00CA55DC">
            <w:pPr>
              <w:spacing w:after="0" w:line="240" w:lineRule="auto"/>
              <w:rPr>
                <w:ins w:id="5230" w:author="giangnhhse60606" w:date="2014-03-29T22:13:00Z"/>
                <w:rFonts w:ascii="Calibri" w:eastAsia="Times New Roman" w:hAnsi="Calibri" w:cs="Times New Roman"/>
                <w:color w:val="000000"/>
                <w:sz w:val="22"/>
                <w:lang w:eastAsia="ja-JP"/>
              </w:rPr>
            </w:pPr>
            <w:ins w:id="5231" w:author="giangnhhse60606" w:date="2014-03-29T22:14:00Z">
              <w:r>
                <w:rPr>
                  <w:rFonts w:ascii="Calibri" w:eastAsia="Times New Roman" w:hAnsi="Calibri" w:cs="Times New Roman"/>
                  <w:color w:val="000000"/>
                  <w:sz w:val="22"/>
                  <w:lang w:eastAsia="ja-JP"/>
                </w:rPr>
                <w:t>2.</w:t>
              </w:r>
              <w:r w:rsidRPr="00CA55DC">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33294" w:rsidRPr="00C113DD" w:rsidRDefault="00CA55DC" w:rsidP="009521BA">
            <w:pPr>
              <w:spacing w:after="0" w:line="240" w:lineRule="auto"/>
              <w:rPr>
                <w:ins w:id="5232" w:author="giangnhhse60606" w:date="2014-03-29T22:13:00Z"/>
                <w:rFonts w:ascii="Calibri" w:eastAsia="Times New Roman" w:hAnsi="Calibri" w:cs="Times New Roman"/>
                <w:color w:val="000000"/>
                <w:sz w:val="22"/>
                <w:lang w:eastAsia="ja-JP"/>
              </w:rPr>
            </w:pPr>
            <w:ins w:id="5233" w:author="giangnhhse60606" w:date="2014-03-29T22:14:00Z">
              <w:r w:rsidRPr="00CA55DC">
                <w:rPr>
                  <w:rFonts w:ascii="Calibri" w:eastAsia="Times New Roman" w:hAnsi="Calibri" w:cs="Times New Roman"/>
                  <w:color w:val="000000"/>
                  <w:sz w:val="22"/>
                  <w:lang w:eastAsia="ja-JP"/>
                </w:rPr>
                <w:t>All result will be display with input in all field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933294" w:rsidRPr="00CE3379" w:rsidRDefault="00CA55DC" w:rsidP="009521BA">
            <w:pPr>
              <w:spacing w:after="0" w:line="240" w:lineRule="auto"/>
              <w:rPr>
                <w:ins w:id="5234" w:author="giangnhhse60606" w:date="2014-03-29T22:13:00Z"/>
                <w:rFonts w:ascii="Calibri" w:eastAsia="Times New Roman" w:hAnsi="Calibri" w:cs="Times New Roman"/>
                <w:color w:val="000000"/>
                <w:sz w:val="22"/>
                <w:lang w:eastAsia="ja-JP"/>
              </w:rPr>
            </w:pPr>
            <w:ins w:id="5235" w:author="giangnhhse60606" w:date="2014-03-29T22:14: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33294" w:rsidRPr="008C01EB" w:rsidRDefault="00933294" w:rsidP="009521BA">
            <w:pPr>
              <w:spacing w:after="0" w:line="240" w:lineRule="auto"/>
              <w:rPr>
                <w:ins w:id="5236" w:author="giangnhhse60606" w:date="2014-03-29T22:13:00Z"/>
                <w:rFonts w:ascii="Calibri" w:eastAsia="Times New Roman" w:hAnsi="Calibri" w:cs="Times New Roman"/>
                <w:color w:val="000000"/>
                <w:sz w:val="22"/>
                <w:lang w:eastAsia="ja-JP"/>
              </w:rPr>
            </w:pPr>
          </w:p>
        </w:tc>
      </w:tr>
      <w:tr w:rsidR="00933294" w:rsidRPr="008C01EB" w:rsidTr="009521BA">
        <w:trPr>
          <w:trHeight w:val="784"/>
          <w:ins w:id="5237" w:author="giangnhhse60606" w:date="2014-03-29T22:1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3294" w:rsidRDefault="00233383" w:rsidP="00933294">
            <w:pPr>
              <w:spacing w:after="0" w:line="240" w:lineRule="auto"/>
              <w:rPr>
                <w:ins w:id="5238" w:author="giangnhhse60606" w:date="2014-03-29T22:13:00Z"/>
                <w:rFonts w:ascii="Calibri" w:eastAsia="Times New Roman" w:hAnsi="Calibri" w:cs="Times New Roman"/>
                <w:color w:val="000000"/>
                <w:sz w:val="22"/>
                <w:lang w:eastAsia="ja-JP"/>
              </w:rPr>
            </w:pPr>
            <w:ins w:id="5239" w:author="giangnhhse60606" w:date="2014-03-29T22:14:00Z">
              <w:r>
                <w:rPr>
                  <w:rFonts w:ascii="Calibri" w:eastAsia="Times New Roman" w:hAnsi="Calibri" w:cs="Times New Roman"/>
                  <w:color w:val="000000"/>
                  <w:sz w:val="22"/>
                  <w:lang w:eastAsia="ja-JP"/>
                </w:rPr>
                <w:t>TC_128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933294" w:rsidRPr="00933294" w:rsidRDefault="00233383" w:rsidP="009521BA">
            <w:pPr>
              <w:spacing w:after="0" w:line="240" w:lineRule="auto"/>
              <w:rPr>
                <w:ins w:id="5240" w:author="giangnhhse60606" w:date="2014-03-29T22:13:00Z"/>
                <w:rFonts w:ascii="Calibri" w:eastAsia="Times New Roman" w:hAnsi="Calibri" w:cs="Times New Roman"/>
                <w:color w:val="000000"/>
                <w:sz w:val="22"/>
                <w:lang w:eastAsia="ja-JP"/>
              </w:rPr>
            </w:pPr>
            <w:ins w:id="5241" w:author="giangnhhse60606" w:date="2014-03-29T22:14:00Z">
              <w:r w:rsidRPr="00233383">
                <w:rPr>
                  <w:rFonts w:ascii="Calibri" w:eastAsia="Times New Roman" w:hAnsi="Calibri" w:cs="Times New Roman"/>
                  <w:color w:val="000000"/>
                  <w:sz w:val="22"/>
                  <w:lang w:eastAsia="ja-JP"/>
                </w:rPr>
                <w:t>Test Find with only input in " Giờ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281D6F" w:rsidRPr="00281D6F" w:rsidRDefault="00281D6F" w:rsidP="00281D6F">
            <w:pPr>
              <w:spacing w:after="0" w:line="240" w:lineRule="auto"/>
              <w:rPr>
                <w:ins w:id="5242" w:author="giangnhhse60606" w:date="2014-03-29T22:15:00Z"/>
                <w:rFonts w:ascii="Calibri" w:eastAsia="Times New Roman" w:hAnsi="Calibri" w:cs="Times New Roman"/>
                <w:color w:val="000000"/>
                <w:sz w:val="22"/>
                <w:lang w:eastAsia="ja-JP"/>
              </w:rPr>
            </w:pPr>
            <w:ins w:id="5243" w:author="giangnhhse60606" w:date="2014-03-29T22:15:00Z">
              <w:r>
                <w:rPr>
                  <w:rFonts w:ascii="Calibri" w:eastAsia="Times New Roman" w:hAnsi="Calibri" w:cs="Times New Roman"/>
                  <w:color w:val="000000"/>
                  <w:sz w:val="22"/>
                  <w:lang w:eastAsia="ja-JP"/>
                </w:rPr>
                <w:t>1.</w:t>
              </w:r>
              <w:r w:rsidRPr="00281D6F">
                <w:rPr>
                  <w:rFonts w:ascii="Calibri" w:eastAsia="Times New Roman" w:hAnsi="Calibri" w:cs="Times New Roman"/>
                  <w:color w:val="000000"/>
                  <w:sz w:val="22"/>
                  <w:lang w:eastAsia="ja-JP"/>
                </w:rPr>
                <w:t xml:space="preserve"> Input information in " Giờ " field</w:t>
              </w:r>
            </w:ins>
          </w:p>
          <w:p w:rsidR="00933294" w:rsidRPr="00C113DD" w:rsidRDefault="00281D6F" w:rsidP="00281D6F">
            <w:pPr>
              <w:spacing w:after="0" w:line="240" w:lineRule="auto"/>
              <w:rPr>
                <w:ins w:id="5244" w:author="giangnhhse60606" w:date="2014-03-29T22:13:00Z"/>
                <w:rFonts w:ascii="Calibri" w:eastAsia="Times New Roman" w:hAnsi="Calibri" w:cs="Times New Roman"/>
                <w:color w:val="000000"/>
                <w:sz w:val="22"/>
                <w:lang w:eastAsia="ja-JP"/>
              </w:rPr>
            </w:pPr>
            <w:ins w:id="5245" w:author="giangnhhse60606" w:date="2014-03-29T22:15:00Z">
              <w:r>
                <w:rPr>
                  <w:rFonts w:ascii="Calibri" w:eastAsia="Times New Roman" w:hAnsi="Calibri" w:cs="Times New Roman"/>
                  <w:color w:val="000000"/>
                  <w:sz w:val="22"/>
                  <w:lang w:eastAsia="ja-JP"/>
                </w:rPr>
                <w:t>2.</w:t>
              </w:r>
              <w:r w:rsidRPr="00281D6F">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33294" w:rsidRPr="00C113DD" w:rsidRDefault="00645D5B" w:rsidP="009521BA">
            <w:pPr>
              <w:spacing w:after="0" w:line="240" w:lineRule="auto"/>
              <w:rPr>
                <w:ins w:id="5246" w:author="giangnhhse60606" w:date="2014-03-29T22:13:00Z"/>
                <w:rFonts w:ascii="Calibri" w:eastAsia="Times New Roman" w:hAnsi="Calibri" w:cs="Times New Roman"/>
                <w:color w:val="000000"/>
                <w:sz w:val="22"/>
                <w:lang w:eastAsia="ja-JP"/>
              </w:rPr>
            </w:pPr>
            <w:ins w:id="5247" w:author="giangnhhse60606" w:date="2014-03-29T22:15:00Z">
              <w:r w:rsidRPr="00645D5B">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933294" w:rsidRPr="00CE3379" w:rsidRDefault="00645D5B" w:rsidP="009521BA">
            <w:pPr>
              <w:spacing w:after="0" w:line="240" w:lineRule="auto"/>
              <w:rPr>
                <w:ins w:id="5248" w:author="giangnhhse60606" w:date="2014-03-29T22:13:00Z"/>
                <w:rFonts w:ascii="Calibri" w:eastAsia="Times New Roman" w:hAnsi="Calibri" w:cs="Times New Roman"/>
                <w:color w:val="000000"/>
                <w:sz w:val="22"/>
                <w:lang w:eastAsia="ja-JP"/>
              </w:rPr>
            </w:pPr>
            <w:ins w:id="5249" w:author="giangnhhse60606" w:date="2014-03-29T22:15: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33294" w:rsidRPr="008C01EB" w:rsidRDefault="00933294" w:rsidP="009521BA">
            <w:pPr>
              <w:spacing w:after="0" w:line="240" w:lineRule="auto"/>
              <w:rPr>
                <w:ins w:id="5250" w:author="giangnhhse60606" w:date="2014-03-29T22:13:00Z"/>
                <w:rFonts w:ascii="Calibri" w:eastAsia="Times New Roman" w:hAnsi="Calibri" w:cs="Times New Roman"/>
                <w:color w:val="000000"/>
                <w:sz w:val="22"/>
                <w:lang w:eastAsia="ja-JP"/>
              </w:rPr>
            </w:pPr>
          </w:p>
        </w:tc>
      </w:tr>
      <w:tr w:rsidR="00933294" w:rsidRPr="008C01EB" w:rsidTr="009521BA">
        <w:trPr>
          <w:trHeight w:val="784"/>
          <w:ins w:id="5251" w:author="giangnhhse60606" w:date="2014-03-29T22:14: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3294" w:rsidRDefault="00D32B4C" w:rsidP="00933294">
            <w:pPr>
              <w:spacing w:after="0" w:line="240" w:lineRule="auto"/>
              <w:rPr>
                <w:ins w:id="5252" w:author="giangnhhse60606" w:date="2014-03-29T22:14:00Z"/>
                <w:rFonts w:ascii="Calibri" w:eastAsia="Times New Roman" w:hAnsi="Calibri" w:cs="Times New Roman"/>
                <w:color w:val="000000"/>
                <w:sz w:val="22"/>
                <w:lang w:eastAsia="ja-JP"/>
              </w:rPr>
            </w:pPr>
            <w:ins w:id="5253" w:author="giangnhhse60606" w:date="2014-03-29T22:15:00Z">
              <w:r>
                <w:rPr>
                  <w:rFonts w:ascii="Calibri" w:eastAsia="Times New Roman" w:hAnsi="Calibri" w:cs="Times New Roman"/>
                  <w:color w:val="000000"/>
                  <w:sz w:val="22"/>
                  <w:lang w:eastAsia="ja-JP"/>
                </w:rPr>
                <w:t>TC_129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933294" w:rsidRPr="00933294" w:rsidRDefault="00D32B4C" w:rsidP="009521BA">
            <w:pPr>
              <w:spacing w:after="0" w:line="240" w:lineRule="auto"/>
              <w:rPr>
                <w:ins w:id="5254" w:author="giangnhhse60606" w:date="2014-03-29T22:14:00Z"/>
                <w:rFonts w:ascii="Calibri" w:eastAsia="Times New Roman" w:hAnsi="Calibri" w:cs="Times New Roman"/>
                <w:color w:val="000000"/>
                <w:sz w:val="22"/>
                <w:lang w:eastAsia="ja-JP"/>
              </w:rPr>
            </w:pPr>
            <w:ins w:id="5255" w:author="giangnhhse60606" w:date="2014-03-29T22:15:00Z">
              <w:r w:rsidRPr="00D32B4C">
                <w:rPr>
                  <w:rFonts w:ascii="Calibri" w:eastAsia="Times New Roman" w:hAnsi="Calibri" w:cs="Times New Roman"/>
                  <w:color w:val="000000"/>
                  <w:sz w:val="22"/>
                  <w:lang w:eastAsia="ja-JP"/>
                </w:rPr>
                <w:t>Test Find with only input in " Thời Lượng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954C9" w:rsidRPr="006954C9" w:rsidRDefault="006954C9" w:rsidP="006954C9">
            <w:pPr>
              <w:spacing w:after="0" w:line="240" w:lineRule="auto"/>
              <w:rPr>
                <w:ins w:id="5256" w:author="giangnhhse60606" w:date="2014-03-29T22:15:00Z"/>
                <w:rFonts w:ascii="Calibri" w:eastAsia="Times New Roman" w:hAnsi="Calibri" w:cs="Times New Roman"/>
                <w:color w:val="000000"/>
                <w:sz w:val="22"/>
                <w:lang w:eastAsia="ja-JP"/>
              </w:rPr>
            </w:pPr>
            <w:ins w:id="5257" w:author="giangnhhse60606" w:date="2014-03-29T22:15:00Z">
              <w:r>
                <w:rPr>
                  <w:rFonts w:ascii="Calibri" w:eastAsia="Times New Roman" w:hAnsi="Calibri" w:cs="Times New Roman"/>
                  <w:color w:val="000000"/>
                  <w:sz w:val="22"/>
                  <w:lang w:eastAsia="ja-JP"/>
                </w:rPr>
                <w:t>1.</w:t>
              </w:r>
              <w:r w:rsidRPr="006954C9">
                <w:rPr>
                  <w:rFonts w:ascii="Calibri" w:eastAsia="Times New Roman" w:hAnsi="Calibri" w:cs="Times New Roman"/>
                  <w:color w:val="000000"/>
                  <w:sz w:val="22"/>
                  <w:lang w:eastAsia="ja-JP"/>
                </w:rPr>
                <w:t>_ Input information in " Thời Lượng " field</w:t>
              </w:r>
            </w:ins>
          </w:p>
          <w:p w:rsidR="00933294" w:rsidRPr="00C113DD" w:rsidRDefault="006954C9" w:rsidP="006954C9">
            <w:pPr>
              <w:spacing w:after="0" w:line="240" w:lineRule="auto"/>
              <w:rPr>
                <w:ins w:id="5258" w:author="giangnhhse60606" w:date="2014-03-29T22:14:00Z"/>
                <w:rFonts w:ascii="Calibri" w:eastAsia="Times New Roman" w:hAnsi="Calibri" w:cs="Times New Roman"/>
                <w:color w:val="000000"/>
                <w:sz w:val="22"/>
                <w:lang w:eastAsia="ja-JP"/>
              </w:rPr>
            </w:pPr>
            <w:ins w:id="5259" w:author="giangnhhse60606" w:date="2014-03-29T22:15:00Z">
              <w:r>
                <w:rPr>
                  <w:rFonts w:ascii="Calibri" w:eastAsia="Times New Roman" w:hAnsi="Calibri" w:cs="Times New Roman"/>
                  <w:color w:val="000000"/>
                  <w:sz w:val="22"/>
                  <w:lang w:eastAsia="ja-JP"/>
                </w:rPr>
                <w:t>2.</w:t>
              </w:r>
              <w:r w:rsidRPr="006954C9">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33294" w:rsidRPr="00C113DD" w:rsidRDefault="006954C9" w:rsidP="009521BA">
            <w:pPr>
              <w:spacing w:after="0" w:line="240" w:lineRule="auto"/>
              <w:rPr>
                <w:ins w:id="5260" w:author="giangnhhse60606" w:date="2014-03-29T22:14:00Z"/>
                <w:rFonts w:ascii="Calibri" w:eastAsia="Times New Roman" w:hAnsi="Calibri" w:cs="Times New Roman"/>
                <w:color w:val="000000"/>
                <w:sz w:val="22"/>
                <w:lang w:eastAsia="ja-JP"/>
              </w:rPr>
            </w:pPr>
            <w:ins w:id="5261" w:author="giangnhhse60606" w:date="2014-03-29T22:15:00Z">
              <w:r w:rsidRPr="006954C9">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933294" w:rsidRPr="00CE3379" w:rsidRDefault="006954C9" w:rsidP="009521BA">
            <w:pPr>
              <w:spacing w:after="0" w:line="240" w:lineRule="auto"/>
              <w:rPr>
                <w:ins w:id="5262" w:author="giangnhhse60606" w:date="2014-03-29T22:14:00Z"/>
                <w:rFonts w:ascii="Calibri" w:eastAsia="Times New Roman" w:hAnsi="Calibri" w:cs="Times New Roman"/>
                <w:color w:val="000000"/>
                <w:sz w:val="22"/>
                <w:lang w:eastAsia="ja-JP"/>
              </w:rPr>
            </w:pPr>
            <w:ins w:id="5263" w:author="giangnhhse60606" w:date="2014-03-29T22:15:00Z">
              <w:r>
                <w:rPr>
                  <w:rFonts w:ascii="Calibri" w:eastAsia="Times New Roman" w:hAnsi="Calibri" w:cs="Times New Roman"/>
                  <w:color w:val="000000"/>
                  <w:sz w:val="22"/>
                  <w:lang w:eastAsia="ja-JP"/>
                </w:rPr>
                <w:t>Untes</w:t>
              </w:r>
            </w:ins>
            <w:ins w:id="5264" w:author="giangnhhse60606" w:date="2014-03-29T22:16:00Z">
              <w:r>
                <w:rPr>
                  <w:rFonts w:ascii="Calibri" w:eastAsia="Times New Roman" w:hAnsi="Calibri" w:cs="Times New Roman"/>
                  <w:color w:val="000000"/>
                  <w:sz w:val="22"/>
                  <w:lang w:eastAsia="ja-JP"/>
                </w:rPr>
                <w:t>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33294" w:rsidRPr="008C01EB" w:rsidRDefault="00933294" w:rsidP="009521BA">
            <w:pPr>
              <w:spacing w:after="0" w:line="240" w:lineRule="auto"/>
              <w:rPr>
                <w:ins w:id="5265" w:author="giangnhhse60606" w:date="2014-03-29T22:14:00Z"/>
                <w:rFonts w:ascii="Calibri" w:eastAsia="Times New Roman" w:hAnsi="Calibri" w:cs="Times New Roman"/>
                <w:color w:val="000000"/>
                <w:sz w:val="22"/>
                <w:lang w:eastAsia="ja-JP"/>
              </w:rPr>
            </w:pPr>
          </w:p>
        </w:tc>
      </w:tr>
      <w:tr w:rsidR="00C57E2D" w:rsidRPr="008C01EB" w:rsidTr="009521BA">
        <w:trPr>
          <w:trHeight w:val="784"/>
          <w:ins w:id="5266" w:author="giangnhhse60606" w:date="2014-03-29T22:1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7E2D" w:rsidRDefault="00C57E2D" w:rsidP="00933294">
            <w:pPr>
              <w:spacing w:after="0" w:line="240" w:lineRule="auto"/>
              <w:rPr>
                <w:ins w:id="5267" w:author="giangnhhse60606" w:date="2014-03-29T22:16:00Z"/>
                <w:rFonts w:ascii="Calibri" w:eastAsia="Times New Roman" w:hAnsi="Calibri" w:cs="Times New Roman"/>
                <w:color w:val="000000"/>
                <w:sz w:val="22"/>
                <w:lang w:eastAsia="ja-JP"/>
              </w:rPr>
            </w:pPr>
            <w:ins w:id="5268" w:author="giangnhhse60606" w:date="2014-03-29T22:16:00Z">
              <w:r>
                <w:rPr>
                  <w:rFonts w:ascii="Calibri" w:eastAsia="Times New Roman" w:hAnsi="Calibri" w:cs="Times New Roman"/>
                  <w:color w:val="000000"/>
                  <w:sz w:val="22"/>
                  <w:lang w:eastAsia="ja-JP"/>
                </w:rPr>
                <w:t>TC_130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C57E2D" w:rsidRPr="00D32B4C" w:rsidRDefault="00C57E2D" w:rsidP="009521BA">
            <w:pPr>
              <w:spacing w:after="0" w:line="240" w:lineRule="auto"/>
              <w:rPr>
                <w:ins w:id="5269" w:author="giangnhhse60606" w:date="2014-03-29T22:16:00Z"/>
                <w:rFonts w:ascii="Calibri" w:eastAsia="Times New Roman" w:hAnsi="Calibri" w:cs="Times New Roman"/>
                <w:color w:val="000000"/>
                <w:sz w:val="22"/>
                <w:lang w:eastAsia="ja-JP"/>
              </w:rPr>
            </w:pPr>
            <w:ins w:id="5270" w:author="giangnhhse60606" w:date="2014-03-29T22:16:00Z">
              <w:r w:rsidRPr="00C57E2D">
                <w:rPr>
                  <w:rFonts w:ascii="Calibri" w:eastAsia="Times New Roman" w:hAnsi="Calibri" w:cs="Times New Roman"/>
                  <w:color w:val="000000"/>
                  <w:sz w:val="22"/>
                  <w:lang w:eastAsia="ja-JP"/>
                </w:rPr>
                <w:t>Test Find with only input in both " Giờ " and " Thời Lượng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57E2D" w:rsidRPr="00C57E2D" w:rsidRDefault="00C57E2D" w:rsidP="00C57E2D">
            <w:pPr>
              <w:spacing w:after="0" w:line="240" w:lineRule="auto"/>
              <w:rPr>
                <w:ins w:id="5271" w:author="giangnhhse60606" w:date="2014-03-29T22:16:00Z"/>
                <w:rFonts w:ascii="Calibri" w:eastAsia="Times New Roman" w:hAnsi="Calibri" w:cs="Times New Roman"/>
                <w:color w:val="000000"/>
                <w:sz w:val="22"/>
                <w:lang w:eastAsia="ja-JP"/>
              </w:rPr>
            </w:pPr>
            <w:ins w:id="5272" w:author="giangnhhse60606" w:date="2014-03-29T22:16:00Z">
              <w:r>
                <w:rPr>
                  <w:rFonts w:ascii="Calibri" w:eastAsia="Times New Roman" w:hAnsi="Calibri" w:cs="Times New Roman"/>
                  <w:color w:val="000000"/>
                  <w:sz w:val="22"/>
                  <w:lang w:eastAsia="ja-JP"/>
                </w:rPr>
                <w:t>1.</w:t>
              </w:r>
              <w:r w:rsidRPr="00C57E2D">
                <w:rPr>
                  <w:rFonts w:ascii="Calibri" w:eastAsia="Times New Roman" w:hAnsi="Calibri" w:cs="Times New Roman"/>
                  <w:color w:val="000000"/>
                  <w:sz w:val="22"/>
                  <w:lang w:eastAsia="ja-JP"/>
                </w:rPr>
                <w:t xml:space="preserve"> Input information in both " Giờ " and " Thời Lượng " field</w:t>
              </w:r>
            </w:ins>
          </w:p>
          <w:p w:rsidR="00C57E2D" w:rsidRDefault="00C57E2D" w:rsidP="00C57E2D">
            <w:pPr>
              <w:spacing w:after="0" w:line="240" w:lineRule="auto"/>
              <w:rPr>
                <w:ins w:id="5273" w:author="giangnhhse60606" w:date="2014-03-29T22:16:00Z"/>
                <w:rFonts w:ascii="Calibri" w:eastAsia="Times New Roman" w:hAnsi="Calibri" w:cs="Times New Roman"/>
                <w:color w:val="000000"/>
                <w:sz w:val="22"/>
                <w:lang w:eastAsia="ja-JP"/>
              </w:rPr>
            </w:pPr>
            <w:ins w:id="5274" w:author="giangnhhse60606" w:date="2014-03-29T22:16:00Z">
              <w:r>
                <w:rPr>
                  <w:rFonts w:ascii="Calibri" w:eastAsia="Times New Roman" w:hAnsi="Calibri" w:cs="Times New Roman"/>
                  <w:color w:val="000000"/>
                  <w:sz w:val="22"/>
                  <w:lang w:eastAsia="ja-JP"/>
                </w:rPr>
                <w:t>2.</w:t>
              </w:r>
              <w:r w:rsidRPr="00C57E2D">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57E2D" w:rsidRPr="006954C9" w:rsidRDefault="00C57E2D" w:rsidP="009521BA">
            <w:pPr>
              <w:spacing w:after="0" w:line="240" w:lineRule="auto"/>
              <w:rPr>
                <w:ins w:id="5275" w:author="giangnhhse60606" w:date="2014-03-29T22:16:00Z"/>
                <w:rFonts w:ascii="Calibri" w:eastAsia="Times New Roman" w:hAnsi="Calibri" w:cs="Times New Roman"/>
                <w:color w:val="000000"/>
                <w:sz w:val="22"/>
                <w:lang w:eastAsia="ja-JP"/>
              </w:rPr>
            </w:pPr>
            <w:ins w:id="5276" w:author="giangnhhse60606" w:date="2014-03-29T22:16:00Z">
              <w:r w:rsidRPr="00C57E2D">
                <w:rPr>
                  <w:rFonts w:ascii="Calibri" w:eastAsia="Times New Roman" w:hAnsi="Calibri" w:cs="Times New Roman"/>
                  <w:color w:val="000000"/>
                  <w:sz w:val="22"/>
                  <w:lang w:eastAsia="ja-JP"/>
                </w:rPr>
                <w:t>All result will be display with input in both " Giờ " and " Thời Lượng " field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C57E2D" w:rsidRDefault="00C57E2D" w:rsidP="009521BA">
            <w:pPr>
              <w:spacing w:after="0" w:line="240" w:lineRule="auto"/>
              <w:rPr>
                <w:ins w:id="5277" w:author="giangnhhse60606" w:date="2014-03-29T22:16:00Z"/>
                <w:rFonts w:ascii="Calibri" w:eastAsia="Times New Roman" w:hAnsi="Calibri" w:cs="Times New Roman"/>
                <w:color w:val="000000"/>
                <w:sz w:val="22"/>
                <w:lang w:eastAsia="ja-JP"/>
              </w:rPr>
            </w:pPr>
            <w:ins w:id="5278" w:author="giangnhhse60606" w:date="2014-03-29T22:16: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C57E2D" w:rsidRPr="008C01EB" w:rsidRDefault="00C57E2D" w:rsidP="009521BA">
            <w:pPr>
              <w:spacing w:after="0" w:line="240" w:lineRule="auto"/>
              <w:rPr>
                <w:ins w:id="5279" w:author="giangnhhse60606" w:date="2014-03-29T22:16:00Z"/>
                <w:rFonts w:ascii="Calibri" w:eastAsia="Times New Roman" w:hAnsi="Calibri" w:cs="Times New Roman"/>
                <w:color w:val="000000"/>
                <w:sz w:val="22"/>
                <w:lang w:eastAsia="ja-JP"/>
              </w:rPr>
            </w:pPr>
          </w:p>
        </w:tc>
      </w:tr>
      <w:tr w:rsidR="00C57E2D" w:rsidRPr="008C01EB" w:rsidTr="009521BA">
        <w:trPr>
          <w:trHeight w:val="784"/>
          <w:ins w:id="5280" w:author="giangnhhse60606" w:date="2014-03-29T22:1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7E2D" w:rsidRDefault="00C57E2D" w:rsidP="00933294">
            <w:pPr>
              <w:spacing w:after="0" w:line="240" w:lineRule="auto"/>
              <w:rPr>
                <w:ins w:id="5281" w:author="giangnhhse60606" w:date="2014-03-29T22:16:00Z"/>
                <w:rFonts w:ascii="Calibri" w:eastAsia="Times New Roman" w:hAnsi="Calibri" w:cs="Times New Roman"/>
                <w:color w:val="000000"/>
                <w:sz w:val="22"/>
                <w:lang w:eastAsia="ja-JP"/>
              </w:rPr>
            </w:pPr>
            <w:ins w:id="5282" w:author="giangnhhse60606" w:date="2014-03-29T22:16:00Z">
              <w:r>
                <w:rPr>
                  <w:rFonts w:ascii="Calibri" w:eastAsia="Times New Roman" w:hAnsi="Calibri" w:cs="Times New Roman"/>
                  <w:color w:val="000000"/>
                  <w:sz w:val="22"/>
                  <w:lang w:eastAsia="ja-JP"/>
                </w:rPr>
                <w:t>TC_131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C57E2D" w:rsidRPr="00D32B4C" w:rsidRDefault="00C57E2D" w:rsidP="009521BA">
            <w:pPr>
              <w:spacing w:after="0" w:line="240" w:lineRule="auto"/>
              <w:rPr>
                <w:ins w:id="5283" w:author="giangnhhse60606" w:date="2014-03-29T22:16:00Z"/>
                <w:rFonts w:ascii="Calibri" w:eastAsia="Times New Roman" w:hAnsi="Calibri" w:cs="Times New Roman"/>
                <w:color w:val="000000"/>
                <w:sz w:val="22"/>
                <w:lang w:eastAsia="ja-JP"/>
              </w:rPr>
            </w:pPr>
            <w:ins w:id="5284" w:author="giangnhhse60606" w:date="2014-03-29T22:16:00Z">
              <w:r w:rsidRPr="00C57E2D">
                <w:rPr>
                  <w:rFonts w:ascii="Calibri" w:eastAsia="Times New Roman" w:hAnsi="Calibri" w:cs="Times New Roman"/>
                  <w:color w:val="000000"/>
                  <w:sz w:val="22"/>
                  <w:lang w:eastAsia="ja-JP"/>
                </w:rPr>
                <w:t>Test Find with only input in " Loại Sân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57E2D" w:rsidRPr="00C57E2D" w:rsidRDefault="00C57E2D" w:rsidP="00C57E2D">
            <w:pPr>
              <w:spacing w:after="0" w:line="240" w:lineRule="auto"/>
              <w:rPr>
                <w:ins w:id="5285" w:author="giangnhhse60606" w:date="2014-03-29T22:16:00Z"/>
                <w:rFonts w:ascii="Calibri" w:eastAsia="Times New Roman" w:hAnsi="Calibri" w:cs="Times New Roman"/>
                <w:color w:val="000000"/>
                <w:sz w:val="22"/>
                <w:lang w:eastAsia="ja-JP"/>
              </w:rPr>
            </w:pPr>
            <w:ins w:id="5286" w:author="giangnhhse60606" w:date="2014-03-29T22:17:00Z">
              <w:r>
                <w:rPr>
                  <w:rFonts w:ascii="Calibri" w:eastAsia="Times New Roman" w:hAnsi="Calibri" w:cs="Times New Roman"/>
                  <w:color w:val="000000"/>
                  <w:sz w:val="22"/>
                  <w:lang w:eastAsia="ja-JP"/>
                </w:rPr>
                <w:t>1.</w:t>
              </w:r>
            </w:ins>
            <w:ins w:id="5287" w:author="giangnhhse60606" w:date="2014-03-29T22:16:00Z">
              <w:r w:rsidRPr="00C57E2D">
                <w:rPr>
                  <w:rFonts w:ascii="Calibri" w:eastAsia="Times New Roman" w:hAnsi="Calibri" w:cs="Times New Roman"/>
                  <w:color w:val="000000"/>
                  <w:sz w:val="22"/>
                  <w:lang w:eastAsia="ja-JP"/>
                </w:rPr>
                <w:t xml:space="preserve"> Input information in " Loại Sân " field</w:t>
              </w:r>
            </w:ins>
          </w:p>
          <w:p w:rsidR="00C57E2D" w:rsidRDefault="00C57E2D" w:rsidP="00C57E2D">
            <w:pPr>
              <w:spacing w:after="0" w:line="240" w:lineRule="auto"/>
              <w:rPr>
                <w:ins w:id="5288" w:author="giangnhhse60606" w:date="2014-03-29T22:16:00Z"/>
                <w:rFonts w:ascii="Calibri" w:eastAsia="Times New Roman" w:hAnsi="Calibri" w:cs="Times New Roman"/>
                <w:color w:val="000000"/>
                <w:sz w:val="22"/>
                <w:lang w:eastAsia="ja-JP"/>
              </w:rPr>
            </w:pPr>
            <w:ins w:id="5289" w:author="giangnhhse60606" w:date="2014-03-29T22:16:00Z">
              <w:r>
                <w:rPr>
                  <w:rFonts w:ascii="Calibri" w:eastAsia="Times New Roman" w:hAnsi="Calibri" w:cs="Times New Roman"/>
                  <w:color w:val="000000"/>
                  <w:sz w:val="22"/>
                  <w:lang w:eastAsia="ja-JP"/>
                </w:rPr>
                <w:t xml:space="preserve">2. </w:t>
              </w:r>
              <w:r w:rsidRPr="00C57E2D">
                <w:rPr>
                  <w:rFonts w:ascii="Calibri" w:eastAsia="Times New Roman" w:hAnsi="Calibri" w:cs="Times New Roman"/>
                  <w:color w:val="000000"/>
                  <w:sz w:val="22"/>
                  <w:lang w:eastAsia="ja-JP"/>
                </w:rPr>
                <w:t>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57E2D" w:rsidRPr="006954C9" w:rsidRDefault="00C57E2D" w:rsidP="009521BA">
            <w:pPr>
              <w:spacing w:after="0" w:line="240" w:lineRule="auto"/>
              <w:rPr>
                <w:ins w:id="5290" w:author="giangnhhse60606" w:date="2014-03-29T22:16:00Z"/>
                <w:rFonts w:ascii="Calibri" w:eastAsia="Times New Roman" w:hAnsi="Calibri" w:cs="Times New Roman"/>
                <w:color w:val="000000"/>
                <w:sz w:val="22"/>
                <w:lang w:eastAsia="ja-JP"/>
              </w:rPr>
            </w:pPr>
            <w:ins w:id="5291" w:author="giangnhhse60606" w:date="2014-03-29T22:16:00Z">
              <w:r w:rsidRPr="00C57E2D">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C57E2D" w:rsidRPr="00C57E2D" w:rsidRDefault="00C57E2D" w:rsidP="009521BA">
            <w:pPr>
              <w:spacing w:after="0" w:line="240" w:lineRule="auto"/>
              <w:rPr>
                <w:ins w:id="5292" w:author="giangnhhse60606" w:date="2014-03-29T22:16:00Z"/>
                <w:rPrChange w:id="5293" w:author="giangnhhse60606" w:date="2014-03-29T22:16:00Z">
                  <w:rPr>
                    <w:ins w:id="5294" w:author="giangnhhse60606" w:date="2014-03-29T22:16:00Z"/>
                    <w:rFonts w:ascii="Calibri" w:eastAsia="Times New Roman" w:hAnsi="Calibri" w:cs="Times New Roman"/>
                    <w:color w:val="000000"/>
                    <w:sz w:val="22"/>
                    <w:lang w:eastAsia="ja-JP"/>
                  </w:rPr>
                </w:rPrChange>
              </w:rPr>
            </w:pPr>
            <w:ins w:id="5295" w:author="giangnhhse60606" w:date="2014-03-29T22:17: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C57E2D" w:rsidRPr="008C01EB" w:rsidRDefault="00C57E2D" w:rsidP="009521BA">
            <w:pPr>
              <w:spacing w:after="0" w:line="240" w:lineRule="auto"/>
              <w:rPr>
                <w:ins w:id="5296" w:author="giangnhhse60606" w:date="2014-03-29T22:16:00Z"/>
                <w:rFonts w:ascii="Calibri" w:eastAsia="Times New Roman" w:hAnsi="Calibri" w:cs="Times New Roman"/>
                <w:color w:val="000000"/>
                <w:sz w:val="22"/>
                <w:lang w:eastAsia="ja-JP"/>
              </w:rPr>
            </w:pPr>
          </w:p>
        </w:tc>
      </w:tr>
      <w:tr w:rsidR="00C57E2D" w:rsidRPr="008C01EB" w:rsidTr="009521BA">
        <w:trPr>
          <w:trHeight w:val="784"/>
          <w:ins w:id="5297" w:author="giangnhhse60606" w:date="2014-03-29T22:1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7E2D" w:rsidRDefault="0090262F" w:rsidP="00933294">
            <w:pPr>
              <w:spacing w:after="0" w:line="240" w:lineRule="auto"/>
              <w:rPr>
                <w:ins w:id="5298" w:author="giangnhhse60606" w:date="2014-03-29T22:16:00Z"/>
                <w:rFonts w:ascii="Calibri" w:eastAsia="Times New Roman" w:hAnsi="Calibri" w:cs="Times New Roman"/>
                <w:color w:val="000000"/>
                <w:sz w:val="22"/>
                <w:lang w:eastAsia="ja-JP"/>
              </w:rPr>
            </w:pPr>
            <w:ins w:id="5299" w:author="giangnhhse60606" w:date="2014-03-29T22:17:00Z">
              <w:r>
                <w:rPr>
                  <w:rFonts w:ascii="Calibri" w:eastAsia="Times New Roman" w:hAnsi="Calibri" w:cs="Times New Roman"/>
                  <w:color w:val="000000"/>
                  <w:sz w:val="22"/>
                  <w:lang w:eastAsia="ja-JP"/>
                </w:rPr>
                <w:t>TC_132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C57E2D" w:rsidRPr="00D32B4C" w:rsidRDefault="0090262F" w:rsidP="009521BA">
            <w:pPr>
              <w:spacing w:after="0" w:line="240" w:lineRule="auto"/>
              <w:rPr>
                <w:ins w:id="5300" w:author="giangnhhse60606" w:date="2014-03-29T22:16:00Z"/>
                <w:rFonts w:ascii="Calibri" w:eastAsia="Times New Roman" w:hAnsi="Calibri" w:cs="Times New Roman"/>
                <w:color w:val="000000"/>
                <w:sz w:val="22"/>
                <w:lang w:eastAsia="ja-JP"/>
              </w:rPr>
            </w:pPr>
            <w:ins w:id="5301" w:author="giangnhhse60606" w:date="2014-03-29T22:17:00Z">
              <w:r w:rsidRPr="0090262F">
                <w:rPr>
                  <w:rFonts w:ascii="Calibri" w:eastAsia="Times New Roman" w:hAnsi="Calibri" w:cs="Times New Roman"/>
                  <w:color w:val="000000"/>
                  <w:sz w:val="22"/>
                  <w:lang w:eastAsia="ja-JP"/>
                </w:rPr>
                <w:t>Test Find with only input in " Loại Sân " field with all remain fields - except " Thời Lượng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0262F" w:rsidRPr="0090262F" w:rsidRDefault="0090262F" w:rsidP="0090262F">
            <w:pPr>
              <w:spacing w:after="0" w:line="240" w:lineRule="auto"/>
              <w:rPr>
                <w:ins w:id="5302" w:author="giangnhhse60606" w:date="2014-03-29T22:17:00Z"/>
                <w:rFonts w:ascii="Calibri" w:eastAsia="Times New Roman" w:hAnsi="Calibri" w:cs="Times New Roman"/>
                <w:color w:val="000000"/>
                <w:sz w:val="22"/>
                <w:lang w:eastAsia="ja-JP"/>
              </w:rPr>
            </w:pPr>
            <w:ins w:id="5303" w:author="giangnhhse60606" w:date="2014-03-29T22:17:00Z">
              <w:r>
                <w:rPr>
                  <w:rFonts w:ascii="Calibri" w:eastAsia="Times New Roman" w:hAnsi="Calibri" w:cs="Times New Roman"/>
                  <w:color w:val="000000"/>
                  <w:sz w:val="22"/>
                  <w:lang w:eastAsia="ja-JP"/>
                </w:rPr>
                <w:t>1.</w:t>
              </w:r>
              <w:r w:rsidRPr="0090262F">
                <w:rPr>
                  <w:rFonts w:ascii="Calibri" w:eastAsia="Times New Roman" w:hAnsi="Calibri" w:cs="Times New Roman"/>
                  <w:color w:val="000000"/>
                  <w:sz w:val="22"/>
                  <w:lang w:eastAsia="ja-JP"/>
                </w:rPr>
                <w:t xml:space="preserve"> Input information in " Loại Sân " field with all remain fields - except " Thời Lượng " field </w:t>
              </w:r>
            </w:ins>
          </w:p>
          <w:p w:rsidR="00C57E2D" w:rsidRDefault="0090262F" w:rsidP="0090262F">
            <w:pPr>
              <w:spacing w:after="0" w:line="240" w:lineRule="auto"/>
              <w:rPr>
                <w:ins w:id="5304" w:author="giangnhhse60606" w:date="2014-03-29T22:16:00Z"/>
                <w:rFonts w:ascii="Calibri" w:eastAsia="Times New Roman" w:hAnsi="Calibri" w:cs="Times New Roman"/>
                <w:color w:val="000000"/>
                <w:sz w:val="22"/>
                <w:lang w:eastAsia="ja-JP"/>
              </w:rPr>
            </w:pPr>
            <w:ins w:id="5305" w:author="giangnhhse60606" w:date="2014-03-29T22:17:00Z">
              <w:r>
                <w:rPr>
                  <w:rFonts w:ascii="Calibri" w:eastAsia="Times New Roman" w:hAnsi="Calibri" w:cs="Times New Roman"/>
                  <w:color w:val="000000"/>
                  <w:sz w:val="22"/>
                  <w:lang w:eastAsia="ja-JP"/>
                </w:rPr>
                <w:t>2.</w:t>
              </w:r>
              <w:r w:rsidRPr="0090262F">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57E2D" w:rsidRPr="006954C9" w:rsidRDefault="0090262F" w:rsidP="009521BA">
            <w:pPr>
              <w:spacing w:after="0" w:line="240" w:lineRule="auto"/>
              <w:rPr>
                <w:ins w:id="5306" w:author="giangnhhse60606" w:date="2014-03-29T22:16:00Z"/>
                <w:rFonts w:ascii="Calibri" w:eastAsia="Times New Roman" w:hAnsi="Calibri" w:cs="Times New Roman"/>
                <w:color w:val="000000"/>
                <w:sz w:val="22"/>
                <w:lang w:eastAsia="ja-JP"/>
              </w:rPr>
            </w:pPr>
            <w:ins w:id="5307" w:author="giangnhhse60606" w:date="2014-03-29T22:17:00Z">
              <w:r w:rsidRPr="0090262F">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C57E2D" w:rsidRDefault="0090262F" w:rsidP="009521BA">
            <w:pPr>
              <w:spacing w:after="0" w:line="240" w:lineRule="auto"/>
              <w:rPr>
                <w:ins w:id="5308" w:author="giangnhhse60606" w:date="2014-03-29T22:16:00Z"/>
                <w:rFonts w:ascii="Calibri" w:eastAsia="Times New Roman" w:hAnsi="Calibri" w:cs="Times New Roman"/>
                <w:color w:val="000000"/>
                <w:sz w:val="22"/>
                <w:lang w:eastAsia="ja-JP"/>
              </w:rPr>
            </w:pPr>
            <w:ins w:id="5309" w:author="giangnhhse60606" w:date="2014-03-29T22:17: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C57E2D" w:rsidRPr="008C01EB" w:rsidRDefault="00C57E2D" w:rsidP="009521BA">
            <w:pPr>
              <w:spacing w:after="0" w:line="240" w:lineRule="auto"/>
              <w:rPr>
                <w:ins w:id="5310" w:author="giangnhhse60606" w:date="2014-03-29T22:16:00Z"/>
                <w:rFonts w:ascii="Calibri" w:eastAsia="Times New Roman" w:hAnsi="Calibri" w:cs="Times New Roman"/>
                <w:color w:val="000000"/>
                <w:sz w:val="22"/>
                <w:lang w:eastAsia="ja-JP"/>
              </w:rPr>
            </w:pPr>
          </w:p>
        </w:tc>
      </w:tr>
      <w:tr w:rsidR="00E36508" w:rsidRPr="008C01EB" w:rsidTr="009521BA">
        <w:trPr>
          <w:trHeight w:val="784"/>
          <w:ins w:id="5311" w:author="giangnhhse60606" w:date="2014-03-29T22:17: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36508" w:rsidRDefault="00E36508" w:rsidP="00933294">
            <w:pPr>
              <w:spacing w:after="0" w:line="240" w:lineRule="auto"/>
              <w:rPr>
                <w:ins w:id="5312" w:author="giangnhhse60606" w:date="2014-03-29T22:17:00Z"/>
                <w:rFonts w:ascii="Calibri" w:eastAsia="Times New Roman" w:hAnsi="Calibri" w:cs="Times New Roman"/>
                <w:color w:val="000000"/>
                <w:sz w:val="22"/>
                <w:lang w:eastAsia="ja-JP"/>
              </w:rPr>
            </w:pPr>
            <w:ins w:id="5313" w:author="giangnhhse60606" w:date="2014-03-29T22:18:00Z">
              <w:r>
                <w:rPr>
                  <w:rFonts w:ascii="Calibri" w:eastAsia="Times New Roman" w:hAnsi="Calibri" w:cs="Times New Roman"/>
                  <w:color w:val="000000"/>
                  <w:sz w:val="22"/>
                  <w:lang w:eastAsia="ja-JP"/>
                </w:rPr>
                <w:t>TC_133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36508" w:rsidRPr="0090262F" w:rsidRDefault="00E36508" w:rsidP="009521BA">
            <w:pPr>
              <w:spacing w:after="0" w:line="240" w:lineRule="auto"/>
              <w:rPr>
                <w:ins w:id="5314" w:author="giangnhhse60606" w:date="2014-03-29T22:17:00Z"/>
                <w:rFonts w:ascii="Calibri" w:eastAsia="Times New Roman" w:hAnsi="Calibri" w:cs="Times New Roman"/>
                <w:color w:val="000000"/>
                <w:sz w:val="22"/>
                <w:lang w:eastAsia="ja-JP"/>
              </w:rPr>
            </w:pPr>
            <w:ins w:id="5315" w:author="giangnhhse60606" w:date="2014-03-29T22:18:00Z">
              <w:r w:rsidRPr="00E36508">
                <w:rPr>
                  <w:rFonts w:ascii="Calibri" w:eastAsia="Times New Roman" w:hAnsi="Calibri" w:cs="Times New Roman"/>
                  <w:color w:val="000000"/>
                  <w:sz w:val="22"/>
                  <w:lang w:eastAsia="ja-JP"/>
                </w:rPr>
                <w:t>Test Find with only input in " Loại Sân " field with all remain fields - except " Giờ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E36508" w:rsidRPr="00E36508" w:rsidRDefault="00E36508" w:rsidP="00E36508">
            <w:pPr>
              <w:spacing w:after="0" w:line="240" w:lineRule="auto"/>
              <w:rPr>
                <w:ins w:id="5316" w:author="giangnhhse60606" w:date="2014-03-29T22:18:00Z"/>
                <w:rFonts w:ascii="Calibri" w:eastAsia="Times New Roman" w:hAnsi="Calibri" w:cs="Times New Roman"/>
                <w:color w:val="000000"/>
                <w:sz w:val="22"/>
                <w:lang w:eastAsia="ja-JP"/>
              </w:rPr>
            </w:pPr>
            <w:ins w:id="5317" w:author="giangnhhse60606" w:date="2014-03-29T22:18:00Z">
              <w:r>
                <w:rPr>
                  <w:rFonts w:ascii="Calibri" w:eastAsia="Times New Roman" w:hAnsi="Calibri" w:cs="Times New Roman"/>
                  <w:color w:val="000000"/>
                  <w:sz w:val="22"/>
                  <w:lang w:eastAsia="ja-JP"/>
                </w:rPr>
                <w:t>1.</w:t>
              </w:r>
              <w:r w:rsidRPr="00E36508">
                <w:rPr>
                  <w:rFonts w:ascii="Calibri" w:eastAsia="Times New Roman" w:hAnsi="Calibri" w:cs="Times New Roman"/>
                  <w:color w:val="000000"/>
                  <w:sz w:val="22"/>
                  <w:lang w:eastAsia="ja-JP"/>
                </w:rPr>
                <w:t xml:space="preserve"> Input information in " Loại Sân " field with all remain fields - except " Giờ " field </w:t>
              </w:r>
            </w:ins>
          </w:p>
          <w:p w:rsidR="00E36508" w:rsidRDefault="00E36508" w:rsidP="00E36508">
            <w:pPr>
              <w:spacing w:after="0" w:line="240" w:lineRule="auto"/>
              <w:rPr>
                <w:ins w:id="5318" w:author="giangnhhse60606" w:date="2014-03-29T22:17:00Z"/>
                <w:rFonts w:ascii="Calibri" w:eastAsia="Times New Roman" w:hAnsi="Calibri" w:cs="Times New Roman"/>
                <w:color w:val="000000"/>
                <w:sz w:val="22"/>
                <w:lang w:eastAsia="ja-JP"/>
              </w:rPr>
            </w:pPr>
            <w:ins w:id="5319" w:author="giangnhhse60606" w:date="2014-03-29T22:18:00Z">
              <w:r>
                <w:rPr>
                  <w:rFonts w:ascii="Calibri" w:eastAsia="Times New Roman" w:hAnsi="Calibri" w:cs="Times New Roman"/>
                  <w:color w:val="000000"/>
                  <w:sz w:val="22"/>
                  <w:lang w:eastAsia="ja-JP"/>
                </w:rPr>
                <w:t>2.</w:t>
              </w:r>
              <w:r w:rsidRPr="00E36508">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36508" w:rsidRPr="0090262F" w:rsidRDefault="00E36508" w:rsidP="009521BA">
            <w:pPr>
              <w:spacing w:after="0" w:line="240" w:lineRule="auto"/>
              <w:rPr>
                <w:ins w:id="5320" w:author="giangnhhse60606" w:date="2014-03-29T22:17:00Z"/>
                <w:rFonts w:ascii="Calibri" w:eastAsia="Times New Roman" w:hAnsi="Calibri" w:cs="Times New Roman"/>
                <w:color w:val="000000"/>
                <w:sz w:val="22"/>
                <w:lang w:eastAsia="ja-JP"/>
              </w:rPr>
            </w:pPr>
            <w:ins w:id="5321" w:author="giangnhhse60606" w:date="2014-03-29T22:18:00Z">
              <w:r w:rsidRPr="00E36508">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36508" w:rsidRDefault="00E36508" w:rsidP="009521BA">
            <w:pPr>
              <w:spacing w:after="0" w:line="240" w:lineRule="auto"/>
              <w:rPr>
                <w:ins w:id="5322" w:author="giangnhhse60606" w:date="2014-03-29T22:17:00Z"/>
                <w:rFonts w:ascii="Calibri" w:eastAsia="Times New Roman" w:hAnsi="Calibri" w:cs="Times New Roman"/>
                <w:color w:val="000000"/>
                <w:sz w:val="22"/>
                <w:lang w:eastAsia="ja-JP"/>
              </w:rPr>
            </w:pPr>
            <w:ins w:id="5323" w:author="giangnhhse60606" w:date="2014-03-29T22:18: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36508" w:rsidRPr="008C01EB" w:rsidRDefault="00E36508" w:rsidP="009521BA">
            <w:pPr>
              <w:spacing w:after="0" w:line="240" w:lineRule="auto"/>
              <w:rPr>
                <w:ins w:id="5324" w:author="giangnhhse60606" w:date="2014-03-29T22:17:00Z"/>
                <w:rFonts w:ascii="Calibri" w:eastAsia="Times New Roman" w:hAnsi="Calibri" w:cs="Times New Roman"/>
                <w:color w:val="000000"/>
                <w:sz w:val="22"/>
                <w:lang w:eastAsia="ja-JP"/>
              </w:rPr>
            </w:pPr>
          </w:p>
        </w:tc>
      </w:tr>
      <w:tr w:rsidR="00E36508" w:rsidRPr="008C01EB" w:rsidTr="009521BA">
        <w:trPr>
          <w:trHeight w:val="784"/>
          <w:ins w:id="5325" w:author="giangnhhse60606" w:date="2014-03-29T22:17: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36508" w:rsidRDefault="00E36508" w:rsidP="00933294">
            <w:pPr>
              <w:spacing w:after="0" w:line="240" w:lineRule="auto"/>
              <w:rPr>
                <w:ins w:id="5326" w:author="giangnhhse60606" w:date="2014-03-29T22:17:00Z"/>
                <w:rFonts w:ascii="Calibri" w:eastAsia="Times New Roman" w:hAnsi="Calibri" w:cs="Times New Roman"/>
                <w:color w:val="000000"/>
                <w:sz w:val="22"/>
                <w:lang w:eastAsia="ja-JP"/>
              </w:rPr>
            </w:pPr>
            <w:ins w:id="5327" w:author="giangnhhse60606" w:date="2014-03-29T22:18:00Z">
              <w:r>
                <w:rPr>
                  <w:rFonts w:ascii="Calibri" w:eastAsia="Times New Roman" w:hAnsi="Calibri" w:cs="Times New Roman"/>
                  <w:color w:val="000000"/>
                  <w:sz w:val="22"/>
                  <w:lang w:eastAsia="ja-JP"/>
                </w:rPr>
                <w:t>TC_134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36508" w:rsidRPr="0090262F" w:rsidRDefault="00E36508" w:rsidP="009521BA">
            <w:pPr>
              <w:spacing w:after="0" w:line="240" w:lineRule="auto"/>
              <w:rPr>
                <w:ins w:id="5328" w:author="giangnhhse60606" w:date="2014-03-29T22:17:00Z"/>
                <w:rFonts w:ascii="Calibri" w:eastAsia="Times New Roman" w:hAnsi="Calibri" w:cs="Times New Roman"/>
                <w:color w:val="000000"/>
                <w:sz w:val="22"/>
                <w:lang w:eastAsia="ja-JP"/>
              </w:rPr>
            </w:pPr>
            <w:ins w:id="5329" w:author="giangnhhse60606" w:date="2014-03-29T22:18:00Z">
              <w:r w:rsidRPr="00E36508">
                <w:rPr>
                  <w:rFonts w:ascii="Calibri" w:eastAsia="Times New Roman" w:hAnsi="Calibri" w:cs="Times New Roman"/>
                  <w:color w:val="000000"/>
                  <w:sz w:val="22"/>
                  <w:lang w:eastAsia="ja-JP"/>
                </w:rPr>
                <w:t>Test Find with only input in " Loại Sân " field with one of all remain fields - except " Thời Lượng " and " Giờ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E36508" w:rsidRPr="00E36508" w:rsidRDefault="00E36508" w:rsidP="00E36508">
            <w:pPr>
              <w:spacing w:after="0" w:line="240" w:lineRule="auto"/>
              <w:rPr>
                <w:ins w:id="5330" w:author="giangnhhse60606" w:date="2014-03-29T22:18:00Z"/>
                <w:rFonts w:ascii="Calibri" w:eastAsia="Times New Roman" w:hAnsi="Calibri" w:cs="Times New Roman"/>
                <w:color w:val="000000"/>
                <w:sz w:val="22"/>
                <w:lang w:eastAsia="ja-JP"/>
              </w:rPr>
            </w:pPr>
            <w:ins w:id="5331" w:author="giangnhhse60606" w:date="2014-03-29T22:18:00Z">
              <w:r>
                <w:rPr>
                  <w:rFonts w:ascii="Calibri" w:eastAsia="Times New Roman" w:hAnsi="Calibri" w:cs="Times New Roman"/>
                  <w:color w:val="000000"/>
                  <w:sz w:val="22"/>
                  <w:lang w:eastAsia="ja-JP"/>
                </w:rPr>
                <w:t>1.</w:t>
              </w:r>
              <w:r w:rsidRPr="00E36508">
                <w:rPr>
                  <w:rFonts w:ascii="Calibri" w:eastAsia="Times New Roman" w:hAnsi="Calibri" w:cs="Times New Roman"/>
                  <w:color w:val="000000"/>
                  <w:sz w:val="22"/>
                  <w:lang w:eastAsia="ja-JP"/>
                </w:rPr>
                <w:t xml:space="preserve"> Input information in " Loại Sân " field with one of all remain fields - except " Thời Lượng " and " Giờ " field </w:t>
              </w:r>
            </w:ins>
          </w:p>
          <w:p w:rsidR="00E36508" w:rsidRDefault="00E36508" w:rsidP="00E36508">
            <w:pPr>
              <w:spacing w:after="0" w:line="240" w:lineRule="auto"/>
              <w:rPr>
                <w:ins w:id="5332" w:author="giangnhhse60606" w:date="2014-03-29T22:17:00Z"/>
                <w:rFonts w:ascii="Calibri" w:eastAsia="Times New Roman" w:hAnsi="Calibri" w:cs="Times New Roman"/>
                <w:color w:val="000000"/>
                <w:sz w:val="22"/>
                <w:lang w:eastAsia="ja-JP"/>
              </w:rPr>
            </w:pPr>
            <w:ins w:id="5333" w:author="giangnhhse60606" w:date="2014-03-29T22:18:00Z">
              <w:r>
                <w:rPr>
                  <w:rFonts w:ascii="Calibri" w:eastAsia="Times New Roman" w:hAnsi="Calibri" w:cs="Times New Roman"/>
                  <w:color w:val="000000"/>
                  <w:sz w:val="22"/>
                  <w:lang w:eastAsia="ja-JP"/>
                </w:rPr>
                <w:t>2.</w:t>
              </w:r>
              <w:r w:rsidRPr="00E36508">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36508" w:rsidRPr="0090262F" w:rsidRDefault="00E36508" w:rsidP="009521BA">
            <w:pPr>
              <w:spacing w:after="0" w:line="240" w:lineRule="auto"/>
              <w:rPr>
                <w:ins w:id="5334" w:author="giangnhhse60606" w:date="2014-03-29T22:17:00Z"/>
                <w:rFonts w:ascii="Calibri" w:eastAsia="Times New Roman" w:hAnsi="Calibri" w:cs="Times New Roman"/>
                <w:color w:val="000000"/>
                <w:sz w:val="22"/>
                <w:lang w:eastAsia="ja-JP"/>
              </w:rPr>
            </w:pPr>
            <w:ins w:id="5335" w:author="giangnhhse60606" w:date="2014-03-29T22:18:00Z">
              <w:r w:rsidRPr="00E36508">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36508" w:rsidRDefault="00E36508" w:rsidP="009521BA">
            <w:pPr>
              <w:spacing w:after="0" w:line="240" w:lineRule="auto"/>
              <w:rPr>
                <w:ins w:id="5336" w:author="giangnhhse60606" w:date="2014-03-29T22:17:00Z"/>
                <w:rFonts w:ascii="Calibri" w:eastAsia="Times New Roman" w:hAnsi="Calibri" w:cs="Times New Roman"/>
                <w:color w:val="000000"/>
                <w:sz w:val="22"/>
                <w:lang w:eastAsia="ja-JP"/>
              </w:rPr>
            </w:pPr>
            <w:ins w:id="5337" w:author="giangnhhse60606" w:date="2014-03-29T22:18: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36508" w:rsidRPr="008C01EB" w:rsidRDefault="00E36508" w:rsidP="009521BA">
            <w:pPr>
              <w:spacing w:after="0" w:line="240" w:lineRule="auto"/>
              <w:rPr>
                <w:ins w:id="5338" w:author="giangnhhse60606" w:date="2014-03-29T22:17:00Z"/>
                <w:rFonts w:ascii="Calibri" w:eastAsia="Times New Roman" w:hAnsi="Calibri" w:cs="Times New Roman"/>
                <w:color w:val="000000"/>
                <w:sz w:val="22"/>
                <w:lang w:eastAsia="ja-JP"/>
              </w:rPr>
            </w:pPr>
          </w:p>
        </w:tc>
      </w:tr>
      <w:tr w:rsidR="00E36508" w:rsidRPr="008C01EB" w:rsidTr="009521BA">
        <w:trPr>
          <w:trHeight w:val="784"/>
          <w:ins w:id="5339" w:author="giangnhhse60606" w:date="2014-03-29T22:17: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36508" w:rsidRDefault="00B71F0C" w:rsidP="00933294">
            <w:pPr>
              <w:spacing w:after="0" w:line="240" w:lineRule="auto"/>
              <w:rPr>
                <w:ins w:id="5340" w:author="giangnhhse60606" w:date="2014-03-29T22:17:00Z"/>
                <w:rFonts w:ascii="Calibri" w:eastAsia="Times New Roman" w:hAnsi="Calibri" w:cs="Times New Roman"/>
                <w:color w:val="000000"/>
                <w:sz w:val="22"/>
                <w:lang w:eastAsia="ja-JP"/>
              </w:rPr>
            </w:pPr>
            <w:ins w:id="5341" w:author="giangnhhse60606" w:date="2014-03-29T22:18:00Z">
              <w:r>
                <w:rPr>
                  <w:rFonts w:ascii="Calibri" w:eastAsia="Times New Roman" w:hAnsi="Calibri" w:cs="Times New Roman"/>
                  <w:color w:val="000000"/>
                  <w:sz w:val="22"/>
                  <w:lang w:eastAsia="ja-JP"/>
                </w:rPr>
                <w:t>TC_135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36508" w:rsidRPr="0090262F" w:rsidRDefault="00B71F0C" w:rsidP="009521BA">
            <w:pPr>
              <w:spacing w:after="0" w:line="240" w:lineRule="auto"/>
              <w:rPr>
                <w:ins w:id="5342" w:author="giangnhhse60606" w:date="2014-03-29T22:17:00Z"/>
                <w:rFonts w:ascii="Calibri" w:eastAsia="Times New Roman" w:hAnsi="Calibri" w:cs="Times New Roman"/>
                <w:color w:val="000000"/>
                <w:sz w:val="22"/>
                <w:lang w:eastAsia="ja-JP"/>
              </w:rPr>
            </w:pPr>
            <w:ins w:id="5343" w:author="giangnhhse60606" w:date="2014-03-29T22:18:00Z">
              <w:r w:rsidRPr="00B71F0C">
                <w:rPr>
                  <w:rFonts w:ascii="Calibri" w:eastAsia="Times New Roman" w:hAnsi="Calibri" w:cs="Times New Roman"/>
                  <w:color w:val="000000"/>
                  <w:sz w:val="22"/>
                  <w:lang w:eastAsia="ja-JP"/>
                </w:rPr>
                <w:t>Test Find with only input in " Loại Sân " field with " Thời Lượng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411C14" w:rsidRPr="00411C14" w:rsidRDefault="00411C14" w:rsidP="00411C14">
            <w:pPr>
              <w:spacing w:after="0" w:line="240" w:lineRule="auto"/>
              <w:rPr>
                <w:ins w:id="5344" w:author="giangnhhse60606" w:date="2014-03-29T22:20:00Z"/>
                <w:rFonts w:ascii="Calibri" w:eastAsia="Times New Roman" w:hAnsi="Calibri" w:cs="Times New Roman"/>
                <w:color w:val="000000"/>
                <w:sz w:val="22"/>
                <w:lang w:eastAsia="ja-JP"/>
              </w:rPr>
            </w:pPr>
            <w:ins w:id="5345" w:author="giangnhhse60606" w:date="2014-03-29T22:20:00Z">
              <w:r>
                <w:rPr>
                  <w:rFonts w:ascii="Calibri" w:eastAsia="Times New Roman" w:hAnsi="Calibri" w:cs="Times New Roman"/>
                  <w:color w:val="000000"/>
                  <w:sz w:val="22"/>
                  <w:lang w:eastAsia="ja-JP"/>
                </w:rPr>
                <w:t>1.</w:t>
              </w:r>
              <w:r w:rsidRPr="00411C14">
                <w:rPr>
                  <w:rFonts w:ascii="Calibri" w:eastAsia="Times New Roman" w:hAnsi="Calibri" w:cs="Times New Roman"/>
                  <w:color w:val="000000"/>
                  <w:sz w:val="22"/>
                  <w:lang w:eastAsia="ja-JP"/>
                </w:rPr>
                <w:t xml:space="preserve"> Input information in " Loại Sân " field with " Thời Lượng " field </w:t>
              </w:r>
            </w:ins>
          </w:p>
          <w:p w:rsidR="00E36508" w:rsidRDefault="00411C14" w:rsidP="00411C14">
            <w:pPr>
              <w:spacing w:after="0" w:line="240" w:lineRule="auto"/>
              <w:rPr>
                <w:ins w:id="5346" w:author="giangnhhse60606" w:date="2014-03-29T22:17:00Z"/>
                <w:rFonts w:ascii="Calibri" w:eastAsia="Times New Roman" w:hAnsi="Calibri" w:cs="Times New Roman"/>
                <w:color w:val="000000"/>
                <w:sz w:val="22"/>
                <w:lang w:eastAsia="ja-JP"/>
              </w:rPr>
            </w:pPr>
            <w:ins w:id="5347" w:author="giangnhhse60606" w:date="2014-03-29T22:20:00Z">
              <w:r>
                <w:rPr>
                  <w:rFonts w:ascii="Calibri" w:eastAsia="Times New Roman" w:hAnsi="Calibri" w:cs="Times New Roman"/>
                  <w:color w:val="000000"/>
                  <w:sz w:val="22"/>
                  <w:lang w:eastAsia="ja-JP"/>
                </w:rPr>
                <w:t>2.</w:t>
              </w:r>
              <w:r w:rsidRPr="00411C14">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36508" w:rsidRPr="0090262F" w:rsidRDefault="001367DE" w:rsidP="009521BA">
            <w:pPr>
              <w:spacing w:after="0" w:line="240" w:lineRule="auto"/>
              <w:rPr>
                <w:ins w:id="5348" w:author="giangnhhse60606" w:date="2014-03-29T22:17:00Z"/>
                <w:rFonts w:ascii="Calibri" w:eastAsia="Times New Roman" w:hAnsi="Calibri" w:cs="Times New Roman"/>
                <w:color w:val="000000"/>
                <w:sz w:val="22"/>
                <w:lang w:eastAsia="ja-JP"/>
              </w:rPr>
            </w:pPr>
            <w:ins w:id="5349" w:author="giangnhhse60606" w:date="2014-03-29T22:20:00Z">
              <w:r w:rsidRPr="001367DE">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36508" w:rsidRDefault="001367DE" w:rsidP="009521BA">
            <w:pPr>
              <w:spacing w:after="0" w:line="240" w:lineRule="auto"/>
              <w:rPr>
                <w:ins w:id="5350" w:author="giangnhhse60606" w:date="2014-03-29T22:17:00Z"/>
                <w:rFonts w:ascii="Calibri" w:eastAsia="Times New Roman" w:hAnsi="Calibri" w:cs="Times New Roman"/>
                <w:color w:val="000000"/>
                <w:sz w:val="22"/>
                <w:lang w:eastAsia="ja-JP"/>
              </w:rPr>
            </w:pPr>
            <w:ins w:id="5351" w:author="giangnhhse60606" w:date="2014-03-29T22:20: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36508" w:rsidRPr="008C01EB" w:rsidRDefault="00E36508" w:rsidP="009521BA">
            <w:pPr>
              <w:spacing w:after="0" w:line="240" w:lineRule="auto"/>
              <w:rPr>
                <w:ins w:id="5352" w:author="giangnhhse60606" w:date="2014-03-29T22:17:00Z"/>
                <w:rFonts w:ascii="Calibri" w:eastAsia="Times New Roman" w:hAnsi="Calibri" w:cs="Times New Roman"/>
                <w:color w:val="000000"/>
                <w:sz w:val="22"/>
                <w:lang w:eastAsia="ja-JP"/>
              </w:rPr>
            </w:pPr>
          </w:p>
        </w:tc>
      </w:tr>
      <w:tr w:rsidR="001367DE" w:rsidRPr="008C01EB" w:rsidTr="009521BA">
        <w:trPr>
          <w:trHeight w:val="784"/>
          <w:ins w:id="5353" w:author="giangnhhse60606" w:date="2014-03-29T22:20: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7DE" w:rsidRDefault="001367DE" w:rsidP="00933294">
            <w:pPr>
              <w:spacing w:after="0" w:line="240" w:lineRule="auto"/>
              <w:rPr>
                <w:ins w:id="5354" w:author="giangnhhse60606" w:date="2014-03-29T22:20:00Z"/>
                <w:rFonts w:ascii="Calibri" w:eastAsia="Times New Roman" w:hAnsi="Calibri" w:cs="Times New Roman"/>
                <w:color w:val="000000"/>
                <w:sz w:val="22"/>
                <w:lang w:eastAsia="ja-JP"/>
              </w:rPr>
            </w:pPr>
            <w:ins w:id="5355" w:author="giangnhhse60606" w:date="2014-03-29T22:20:00Z">
              <w:r>
                <w:rPr>
                  <w:rFonts w:ascii="Calibri" w:eastAsia="Times New Roman" w:hAnsi="Calibri" w:cs="Times New Roman"/>
                  <w:color w:val="000000"/>
                  <w:sz w:val="22"/>
                  <w:lang w:eastAsia="ja-JP"/>
                </w:rPr>
                <w:t>TC_136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1367DE" w:rsidRPr="00B71F0C" w:rsidRDefault="001367DE" w:rsidP="009521BA">
            <w:pPr>
              <w:spacing w:after="0" w:line="240" w:lineRule="auto"/>
              <w:rPr>
                <w:ins w:id="5356" w:author="giangnhhse60606" w:date="2014-03-29T22:20:00Z"/>
                <w:rFonts w:ascii="Calibri" w:eastAsia="Times New Roman" w:hAnsi="Calibri" w:cs="Times New Roman"/>
                <w:color w:val="000000"/>
                <w:sz w:val="22"/>
                <w:lang w:eastAsia="ja-JP"/>
              </w:rPr>
            </w:pPr>
            <w:ins w:id="5357" w:author="giangnhhse60606" w:date="2014-03-29T22:20:00Z">
              <w:r w:rsidRPr="001367DE">
                <w:rPr>
                  <w:rFonts w:ascii="Calibri" w:eastAsia="Times New Roman" w:hAnsi="Calibri" w:cs="Times New Roman"/>
                  <w:color w:val="000000"/>
                  <w:sz w:val="22"/>
                  <w:lang w:eastAsia="ja-JP"/>
                </w:rPr>
                <w:t>Test Find with only input in " Loại Sân " field with " Giờ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1367DE" w:rsidRPr="001367DE" w:rsidRDefault="001367DE" w:rsidP="001367DE">
            <w:pPr>
              <w:spacing w:after="0" w:line="240" w:lineRule="auto"/>
              <w:rPr>
                <w:ins w:id="5358" w:author="giangnhhse60606" w:date="2014-03-29T22:20:00Z"/>
                <w:rFonts w:ascii="Calibri" w:eastAsia="Times New Roman" w:hAnsi="Calibri" w:cs="Times New Roman"/>
                <w:color w:val="000000"/>
                <w:sz w:val="22"/>
                <w:lang w:eastAsia="ja-JP"/>
              </w:rPr>
            </w:pPr>
            <w:ins w:id="5359" w:author="giangnhhse60606" w:date="2014-03-29T22:20:00Z">
              <w:r>
                <w:rPr>
                  <w:rFonts w:ascii="Calibri" w:eastAsia="Times New Roman" w:hAnsi="Calibri" w:cs="Times New Roman"/>
                  <w:color w:val="000000"/>
                  <w:sz w:val="22"/>
                  <w:lang w:eastAsia="ja-JP"/>
                </w:rPr>
                <w:t>1.</w:t>
              </w:r>
              <w:r w:rsidRPr="001367DE">
                <w:rPr>
                  <w:rFonts w:ascii="Calibri" w:eastAsia="Times New Roman" w:hAnsi="Calibri" w:cs="Times New Roman"/>
                  <w:color w:val="000000"/>
                  <w:sz w:val="22"/>
                  <w:lang w:eastAsia="ja-JP"/>
                </w:rPr>
                <w:t xml:space="preserve"> Input information in " Loại Sân " field with " Giờ " field </w:t>
              </w:r>
            </w:ins>
          </w:p>
          <w:p w:rsidR="001367DE" w:rsidRDefault="001367DE" w:rsidP="001367DE">
            <w:pPr>
              <w:spacing w:after="0" w:line="240" w:lineRule="auto"/>
              <w:rPr>
                <w:ins w:id="5360" w:author="giangnhhse60606" w:date="2014-03-29T22:20:00Z"/>
                <w:rFonts w:ascii="Calibri" w:eastAsia="Times New Roman" w:hAnsi="Calibri" w:cs="Times New Roman"/>
                <w:color w:val="000000"/>
                <w:sz w:val="22"/>
                <w:lang w:eastAsia="ja-JP"/>
              </w:rPr>
            </w:pPr>
            <w:ins w:id="5361" w:author="giangnhhse60606" w:date="2014-03-29T22:20:00Z">
              <w:r>
                <w:rPr>
                  <w:rFonts w:ascii="Calibri" w:eastAsia="Times New Roman" w:hAnsi="Calibri" w:cs="Times New Roman"/>
                  <w:color w:val="000000"/>
                  <w:sz w:val="22"/>
                  <w:lang w:eastAsia="ja-JP"/>
                </w:rPr>
                <w:t>2.</w:t>
              </w:r>
              <w:r w:rsidRPr="001367DE">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367DE" w:rsidRPr="001367DE" w:rsidRDefault="001367DE" w:rsidP="009521BA">
            <w:pPr>
              <w:spacing w:after="0" w:line="240" w:lineRule="auto"/>
              <w:rPr>
                <w:ins w:id="5362" w:author="giangnhhse60606" w:date="2014-03-29T22:20:00Z"/>
                <w:rFonts w:ascii="Calibri" w:eastAsia="Times New Roman" w:hAnsi="Calibri" w:cs="Times New Roman"/>
                <w:color w:val="000000"/>
                <w:sz w:val="22"/>
                <w:lang w:eastAsia="ja-JP"/>
              </w:rPr>
            </w:pPr>
            <w:ins w:id="5363" w:author="giangnhhse60606" w:date="2014-03-29T22:20:00Z">
              <w:r w:rsidRPr="001367DE">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1367DE" w:rsidRDefault="001367DE" w:rsidP="009521BA">
            <w:pPr>
              <w:spacing w:after="0" w:line="240" w:lineRule="auto"/>
              <w:rPr>
                <w:ins w:id="5364" w:author="giangnhhse60606" w:date="2014-03-29T22:20:00Z"/>
                <w:rFonts w:ascii="Calibri" w:eastAsia="Times New Roman" w:hAnsi="Calibri" w:cs="Times New Roman"/>
                <w:color w:val="000000"/>
                <w:sz w:val="22"/>
                <w:lang w:eastAsia="ja-JP"/>
              </w:rPr>
            </w:pPr>
            <w:ins w:id="5365" w:author="giangnhhse60606" w:date="2014-03-29T22:20: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367DE" w:rsidRPr="008C01EB" w:rsidRDefault="001367DE" w:rsidP="009521BA">
            <w:pPr>
              <w:spacing w:after="0" w:line="240" w:lineRule="auto"/>
              <w:rPr>
                <w:ins w:id="5366" w:author="giangnhhse60606" w:date="2014-03-29T22:20:00Z"/>
                <w:rFonts w:ascii="Calibri" w:eastAsia="Times New Roman" w:hAnsi="Calibri" w:cs="Times New Roman"/>
                <w:color w:val="000000"/>
                <w:sz w:val="22"/>
                <w:lang w:eastAsia="ja-JP"/>
              </w:rPr>
            </w:pPr>
          </w:p>
        </w:tc>
      </w:tr>
      <w:tr w:rsidR="001367DE" w:rsidRPr="008C01EB" w:rsidTr="009521BA">
        <w:trPr>
          <w:trHeight w:val="784"/>
          <w:ins w:id="5367" w:author="giangnhhse60606" w:date="2014-03-29T22:20: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7DE" w:rsidRDefault="00A84676" w:rsidP="00933294">
            <w:pPr>
              <w:spacing w:after="0" w:line="240" w:lineRule="auto"/>
              <w:rPr>
                <w:ins w:id="5368" w:author="giangnhhse60606" w:date="2014-03-29T22:20:00Z"/>
                <w:rFonts w:ascii="Calibri" w:eastAsia="Times New Roman" w:hAnsi="Calibri" w:cs="Times New Roman"/>
                <w:color w:val="000000"/>
                <w:sz w:val="22"/>
                <w:lang w:eastAsia="ja-JP"/>
              </w:rPr>
            </w:pPr>
            <w:ins w:id="5369" w:author="giangnhhse60606" w:date="2014-03-29T22:21:00Z">
              <w:r>
                <w:rPr>
                  <w:rFonts w:ascii="Calibri" w:eastAsia="Times New Roman" w:hAnsi="Calibri" w:cs="Times New Roman"/>
                  <w:color w:val="000000"/>
                  <w:sz w:val="22"/>
                  <w:lang w:eastAsia="ja-JP"/>
                </w:rPr>
                <w:t>TC_137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1367DE" w:rsidRPr="00B71F0C" w:rsidRDefault="00EC6061" w:rsidP="00EC6061">
            <w:pPr>
              <w:spacing w:after="0" w:line="240" w:lineRule="auto"/>
              <w:rPr>
                <w:ins w:id="5370" w:author="giangnhhse60606" w:date="2014-03-29T22:20:00Z"/>
                <w:rFonts w:ascii="Calibri" w:eastAsia="Times New Roman" w:hAnsi="Calibri" w:cs="Times New Roman"/>
                <w:color w:val="000000"/>
                <w:sz w:val="22"/>
                <w:lang w:eastAsia="ja-JP"/>
              </w:rPr>
              <w:pPrChange w:id="5371" w:author="giangnhhse60606" w:date="2014-03-29T22:21:00Z">
                <w:pPr>
                  <w:spacing w:after="0" w:line="240" w:lineRule="auto"/>
                </w:pPr>
              </w:pPrChange>
            </w:pPr>
            <w:ins w:id="5372" w:author="giangnhhse60606" w:date="2014-03-29T22:20:00Z">
              <w:r w:rsidRPr="00EC6061">
                <w:rPr>
                  <w:rFonts w:ascii="Calibri" w:eastAsia="Times New Roman" w:hAnsi="Calibri" w:cs="Times New Roman"/>
                  <w:color w:val="000000"/>
                  <w:sz w:val="22"/>
                  <w:lang w:eastAsia="ja-JP"/>
                </w:rPr>
                <w:t>Test Find with only input in " Loại Sân " field with both of " Thời Lượng " and " Giờ " field</w:t>
              </w:r>
            </w:ins>
            <w:ins w:id="5373" w:author="giangnhhse60606" w:date="2014-03-29T22:21:00Z">
              <w:r>
                <w:t xml:space="preserve"> </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EC6061" w:rsidRPr="00EC6061" w:rsidRDefault="00EC6061" w:rsidP="00EC6061">
            <w:pPr>
              <w:spacing w:after="0" w:line="240" w:lineRule="auto"/>
              <w:rPr>
                <w:ins w:id="5374" w:author="giangnhhse60606" w:date="2014-03-29T22:21:00Z"/>
                <w:rFonts w:ascii="Calibri" w:eastAsia="Times New Roman" w:hAnsi="Calibri" w:cs="Times New Roman"/>
                <w:color w:val="000000"/>
                <w:sz w:val="22"/>
                <w:lang w:eastAsia="ja-JP"/>
              </w:rPr>
            </w:pPr>
            <w:ins w:id="5375" w:author="giangnhhse60606" w:date="2014-03-29T22:21:00Z">
              <w:r>
                <w:rPr>
                  <w:rFonts w:ascii="Calibri" w:eastAsia="Times New Roman" w:hAnsi="Calibri" w:cs="Times New Roman"/>
                  <w:color w:val="000000"/>
                  <w:sz w:val="22"/>
                  <w:lang w:eastAsia="ja-JP"/>
                </w:rPr>
                <w:t xml:space="preserve">1. </w:t>
              </w:r>
              <w:r w:rsidRPr="00EC6061">
                <w:rPr>
                  <w:rFonts w:ascii="Calibri" w:eastAsia="Times New Roman" w:hAnsi="Calibri" w:cs="Times New Roman"/>
                  <w:color w:val="000000"/>
                  <w:sz w:val="22"/>
                  <w:lang w:eastAsia="ja-JP"/>
                </w:rPr>
                <w:t xml:space="preserve">Input information in " Loại Sân " field with both of " Thời Lượng " and " Giờ " field </w:t>
              </w:r>
            </w:ins>
          </w:p>
          <w:p w:rsidR="001367DE" w:rsidRDefault="00EC6061" w:rsidP="00EC6061">
            <w:pPr>
              <w:spacing w:after="0" w:line="240" w:lineRule="auto"/>
              <w:rPr>
                <w:ins w:id="5376" w:author="giangnhhse60606" w:date="2014-03-29T22:20:00Z"/>
                <w:rFonts w:ascii="Calibri" w:eastAsia="Times New Roman" w:hAnsi="Calibri" w:cs="Times New Roman"/>
                <w:color w:val="000000"/>
                <w:sz w:val="22"/>
                <w:lang w:eastAsia="ja-JP"/>
              </w:rPr>
            </w:pPr>
            <w:ins w:id="5377" w:author="giangnhhse60606" w:date="2014-03-29T22:21:00Z">
              <w:r>
                <w:rPr>
                  <w:rFonts w:ascii="Calibri" w:eastAsia="Times New Roman" w:hAnsi="Calibri" w:cs="Times New Roman"/>
                  <w:color w:val="000000"/>
                  <w:sz w:val="22"/>
                  <w:lang w:eastAsia="ja-JP"/>
                </w:rPr>
                <w:t>2.</w:t>
              </w:r>
              <w:r w:rsidRPr="00EC6061">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367DE" w:rsidRPr="001367DE" w:rsidRDefault="00EC6061" w:rsidP="009521BA">
            <w:pPr>
              <w:spacing w:after="0" w:line="240" w:lineRule="auto"/>
              <w:rPr>
                <w:ins w:id="5378" w:author="giangnhhse60606" w:date="2014-03-29T22:20:00Z"/>
                <w:rFonts w:ascii="Calibri" w:eastAsia="Times New Roman" w:hAnsi="Calibri" w:cs="Times New Roman"/>
                <w:color w:val="000000"/>
                <w:sz w:val="22"/>
                <w:lang w:eastAsia="ja-JP"/>
              </w:rPr>
            </w:pPr>
            <w:ins w:id="5379" w:author="giangnhhse60606" w:date="2014-03-29T22:21:00Z">
              <w:r w:rsidRPr="00EC6061">
                <w:rPr>
                  <w:rFonts w:ascii="Calibri" w:eastAsia="Times New Roman" w:hAnsi="Calibri" w:cs="Times New Roman"/>
                  <w:color w:val="000000"/>
                  <w:sz w:val="22"/>
                  <w:lang w:eastAsia="ja-JP"/>
                </w:rPr>
                <w:t>All result will be display with input in " Loại Sân " field with both of " Thời Lượng " and " Giờ " field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1367DE" w:rsidRDefault="00F63F04" w:rsidP="009521BA">
            <w:pPr>
              <w:spacing w:after="0" w:line="240" w:lineRule="auto"/>
              <w:rPr>
                <w:ins w:id="5380" w:author="giangnhhse60606" w:date="2014-03-29T22:20:00Z"/>
                <w:rFonts w:ascii="Calibri" w:eastAsia="Times New Roman" w:hAnsi="Calibri" w:cs="Times New Roman"/>
                <w:color w:val="000000"/>
                <w:sz w:val="22"/>
                <w:lang w:eastAsia="ja-JP"/>
              </w:rPr>
            </w:pPr>
            <w:ins w:id="5381" w:author="giangnhhse60606" w:date="2014-03-29T22:21: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367DE" w:rsidRPr="008C01EB" w:rsidRDefault="001367DE" w:rsidP="009521BA">
            <w:pPr>
              <w:spacing w:after="0" w:line="240" w:lineRule="auto"/>
              <w:rPr>
                <w:ins w:id="5382" w:author="giangnhhse60606" w:date="2014-03-29T22:20:00Z"/>
                <w:rFonts w:ascii="Calibri" w:eastAsia="Times New Roman" w:hAnsi="Calibri" w:cs="Times New Roman"/>
                <w:color w:val="000000"/>
                <w:sz w:val="22"/>
                <w:lang w:eastAsia="ja-JP"/>
              </w:rPr>
            </w:pPr>
          </w:p>
        </w:tc>
      </w:tr>
      <w:tr w:rsidR="001367DE" w:rsidRPr="008C01EB" w:rsidTr="009521BA">
        <w:trPr>
          <w:trHeight w:val="784"/>
          <w:ins w:id="5383" w:author="giangnhhse60606" w:date="2014-03-29T22:20: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7DE" w:rsidRDefault="00F63F04" w:rsidP="00933294">
            <w:pPr>
              <w:spacing w:after="0" w:line="240" w:lineRule="auto"/>
              <w:rPr>
                <w:ins w:id="5384" w:author="giangnhhse60606" w:date="2014-03-29T22:20:00Z"/>
                <w:rFonts w:ascii="Calibri" w:eastAsia="Times New Roman" w:hAnsi="Calibri" w:cs="Times New Roman"/>
                <w:color w:val="000000"/>
                <w:sz w:val="22"/>
                <w:lang w:eastAsia="ja-JP"/>
              </w:rPr>
            </w:pPr>
            <w:ins w:id="5385" w:author="giangnhhse60606" w:date="2014-03-29T22:22:00Z">
              <w:r>
                <w:rPr>
                  <w:rFonts w:ascii="Calibri" w:eastAsia="Times New Roman" w:hAnsi="Calibri" w:cs="Times New Roman"/>
                  <w:color w:val="000000"/>
                  <w:sz w:val="22"/>
                  <w:lang w:eastAsia="ja-JP"/>
                </w:rPr>
                <w:t>TC_138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1367DE" w:rsidRPr="00B71F0C" w:rsidRDefault="00F63F04" w:rsidP="009521BA">
            <w:pPr>
              <w:spacing w:after="0" w:line="240" w:lineRule="auto"/>
              <w:rPr>
                <w:ins w:id="5386" w:author="giangnhhse60606" w:date="2014-03-29T22:20:00Z"/>
                <w:rFonts w:ascii="Calibri" w:eastAsia="Times New Roman" w:hAnsi="Calibri" w:cs="Times New Roman"/>
                <w:color w:val="000000"/>
                <w:sz w:val="22"/>
                <w:lang w:eastAsia="ja-JP"/>
              </w:rPr>
            </w:pPr>
            <w:ins w:id="5387" w:author="giangnhhse60606" w:date="2014-03-29T22:21:00Z">
              <w:r w:rsidRPr="00F63F04">
                <w:rPr>
                  <w:rFonts w:ascii="Calibri" w:eastAsia="Times New Roman" w:hAnsi="Calibri" w:cs="Times New Roman"/>
                  <w:color w:val="000000"/>
                  <w:sz w:val="22"/>
                  <w:lang w:eastAsia="ja-JP"/>
                </w:rPr>
                <w:t>Test Find with only input in " Ngày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63F04" w:rsidRPr="00F63F04" w:rsidRDefault="00F63F04" w:rsidP="00F63F04">
            <w:pPr>
              <w:spacing w:after="0" w:line="240" w:lineRule="auto"/>
              <w:rPr>
                <w:ins w:id="5388" w:author="giangnhhse60606" w:date="2014-03-29T22:21:00Z"/>
                <w:rFonts w:ascii="Calibri" w:eastAsia="Times New Roman" w:hAnsi="Calibri" w:cs="Times New Roman"/>
                <w:color w:val="000000"/>
                <w:sz w:val="22"/>
                <w:lang w:eastAsia="ja-JP"/>
              </w:rPr>
            </w:pPr>
            <w:ins w:id="5389" w:author="giangnhhse60606" w:date="2014-03-29T22:22:00Z">
              <w:r>
                <w:rPr>
                  <w:rFonts w:ascii="Calibri" w:eastAsia="Times New Roman" w:hAnsi="Calibri" w:cs="Times New Roman"/>
                  <w:color w:val="000000"/>
                  <w:sz w:val="22"/>
                  <w:lang w:eastAsia="ja-JP"/>
                </w:rPr>
                <w:t>1.</w:t>
              </w:r>
            </w:ins>
            <w:ins w:id="5390" w:author="giangnhhse60606" w:date="2014-03-29T22:21:00Z">
              <w:r w:rsidRPr="00F63F04">
                <w:rPr>
                  <w:rFonts w:ascii="Calibri" w:eastAsia="Times New Roman" w:hAnsi="Calibri" w:cs="Times New Roman"/>
                  <w:color w:val="000000"/>
                  <w:sz w:val="22"/>
                  <w:lang w:eastAsia="ja-JP"/>
                </w:rPr>
                <w:t xml:space="preserve"> Input information in " Ngày " field</w:t>
              </w:r>
            </w:ins>
          </w:p>
          <w:p w:rsidR="001367DE" w:rsidRDefault="00F63F04" w:rsidP="00F63F04">
            <w:pPr>
              <w:spacing w:after="0" w:line="240" w:lineRule="auto"/>
              <w:rPr>
                <w:ins w:id="5391" w:author="giangnhhse60606" w:date="2014-03-29T22:20:00Z"/>
                <w:rFonts w:ascii="Calibri" w:eastAsia="Times New Roman" w:hAnsi="Calibri" w:cs="Times New Roman"/>
                <w:color w:val="000000"/>
                <w:sz w:val="22"/>
                <w:lang w:eastAsia="ja-JP"/>
              </w:rPr>
            </w:pPr>
            <w:ins w:id="5392" w:author="giangnhhse60606" w:date="2014-03-29T22:22:00Z">
              <w:r>
                <w:rPr>
                  <w:rFonts w:ascii="Calibri" w:eastAsia="Times New Roman" w:hAnsi="Calibri" w:cs="Times New Roman"/>
                  <w:color w:val="000000"/>
                  <w:sz w:val="22"/>
                  <w:lang w:eastAsia="ja-JP"/>
                </w:rPr>
                <w:t>2.</w:t>
              </w:r>
            </w:ins>
            <w:ins w:id="5393" w:author="giangnhhse60606" w:date="2014-03-29T22:21:00Z">
              <w:r w:rsidRPr="00F63F04">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367DE" w:rsidRPr="001367DE" w:rsidRDefault="00F63F04" w:rsidP="009521BA">
            <w:pPr>
              <w:spacing w:after="0" w:line="240" w:lineRule="auto"/>
              <w:rPr>
                <w:ins w:id="5394" w:author="giangnhhse60606" w:date="2014-03-29T22:20:00Z"/>
                <w:rFonts w:ascii="Calibri" w:eastAsia="Times New Roman" w:hAnsi="Calibri" w:cs="Times New Roman"/>
                <w:color w:val="000000"/>
                <w:sz w:val="22"/>
                <w:lang w:eastAsia="ja-JP"/>
              </w:rPr>
            </w:pPr>
            <w:ins w:id="5395" w:author="giangnhhse60606" w:date="2014-03-29T22:22:00Z">
              <w:r w:rsidRPr="00F63F04">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1367DE" w:rsidRDefault="00F63F04" w:rsidP="009521BA">
            <w:pPr>
              <w:spacing w:after="0" w:line="240" w:lineRule="auto"/>
              <w:rPr>
                <w:ins w:id="5396" w:author="giangnhhse60606" w:date="2014-03-29T22:20:00Z"/>
                <w:rFonts w:ascii="Calibri" w:eastAsia="Times New Roman" w:hAnsi="Calibri" w:cs="Times New Roman"/>
                <w:color w:val="000000"/>
                <w:sz w:val="22"/>
                <w:lang w:eastAsia="ja-JP"/>
              </w:rPr>
            </w:pPr>
            <w:ins w:id="5397" w:author="giangnhhse60606" w:date="2014-03-29T22:22: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367DE" w:rsidRPr="008C01EB" w:rsidRDefault="001367DE" w:rsidP="009521BA">
            <w:pPr>
              <w:spacing w:after="0" w:line="240" w:lineRule="auto"/>
              <w:rPr>
                <w:ins w:id="5398" w:author="giangnhhse60606" w:date="2014-03-29T22:20:00Z"/>
                <w:rFonts w:ascii="Calibri" w:eastAsia="Times New Roman" w:hAnsi="Calibri" w:cs="Times New Roman"/>
                <w:color w:val="000000"/>
                <w:sz w:val="22"/>
                <w:lang w:eastAsia="ja-JP"/>
              </w:rPr>
            </w:pPr>
          </w:p>
        </w:tc>
      </w:tr>
      <w:tr w:rsidR="00C57E2D" w:rsidRPr="008C01EB" w:rsidTr="009521BA">
        <w:trPr>
          <w:trHeight w:val="784"/>
          <w:ins w:id="5399" w:author="giangnhhse60606" w:date="2014-03-29T22:1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7E2D" w:rsidRDefault="009329E1" w:rsidP="00933294">
            <w:pPr>
              <w:spacing w:after="0" w:line="240" w:lineRule="auto"/>
              <w:rPr>
                <w:ins w:id="5400" w:author="giangnhhse60606" w:date="2014-03-29T22:16:00Z"/>
                <w:rFonts w:ascii="Calibri" w:eastAsia="Times New Roman" w:hAnsi="Calibri" w:cs="Times New Roman"/>
                <w:color w:val="000000"/>
                <w:sz w:val="22"/>
                <w:lang w:eastAsia="ja-JP"/>
              </w:rPr>
            </w:pPr>
            <w:ins w:id="5401" w:author="giangnhhse60606" w:date="2014-03-29T22:22:00Z">
              <w:r>
                <w:rPr>
                  <w:rFonts w:ascii="Calibri" w:eastAsia="Times New Roman" w:hAnsi="Calibri" w:cs="Times New Roman"/>
                  <w:color w:val="000000"/>
                  <w:sz w:val="22"/>
                  <w:lang w:eastAsia="ja-JP"/>
                </w:rPr>
                <w:t>TC_139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C57E2D" w:rsidRPr="00D32B4C" w:rsidRDefault="009329E1" w:rsidP="009521BA">
            <w:pPr>
              <w:spacing w:after="0" w:line="240" w:lineRule="auto"/>
              <w:rPr>
                <w:ins w:id="5402" w:author="giangnhhse60606" w:date="2014-03-29T22:16:00Z"/>
                <w:rFonts w:ascii="Calibri" w:eastAsia="Times New Roman" w:hAnsi="Calibri" w:cs="Times New Roman"/>
                <w:color w:val="000000"/>
                <w:sz w:val="22"/>
                <w:lang w:eastAsia="ja-JP"/>
              </w:rPr>
            </w:pPr>
            <w:ins w:id="5403" w:author="giangnhhse60606" w:date="2014-03-29T22:22:00Z">
              <w:r w:rsidRPr="009329E1">
                <w:rPr>
                  <w:rFonts w:ascii="Calibri" w:eastAsia="Times New Roman" w:hAnsi="Calibri" w:cs="Times New Roman"/>
                  <w:color w:val="000000"/>
                  <w:sz w:val="22"/>
                  <w:lang w:eastAsia="ja-JP"/>
                </w:rPr>
                <w:t>Test Find with only input in " Ngày " field with all remain fields - except " Thời Lượng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329E1" w:rsidRPr="009329E1" w:rsidRDefault="009329E1" w:rsidP="009329E1">
            <w:pPr>
              <w:spacing w:after="0" w:line="240" w:lineRule="auto"/>
              <w:rPr>
                <w:ins w:id="5404" w:author="giangnhhse60606" w:date="2014-03-29T22:22:00Z"/>
                <w:rFonts w:ascii="Calibri" w:eastAsia="Times New Roman" w:hAnsi="Calibri" w:cs="Times New Roman"/>
                <w:color w:val="000000"/>
                <w:sz w:val="22"/>
                <w:lang w:eastAsia="ja-JP"/>
              </w:rPr>
            </w:pPr>
            <w:ins w:id="5405" w:author="giangnhhse60606" w:date="2014-03-29T22:22:00Z">
              <w:r>
                <w:rPr>
                  <w:rFonts w:ascii="Calibri" w:eastAsia="Times New Roman" w:hAnsi="Calibri" w:cs="Times New Roman"/>
                  <w:color w:val="000000"/>
                  <w:sz w:val="22"/>
                  <w:lang w:eastAsia="ja-JP"/>
                </w:rPr>
                <w:t>1.</w:t>
              </w:r>
              <w:r w:rsidRPr="009329E1">
                <w:rPr>
                  <w:rFonts w:ascii="Calibri" w:eastAsia="Times New Roman" w:hAnsi="Calibri" w:cs="Times New Roman"/>
                  <w:color w:val="000000"/>
                  <w:sz w:val="22"/>
                  <w:lang w:eastAsia="ja-JP"/>
                </w:rPr>
                <w:t xml:space="preserve"> Input information in " Ngày " field with all remain fields - except " Thời Lượng " field </w:t>
              </w:r>
            </w:ins>
          </w:p>
          <w:p w:rsidR="00C57E2D" w:rsidRDefault="009329E1" w:rsidP="009329E1">
            <w:pPr>
              <w:spacing w:after="0" w:line="240" w:lineRule="auto"/>
              <w:rPr>
                <w:ins w:id="5406" w:author="giangnhhse60606" w:date="2014-03-29T22:16:00Z"/>
                <w:rFonts w:ascii="Calibri" w:eastAsia="Times New Roman" w:hAnsi="Calibri" w:cs="Times New Roman"/>
                <w:color w:val="000000"/>
                <w:sz w:val="22"/>
                <w:lang w:eastAsia="ja-JP"/>
              </w:rPr>
            </w:pPr>
            <w:ins w:id="5407" w:author="giangnhhse60606" w:date="2014-03-29T22:22:00Z">
              <w:r>
                <w:rPr>
                  <w:rFonts w:ascii="Calibri" w:eastAsia="Times New Roman" w:hAnsi="Calibri" w:cs="Times New Roman"/>
                  <w:color w:val="000000"/>
                  <w:sz w:val="22"/>
                  <w:lang w:eastAsia="ja-JP"/>
                </w:rPr>
                <w:t>2.</w:t>
              </w:r>
              <w:r w:rsidRPr="009329E1">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57E2D" w:rsidRPr="006954C9" w:rsidRDefault="009329E1" w:rsidP="009521BA">
            <w:pPr>
              <w:spacing w:after="0" w:line="240" w:lineRule="auto"/>
              <w:rPr>
                <w:ins w:id="5408" w:author="giangnhhse60606" w:date="2014-03-29T22:16:00Z"/>
                <w:rFonts w:ascii="Calibri" w:eastAsia="Times New Roman" w:hAnsi="Calibri" w:cs="Times New Roman"/>
                <w:color w:val="000000"/>
                <w:sz w:val="22"/>
                <w:lang w:eastAsia="ja-JP"/>
              </w:rPr>
            </w:pPr>
            <w:ins w:id="5409" w:author="giangnhhse60606" w:date="2014-03-29T22:22:00Z">
              <w:r w:rsidRPr="009329E1">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C57E2D" w:rsidRDefault="009329E1" w:rsidP="009521BA">
            <w:pPr>
              <w:spacing w:after="0" w:line="240" w:lineRule="auto"/>
              <w:rPr>
                <w:ins w:id="5410" w:author="giangnhhse60606" w:date="2014-03-29T22:16:00Z"/>
                <w:rFonts w:ascii="Calibri" w:eastAsia="Times New Roman" w:hAnsi="Calibri" w:cs="Times New Roman"/>
                <w:color w:val="000000"/>
                <w:sz w:val="22"/>
                <w:lang w:eastAsia="ja-JP"/>
              </w:rPr>
            </w:pPr>
            <w:ins w:id="5411" w:author="giangnhhse60606" w:date="2014-03-29T22:22: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C57E2D" w:rsidRPr="008C01EB" w:rsidRDefault="00C57E2D" w:rsidP="009521BA">
            <w:pPr>
              <w:spacing w:after="0" w:line="240" w:lineRule="auto"/>
              <w:rPr>
                <w:ins w:id="5412" w:author="giangnhhse60606" w:date="2014-03-29T22:16:00Z"/>
                <w:rFonts w:ascii="Calibri" w:eastAsia="Times New Roman" w:hAnsi="Calibri" w:cs="Times New Roman"/>
                <w:color w:val="000000"/>
                <w:sz w:val="22"/>
                <w:lang w:eastAsia="ja-JP"/>
              </w:rPr>
            </w:pPr>
          </w:p>
        </w:tc>
      </w:tr>
      <w:tr w:rsidR="00255292" w:rsidRPr="008C01EB" w:rsidTr="009521BA">
        <w:trPr>
          <w:trHeight w:val="784"/>
          <w:ins w:id="5413" w:author="giangnhhse60606" w:date="2014-03-29T22:2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55292" w:rsidRDefault="00255292" w:rsidP="00933294">
            <w:pPr>
              <w:spacing w:after="0" w:line="240" w:lineRule="auto"/>
              <w:rPr>
                <w:ins w:id="5414" w:author="giangnhhse60606" w:date="2014-03-29T22:23:00Z"/>
                <w:rFonts w:ascii="Calibri" w:eastAsia="Times New Roman" w:hAnsi="Calibri" w:cs="Times New Roman"/>
                <w:color w:val="000000"/>
                <w:sz w:val="22"/>
                <w:lang w:eastAsia="ja-JP"/>
              </w:rPr>
            </w:pPr>
            <w:ins w:id="5415" w:author="giangnhhse60606" w:date="2014-03-29T22:23:00Z">
              <w:r>
                <w:rPr>
                  <w:rFonts w:ascii="Calibri" w:eastAsia="Times New Roman" w:hAnsi="Calibri" w:cs="Times New Roman"/>
                  <w:color w:val="000000"/>
                  <w:sz w:val="22"/>
                  <w:lang w:eastAsia="ja-JP"/>
                </w:rPr>
                <w:t>TC_140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255292" w:rsidRPr="009329E1" w:rsidRDefault="00255292" w:rsidP="009521BA">
            <w:pPr>
              <w:spacing w:after="0" w:line="240" w:lineRule="auto"/>
              <w:rPr>
                <w:ins w:id="5416" w:author="giangnhhse60606" w:date="2014-03-29T22:23:00Z"/>
                <w:rFonts w:ascii="Calibri" w:eastAsia="Times New Roman" w:hAnsi="Calibri" w:cs="Times New Roman"/>
                <w:color w:val="000000"/>
                <w:sz w:val="22"/>
                <w:lang w:eastAsia="ja-JP"/>
              </w:rPr>
            </w:pPr>
            <w:ins w:id="5417" w:author="giangnhhse60606" w:date="2014-03-29T22:23:00Z">
              <w:r w:rsidRPr="00255292">
                <w:rPr>
                  <w:rFonts w:ascii="Calibri" w:eastAsia="Times New Roman" w:hAnsi="Calibri" w:cs="Times New Roman"/>
                  <w:color w:val="000000"/>
                  <w:sz w:val="22"/>
                  <w:lang w:eastAsia="ja-JP"/>
                </w:rPr>
                <w:t>Test Find with only input in " Ngày " field with all remain fields - except " Giờ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255292" w:rsidRPr="00255292" w:rsidRDefault="00255292" w:rsidP="00255292">
            <w:pPr>
              <w:spacing w:after="0" w:line="240" w:lineRule="auto"/>
              <w:rPr>
                <w:ins w:id="5418" w:author="giangnhhse60606" w:date="2014-03-29T22:23:00Z"/>
                <w:rFonts w:ascii="Calibri" w:eastAsia="Times New Roman" w:hAnsi="Calibri" w:cs="Times New Roman"/>
                <w:color w:val="000000"/>
                <w:sz w:val="22"/>
                <w:lang w:eastAsia="ja-JP"/>
              </w:rPr>
            </w:pPr>
            <w:ins w:id="5419" w:author="giangnhhse60606" w:date="2014-03-29T22:23:00Z">
              <w:r>
                <w:rPr>
                  <w:rFonts w:ascii="Calibri" w:eastAsia="Times New Roman" w:hAnsi="Calibri" w:cs="Times New Roman"/>
                  <w:color w:val="000000"/>
                  <w:sz w:val="22"/>
                  <w:lang w:eastAsia="ja-JP"/>
                </w:rPr>
                <w:t>1.</w:t>
              </w:r>
              <w:r w:rsidRPr="00255292">
                <w:rPr>
                  <w:rFonts w:ascii="Calibri" w:eastAsia="Times New Roman" w:hAnsi="Calibri" w:cs="Times New Roman"/>
                  <w:color w:val="000000"/>
                  <w:sz w:val="22"/>
                  <w:lang w:eastAsia="ja-JP"/>
                </w:rPr>
                <w:t xml:space="preserve"> Input information in " Ngày " field with all remain fields - except " Giờ " field </w:t>
              </w:r>
            </w:ins>
          </w:p>
          <w:p w:rsidR="00255292" w:rsidRDefault="00255292" w:rsidP="00255292">
            <w:pPr>
              <w:spacing w:after="0" w:line="240" w:lineRule="auto"/>
              <w:rPr>
                <w:ins w:id="5420" w:author="giangnhhse60606" w:date="2014-03-29T22:23:00Z"/>
                <w:rFonts w:ascii="Calibri" w:eastAsia="Times New Roman" w:hAnsi="Calibri" w:cs="Times New Roman"/>
                <w:color w:val="000000"/>
                <w:sz w:val="22"/>
                <w:lang w:eastAsia="ja-JP"/>
              </w:rPr>
            </w:pPr>
            <w:ins w:id="5421" w:author="giangnhhse60606" w:date="2014-03-29T22:23:00Z">
              <w:r>
                <w:rPr>
                  <w:rFonts w:ascii="Calibri" w:eastAsia="Times New Roman" w:hAnsi="Calibri" w:cs="Times New Roman"/>
                  <w:color w:val="000000"/>
                  <w:sz w:val="22"/>
                  <w:lang w:eastAsia="ja-JP"/>
                </w:rPr>
                <w:t>2.</w:t>
              </w:r>
              <w:r w:rsidRPr="00255292">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255292" w:rsidRPr="009329E1" w:rsidRDefault="00255292" w:rsidP="009521BA">
            <w:pPr>
              <w:spacing w:after="0" w:line="240" w:lineRule="auto"/>
              <w:rPr>
                <w:ins w:id="5422" w:author="giangnhhse60606" w:date="2014-03-29T22:23:00Z"/>
                <w:rFonts w:ascii="Calibri" w:eastAsia="Times New Roman" w:hAnsi="Calibri" w:cs="Times New Roman"/>
                <w:color w:val="000000"/>
                <w:sz w:val="22"/>
                <w:lang w:eastAsia="ja-JP"/>
              </w:rPr>
            </w:pPr>
            <w:ins w:id="5423" w:author="giangnhhse60606" w:date="2014-03-29T22:23:00Z">
              <w:r w:rsidRPr="00255292">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255292" w:rsidRDefault="00255292" w:rsidP="009521BA">
            <w:pPr>
              <w:spacing w:after="0" w:line="240" w:lineRule="auto"/>
              <w:rPr>
                <w:ins w:id="5424" w:author="giangnhhse60606" w:date="2014-03-29T22:23:00Z"/>
                <w:rFonts w:ascii="Calibri" w:eastAsia="Times New Roman" w:hAnsi="Calibri" w:cs="Times New Roman"/>
                <w:color w:val="000000"/>
                <w:sz w:val="22"/>
                <w:lang w:eastAsia="ja-JP"/>
              </w:rPr>
            </w:pPr>
            <w:ins w:id="5425" w:author="giangnhhse60606" w:date="2014-03-29T22:2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55292" w:rsidRPr="008C01EB" w:rsidRDefault="00255292" w:rsidP="009521BA">
            <w:pPr>
              <w:spacing w:after="0" w:line="240" w:lineRule="auto"/>
              <w:rPr>
                <w:ins w:id="5426" w:author="giangnhhse60606" w:date="2014-03-29T22:23:00Z"/>
                <w:rFonts w:ascii="Calibri" w:eastAsia="Times New Roman" w:hAnsi="Calibri" w:cs="Times New Roman"/>
                <w:color w:val="000000"/>
                <w:sz w:val="22"/>
                <w:lang w:eastAsia="ja-JP"/>
              </w:rPr>
            </w:pPr>
          </w:p>
        </w:tc>
      </w:tr>
      <w:tr w:rsidR="00255292" w:rsidRPr="008C01EB" w:rsidTr="009521BA">
        <w:trPr>
          <w:trHeight w:val="784"/>
          <w:ins w:id="5427" w:author="giangnhhse60606" w:date="2014-03-29T22:2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55292" w:rsidRDefault="00255292" w:rsidP="00933294">
            <w:pPr>
              <w:spacing w:after="0" w:line="240" w:lineRule="auto"/>
              <w:rPr>
                <w:ins w:id="5428" w:author="giangnhhse60606" w:date="2014-03-29T22:23:00Z"/>
                <w:rFonts w:ascii="Calibri" w:eastAsia="Times New Roman" w:hAnsi="Calibri" w:cs="Times New Roman"/>
                <w:color w:val="000000"/>
                <w:sz w:val="22"/>
                <w:lang w:eastAsia="ja-JP"/>
              </w:rPr>
            </w:pPr>
            <w:ins w:id="5429" w:author="giangnhhse60606" w:date="2014-03-29T22:23:00Z">
              <w:r>
                <w:rPr>
                  <w:rFonts w:ascii="Calibri" w:eastAsia="Times New Roman" w:hAnsi="Calibri" w:cs="Times New Roman"/>
                  <w:color w:val="000000"/>
                  <w:sz w:val="22"/>
                  <w:lang w:eastAsia="ja-JP"/>
                </w:rPr>
                <w:t>TC_141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255292" w:rsidRPr="009329E1" w:rsidRDefault="00255292" w:rsidP="009521BA">
            <w:pPr>
              <w:spacing w:after="0" w:line="240" w:lineRule="auto"/>
              <w:rPr>
                <w:ins w:id="5430" w:author="giangnhhse60606" w:date="2014-03-29T22:23:00Z"/>
                <w:rFonts w:ascii="Calibri" w:eastAsia="Times New Roman" w:hAnsi="Calibri" w:cs="Times New Roman"/>
                <w:color w:val="000000"/>
                <w:sz w:val="22"/>
                <w:lang w:eastAsia="ja-JP"/>
              </w:rPr>
            </w:pPr>
            <w:ins w:id="5431" w:author="giangnhhse60606" w:date="2014-03-29T22:24:00Z">
              <w:r w:rsidRPr="00255292">
                <w:rPr>
                  <w:rFonts w:ascii="Calibri" w:eastAsia="Times New Roman" w:hAnsi="Calibri" w:cs="Times New Roman"/>
                  <w:color w:val="000000"/>
                  <w:sz w:val="22"/>
                  <w:lang w:eastAsia="ja-JP"/>
                </w:rPr>
                <w:t>Test Find with only input in " Ngày " field with both of " Thời Lượng " and " Giờ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255292" w:rsidRPr="00255292" w:rsidRDefault="00255292" w:rsidP="00255292">
            <w:pPr>
              <w:spacing w:after="0" w:line="240" w:lineRule="auto"/>
              <w:rPr>
                <w:ins w:id="5432" w:author="giangnhhse60606" w:date="2014-03-29T22:24:00Z"/>
                <w:rFonts w:ascii="Calibri" w:eastAsia="Times New Roman" w:hAnsi="Calibri" w:cs="Times New Roman"/>
                <w:color w:val="000000"/>
                <w:sz w:val="22"/>
                <w:lang w:eastAsia="ja-JP"/>
              </w:rPr>
            </w:pPr>
            <w:ins w:id="5433" w:author="giangnhhse60606" w:date="2014-03-29T22:24:00Z">
              <w:r>
                <w:rPr>
                  <w:rFonts w:ascii="Calibri" w:eastAsia="Times New Roman" w:hAnsi="Calibri" w:cs="Times New Roman"/>
                  <w:color w:val="000000"/>
                  <w:sz w:val="22"/>
                  <w:lang w:eastAsia="ja-JP"/>
                </w:rPr>
                <w:t>1.</w:t>
              </w:r>
              <w:r w:rsidRPr="00255292">
                <w:rPr>
                  <w:rFonts w:ascii="Calibri" w:eastAsia="Times New Roman" w:hAnsi="Calibri" w:cs="Times New Roman"/>
                  <w:color w:val="000000"/>
                  <w:sz w:val="22"/>
                  <w:lang w:eastAsia="ja-JP"/>
                </w:rPr>
                <w:t xml:space="preserve"> Input information in " Ngày " field with both of " Thời Lượng " and " Giờ " field </w:t>
              </w:r>
            </w:ins>
          </w:p>
          <w:p w:rsidR="00255292" w:rsidRDefault="00255292" w:rsidP="00255292">
            <w:pPr>
              <w:spacing w:after="0" w:line="240" w:lineRule="auto"/>
              <w:rPr>
                <w:ins w:id="5434" w:author="giangnhhse60606" w:date="2014-03-29T22:23:00Z"/>
                <w:rFonts w:ascii="Calibri" w:eastAsia="Times New Roman" w:hAnsi="Calibri" w:cs="Times New Roman"/>
                <w:color w:val="000000"/>
                <w:sz w:val="22"/>
                <w:lang w:eastAsia="ja-JP"/>
              </w:rPr>
            </w:pPr>
            <w:ins w:id="5435" w:author="giangnhhse60606" w:date="2014-03-29T22:24:00Z">
              <w:r>
                <w:rPr>
                  <w:rFonts w:ascii="Calibri" w:eastAsia="Times New Roman" w:hAnsi="Calibri" w:cs="Times New Roman"/>
                  <w:color w:val="000000"/>
                  <w:sz w:val="22"/>
                  <w:lang w:eastAsia="ja-JP"/>
                </w:rPr>
                <w:t>2.</w:t>
              </w:r>
              <w:r w:rsidRPr="00255292">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255292" w:rsidRPr="009329E1" w:rsidRDefault="00957A70" w:rsidP="009521BA">
            <w:pPr>
              <w:spacing w:after="0" w:line="240" w:lineRule="auto"/>
              <w:rPr>
                <w:ins w:id="5436" w:author="giangnhhse60606" w:date="2014-03-29T22:23:00Z"/>
                <w:rFonts w:ascii="Calibri" w:eastAsia="Times New Roman" w:hAnsi="Calibri" w:cs="Times New Roman"/>
                <w:color w:val="000000"/>
                <w:sz w:val="22"/>
                <w:lang w:eastAsia="ja-JP"/>
              </w:rPr>
            </w:pPr>
            <w:ins w:id="5437" w:author="giangnhhse60606" w:date="2014-03-29T22:24:00Z">
              <w:r w:rsidRPr="00957A70">
                <w:rPr>
                  <w:rFonts w:ascii="Calibri" w:eastAsia="Times New Roman" w:hAnsi="Calibri" w:cs="Times New Roman"/>
                  <w:color w:val="000000"/>
                  <w:sz w:val="22"/>
                  <w:lang w:eastAsia="ja-JP"/>
                </w:rPr>
                <w:t>All result will be display with input in " Ngày " field with both of " Thời Lượng " and " Giờ " field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255292" w:rsidRDefault="00957A70" w:rsidP="009521BA">
            <w:pPr>
              <w:spacing w:after="0" w:line="240" w:lineRule="auto"/>
              <w:rPr>
                <w:ins w:id="5438" w:author="giangnhhse60606" w:date="2014-03-29T22:23:00Z"/>
                <w:rFonts w:ascii="Calibri" w:eastAsia="Times New Roman" w:hAnsi="Calibri" w:cs="Times New Roman"/>
                <w:color w:val="000000"/>
                <w:sz w:val="22"/>
                <w:lang w:eastAsia="ja-JP"/>
              </w:rPr>
            </w:pPr>
            <w:ins w:id="5439" w:author="giangnhhse60606" w:date="2014-03-29T22:24: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55292" w:rsidRPr="008C01EB" w:rsidRDefault="00255292" w:rsidP="009521BA">
            <w:pPr>
              <w:spacing w:after="0" w:line="240" w:lineRule="auto"/>
              <w:rPr>
                <w:ins w:id="5440" w:author="giangnhhse60606" w:date="2014-03-29T22:23:00Z"/>
                <w:rFonts w:ascii="Calibri" w:eastAsia="Times New Roman" w:hAnsi="Calibri" w:cs="Times New Roman"/>
                <w:color w:val="000000"/>
                <w:sz w:val="22"/>
                <w:lang w:eastAsia="ja-JP"/>
              </w:rPr>
            </w:pPr>
          </w:p>
        </w:tc>
      </w:tr>
      <w:tr w:rsidR="00255292" w:rsidRPr="008C01EB" w:rsidTr="009521BA">
        <w:trPr>
          <w:trHeight w:val="784"/>
          <w:ins w:id="5441" w:author="giangnhhse60606" w:date="2014-03-29T22:2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55292" w:rsidRDefault="00957A70" w:rsidP="00933294">
            <w:pPr>
              <w:spacing w:after="0" w:line="240" w:lineRule="auto"/>
              <w:rPr>
                <w:ins w:id="5442" w:author="giangnhhse60606" w:date="2014-03-29T22:23:00Z"/>
                <w:rFonts w:ascii="Calibri" w:eastAsia="Times New Roman" w:hAnsi="Calibri" w:cs="Times New Roman"/>
                <w:color w:val="000000"/>
                <w:sz w:val="22"/>
                <w:lang w:eastAsia="ja-JP"/>
              </w:rPr>
            </w:pPr>
            <w:ins w:id="5443" w:author="giangnhhse60606" w:date="2014-03-29T22:24:00Z">
              <w:r>
                <w:rPr>
                  <w:rFonts w:ascii="Calibri" w:eastAsia="Times New Roman" w:hAnsi="Calibri" w:cs="Times New Roman"/>
                  <w:color w:val="000000"/>
                  <w:sz w:val="22"/>
                  <w:lang w:eastAsia="ja-JP"/>
                </w:rPr>
                <w:t>TC_142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255292" w:rsidRPr="009329E1" w:rsidRDefault="00957A70" w:rsidP="009521BA">
            <w:pPr>
              <w:spacing w:after="0" w:line="240" w:lineRule="auto"/>
              <w:rPr>
                <w:ins w:id="5444" w:author="giangnhhse60606" w:date="2014-03-29T22:23:00Z"/>
                <w:rFonts w:ascii="Calibri" w:eastAsia="Times New Roman" w:hAnsi="Calibri" w:cs="Times New Roman"/>
                <w:color w:val="000000"/>
                <w:sz w:val="22"/>
                <w:lang w:eastAsia="ja-JP"/>
              </w:rPr>
            </w:pPr>
            <w:ins w:id="5445" w:author="giangnhhse60606" w:date="2014-03-29T22:24:00Z">
              <w:r w:rsidRPr="00957A70">
                <w:rPr>
                  <w:rFonts w:ascii="Calibri" w:eastAsia="Times New Roman" w:hAnsi="Calibri" w:cs="Times New Roman"/>
                  <w:color w:val="000000"/>
                  <w:sz w:val="22"/>
                  <w:lang w:eastAsia="ja-JP"/>
                </w:rPr>
                <w:t>Test Find with only input in " Quận Huyện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57A70" w:rsidRPr="00957A70" w:rsidRDefault="00957A70" w:rsidP="00957A70">
            <w:pPr>
              <w:spacing w:after="0" w:line="240" w:lineRule="auto"/>
              <w:rPr>
                <w:ins w:id="5446" w:author="giangnhhse60606" w:date="2014-03-29T22:25:00Z"/>
                <w:rFonts w:ascii="Calibri" w:eastAsia="Times New Roman" w:hAnsi="Calibri" w:cs="Times New Roman"/>
                <w:color w:val="000000"/>
                <w:sz w:val="22"/>
                <w:lang w:eastAsia="ja-JP"/>
              </w:rPr>
            </w:pPr>
            <w:ins w:id="5447" w:author="giangnhhse60606" w:date="2014-03-29T22:25:00Z">
              <w:r>
                <w:rPr>
                  <w:rFonts w:ascii="Calibri" w:eastAsia="Times New Roman" w:hAnsi="Calibri" w:cs="Times New Roman"/>
                  <w:color w:val="000000"/>
                  <w:sz w:val="22"/>
                  <w:lang w:eastAsia="ja-JP"/>
                </w:rPr>
                <w:t>1.</w:t>
              </w:r>
              <w:r w:rsidRPr="00957A70">
                <w:rPr>
                  <w:rFonts w:ascii="Calibri" w:eastAsia="Times New Roman" w:hAnsi="Calibri" w:cs="Times New Roman"/>
                  <w:color w:val="000000"/>
                  <w:sz w:val="22"/>
                  <w:lang w:eastAsia="ja-JP"/>
                </w:rPr>
                <w:t xml:space="preserve"> Input information in " Quận Huyện " field</w:t>
              </w:r>
            </w:ins>
          </w:p>
          <w:p w:rsidR="00255292" w:rsidRDefault="00957A70" w:rsidP="00957A70">
            <w:pPr>
              <w:spacing w:after="0" w:line="240" w:lineRule="auto"/>
              <w:rPr>
                <w:ins w:id="5448" w:author="giangnhhse60606" w:date="2014-03-29T22:23:00Z"/>
                <w:rFonts w:ascii="Calibri" w:eastAsia="Times New Roman" w:hAnsi="Calibri" w:cs="Times New Roman"/>
                <w:color w:val="000000"/>
                <w:sz w:val="22"/>
                <w:lang w:eastAsia="ja-JP"/>
              </w:rPr>
            </w:pPr>
            <w:ins w:id="5449" w:author="giangnhhse60606" w:date="2014-03-29T22:25:00Z">
              <w:r>
                <w:rPr>
                  <w:rFonts w:ascii="Calibri" w:eastAsia="Times New Roman" w:hAnsi="Calibri" w:cs="Times New Roman"/>
                  <w:color w:val="000000"/>
                  <w:sz w:val="22"/>
                  <w:lang w:eastAsia="ja-JP"/>
                </w:rPr>
                <w:t>2.</w:t>
              </w:r>
              <w:r w:rsidRPr="00957A70">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255292" w:rsidRPr="009329E1" w:rsidRDefault="009754FD" w:rsidP="009521BA">
            <w:pPr>
              <w:spacing w:after="0" w:line="240" w:lineRule="auto"/>
              <w:rPr>
                <w:ins w:id="5450" w:author="giangnhhse60606" w:date="2014-03-29T22:23:00Z"/>
                <w:rFonts w:ascii="Calibri" w:eastAsia="Times New Roman" w:hAnsi="Calibri" w:cs="Times New Roman"/>
                <w:color w:val="000000"/>
                <w:sz w:val="22"/>
                <w:lang w:eastAsia="ja-JP"/>
              </w:rPr>
            </w:pPr>
            <w:ins w:id="5451" w:author="giangnhhse60606" w:date="2014-03-29T22:25:00Z">
              <w:r w:rsidRPr="009754FD">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255292" w:rsidRDefault="009754FD" w:rsidP="009521BA">
            <w:pPr>
              <w:spacing w:after="0" w:line="240" w:lineRule="auto"/>
              <w:rPr>
                <w:ins w:id="5452" w:author="giangnhhse60606" w:date="2014-03-29T22:23:00Z"/>
                <w:rFonts w:ascii="Calibri" w:eastAsia="Times New Roman" w:hAnsi="Calibri" w:cs="Times New Roman"/>
                <w:color w:val="000000"/>
                <w:sz w:val="22"/>
                <w:lang w:eastAsia="ja-JP"/>
              </w:rPr>
            </w:pPr>
            <w:ins w:id="5453" w:author="giangnhhse60606" w:date="2014-03-29T22:25: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55292" w:rsidRPr="008C01EB" w:rsidRDefault="00255292" w:rsidP="009521BA">
            <w:pPr>
              <w:spacing w:after="0" w:line="240" w:lineRule="auto"/>
              <w:rPr>
                <w:ins w:id="5454" w:author="giangnhhse60606" w:date="2014-03-29T22:23:00Z"/>
                <w:rFonts w:ascii="Calibri" w:eastAsia="Times New Roman" w:hAnsi="Calibri" w:cs="Times New Roman"/>
                <w:color w:val="000000"/>
                <w:sz w:val="22"/>
                <w:lang w:eastAsia="ja-JP"/>
              </w:rPr>
            </w:pPr>
          </w:p>
        </w:tc>
      </w:tr>
      <w:tr w:rsidR="009754FD" w:rsidRPr="008C01EB" w:rsidTr="009521BA">
        <w:trPr>
          <w:trHeight w:val="784"/>
          <w:ins w:id="5455" w:author="giangnhhse60606" w:date="2014-03-29T22: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54FD" w:rsidRDefault="009754FD" w:rsidP="00933294">
            <w:pPr>
              <w:spacing w:after="0" w:line="240" w:lineRule="auto"/>
              <w:rPr>
                <w:ins w:id="5456" w:author="giangnhhse60606" w:date="2014-03-29T22:25:00Z"/>
                <w:rFonts w:ascii="Calibri" w:eastAsia="Times New Roman" w:hAnsi="Calibri" w:cs="Times New Roman"/>
                <w:color w:val="000000"/>
                <w:sz w:val="22"/>
                <w:lang w:eastAsia="ja-JP"/>
              </w:rPr>
            </w:pPr>
            <w:ins w:id="5457" w:author="giangnhhse60606" w:date="2014-03-29T22:26:00Z">
              <w:r>
                <w:rPr>
                  <w:rFonts w:ascii="Calibri" w:eastAsia="Times New Roman" w:hAnsi="Calibri" w:cs="Times New Roman"/>
                  <w:color w:val="000000"/>
                  <w:sz w:val="22"/>
                  <w:lang w:eastAsia="ja-JP"/>
                </w:rPr>
                <w:t>TC_143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9754FD" w:rsidRPr="00957A70" w:rsidRDefault="009754FD" w:rsidP="009521BA">
            <w:pPr>
              <w:spacing w:after="0" w:line="240" w:lineRule="auto"/>
              <w:rPr>
                <w:ins w:id="5458" w:author="giangnhhse60606" w:date="2014-03-29T22:25:00Z"/>
                <w:rFonts w:ascii="Calibri" w:eastAsia="Times New Roman" w:hAnsi="Calibri" w:cs="Times New Roman"/>
                <w:color w:val="000000"/>
                <w:sz w:val="22"/>
                <w:lang w:eastAsia="ja-JP"/>
              </w:rPr>
            </w:pPr>
            <w:ins w:id="5459" w:author="giangnhhse60606" w:date="2014-03-29T22:26:00Z">
              <w:r w:rsidRPr="009754FD">
                <w:rPr>
                  <w:rFonts w:ascii="Calibri" w:eastAsia="Times New Roman" w:hAnsi="Calibri" w:cs="Times New Roman"/>
                  <w:color w:val="000000"/>
                  <w:sz w:val="22"/>
                  <w:lang w:eastAsia="ja-JP"/>
                </w:rPr>
                <w:t>Test Find with only input in " Quận Huyện " field with all remain fields - except " Thời Lượng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754FD" w:rsidRPr="009754FD" w:rsidRDefault="009754FD" w:rsidP="009754FD">
            <w:pPr>
              <w:spacing w:after="0" w:line="240" w:lineRule="auto"/>
              <w:rPr>
                <w:ins w:id="5460" w:author="giangnhhse60606" w:date="2014-03-29T22:26:00Z"/>
                <w:rFonts w:ascii="Calibri" w:eastAsia="Times New Roman" w:hAnsi="Calibri" w:cs="Times New Roman"/>
                <w:color w:val="000000"/>
                <w:sz w:val="22"/>
                <w:lang w:eastAsia="ja-JP"/>
              </w:rPr>
            </w:pPr>
            <w:ins w:id="5461" w:author="giangnhhse60606" w:date="2014-03-29T22:26:00Z">
              <w:r>
                <w:rPr>
                  <w:rFonts w:ascii="Calibri" w:eastAsia="Times New Roman" w:hAnsi="Calibri" w:cs="Times New Roman"/>
                  <w:color w:val="000000"/>
                  <w:sz w:val="22"/>
                  <w:lang w:eastAsia="ja-JP"/>
                </w:rPr>
                <w:t>1.</w:t>
              </w:r>
              <w:r w:rsidRPr="009754FD">
                <w:rPr>
                  <w:rFonts w:ascii="Calibri" w:eastAsia="Times New Roman" w:hAnsi="Calibri" w:cs="Times New Roman"/>
                  <w:color w:val="000000"/>
                  <w:sz w:val="22"/>
                  <w:lang w:eastAsia="ja-JP"/>
                </w:rPr>
                <w:t xml:space="preserve"> Input information in " Quận Huyện " field with all remain fields - except " Thời Lượng " field </w:t>
              </w:r>
            </w:ins>
          </w:p>
          <w:p w:rsidR="009754FD" w:rsidRDefault="009754FD" w:rsidP="009754FD">
            <w:pPr>
              <w:spacing w:after="0" w:line="240" w:lineRule="auto"/>
              <w:rPr>
                <w:ins w:id="5462" w:author="giangnhhse60606" w:date="2014-03-29T22:25:00Z"/>
                <w:rFonts w:ascii="Calibri" w:eastAsia="Times New Roman" w:hAnsi="Calibri" w:cs="Times New Roman"/>
                <w:color w:val="000000"/>
                <w:sz w:val="22"/>
                <w:lang w:eastAsia="ja-JP"/>
              </w:rPr>
            </w:pPr>
            <w:ins w:id="5463" w:author="giangnhhse60606" w:date="2014-03-29T22:26:00Z">
              <w:r>
                <w:rPr>
                  <w:rFonts w:ascii="Calibri" w:eastAsia="Times New Roman" w:hAnsi="Calibri" w:cs="Times New Roman"/>
                  <w:color w:val="000000"/>
                  <w:sz w:val="22"/>
                  <w:lang w:eastAsia="ja-JP"/>
                </w:rPr>
                <w:t>2.</w:t>
              </w:r>
              <w:r w:rsidRPr="009754FD">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754FD" w:rsidRPr="009754FD" w:rsidRDefault="00922ECD" w:rsidP="009521BA">
            <w:pPr>
              <w:spacing w:after="0" w:line="240" w:lineRule="auto"/>
              <w:rPr>
                <w:ins w:id="5464" w:author="giangnhhse60606" w:date="2014-03-29T22:25:00Z"/>
                <w:rFonts w:ascii="Calibri" w:eastAsia="Times New Roman" w:hAnsi="Calibri" w:cs="Times New Roman"/>
                <w:color w:val="000000"/>
                <w:sz w:val="22"/>
                <w:lang w:eastAsia="ja-JP"/>
              </w:rPr>
            </w:pPr>
            <w:ins w:id="5465" w:author="giangnhhse60606" w:date="2014-03-29T22:26:00Z">
              <w:r w:rsidRPr="00922ECD">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9754FD" w:rsidRDefault="00922ECD" w:rsidP="009521BA">
            <w:pPr>
              <w:spacing w:after="0" w:line="240" w:lineRule="auto"/>
              <w:rPr>
                <w:ins w:id="5466" w:author="giangnhhse60606" w:date="2014-03-29T22:25:00Z"/>
                <w:rFonts w:ascii="Calibri" w:eastAsia="Times New Roman" w:hAnsi="Calibri" w:cs="Times New Roman"/>
                <w:color w:val="000000"/>
                <w:sz w:val="22"/>
                <w:lang w:eastAsia="ja-JP"/>
              </w:rPr>
            </w:pPr>
            <w:ins w:id="5467" w:author="giangnhhse60606" w:date="2014-03-29T22:26: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754FD" w:rsidRPr="008C01EB" w:rsidRDefault="009754FD" w:rsidP="009521BA">
            <w:pPr>
              <w:spacing w:after="0" w:line="240" w:lineRule="auto"/>
              <w:rPr>
                <w:ins w:id="5468" w:author="giangnhhse60606" w:date="2014-03-29T22:25:00Z"/>
                <w:rFonts w:ascii="Calibri" w:eastAsia="Times New Roman" w:hAnsi="Calibri" w:cs="Times New Roman"/>
                <w:color w:val="000000"/>
                <w:sz w:val="22"/>
                <w:lang w:eastAsia="ja-JP"/>
              </w:rPr>
            </w:pPr>
          </w:p>
        </w:tc>
      </w:tr>
      <w:tr w:rsidR="009754FD" w:rsidRPr="008C01EB" w:rsidTr="009521BA">
        <w:trPr>
          <w:trHeight w:val="784"/>
          <w:ins w:id="5469" w:author="giangnhhse60606" w:date="2014-03-29T22: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54FD" w:rsidRDefault="00081C17" w:rsidP="00933294">
            <w:pPr>
              <w:spacing w:after="0" w:line="240" w:lineRule="auto"/>
              <w:rPr>
                <w:ins w:id="5470" w:author="giangnhhse60606" w:date="2014-03-29T22:25:00Z"/>
                <w:rFonts w:ascii="Calibri" w:eastAsia="Times New Roman" w:hAnsi="Calibri" w:cs="Times New Roman"/>
                <w:color w:val="000000"/>
                <w:sz w:val="22"/>
                <w:lang w:eastAsia="ja-JP"/>
              </w:rPr>
            </w:pPr>
            <w:ins w:id="5471" w:author="giangnhhse60606" w:date="2014-03-29T22:26:00Z">
              <w:r>
                <w:rPr>
                  <w:rFonts w:ascii="Calibri" w:eastAsia="Times New Roman" w:hAnsi="Calibri" w:cs="Times New Roman"/>
                  <w:color w:val="000000"/>
                  <w:sz w:val="22"/>
                  <w:lang w:eastAsia="ja-JP"/>
                </w:rPr>
                <w:t>TC_144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9754FD" w:rsidRPr="00957A70" w:rsidRDefault="00922ECD" w:rsidP="009521BA">
            <w:pPr>
              <w:spacing w:after="0" w:line="240" w:lineRule="auto"/>
              <w:rPr>
                <w:ins w:id="5472" w:author="giangnhhse60606" w:date="2014-03-29T22:25:00Z"/>
                <w:rFonts w:ascii="Calibri" w:eastAsia="Times New Roman" w:hAnsi="Calibri" w:cs="Times New Roman"/>
                <w:color w:val="000000"/>
                <w:sz w:val="22"/>
                <w:lang w:eastAsia="ja-JP"/>
              </w:rPr>
            </w:pPr>
            <w:ins w:id="5473" w:author="giangnhhse60606" w:date="2014-03-29T22:26:00Z">
              <w:r w:rsidRPr="00922ECD">
                <w:rPr>
                  <w:rFonts w:ascii="Calibri" w:eastAsia="Times New Roman" w:hAnsi="Calibri" w:cs="Times New Roman"/>
                  <w:color w:val="000000"/>
                  <w:sz w:val="22"/>
                  <w:lang w:eastAsia="ja-JP"/>
                </w:rPr>
                <w:t>Test Find with only input in " Quận Huyện " field with all remain fields - except " Giờ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22ECD" w:rsidRPr="00922ECD" w:rsidRDefault="00922ECD" w:rsidP="00922ECD">
            <w:pPr>
              <w:spacing w:after="0" w:line="240" w:lineRule="auto"/>
              <w:rPr>
                <w:ins w:id="5474" w:author="giangnhhse60606" w:date="2014-03-29T22:26:00Z"/>
                <w:rFonts w:ascii="Calibri" w:eastAsia="Times New Roman" w:hAnsi="Calibri" w:cs="Times New Roman"/>
                <w:color w:val="000000"/>
                <w:sz w:val="22"/>
                <w:lang w:eastAsia="ja-JP"/>
              </w:rPr>
            </w:pPr>
            <w:ins w:id="5475" w:author="giangnhhse60606" w:date="2014-03-29T22:26:00Z">
              <w:r>
                <w:rPr>
                  <w:rFonts w:ascii="Calibri" w:eastAsia="Times New Roman" w:hAnsi="Calibri" w:cs="Times New Roman"/>
                  <w:color w:val="000000"/>
                  <w:sz w:val="22"/>
                  <w:lang w:eastAsia="ja-JP"/>
                </w:rPr>
                <w:t>1.</w:t>
              </w:r>
              <w:r w:rsidRPr="00922ECD">
                <w:rPr>
                  <w:rFonts w:ascii="Calibri" w:eastAsia="Times New Roman" w:hAnsi="Calibri" w:cs="Times New Roman"/>
                  <w:color w:val="000000"/>
                  <w:sz w:val="22"/>
                  <w:lang w:eastAsia="ja-JP"/>
                </w:rPr>
                <w:t xml:space="preserve">_ Input information in " Quận Huyện " field with all remain fields - except " Giờ " field </w:t>
              </w:r>
            </w:ins>
          </w:p>
          <w:p w:rsidR="009754FD" w:rsidRDefault="00922ECD" w:rsidP="00922ECD">
            <w:pPr>
              <w:spacing w:after="0" w:line="240" w:lineRule="auto"/>
              <w:rPr>
                <w:ins w:id="5476" w:author="giangnhhse60606" w:date="2014-03-29T22:25:00Z"/>
                <w:rFonts w:ascii="Calibri" w:eastAsia="Times New Roman" w:hAnsi="Calibri" w:cs="Times New Roman"/>
                <w:color w:val="000000"/>
                <w:sz w:val="22"/>
                <w:lang w:eastAsia="ja-JP"/>
              </w:rPr>
            </w:pPr>
            <w:ins w:id="5477" w:author="giangnhhse60606" w:date="2014-03-29T22:26:00Z">
              <w:r>
                <w:rPr>
                  <w:rFonts w:ascii="Calibri" w:eastAsia="Times New Roman" w:hAnsi="Calibri" w:cs="Times New Roman"/>
                  <w:color w:val="000000"/>
                  <w:sz w:val="22"/>
                  <w:lang w:eastAsia="ja-JP"/>
                </w:rPr>
                <w:t>2.</w:t>
              </w:r>
              <w:r w:rsidRPr="00922ECD">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754FD" w:rsidRPr="009754FD" w:rsidRDefault="00081C17" w:rsidP="009521BA">
            <w:pPr>
              <w:spacing w:after="0" w:line="240" w:lineRule="auto"/>
              <w:rPr>
                <w:ins w:id="5478" w:author="giangnhhse60606" w:date="2014-03-29T22:25:00Z"/>
                <w:rFonts w:ascii="Calibri" w:eastAsia="Times New Roman" w:hAnsi="Calibri" w:cs="Times New Roman"/>
                <w:color w:val="000000"/>
                <w:sz w:val="22"/>
                <w:lang w:eastAsia="ja-JP"/>
              </w:rPr>
            </w:pPr>
            <w:ins w:id="5479" w:author="giangnhhse60606" w:date="2014-03-29T22:26:00Z">
              <w:r w:rsidRPr="00081C17">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9754FD" w:rsidRDefault="00081C17" w:rsidP="009521BA">
            <w:pPr>
              <w:spacing w:after="0" w:line="240" w:lineRule="auto"/>
              <w:rPr>
                <w:ins w:id="5480" w:author="giangnhhse60606" w:date="2014-03-29T22:25:00Z"/>
                <w:rFonts w:ascii="Calibri" w:eastAsia="Times New Roman" w:hAnsi="Calibri" w:cs="Times New Roman"/>
                <w:color w:val="000000"/>
                <w:sz w:val="22"/>
                <w:lang w:eastAsia="ja-JP"/>
              </w:rPr>
            </w:pPr>
            <w:ins w:id="5481" w:author="giangnhhse60606" w:date="2014-03-29T22:26: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754FD" w:rsidRPr="008C01EB" w:rsidRDefault="009754FD" w:rsidP="009521BA">
            <w:pPr>
              <w:spacing w:after="0" w:line="240" w:lineRule="auto"/>
              <w:rPr>
                <w:ins w:id="5482" w:author="giangnhhse60606" w:date="2014-03-29T22:25:00Z"/>
                <w:rFonts w:ascii="Calibri" w:eastAsia="Times New Roman" w:hAnsi="Calibri" w:cs="Times New Roman"/>
                <w:color w:val="000000"/>
                <w:sz w:val="22"/>
                <w:lang w:eastAsia="ja-JP"/>
              </w:rPr>
            </w:pPr>
          </w:p>
        </w:tc>
      </w:tr>
      <w:tr w:rsidR="009754FD" w:rsidRPr="008C01EB" w:rsidTr="009521BA">
        <w:trPr>
          <w:trHeight w:val="784"/>
          <w:ins w:id="5483" w:author="giangnhhse60606" w:date="2014-03-29T22: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54FD" w:rsidRDefault="00AB2C9A" w:rsidP="00933294">
            <w:pPr>
              <w:spacing w:after="0" w:line="240" w:lineRule="auto"/>
              <w:rPr>
                <w:ins w:id="5484" w:author="giangnhhse60606" w:date="2014-03-29T22:25:00Z"/>
                <w:rFonts w:ascii="Calibri" w:eastAsia="Times New Roman" w:hAnsi="Calibri" w:cs="Times New Roman"/>
                <w:color w:val="000000"/>
                <w:sz w:val="22"/>
                <w:lang w:eastAsia="ja-JP"/>
              </w:rPr>
            </w:pPr>
            <w:ins w:id="5485" w:author="giangnhhse60606" w:date="2014-03-29T22:27:00Z">
              <w:r>
                <w:rPr>
                  <w:rFonts w:ascii="Calibri" w:eastAsia="Times New Roman" w:hAnsi="Calibri" w:cs="Times New Roman"/>
                  <w:color w:val="000000"/>
                  <w:sz w:val="22"/>
                  <w:lang w:eastAsia="ja-JP"/>
                </w:rPr>
                <w:t>TC_145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9754FD" w:rsidRPr="00957A70" w:rsidRDefault="00AB2C9A" w:rsidP="009521BA">
            <w:pPr>
              <w:spacing w:after="0" w:line="240" w:lineRule="auto"/>
              <w:rPr>
                <w:ins w:id="5486" w:author="giangnhhse60606" w:date="2014-03-29T22:25:00Z"/>
                <w:rFonts w:ascii="Calibri" w:eastAsia="Times New Roman" w:hAnsi="Calibri" w:cs="Times New Roman"/>
                <w:color w:val="000000"/>
                <w:sz w:val="22"/>
                <w:lang w:eastAsia="ja-JP"/>
              </w:rPr>
            </w:pPr>
            <w:ins w:id="5487" w:author="giangnhhse60606" w:date="2014-03-29T22:27:00Z">
              <w:r w:rsidRPr="00AB2C9A">
                <w:rPr>
                  <w:rFonts w:ascii="Calibri" w:eastAsia="Times New Roman" w:hAnsi="Calibri" w:cs="Times New Roman"/>
                  <w:color w:val="000000"/>
                  <w:sz w:val="22"/>
                  <w:lang w:eastAsia="ja-JP"/>
                </w:rPr>
                <w:t>Test Find with only input in " Quận Huyện " field with " Thời Lượng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AB2C9A" w:rsidRPr="00AB2C9A" w:rsidRDefault="00AB2C9A" w:rsidP="00AB2C9A">
            <w:pPr>
              <w:spacing w:after="0" w:line="240" w:lineRule="auto"/>
              <w:rPr>
                <w:ins w:id="5488" w:author="giangnhhse60606" w:date="2014-03-29T22:27:00Z"/>
                <w:rFonts w:ascii="Calibri" w:eastAsia="Times New Roman" w:hAnsi="Calibri" w:cs="Times New Roman"/>
                <w:color w:val="000000"/>
                <w:sz w:val="22"/>
                <w:lang w:eastAsia="ja-JP"/>
              </w:rPr>
            </w:pPr>
            <w:ins w:id="5489" w:author="giangnhhse60606" w:date="2014-03-29T22:27:00Z">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 Thời Lượng " field </w:t>
              </w:r>
            </w:ins>
          </w:p>
          <w:p w:rsidR="009754FD" w:rsidRDefault="00AB2C9A" w:rsidP="00AB2C9A">
            <w:pPr>
              <w:spacing w:after="0" w:line="240" w:lineRule="auto"/>
              <w:rPr>
                <w:ins w:id="5490" w:author="giangnhhse60606" w:date="2014-03-29T22:25:00Z"/>
                <w:rFonts w:ascii="Calibri" w:eastAsia="Times New Roman" w:hAnsi="Calibri" w:cs="Times New Roman"/>
                <w:color w:val="000000"/>
                <w:sz w:val="22"/>
                <w:lang w:eastAsia="ja-JP"/>
              </w:rPr>
            </w:pPr>
            <w:ins w:id="5491" w:author="giangnhhse60606" w:date="2014-03-29T22:27:00Z">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754FD" w:rsidRPr="009754FD" w:rsidRDefault="00AB2C9A" w:rsidP="009521BA">
            <w:pPr>
              <w:spacing w:after="0" w:line="240" w:lineRule="auto"/>
              <w:rPr>
                <w:ins w:id="5492" w:author="giangnhhse60606" w:date="2014-03-29T22:25:00Z"/>
                <w:rFonts w:ascii="Calibri" w:eastAsia="Times New Roman" w:hAnsi="Calibri" w:cs="Times New Roman"/>
                <w:color w:val="000000"/>
                <w:sz w:val="22"/>
                <w:lang w:eastAsia="ja-JP"/>
              </w:rPr>
            </w:pPr>
            <w:ins w:id="5493" w:author="giangnhhse60606" w:date="2014-03-29T22:27:00Z">
              <w:r w:rsidRPr="00AB2C9A">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9754FD" w:rsidRDefault="00AB2C9A" w:rsidP="009521BA">
            <w:pPr>
              <w:spacing w:after="0" w:line="240" w:lineRule="auto"/>
              <w:rPr>
                <w:ins w:id="5494" w:author="giangnhhse60606" w:date="2014-03-29T22:25:00Z"/>
                <w:rFonts w:ascii="Calibri" w:eastAsia="Times New Roman" w:hAnsi="Calibri" w:cs="Times New Roman"/>
                <w:color w:val="000000"/>
                <w:sz w:val="22"/>
                <w:lang w:eastAsia="ja-JP"/>
              </w:rPr>
            </w:pPr>
            <w:ins w:id="5495" w:author="giangnhhse60606" w:date="2014-03-29T22:27: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754FD" w:rsidRPr="008C01EB" w:rsidRDefault="009754FD" w:rsidP="009521BA">
            <w:pPr>
              <w:spacing w:after="0" w:line="240" w:lineRule="auto"/>
              <w:rPr>
                <w:ins w:id="5496" w:author="giangnhhse60606" w:date="2014-03-29T22:25:00Z"/>
                <w:rFonts w:ascii="Calibri" w:eastAsia="Times New Roman" w:hAnsi="Calibri" w:cs="Times New Roman"/>
                <w:color w:val="000000"/>
                <w:sz w:val="22"/>
                <w:lang w:eastAsia="ja-JP"/>
              </w:rPr>
            </w:pPr>
          </w:p>
        </w:tc>
      </w:tr>
      <w:tr w:rsidR="009754FD" w:rsidRPr="008C01EB" w:rsidTr="009521BA">
        <w:trPr>
          <w:trHeight w:val="784"/>
          <w:ins w:id="5497" w:author="giangnhhse60606" w:date="2014-03-29T22: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54FD" w:rsidRDefault="00AB2C9A" w:rsidP="00933294">
            <w:pPr>
              <w:spacing w:after="0" w:line="240" w:lineRule="auto"/>
              <w:rPr>
                <w:ins w:id="5498" w:author="giangnhhse60606" w:date="2014-03-29T22:25:00Z"/>
                <w:rFonts w:ascii="Calibri" w:eastAsia="Times New Roman" w:hAnsi="Calibri" w:cs="Times New Roman"/>
                <w:color w:val="000000"/>
                <w:sz w:val="22"/>
                <w:lang w:eastAsia="ja-JP"/>
              </w:rPr>
            </w:pPr>
            <w:ins w:id="5499" w:author="giangnhhse60606" w:date="2014-03-29T22:27:00Z">
              <w:r>
                <w:rPr>
                  <w:rFonts w:ascii="Calibri" w:eastAsia="Times New Roman" w:hAnsi="Calibri" w:cs="Times New Roman"/>
                  <w:color w:val="000000"/>
                  <w:sz w:val="22"/>
                  <w:lang w:eastAsia="ja-JP"/>
                </w:rPr>
                <w:t>TC_146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9754FD" w:rsidRPr="00957A70" w:rsidRDefault="00AB2C9A" w:rsidP="009521BA">
            <w:pPr>
              <w:spacing w:after="0" w:line="240" w:lineRule="auto"/>
              <w:rPr>
                <w:ins w:id="5500" w:author="giangnhhse60606" w:date="2014-03-29T22:25:00Z"/>
                <w:rFonts w:ascii="Calibri" w:eastAsia="Times New Roman" w:hAnsi="Calibri" w:cs="Times New Roman"/>
                <w:color w:val="000000"/>
                <w:sz w:val="22"/>
                <w:lang w:eastAsia="ja-JP"/>
              </w:rPr>
            </w:pPr>
            <w:ins w:id="5501" w:author="giangnhhse60606" w:date="2014-03-29T22:27:00Z">
              <w:r w:rsidRPr="00AB2C9A">
                <w:rPr>
                  <w:rFonts w:ascii="Calibri" w:eastAsia="Times New Roman" w:hAnsi="Calibri" w:cs="Times New Roman"/>
                  <w:color w:val="000000"/>
                  <w:sz w:val="22"/>
                  <w:lang w:eastAsia="ja-JP"/>
                </w:rPr>
                <w:t>Test Find with only input in " Quận Huyện " field with " Giờ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AB2C9A" w:rsidRPr="00AB2C9A" w:rsidRDefault="00AB2C9A" w:rsidP="00AB2C9A">
            <w:pPr>
              <w:spacing w:after="0" w:line="240" w:lineRule="auto"/>
              <w:rPr>
                <w:ins w:id="5502" w:author="giangnhhse60606" w:date="2014-03-29T22:27:00Z"/>
                <w:rFonts w:ascii="Calibri" w:eastAsia="Times New Roman" w:hAnsi="Calibri" w:cs="Times New Roman"/>
                <w:color w:val="000000"/>
                <w:sz w:val="22"/>
                <w:lang w:eastAsia="ja-JP"/>
              </w:rPr>
            </w:pPr>
            <w:ins w:id="5503" w:author="giangnhhse60606" w:date="2014-03-29T22:27:00Z">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 Giờ " field </w:t>
              </w:r>
            </w:ins>
          </w:p>
          <w:p w:rsidR="009754FD" w:rsidRDefault="00AB2C9A" w:rsidP="00AB2C9A">
            <w:pPr>
              <w:spacing w:after="0" w:line="240" w:lineRule="auto"/>
              <w:rPr>
                <w:ins w:id="5504" w:author="giangnhhse60606" w:date="2014-03-29T22:25:00Z"/>
                <w:rFonts w:ascii="Calibri" w:eastAsia="Times New Roman" w:hAnsi="Calibri" w:cs="Times New Roman"/>
                <w:color w:val="000000"/>
                <w:sz w:val="22"/>
                <w:lang w:eastAsia="ja-JP"/>
              </w:rPr>
            </w:pPr>
            <w:ins w:id="5505" w:author="giangnhhse60606" w:date="2014-03-29T22:27:00Z">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754FD" w:rsidRPr="009754FD" w:rsidRDefault="00AB2C9A" w:rsidP="009521BA">
            <w:pPr>
              <w:spacing w:after="0" w:line="240" w:lineRule="auto"/>
              <w:rPr>
                <w:ins w:id="5506" w:author="giangnhhse60606" w:date="2014-03-29T22:25:00Z"/>
                <w:rFonts w:ascii="Calibri" w:eastAsia="Times New Roman" w:hAnsi="Calibri" w:cs="Times New Roman"/>
                <w:color w:val="000000"/>
                <w:sz w:val="22"/>
                <w:lang w:eastAsia="ja-JP"/>
              </w:rPr>
            </w:pPr>
            <w:ins w:id="5507" w:author="giangnhhse60606" w:date="2014-03-29T22:27:00Z">
              <w:r w:rsidRPr="00AB2C9A">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9754FD" w:rsidRDefault="00AB2C9A" w:rsidP="009521BA">
            <w:pPr>
              <w:spacing w:after="0" w:line="240" w:lineRule="auto"/>
              <w:rPr>
                <w:ins w:id="5508" w:author="giangnhhse60606" w:date="2014-03-29T22:25:00Z"/>
                <w:rFonts w:ascii="Calibri" w:eastAsia="Times New Roman" w:hAnsi="Calibri" w:cs="Times New Roman"/>
                <w:color w:val="000000"/>
                <w:sz w:val="22"/>
                <w:lang w:eastAsia="ja-JP"/>
              </w:rPr>
            </w:pPr>
            <w:ins w:id="5509" w:author="giangnhhse60606" w:date="2014-03-29T22:28: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754FD" w:rsidRPr="008C01EB" w:rsidRDefault="009754FD" w:rsidP="009521BA">
            <w:pPr>
              <w:spacing w:after="0" w:line="240" w:lineRule="auto"/>
              <w:rPr>
                <w:ins w:id="5510" w:author="giangnhhse60606" w:date="2014-03-29T22:25:00Z"/>
                <w:rFonts w:ascii="Calibri" w:eastAsia="Times New Roman" w:hAnsi="Calibri" w:cs="Times New Roman"/>
                <w:color w:val="000000"/>
                <w:sz w:val="22"/>
                <w:lang w:eastAsia="ja-JP"/>
              </w:rPr>
            </w:pPr>
          </w:p>
        </w:tc>
      </w:tr>
      <w:tr w:rsidR="00255292" w:rsidRPr="008C01EB" w:rsidTr="009521BA">
        <w:trPr>
          <w:trHeight w:val="784"/>
          <w:ins w:id="5511" w:author="giangnhhse60606" w:date="2014-03-29T22:2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55292" w:rsidRDefault="00AB2C9A" w:rsidP="00933294">
            <w:pPr>
              <w:spacing w:after="0" w:line="240" w:lineRule="auto"/>
              <w:rPr>
                <w:ins w:id="5512" w:author="giangnhhse60606" w:date="2014-03-29T22:23:00Z"/>
                <w:rFonts w:ascii="Calibri" w:eastAsia="Times New Roman" w:hAnsi="Calibri" w:cs="Times New Roman"/>
                <w:color w:val="000000"/>
                <w:sz w:val="22"/>
                <w:lang w:eastAsia="ja-JP"/>
              </w:rPr>
            </w:pPr>
            <w:ins w:id="5513" w:author="giangnhhse60606" w:date="2014-03-29T22:28:00Z">
              <w:r>
                <w:rPr>
                  <w:rFonts w:ascii="Calibri" w:eastAsia="Times New Roman" w:hAnsi="Calibri" w:cs="Times New Roman"/>
                  <w:color w:val="000000"/>
                  <w:sz w:val="22"/>
                  <w:lang w:eastAsia="ja-JP"/>
                </w:rPr>
                <w:t>TC_147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255292" w:rsidRPr="009329E1" w:rsidRDefault="00AB2C9A" w:rsidP="009521BA">
            <w:pPr>
              <w:spacing w:after="0" w:line="240" w:lineRule="auto"/>
              <w:rPr>
                <w:ins w:id="5514" w:author="giangnhhse60606" w:date="2014-03-29T22:23:00Z"/>
                <w:rFonts w:ascii="Calibri" w:eastAsia="Times New Roman" w:hAnsi="Calibri" w:cs="Times New Roman"/>
                <w:color w:val="000000"/>
                <w:sz w:val="22"/>
                <w:lang w:eastAsia="ja-JP"/>
              </w:rPr>
            </w:pPr>
            <w:ins w:id="5515" w:author="giangnhhse60606" w:date="2014-03-29T22:28:00Z">
              <w:r w:rsidRPr="00AB2C9A">
                <w:rPr>
                  <w:rFonts w:ascii="Calibri" w:eastAsia="Times New Roman" w:hAnsi="Calibri" w:cs="Times New Roman"/>
                  <w:color w:val="000000"/>
                  <w:sz w:val="22"/>
                  <w:lang w:eastAsia="ja-JP"/>
                </w:rPr>
                <w:t>Test Find with only input in " Quận Huyện " field with both of " Thời Lượng " and " Giờ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AB2C9A" w:rsidRPr="00AB2C9A" w:rsidRDefault="00AB2C9A" w:rsidP="00AB2C9A">
            <w:pPr>
              <w:spacing w:after="0" w:line="240" w:lineRule="auto"/>
              <w:rPr>
                <w:ins w:id="5516" w:author="giangnhhse60606" w:date="2014-03-29T22:28:00Z"/>
                <w:rFonts w:ascii="Calibri" w:eastAsia="Times New Roman" w:hAnsi="Calibri" w:cs="Times New Roman"/>
                <w:color w:val="000000"/>
                <w:sz w:val="22"/>
                <w:lang w:eastAsia="ja-JP"/>
              </w:rPr>
            </w:pPr>
            <w:ins w:id="5517" w:author="giangnhhse60606" w:date="2014-03-29T22:28:00Z">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both of " Thời Lượng " and " Giờ " field </w:t>
              </w:r>
            </w:ins>
          </w:p>
          <w:p w:rsidR="00255292" w:rsidRDefault="00AB2C9A" w:rsidP="00AB2C9A">
            <w:pPr>
              <w:spacing w:after="0" w:line="240" w:lineRule="auto"/>
              <w:rPr>
                <w:ins w:id="5518" w:author="giangnhhse60606" w:date="2014-03-29T22:23:00Z"/>
                <w:rFonts w:ascii="Calibri" w:eastAsia="Times New Roman" w:hAnsi="Calibri" w:cs="Times New Roman"/>
                <w:color w:val="000000"/>
                <w:sz w:val="22"/>
                <w:lang w:eastAsia="ja-JP"/>
              </w:rPr>
            </w:pPr>
            <w:ins w:id="5519" w:author="giangnhhse60606" w:date="2014-03-29T22:28:00Z">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255292" w:rsidRPr="009329E1" w:rsidRDefault="00AB2C9A" w:rsidP="009521BA">
            <w:pPr>
              <w:spacing w:after="0" w:line="240" w:lineRule="auto"/>
              <w:rPr>
                <w:ins w:id="5520" w:author="giangnhhse60606" w:date="2014-03-29T22:23:00Z"/>
                <w:rFonts w:ascii="Calibri" w:eastAsia="Times New Roman" w:hAnsi="Calibri" w:cs="Times New Roman"/>
                <w:color w:val="000000"/>
                <w:sz w:val="22"/>
                <w:lang w:eastAsia="ja-JP"/>
              </w:rPr>
            </w:pPr>
            <w:ins w:id="5521" w:author="giangnhhse60606" w:date="2014-03-29T22:28:00Z">
              <w:r w:rsidRPr="00AB2C9A">
                <w:rPr>
                  <w:rFonts w:ascii="Calibri" w:eastAsia="Times New Roman" w:hAnsi="Calibri" w:cs="Times New Roman"/>
                  <w:color w:val="000000"/>
                  <w:sz w:val="22"/>
                  <w:lang w:eastAsia="ja-JP"/>
                </w:rPr>
                <w:t>All result will be display with input in " Ngày " field with both of " Thời Lượng " and " Giờ " field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255292" w:rsidRDefault="00AB2C9A" w:rsidP="009521BA">
            <w:pPr>
              <w:spacing w:after="0" w:line="240" w:lineRule="auto"/>
              <w:rPr>
                <w:ins w:id="5522" w:author="giangnhhse60606" w:date="2014-03-29T22:23:00Z"/>
                <w:rFonts w:ascii="Calibri" w:eastAsia="Times New Roman" w:hAnsi="Calibri" w:cs="Times New Roman"/>
                <w:color w:val="000000"/>
                <w:sz w:val="22"/>
                <w:lang w:eastAsia="ja-JP"/>
              </w:rPr>
            </w:pPr>
            <w:ins w:id="5523" w:author="giangnhhse60606" w:date="2014-03-29T22:28: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55292" w:rsidRPr="008C01EB" w:rsidRDefault="00255292" w:rsidP="009521BA">
            <w:pPr>
              <w:spacing w:after="0" w:line="240" w:lineRule="auto"/>
              <w:rPr>
                <w:ins w:id="5524" w:author="giangnhhse60606" w:date="2014-03-29T22:23:00Z"/>
                <w:rFonts w:ascii="Calibri" w:eastAsia="Times New Roman" w:hAnsi="Calibri" w:cs="Times New Roman"/>
                <w:color w:val="000000"/>
                <w:sz w:val="22"/>
                <w:lang w:eastAsia="ja-JP"/>
              </w:rPr>
            </w:pPr>
          </w:p>
        </w:tc>
      </w:tr>
      <w:tr w:rsidR="00EA0751" w:rsidRPr="008C01EB" w:rsidTr="009521BA">
        <w:trPr>
          <w:trHeight w:val="262"/>
          <w:ins w:id="5525" w:author="giangnhhse60606" w:date="2014-03-29T22:03: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EA0751" w:rsidRPr="00DA33EF" w:rsidRDefault="00AB2C9A" w:rsidP="009521BA">
            <w:pPr>
              <w:spacing w:after="0" w:line="240" w:lineRule="auto"/>
              <w:jc w:val="center"/>
              <w:rPr>
                <w:ins w:id="5526" w:author="giangnhhse60606" w:date="2014-03-29T22:03:00Z"/>
                <w:rFonts w:ascii="Calibri" w:eastAsia="Times New Roman" w:hAnsi="Calibri" w:cs="Times New Roman"/>
                <w:b/>
                <w:color w:val="000000"/>
                <w:sz w:val="22"/>
                <w:lang w:eastAsia="ja-JP"/>
              </w:rPr>
            </w:pPr>
            <w:ins w:id="5527" w:author="giangnhhse60606" w:date="2014-03-29T22:28:00Z">
              <w:r>
                <w:rPr>
                  <w:rFonts w:ascii="Calibri" w:eastAsia="Times New Roman" w:hAnsi="Calibri" w:cs="Times New Roman"/>
                  <w:b/>
                  <w:color w:val="000000"/>
                  <w:sz w:val="22"/>
                  <w:lang w:eastAsia="ja-JP"/>
                </w:rPr>
                <w:t>Find Rival</w:t>
              </w:r>
            </w:ins>
          </w:p>
        </w:tc>
      </w:tr>
      <w:tr w:rsidR="00EA0751" w:rsidRPr="008C01EB" w:rsidTr="009521BA">
        <w:trPr>
          <w:trHeight w:val="784"/>
          <w:ins w:id="5528" w:author="giangnhhse60606" w:date="2014-03-29T22:0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751" w:rsidRDefault="00EA0751" w:rsidP="00D333D1">
            <w:pPr>
              <w:spacing w:after="0" w:line="240" w:lineRule="auto"/>
              <w:rPr>
                <w:ins w:id="5529" w:author="giangnhhse60606" w:date="2014-03-29T22:03:00Z"/>
                <w:rFonts w:ascii="Calibri" w:eastAsia="Times New Roman" w:hAnsi="Calibri" w:cs="Times New Roman"/>
                <w:color w:val="000000"/>
                <w:sz w:val="22"/>
                <w:lang w:eastAsia="ja-JP"/>
              </w:rPr>
              <w:pPrChange w:id="5530" w:author="giangnhhse60606" w:date="2014-03-29T22:29:00Z">
                <w:pPr>
                  <w:spacing w:after="0" w:line="240" w:lineRule="auto"/>
                </w:pPr>
              </w:pPrChange>
            </w:pPr>
            <w:ins w:id="5531" w:author="giangnhhse60606" w:date="2014-03-29T22:03:00Z">
              <w:r>
                <w:rPr>
                  <w:rFonts w:ascii="Calibri" w:eastAsia="Times New Roman" w:hAnsi="Calibri" w:cs="Times New Roman"/>
                  <w:color w:val="000000"/>
                  <w:sz w:val="22"/>
                  <w:lang w:eastAsia="ja-JP"/>
                </w:rPr>
                <w:t>TC_1</w:t>
              </w:r>
            </w:ins>
            <w:ins w:id="5532" w:author="giangnhhse60606" w:date="2014-03-29T22:29:00Z">
              <w:r w:rsidR="00D333D1">
                <w:rPr>
                  <w:rFonts w:ascii="Calibri" w:eastAsia="Times New Roman" w:hAnsi="Calibri" w:cs="Times New Roman"/>
                  <w:color w:val="000000"/>
                  <w:sz w:val="22"/>
                  <w:lang w:eastAsia="ja-JP"/>
                </w:rPr>
                <w:t>48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751" w:rsidRPr="00440512" w:rsidRDefault="00AB2C9A" w:rsidP="009521BA">
            <w:pPr>
              <w:spacing w:after="0" w:line="240" w:lineRule="auto"/>
              <w:rPr>
                <w:ins w:id="5533" w:author="giangnhhse60606" w:date="2014-03-29T22:03:00Z"/>
                <w:rFonts w:ascii="Calibri" w:eastAsia="Times New Roman" w:hAnsi="Calibri" w:cs="Times New Roman"/>
                <w:color w:val="000000"/>
                <w:sz w:val="22"/>
                <w:lang w:eastAsia="ja-JP"/>
              </w:rPr>
            </w:pPr>
            <w:ins w:id="5534" w:author="giangnhhse60606" w:date="2014-03-29T22:28:00Z">
              <w:r w:rsidRPr="00AB2C9A">
                <w:rPr>
                  <w:rFonts w:ascii="Calibri" w:eastAsia="Times New Roman" w:hAnsi="Calibri" w:cs="Times New Roman"/>
                  <w:color w:val="000000"/>
                  <w:sz w:val="22"/>
                  <w:lang w:eastAsia="ja-JP"/>
                </w:rPr>
                <w:t>Test Find Rival Page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EA0751" w:rsidRPr="00440512" w:rsidRDefault="00AB2C9A" w:rsidP="009521BA">
            <w:pPr>
              <w:spacing w:after="0" w:line="240" w:lineRule="auto"/>
              <w:rPr>
                <w:ins w:id="5535" w:author="giangnhhse60606" w:date="2014-03-29T22:03:00Z"/>
                <w:rFonts w:ascii="Calibri" w:eastAsia="Times New Roman" w:hAnsi="Calibri" w:cs="Times New Roman"/>
                <w:color w:val="000000"/>
                <w:sz w:val="22"/>
                <w:lang w:eastAsia="ja-JP"/>
              </w:rPr>
            </w:pPr>
            <w:ins w:id="5536" w:author="giangnhhse60606" w:date="2014-03-29T22:28:00Z">
              <w:r w:rsidRPr="00AB2C9A">
                <w:rPr>
                  <w:rFonts w:ascii="Calibri" w:eastAsia="Times New Roman" w:hAnsi="Calibri" w:cs="Times New Roman"/>
                  <w:color w:val="000000"/>
                  <w:sz w:val="22"/>
                  <w:lang w:eastAsia="ja-JP"/>
                </w:rPr>
                <w:t>Click " Tìm Kèo " button in [ Home ] page to go to [ Find Rival ] Page</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751" w:rsidRPr="00440512" w:rsidRDefault="00AB2C9A" w:rsidP="009521BA">
            <w:pPr>
              <w:spacing w:after="0" w:line="240" w:lineRule="auto"/>
              <w:rPr>
                <w:ins w:id="5537" w:author="giangnhhse60606" w:date="2014-03-29T22:03:00Z"/>
                <w:rFonts w:ascii="Calibri" w:eastAsia="Times New Roman" w:hAnsi="Calibri" w:cs="Times New Roman"/>
                <w:color w:val="000000"/>
                <w:sz w:val="22"/>
                <w:lang w:eastAsia="ja-JP"/>
              </w:rPr>
            </w:pPr>
            <w:ins w:id="5538" w:author="giangnhhse60606" w:date="2014-03-29T22:29:00Z">
              <w:r w:rsidRPr="00AB2C9A">
                <w:rPr>
                  <w:rFonts w:ascii="Calibri" w:eastAsia="Times New Roman" w:hAnsi="Calibri" w:cs="Times New Roman"/>
                  <w:color w:val="000000"/>
                  <w:sz w:val="22"/>
                  <w:lang w:eastAsia="ja-JP"/>
                </w:rPr>
                <w:t>[Find Rival ] page will be shown with all team to rival</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751" w:rsidRPr="00CE3379" w:rsidRDefault="00EA0751" w:rsidP="009521BA">
            <w:pPr>
              <w:spacing w:after="0" w:line="240" w:lineRule="auto"/>
              <w:rPr>
                <w:ins w:id="5539" w:author="giangnhhse60606" w:date="2014-03-29T22:03:00Z"/>
                <w:rFonts w:ascii="Calibri" w:eastAsia="Times New Roman" w:hAnsi="Calibri" w:cs="Times New Roman"/>
                <w:color w:val="000000"/>
                <w:sz w:val="22"/>
                <w:lang w:eastAsia="ja-JP"/>
              </w:rPr>
            </w:pPr>
            <w:ins w:id="5540" w:author="giangnhhse60606" w:date="2014-03-29T22:03: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541"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542" w:author="giangnhhse60606" w:date="2014-03-29T22:0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751" w:rsidRDefault="00EA0751" w:rsidP="00D333D1">
            <w:pPr>
              <w:spacing w:after="0" w:line="240" w:lineRule="auto"/>
              <w:rPr>
                <w:ins w:id="5543" w:author="giangnhhse60606" w:date="2014-03-29T22:03:00Z"/>
                <w:rFonts w:ascii="Calibri" w:eastAsia="Times New Roman" w:hAnsi="Calibri" w:cs="Times New Roman"/>
                <w:color w:val="000000"/>
                <w:sz w:val="22"/>
                <w:lang w:eastAsia="ja-JP"/>
              </w:rPr>
              <w:pPrChange w:id="5544" w:author="giangnhhse60606" w:date="2014-03-29T22:29:00Z">
                <w:pPr>
                  <w:spacing w:after="0" w:line="240" w:lineRule="auto"/>
                </w:pPr>
              </w:pPrChange>
            </w:pPr>
            <w:ins w:id="5545" w:author="giangnhhse60606" w:date="2014-03-29T22:03:00Z">
              <w:r>
                <w:rPr>
                  <w:rFonts w:ascii="Calibri" w:eastAsia="Times New Roman" w:hAnsi="Calibri" w:cs="Times New Roman"/>
                  <w:color w:val="000000"/>
                  <w:sz w:val="22"/>
                  <w:lang w:eastAsia="ja-JP"/>
                </w:rPr>
                <w:t>TC_1</w:t>
              </w:r>
            </w:ins>
            <w:ins w:id="5546" w:author="giangnhhse60606" w:date="2014-03-29T22:29:00Z">
              <w:r w:rsidR="00D333D1">
                <w:rPr>
                  <w:rFonts w:ascii="Calibri" w:eastAsia="Times New Roman" w:hAnsi="Calibri" w:cs="Times New Roman"/>
                  <w:color w:val="000000"/>
                  <w:sz w:val="22"/>
                  <w:lang w:eastAsia="ja-JP"/>
                </w:rPr>
                <w:t>49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751" w:rsidRPr="00440512" w:rsidRDefault="00F91662" w:rsidP="009521BA">
            <w:pPr>
              <w:spacing w:after="0" w:line="240" w:lineRule="auto"/>
              <w:rPr>
                <w:ins w:id="5547" w:author="giangnhhse60606" w:date="2014-03-29T22:03:00Z"/>
                <w:rFonts w:ascii="Calibri" w:eastAsia="Times New Roman" w:hAnsi="Calibri" w:cs="Times New Roman"/>
                <w:color w:val="000000"/>
                <w:sz w:val="22"/>
                <w:lang w:eastAsia="ja-JP"/>
              </w:rPr>
            </w:pPr>
            <w:ins w:id="5548" w:author="giangnhhse60606" w:date="2014-03-29T22:29:00Z">
              <w:r w:rsidRPr="00F91662">
                <w:rPr>
                  <w:rFonts w:ascii="Calibri" w:eastAsia="Times New Roman" w:hAnsi="Calibri" w:cs="Times New Roman"/>
                  <w:color w:val="000000"/>
                  <w:sz w:val="22"/>
                  <w:lang w:eastAsia="ja-JP"/>
                </w:rPr>
                <w:t>Test Search button in Find Rival Page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91662" w:rsidRPr="00F91662" w:rsidRDefault="00F91662" w:rsidP="00F91662">
            <w:pPr>
              <w:spacing w:after="0" w:line="240" w:lineRule="auto"/>
              <w:rPr>
                <w:ins w:id="5549" w:author="giangnhhse60606" w:date="2014-03-29T22:29:00Z"/>
                <w:rFonts w:ascii="Calibri" w:eastAsia="Times New Roman" w:hAnsi="Calibri" w:cs="Times New Roman"/>
                <w:color w:val="000000"/>
                <w:sz w:val="22"/>
                <w:lang w:eastAsia="ja-JP"/>
              </w:rPr>
            </w:pPr>
            <w:ins w:id="5550" w:author="giangnhhse60606" w:date="2014-03-29T22:29:00Z">
              <w:r>
                <w:rPr>
                  <w:rFonts w:ascii="Calibri" w:eastAsia="Times New Roman" w:hAnsi="Calibri" w:cs="Times New Roman"/>
                  <w:color w:val="000000"/>
                  <w:sz w:val="22"/>
                  <w:lang w:eastAsia="ja-JP"/>
                </w:rPr>
                <w:t>1.</w:t>
              </w:r>
              <w:r w:rsidRPr="00F91662">
                <w:rPr>
                  <w:rFonts w:ascii="Calibri" w:eastAsia="Times New Roman" w:hAnsi="Calibri" w:cs="Times New Roman"/>
                  <w:color w:val="000000"/>
                  <w:sz w:val="22"/>
                  <w:lang w:eastAsia="ja-JP"/>
                </w:rPr>
                <w:t xml:space="preserve"> Go to [ Find Rival ] page</w:t>
              </w:r>
            </w:ins>
          </w:p>
          <w:p w:rsidR="00EA0751" w:rsidRPr="00440512" w:rsidRDefault="00F91662" w:rsidP="00F91662">
            <w:pPr>
              <w:spacing w:after="0" w:line="240" w:lineRule="auto"/>
              <w:rPr>
                <w:ins w:id="5551" w:author="giangnhhse60606" w:date="2014-03-29T22:03:00Z"/>
                <w:rFonts w:ascii="Calibri" w:eastAsia="Times New Roman" w:hAnsi="Calibri" w:cs="Times New Roman"/>
                <w:color w:val="000000"/>
                <w:sz w:val="22"/>
                <w:lang w:eastAsia="ja-JP"/>
              </w:rPr>
            </w:pPr>
            <w:ins w:id="5552" w:author="giangnhhse60606" w:date="2014-03-29T22:29:00Z">
              <w:r>
                <w:rPr>
                  <w:rFonts w:ascii="Calibri" w:eastAsia="Times New Roman" w:hAnsi="Calibri" w:cs="Times New Roman"/>
                  <w:color w:val="000000"/>
                  <w:sz w:val="22"/>
                  <w:lang w:eastAsia="ja-JP"/>
                </w:rPr>
                <w:t>2.</w:t>
              </w:r>
              <w:r w:rsidRPr="00F91662">
                <w:rPr>
                  <w:rFonts w:ascii="Calibri" w:eastAsia="Times New Roman" w:hAnsi="Calibri" w:cs="Times New Roman"/>
                  <w:color w:val="000000"/>
                  <w:sz w:val="22"/>
                  <w:lang w:eastAsia="ja-JP"/>
                </w:rPr>
                <w:t xml:space="preserve"> Click " Tìm Kiếm " button in to find one team in list of available teams</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751" w:rsidRPr="00440512" w:rsidRDefault="00EA5810" w:rsidP="009521BA">
            <w:pPr>
              <w:spacing w:after="0" w:line="240" w:lineRule="auto"/>
              <w:rPr>
                <w:ins w:id="5553" w:author="giangnhhse60606" w:date="2014-03-29T22:03:00Z"/>
                <w:rFonts w:ascii="Calibri" w:eastAsia="Times New Roman" w:hAnsi="Calibri" w:cs="Times New Roman"/>
                <w:color w:val="000000"/>
                <w:sz w:val="22"/>
                <w:lang w:eastAsia="ja-JP"/>
              </w:rPr>
            </w:pPr>
            <w:ins w:id="5554" w:author="giangnhhse60606" w:date="2014-03-29T22:29:00Z">
              <w:r w:rsidRPr="00EA5810">
                <w:rPr>
                  <w:rFonts w:ascii="Calibri" w:eastAsia="Times New Roman" w:hAnsi="Calibri" w:cs="Times New Roman"/>
                  <w:color w:val="000000"/>
                  <w:sz w:val="22"/>
                  <w:lang w:eastAsia="ja-JP"/>
                </w:rPr>
                <w:t>[ Find Rival ] page will be shown with input information of search</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751" w:rsidRPr="00CE3379" w:rsidRDefault="00EA0751" w:rsidP="009521BA">
            <w:pPr>
              <w:spacing w:after="0" w:line="240" w:lineRule="auto"/>
              <w:rPr>
                <w:ins w:id="5555" w:author="giangnhhse60606" w:date="2014-03-29T22:03:00Z"/>
                <w:rFonts w:ascii="Calibri" w:eastAsia="Times New Roman" w:hAnsi="Calibri" w:cs="Times New Roman"/>
                <w:color w:val="000000"/>
                <w:sz w:val="22"/>
                <w:lang w:eastAsia="ja-JP"/>
              </w:rPr>
            </w:pPr>
            <w:ins w:id="5556" w:author="giangnhhse60606" w:date="2014-03-29T22:03: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557"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558" w:author="giangnhhse60606" w:date="2014-03-29T22:0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751" w:rsidRDefault="00EA0751" w:rsidP="00D333D1">
            <w:pPr>
              <w:spacing w:after="0" w:line="240" w:lineRule="auto"/>
              <w:rPr>
                <w:ins w:id="5559" w:author="giangnhhse60606" w:date="2014-03-29T22:03:00Z"/>
                <w:rFonts w:ascii="Calibri" w:eastAsia="Times New Roman" w:hAnsi="Calibri" w:cs="Times New Roman"/>
                <w:color w:val="000000"/>
                <w:sz w:val="22"/>
                <w:lang w:eastAsia="ja-JP"/>
              </w:rPr>
              <w:pPrChange w:id="5560" w:author="giangnhhse60606" w:date="2014-03-29T22:29:00Z">
                <w:pPr>
                  <w:spacing w:after="0" w:line="240" w:lineRule="auto"/>
                </w:pPr>
              </w:pPrChange>
            </w:pPr>
            <w:ins w:id="5561" w:author="giangnhhse60606" w:date="2014-03-29T22:03:00Z">
              <w:r>
                <w:rPr>
                  <w:rFonts w:ascii="Calibri" w:eastAsia="Times New Roman" w:hAnsi="Calibri" w:cs="Times New Roman"/>
                  <w:color w:val="000000"/>
                  <w:sz w:val="22"/>
                  <w:lang w:eastAsia="ja-JP"/>
                </w:rPr>
                <w:t>TC_1</w:t>
              </w:r>
            </w:ins>
            <w:ins w:id="5562" w:author="giangnhhse60606" w:date="2014-03-29T22:29:00Z">
              <w:r w:rsidR="00D333D1">
                <w:rPr>
                  <w:rFonts w:ascii="Calibri" w:eastAsia="Times New Roman" w:hAnsi="Calibri" w:cs="Times New Roman"/>
                  <w:color w:val="000000"/>
                  <w:sz w:val="22"/>
                  <w:lang w:eastAsia="ja-JP"/>
                </w:rPr>
                <w:t>50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751" w:rsidRPr="00440512" w:rsidRDefault="0066785C" w:rsidP="009521BA">
            <w:pPr>
              <w:spacing w:after="0" w:line="240" w:lineRule="auto"/>
              <w:rPr>
                <w:ins w:id="5563" w:author="giangnhhse60606" w:date="2014-03-29T22:03:00Z"/>
                <w:rFonts w:ascii="Calibri" w:eastAsia="Times New Roman" w:hAnsi="Calibri" w:cs="Times New Roman"/>
                <w:color w:val="000000"/>
                <w:sz w:val="22"/>
                <w:lang w:eastAsia="ja-JP"/>
              </w:rPr>
            </w:pPr>
            <w:ins w:id="5564" w:author="giangnhhse60606" w:date="2014-03-29T22:29:00Z">
              <w:r w:rsidRPr="0066785C">
                <w:rPr>
                  <w:rFonts w:ascii="Calibri" w:eastAsia="Times New Roman" w:hAnsi="Calibri" w:cs="Times New Roman"/>
                  <w:color w:val="000000"/>
                  <w:sz w:val="22"/>
                  <w:lang w:eastAsia="ja-JP"/>
                </w:rPr>
                <w:t>Test Find Rival Information Page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EA0751" w:rsidRPr="00440512" w:rsidRDefault="0066785C" w:rsidP="009521BA">
            <w:pPr>
              <w:spacing w:after="0" w:line="240" w:lineRule="auto"/>
              <w:rPr>
                <w:ins w:id="5565" w:author="giangnhhse60606" w:date="2014-03-29T22:03:00Z"/>
                <w:rFonts w:ascii="Calibri" w:eastAsia="Times New Roman" w:hAnsi="Calibri" w:cs="Times New Roman"/>
                <w:color w:val="000000"/>
                <w:sz w:val="22"/>
                <w:lang w:eastAsia="ja-JP"/>
              </w:rPr>
            </w:pPr>
            <w:ins w:id="5566" w:author="giangnhhse60606" w:date="2014-03-29T22:29:00Z">
              <w:r w:rsidRPr="0066785C">
                <w:rPr>
                  <w:rFonts w:ascii="Calibri" w:eastAsia="Times New Roman" w:hAnsi="Calibri" w:cs="Times New Roman"/>
                  <w:color w:val="000000"/>
                  <w:sz w:val="22"/>
                  <w:lang w:eastAsia="ja-JP"/>
                </w:rPr>
                <w:t>Click on one team want to book</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751" w:rsidRPr="00440512" w:rsidRDefault="0066785C" w:rsidP="009521BA">
            <w:pPr>
              <w:spacing w:after="0" w:line="240" w:lineRule="auto"/>
              <w:rPr>
                <w:ins w:id="5567" w:author="giangnhhse60606" w:date="2014-03-29T22:03:00Z"/>
                <w:rFonts w:ascii="Calibri" w:eastAsia="Times New Roman" w:hAnsi="Calibri" w:cs="Times New Roman"/>
                <w:color w:val="000000"/>
                <w:sz w:val="22"/>
                <w:lang w:eastAsia="ja-JP"/>
              </w:rPr>
            </w:pPr>
            <w:ins w:id="5568" w:author="giangnhhse60606" w:date="2014-03-29T22:29:00Z">
              <w:r w:rsidRPr="0066785C">
                <w:rPr>
                  <w:rFonts w:ascii="Calibri" w:eastAsia="Times New Roman" w:hAnsi="Calibri" w:cs="Times New Roman"/>
                  <w:color w:val="000000"/>
                  <w:sz w:val="22"/>
                  <w:lang w:eastAsia="ja-JP"/>
                </w:rPr>
                <w:t>[View Team] page will be shown with information about stadium was choiced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751" w:rsidRPr="00CE3379" w:rsidRDefault="00EA0751" w:rsidP="009521BA">
            <w:pPr>
              <w:spacing w:after="0" w:line="240" w:lineRule="auto"/>
              <w:rPr>
                <w:ins w:id="5569" w:author="giangnhhse60606" w:date="2014-03-29T22:03:00Z"/>
                <w:rFonts w:ascii="Calibri" w:eastAsia="Times New Roman" w:hAnsi="Calibri" w:cs="Times New Roman"/>
                <w:color w:val="000000"/>
                <w:sz w:val="22"/>
                <w:lang w:eastAsia="ja-JP"/>
              </w:rPr>
            </w:pPr>
            <w:ins w:id="5570" w:author="giangnhhse60606" w:date="2014-03-29T22:03: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571"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572" w:author="giangnhhse60606" w:date="2014-03-29T22:0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751" w:rsidRDefault="00EA0751" w:rsidP="00CD04ED">
            <w:pPr>
              <w:spacing w:after="0" w:line="240" w:lineRule="auto"/>
              <w:rPr>
                <w:ins w:id="5573" w:author="giangnhhse60606" w:date="2014-03-29T22:03:00Z"/>
                <w:rFonts w:ascii="Calibri" w:eastAsia="Times New Roman" w:hAnsi="Calibri" w:cs="Times New Roman"/>
                <w:color w:val="000000"/>
                <w:sz w:val="22"/>
                <w:lang w:eastAsia="ja-JP"/>
              </w:rPr>
              <w:pPrChange w:id="5574" w:author="giangnhhse60606" w:date="2014-03-29T22:30:00Z">
                <w:pPr>
                  <w:spacing w:after="0" w:line="240" w:lineRule="auto"/>
                </w:pPr>
              </w:pPrChange>
            </w:pPr>
            <w:ins w:id="5575" w:author="giangnhhse60606" w:date="2014-03-29T22:03:00Z">
              <w:r>
                <w:rPr>
                  <w:rFonts w:ascii="Calibri" w:eastAsia="Times New Roman" w:hAnsi="Calibri" w:cs="Times New Roman"/>
                  <w:color w:val="000000"/>
                  <w:sz w:val="22"/>
                  <w:lang w:eastAsia="ja-JP"/>
                </w:rPr>
                <w:t>TC_1</w:t>
              </w:r>
            </w:ins>
            <w:ins w:id="5576" w:author="giangnhhse60606" w:date="2014-03-29T22:30:00Z">
              <w:r w:rsidR="00CD04ED">
                <w:rPr>
                  <w:rFonts w:ascii="Calibri" w:eastAsia="Times New Roman" w:hAnsi="Calibri" w:cs="Times New Roman"/>
                  <w:color w:val="000000"/>
                  <w:sz w:val="22"/>
                  <w:lang w:eastAsia="ja-JP"/>
                </w:rPr>
                <w:t>51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751" w:rsidRPr="00440512" w:rsidRDefault="00CD04ED" w:rsidP="009521BA">
            <w:pPr>
              <w:spacing w:after="0" w:line="240" w:lineRule="auto"/>
              <w:rPr>
                <w:ins w:id="5577" w:author="giangnhhse60606" w:date="2014-03-29T22:03:00Z"/>
                <w:rFonts w:ascii="Calibri" w:eastAsia="Times New Roman" w:hAnsi="Calibri" w:cs="Times New Roman"/>
                <w:color w:val="000000"/>
                <w:sz w:val="22"/>
                <w:lang w:eastAsia="ja-JP"/>
              </w:rPr>
            </w:pPr>
            <w:ins w:id="5578" w:author="giangnhhse60606" w:date="2014-03-29T22:30:00Z">
              <w:r w:rsidRPr="00CD04ED">
                <w:rPr>
                  <w:rFonts w:ascii="Calibri" w:eastAsia="Times New Roman" w:hAnsi="Calibri" w:cs="Times New Roman"/>
                  <w:color w:val="000000"/>
                  <w:sz w:val="22"/>
                  <w:lang w:eastAsia="ja-JP"/>
                </w:rPr>
                <w:t>Test Search Find Rival Available validation Blank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D04ED" w:rsidRPr="00CD04ED" w:rsidRDefault="00CD04ED" w:rsidP="00CD04ED">
            <w:pPr>
              <w:spacing w:after="0" w:line="240" w:lineRule="auto"/>
              <w:rPr>
                <w:ins w:id="5579" w:author="giangnhhse60606" w:date="2014-03-29T22:30:00Z"/>
                <w:rFonts w:ascii="Calibri" w:eastAsia="Times New Roman" w:hAnsi="Calibri" w:cs="Times New Roman"/>
                <w:color w:val="000000"/>
                <w:sz w:val="22"/>
                <w:lang w:eastAsia="ja-JP"/>
              </w:rPr>
            </w:pPr>
            <w:ins w:id="5580" w:author="giangnhhse60606" w:date="2014-03-29T22:30:00Z">
              <w:r>
                <w:rPr>
                  <w:rFonts w:ascii="Calibri" w:eastAsia="Times New Roman" w:hAnsi="Calibri" w:cs="Times New Roman"/>
                  <w:color w:val="000000"/>
                  <w:sz w:val="22"/>
                  <w:lang w:eastAsia="ja-JP"/>
                </w:rPr>
                <w:t>1.</w:t>
              </w:r>
              <w:r w:rsidRPr="00CD04ED">
                <w:rPr>
                  <w:rFonts w:ascii="Calibri" w:eastAsia="Times New Roman" w:hAnsi="Calibri" w:cs="Times New Roman"/>
                  <w:color w:val="000000"/>
                  <w:sz w:val="22"/>
                  <w:lang w:eastAsia="ja-JP"/>
                </w:rPr>
                <w:t xml:space="preserve"> Go to [ Find Rival ] page</w:t>
              </w:r>
            </w:ins>
          </w:p>
          <w:p w:rsidR="00CD04ED" w:rsidRPr="00CD04ED" w:rsidRDefault="00CD04ED" w:rsidP="00CD04ED">
            <w:pPr>
              <w:spacing w:after="0" w:line="240" w:lineRule="auto"/>
              <w:rPr>
                <w:ins w:id="5581" w:author="giangnhhse60606" w:date="2014-03-29T22:30:00Z"/>
                <w:rFonts w:ascii="Calibri" w:eastAsia="Times New Roman" w:hAnsi="Calibri" w:cs="Times New Roman"/>
                <w:color w:val="000000"/>
                <w:sz w:val="22"/>
                <w:lang w:eastAsia="ja-JP"/>
              </w:rPr>
            </w:pPr>
            <w:ins w:id="5582" w:author="giangnhhse60606" w:date="2014-03-29T22:30:00Z">
              <w:r>
                <w:rPr>
                  <w:rFonts w:ascii="Calibri" w:eastAsia="Times New Roman" w:hAnsi="Calibri" w:cs="Times New Roman"/>
                  <w:color w:val="000000"/>
                  <w:sz w:val="22"/>
                  <w:lang w:eastAsia="ja-JP"/>
                </w:rPr>
                <w:t>2.</w:t>
              </w:r>
              <w:r w:rsidRPr="00CD04ED">
                <w:rPr>
                  <w:rFonts w:ascii="Calibri" w:eastAsia="Times New Roman" w:hAnsi="Calibri" w:cs="Times New Roman"/>
                  <w:color w:val="000000"/>
                  <w:sz w:val="22"/>
                  <w:lang w:eastAsia="ja-JP"/>
                </w:rPr>
                <w:t xml:space="preserve"> Click on " Tìm Kiếm " button</w:t>
              </w:r>
            </w:ins>
          </w:p>
          <w:p w:rsidR="00CD04ED" w:rsidRPr="00CD04ED" w:rsidRDefault="00CD04ED" w:rsidP="00CD04ED">
            <w:pPr>
              <w:spacing w:after="0" w:line="240" w:lineRule="auto"/>
              <w:rPr>
                <w:ins w:id="5583" w:author="giangnhhse60606" w:date="2014-03-29T22:30:00Z"/>
                <w:rFonts w:ascii="Calibri" w:eastAsia="Times New Roman" w:hAnsi="Calibri" w:cs="Times New Roman"/>
                <w:color w:val="000000"/>
                <w:sz w:val="22"/>
                <w:lang w:eastAsia="ja-JP"/>
              </w:rPr>
            </w:pPr>
            <w:ins w:id="5584" w:author="giangnhhse60606" w:date="2014-03-29T22:30:00Z">
              <w:r>
                <w:rPr>
                  <w:rFonts w:ascii="Calibri" w:eastAsia="Times New Roman" w:hAnsi="Calibri" w:cs="Times New Roman"/>
                  <w:color w:val="000000"/>
                  <w:sz w:val="22"/>
                  <w:lang w:eastAsia="ja-JP"/>
                </w:rPr>
                <w:t>3.</w:t>
              </w:r>
              <w:r w:rsidRPr="00CD04ED">
                <w:rPr>
                  <w:rFonts w:ascii="Calibri" w:eastAsia="Times New Roman" w:hAnsi="Calibri" w:cs="Times New Roman"/>
                  <w:color w:val="000000"/>
                  <w:sz w:val="22"/>
                  <w:lang w:eastAsia="ja-JP"/>
                </w:rPr>
                <w:t xml:space="preserve"> Do not input information for any field </w:t>
              </w:r>
            </w:ins>
          </w:p>
          <w:p w:rsidR="00EA0751" w:rsidRPr="00440512" w:rsidRDefault="00CD04ED" w:rsidP="00CD04ED">
            <w:pPr>
              <w:spacing w:after="0" w:line="240" w:lineRule="auto"/>
              <w:rPr>
                <w:ins w:id="5585" w:author="giangnhhse60606" w:date="2014-03-29T22:03:00Z"/>
                <w:rFonts w:ascii="Calibri" w:eastAsia="Times New Roman" w:hAnsi="Calibri" w:cs="Times New Roman"/>
                <w:color w:val="000000"/>
                <w:sz w:val="22"/>
                <w:lang w:eastAsia="ja-JP"/>
              </w:rPr>
            </w:pPr>
            <w:ins w:id="5586" w:author="giangnhhse60606" w:date="2014-03-29T22:30:00Z">
              <w:r>
                <w:rPr>
                  <w:rFonts w:ascii="Calibri" w:eastAsia="Times New Roman" w:hAnsi="Calibri" w:cs="Times New Roman"/>
                  <w:color w:val="000000"/>
                  <w:sz w:val="22"/>
                  <w:lang w:eastAsia="ja-JP"/>
                </w:rPr>
                <w:t>4.</w:t>
              </w:r>
              <w:r w:rsidRPr="00CD04ED">
                <w:rPr>
                  <w:rFonts w:ascii="Calibri" w:eastAsia="Times New Roman" w:hAnsi="Calibri" w:cs="Times New Roman"/>
                  <w:color w:val="000000"/>
                  <w:sz w:val="22"/>
                  <w:lang w:eastAsia="ja-JP"/>
                </w:rPr>
                <w:t xml:space="preserve"> Click " Xác nhận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751" w:rsidRPr="00440512" w:rsidRDefault="002E5F59" w:rsidP="009521BA">
            <w:pPr>
              <w:spacing w:after="0" w:line="240" w:lineRule="auto"/>
              <w:rPr>
                <w:ins w:id="5587" w:author="giangnhhse60606" w:date="2014-03-29T22:03:00Z"/>
                <w:rFonts w:ascii="Calibri" w:eastAsia="Times New Roman" w:hAnsi="Calibri" w:cs="Times New Roman"/>
                <w:color w:val="000000"/>
                <w:sz w:val="22"/>
                <w:lang w:eastAsia="ja-JP"/>
              </w:rPr>
            </w:pPr>
            <w:ins w:id="5588" w:author="giangnhhse60606" w:date="2014-03-29T22:30:00Z">
              <w:r w:rsidRPr="002E5F59">
                <w:rPr>
                  <w:rFonts w:ascii="Calibri" w:eastAsia="Times New Roman" w:hAnsi="Calibri" w:cs="Times New Roman"/>
                  <w:color w:val="000000"/>
                  <w:sz w:val="22"/>
                  <w:lang w:eastAsia="ja-JP"/>
                </w:rPr>
                <w:t>Error message will be displayed:  " Yêu cầu nhập nội dung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751" w:rsidRPr="00CE3379" w:rsidRDefault="00EA0751" w:rsidP="009521BA">
            <w:pPr>
              <w:spacing w:after="0" w:line="240" w:lineRule="auto"/>
              <w:rPr>
                <w:ins w:id="5589" w:author="giangnhhse60606" w:date="2014-03-29T22:03:00Z"/>
                <w:rFonts w:ascii="Calibri" w:eastAsia="Times New Roman" w:hAnsi="Calibri" w:cs="Times New Roman"/>
                <w:color w:val="000000"/>
                <w:sz w:val="22"/>
                <w:lang w:eastAsia="ja-JP"/>
              </w:rPr>
            </w:pPr>
            <w:ins w:id="5590" w:author="giangnhhse60606" w:date="2014-03-29T22:03: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591"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592" w:author="giangnhhse60606" w:date="2014-03-29T22:0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751" w:rsidRDefault="00EA0751" w:rsidP="000A19A9">
            <w:pPr>
              <w:spacing w:after="0" w:line="240" w:lineRule="auto"/>
              <w:rPr>
                <w:ins w:id="5593" w:author="giangnhhse60606" w:date="2014-03-29T22:03:00Z"/>
                <w:rFonts w:ascii="Calibri" w:eastAsia="Times New Roman" w:hAnsi="Calibri" w:cs="Times New Roman"/>
                <w:color w:val="000000"/>
                <w:sz w:val="22"/>
                <w:lang w:eastAsia="ja-JP"/>
              </w:rPr>
              <w:pPrChange w:id="5594" w:author="giangnhhse60606" w:date="2014-03-29T22:30:00Z">
                <w:pPr>
                  <w:spacing w:after="0" w:line="240" w:lineRule="auto"/>
                </w:pPr>
              </w:pPrChange>
            </w:pPr>
            <w:ins w:id="5595" w:author="giangnhhse60606" w:date="2014-03-29T22:03:00Z">
              <w:r>
                <w:rPr>
                  <w:rFonts w:ascii="Calibri" w:eastAsia="Times New Roman" w:hAnsi="Calibri" w:cs="Times New Roman"/>
                  <w:color w:val="000000"/>
                  <w:sz w:val="22"/>
                  <w:lang w:eastAsia="ja-JP"/>
                </w:rPr>
                <w:t>TC_1</w:t>
              </w:r>
            </w:ins>
            <w:ins w:id="5596" w:author="giangnhhse60606" w:date="2014-03-29T22:30:00Z">
              <w:r w:rsidR="000A19A9">
                <w:rPr>
                  <w:rFonts w:ascii="Calibri" w:eastAsia="Times New Roman" w:hAnsi="Calibri" w:cs="Times New Roman"/>
                  <w:color w:val="000000"/>
                  <w:sz w:val="22"/>
                  <w:lang w:eastAsia="ja-JP"/>
                </w:rPr>
                <w:t>52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751" w:rsidRPr="00440512" w:rsidRDefault="000A19A9" w:rsidP="009521BA">
            <w:pPr>
              <w:spacing w:after="0" w:line="240" w:lineRule="auto"/>
              <w:rPr>
                <w:ins w:id="5597" w:author="giangnhhse60606" w:date="2014-03-29T22:03:00Z"/>
                <w:rFonts w:ascii="Calibri" w:eastAsia="Times New Roman" w:hAnsi="Calibri" w:cs="Times New Roman"/>
                <w:color w:val="000000"/>
                <w:sz w:val="22"/>
                <w:lang w:eastAsia="ja-JP"/>
              </w:rPr>
            </w:pPr>
            <w:ins w:id="5598" w:author="giangnhhse60606" w:date="2014-03-29T22:30:00Z">
              <w:r w:rsidRPr="000A19A9">
                <w:rPr>
                  <w:rFonts w:ascii="Calibri" w:eastAsia="Times New Roman" w:hAnsi="Calibri" w:cs="Times New Roman"/>
                  <w:color w:val="000000"/>
                  <w:sz w:val="22"/>
                  <w:lang w:eastAsia="ja-JP"/>
                </w:rPr>
                <w:t>Test Find Rival Successful successfully</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0A19A9" w:rsidRPr="000A19A9" w:rsidRDefault="000A19A9" w:rsidP="000A19A9">
            <w:pPr>
              <w:spacing w:after="0" w:line="240" w:lineRule="auto"/>
              <w:rPr>
                <w:ins w:id="5599" w:author="giangnhhse60606" w:date="2014-03-29T22:30:00Z"/>
                <w:rFonts w:ascii="Calibri" w:eastAsia="Times New Roman" w:hAnsi="Calibri" w:cs="Times New Roman"/>
                <w:color w:val="000000"/>
                <w:sz w:val="22"/>
                <w:lang w:eastAsia="ja-JP"/>
              </w:rPr>
            </w:pPr>
            <w:ins w:id="5600" w:author="giangnhhse60606" w:date="2014-03-29T22:30:00Z">
              <w:r>
                <w:rPr>
                  <w:rFonts w:ascii="Calibri" w:eastAsia="Times New Roman" w:hAnsi="Calibri" w:cs="Times New Roman"/>
                  <w:color w:val="000000"/>
                  <w:sz w:val="22"/>
                  <w:lang w:eastAsia="ja-JP"/>
                </w:rPr>
                <w:t>1.</w:t>
              </w:r>
              <w:r w:rsidRPr="000A19A9">
                <w:rPr>
                  <w:rFonts w:ascii="Calibri" w:eastAsia="Times New Roman" w:hAnsi="Calibri" w:cs="Times New Roman"/>
                  <w:color w:val="000000"/>
                  <w:sz w:val="22"/>
                  <w:lang w:eastAsia="ja-JP"/>
                </w:rPr>
                <w:t xml:space="preserve"> Click on team want to book</w:t>
              </w:r>
            </w:ins>
          </w:p>
          <w:p w:rsidR="00EA0751" w:rsidRPr="00440512" w:rsidRDefault="000A19A9" w:rsidP="000A19A9">
            <w:pPr>
              <w:spacing w:after="0" w:line="240" w:lineRule="auto"/>
              <w:rPr>
                <w:ins w:id="5601" w:author="giangnhhse60606" w:date="2014-03-29T22:03:00Z"/>
                <w:rFonts w:ascii="Calibri" w:eastAsia="Times New Roman" w:hAnsi="Calibri" w:cs="Times New Roman"/>
                <w:color w:val="000000"/>
                <w:sz w:val="22"/>
                <w:lang w:eastAsia="ja-JP"/>
              </w:rPr>
            </w:pPr>
            <w:ins w:id="5602" w:author="giangnhhse60606" w:date="2014-03-29T22:30:00Z">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Click " Xác Nhận"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C2FA2" w:rsidRPr="00EC2FA2" w:rsidRDefault="00EC2FA2" w:rsidP="00EC2FA2">
            <w:pPr>
              <w:spacing w:after="0" w:line="240" w:lineRule="auto"/>
              <w:rPr>
                <w:ins w:id="5603" w:author="giangnhhse60606" w:date="2014-03-29T22:31:00Z"/>
                <w:rFonts w:ascii="Calibri" w:eastAsia="Times New Roman" w:hAnsi="Calibri" w:cs="Times New Roman"/>
                <w:color w:val="000000"/>
                <w:sz w:val="22"/>
                <w:lang w:eastAsia="ja-JP"/>
              </w:rPr>
            </w:pPr>
            <w:ins w:id="5604" w:author="giangnhhse60606" w:date="2014-03-29T22:31:00Z">
              <w:r w:rsidRPr="00EC2FA2">
                <w:rPr>
                  <w:rFonts w:ascii="Calibri" w:eastAsia="Times New Roman" w:hAnsi="Calibri" w:cs="Times New Roman"/>
                  <w:color w:val="000000"/>
                  <w:sz w:val="22"/>
                  <w:lang w:eastAsia="ja-JP"/>
                </w:rPr>
                <w:t>Confirm popup will be displayed with message:</w:t>
              </w:r>
            </w:ins>
          </w:p>
          <w:p w:rsidR="00EA0751" w:rsidRPr="00440512" w:rsidRDefault="00EC2FA2" w:rsidP="0002123A">
            <w:pPr>
              <w:spacing w:after="0" w:line="240" w:lineRule="auto"/>
              <w:rPr>
                <w:ins w:id="5605" w:author="giangnhhse60606" w:date="2014-03-29T22:03:00Z"/>
                <w:rFonts w:ascii="Calibri" w:eastAsia="Times New Roman" w:hAnsi="Calibri" w:cs="Times New Roman"/>
                <w:color w:val="000000"/>
                <w:sz w:val="22"/>
                <w:lang w:eastAsia="ja-JP"/>
              </w:rPr>
              <w:pPrChange w:id="5606" w:author="giangnhhse60606" w:date="2014-03-29T22:31:00Z">
                <w:pPr>
                  <w:spacing w:after="0" w:line="240" w:lineRule="auto"/>
                </w:pPr>
              </w:pPrChange>
            </w:pPr>
            <w:ins w:id="5607" w:author="giangnhhse60606" w:date="2014-03-29T22:31:00Z">
              <w:r w:rsidRPr="00EC2FA2">
                <w:rPr>
                  <w:rFonts w:ascii="Calibri" w:eastAsia="Times New Roman" w:hAnsi="Calibri" w:cs="Times New Roman"/>
                  <w:color w:val="000000"/>
                  <w:sz w:val="22"/>
                  <w:lang w:eastAsia="ja-JP"/>
                </w:rPr>
                <w:t>•</w:t>
              </w:r>
              <w:r w:rsidR="0002123A">
                <w:rPr>
                  <w:rFonts w:ascii="Calibri" w:eastAsia="Times New Roman" w:hAnsi="Calibri" w:cs="Times New Roman"/>
                  <w:color w:val="000000"/>
                  <w:sz w:val="22"/>
                  <w:lang w:eastAsia="ja-JP"/>
                </w:rPr>
                <w:t xml:space="preserve"> "Bạn có chắc chắn muốn cáp kèo</w:t>
              </w:r>
              <w:r w:rsidRPr="00EC2FA2">
                <w:rPr>
                  <w:rFonts w:ascii="Calibri" w:eastAsia="Times New Roman" w:hAnsi="Calibri" w:cs="Times New Roman"/>
                  <w:color w:val="000000"/>
                  <w:sz w:val="22"/>
                  <w:lang w:eastAsia="ja-JP"/>
                </w:rPr>
                <w:t>?"</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751" w:rsidRPr="00CE3379" w:rsidRDefault="00EA0751" w:rsidP="009521BA">
            <w:pPr>
              <w:spacing w:after="0" w:line="240" w:lineRule="auto"/>
              <w:rPr>
                <w:ins w:id="5608" w:author="giangnhhse60606" w:date="2014-03-29T22:03:00Z"/>
                <w:rFonts w:ascii="Calibri" w:eastAsia="Times New Roman" w:hAnsi="Calibri" w:cs="Times New Roman"/>
                <w:color w:val="000000"/>
                <w:sz w:val="22"/>
                <w:lang w:eastAsia="ja-JP"/>
              </w:rPr>
            </w:pPr>
            <w:ins w:id="5609" w:author="giangnhhse60606" w:date="2014-03-29T22:03: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610"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611" w:author="giangnhhse60606" w:date="2014-03-29T22:0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751" w:rsidRDefault="00EA0751" w:rsidP="0002123A">
            <w:pPr>
              <w:spacing w:after="0" w:line="240" w:lineRule="auto"/>
              <w:rPr>
                <w:ins w:id="5612" w:author="giangnhhse60606" w:date="2014-03-29T22:03:00Z"/>
                <w:rFonts w:ascii="Calibri" w:eastAsia="Times New Roman" w:hAnsi="Calibri" w:cs="Times New Roman"/>
                <w:color w:val="000000"/>
                <w:sz w:val="22"/>
                <w:lang w:eastAsia="ja-JP"/>
              </w:rPr>
              <w:pPrChange w:id="5613" w:author="giangnhhse60606" w:date="2014-03-29T22:31:00Z">
                <w:pPr>
                  <w:spacing w:after="0" w:line="240" w:lineRule="auto"/>
                </w:pPr>
              </w:pPrChange>
            </w:pPr>
            <w:ins w:id="5614" w:author="giangnhhse60606" w:date="2014-03-29T22:03:00Z">
              <w:r>
                <w:rPr>
                  <w:rFonts w:ascii="Calibri" w:eastAsia="Times New Roman" w:hAnsi="Calibri" w:cs="Times New Roman"/>
                  <w:color w:val="000000"/>
                  <w:sz w:val="22"/>
                  <w:lang w:eastAsia="ja-JP"/>
                </w:rPr>
                <w:t>TC_1</w:t>
              </w:r>
            </w:ins>
            <w:ins w:id="5615" w:author="giangnhhse60606" w:date="2014-03-29T22:31:00Z">
              <w:r w:rsidR="0002123A">
                <w:rPr>
                  <w:rFonts w:ascii="Calibri" w:eastAsia="Times New Roman" w:hAnsi="Calibri" w:cs="Times New Roman"/>
                  <w:color w:val="000000"/>
                  <w:sz w:val="22"/>
                  <w:lang w:eastAsia="ja-JP"/>
                </w:rPr>
                <w:t>53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751" w:rsidRPr="006026D5" w:rsidRDefault="0002123A" w:rsidP="009521BA">
            <w:pPr>
              <w:spacing w:after="0" w:line="240" w:lineRule="auto"/>
              <w:rPr>
                <w:ins w:id="5616" w:author="giangnhhse60606" w:date="2014-03-29T22:03:00Z"/>
                <w:rFonts w:ascii="Calibri" w:eastAsia="Times New Roman" w:hAnsi="Calibri" w:cs="Times New Roman"/>
                <w:color w:val="000000"/>
                <w:sz w:val="22"/>
                <w:lang w:eastAsia="ja-JP"/>
              </w:rPr>
            </w:pPr>
            <w:ins w:id="5617" w:author="giangnhhse60606" w:date="2014-03-29T22:31:00Z">
              <w:r w:rsidRPr="0002123A">
                <w:rPr>
                  <w:rFonts w:ascii="Calibri" w:eastAsia="Times New Roman" w:hAnsi="Calibri" w:cs="Times New Roman"/>
                  <w:color w:val="000000"/>
                  <w:sz w:val="22"/>
                  <w:lang w:eastAsia="ja-JP"/>
                </w:rPr>
                <w:t>Test " Xác Nhận "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02123A" w:rsidRPr="0002123A" w:rsidRDefault="0002123A" w:rsidP="0002123A">
            <w:pPr>
              <w:spacing w:after="0" w:line="240" w:lineRule="auto"/>
              <w:rPr>
                <w:ins w:id="5618" w:author="giangnhhse60606" w:date="2014-03-29T22:31:00Z"/>
                <w:rFonts w:ascii="Calibri" w:eastAsia="Times New Roman" w:hAnsi="Calibri" w:cs="Times New Roman"/>
                <w:color w:val="000000"/>
                <w:sz w:val="22"/>
                <w:lang w:eastAsia="ja-JP"/>
              </w:rPr>
            </w:pPr>
            <w:ins w:id="5619" w:author="giangnhhse60606" w:date="2014-03-29T22:31:00Z">
              <w:r>
                <w:rPr>
                  <w:rFonts w:ascii="Calibri" w:eastAsia="Times New Roman" w:hAnsi="Calibri" w:cs="Times New Roman"/>
                  <w:color w:val="000000"/>
                  <w:sz w:val="22"/>
                  <w:lang w:eastAsia="ja-JP"/>
                </w:rPr>
                <w:t>1.</w:t>
              </w:r>
              <w:r w:rsidRPr="0002123A">
                <w:rPr>
                  <w:rFonts w:ascii="Calibri" w:eastAsia="Times New Roman" w:hAnsi="Calibri" w:cs="Times New Roman"/>
                  <w:color w:val="000000"/>
                  <w:sz w:val="22"/>
                  <w:lang w:eastAsia="ja-JP"/>
                </w:rPr>
                <w:t xml:space="preserve"> Click on team want to book</w:t>
              </w:r>
            </w:ins>
          </w:p>
          <w:p w:rsidR="0002123A" w:rsidRPr="0002123A" w:rsidRDefault="0002123A" w:rsidP="0002123A">
            <w:pPr>
              <w:spacing w:after="0" w:line="240" w:lineRule="auto"/>
              <w:rPr>
                <w:ins w:id="5620" w:author="giangnhhse60606" w:date="2014-03-29T22:31:00Z"/>
                <w:rFonts w:ascii="Calibri" w:eastAsia="Times New Roman" w:hAnsi="Calibri" w:cs="Times New Roman"/>
                <w:color w:val="000000"/>
                <w:sz w:val="22"/>
                <w:lang w:eastAsia="ja-JP"/>
              </w:rPr>
            </w:pPr>
            <w:ins w:id="5621" w:author="giangnhhse60606" w:date="2014-03-29T22:31:00Z">
              <w:r>
                <w:rPr>
                  <w:rFonts w:ascii="Calibri" w:eastAsia="Times New Roman" w:hAnsi="Calibri" w:cs="Times New Roman"/>
                  <w:color w:val="000000"/>
                  <w:sz w:val="22"/>
                  <w:lang w:eastAsia="ja-JP"/>
                </w:rPr>
                <w:t>2.</w:t>
              </w:r>
              <w:r w:rsidRPr="0002123A">
                <w:rPr>
                  <w:rFonts w:ascii="Calibri" w:eastAsia="Times New Roman" w:hAnsi="Calibri" w:cs="Times New Roman"/>
                  <w:color w:val="000000"/>
                  <w:sz w:val="22"/>
                  <w:lang w:eastAsia="ja-JP"/>
                </w:rPr>
                <w:t xml:space="preserve"> Click " Xác Nhận" button</w:t>
              </w:r>
            </w:ins>
          </w:p>
          <w:p w:rsidR="00EA0751" w:rsidRPr="006026D5" w:rsidRDefault="0002123A" w:rsidP="0002123A">
            <w:pPr>
              <w:spacing w:after="0" w:line="240" w:lineRule="auto"/>
              <w:rPr>
                <w:ins w:id="5622" w:author="giangnhhse60606" w:date="2014-03-29T22:03:00Z"/>
                <w:rFonts w:ascii="Calibri" w:eastAsia="Times New Roman" w:hAnsi="Calibri" w:cs="Times New Roman"/>
                <w:color w:val="000000"/>
                <w:sz w:val="22"/>
                <w:lang w:eastAsia="ja-JP"/>
              </w:rPr>
            </w:pPr>
            <w:ins w:id="5623" w:author="giangnhhse60606" w:date="2014-03-29T22:31:00Z">
              <w:r>
                <w:rPr>
                  <w:rFonts w:ascii="Calibri" w:eastAsia="Times New Roman" w:hAnsi="Calibri" w:cs="Times New Roman"/>
                  <w:color w:val="000000"/>
                  <w:sz w:val="22"/>
                  <w:lang w:eastAsia="ja-JP"/>
                </w:rPr>
                <w:t>3.</w:t>
              </w:r>
              <w:r w:rsidRPr="0002123A">
                <w:rPr>
                  <w:rFonts w:ascii="Calibri" w:eastAsia="Times New Roman" w:hAnsi="Calibri" w:cs="Times New Roman"/>
                  <w:color w:val="000000"/>
                  <w:sz w:val="22"/>
                  <w:lang w:eastAsia="ja-JP"/>
                </w:rPr>
                <w:t xml:space="preserve"> Click " Ok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62202" w:rsidRPr="00362202" w:rsidRDefault="00362202" w:rsidP="00362202">
            <w:pPr>
              <w:spacing w:after="0" w:line="240" w:lineRule="auto"/>
              <w:rPr>
                <w:ins w:id="5624" w:author="giangnhhse60606" w:date="2014-03-29T22:31:00Z"/>
                <w:rFonts w:ascii="Calibri" w:eastAsia="Times New Roman" w:hAnsi="Calibri" w:cs="Times New Roman"/>
                <w:color w:val="000000"/>
                <w:sz w:val="22"/>
                <w:lang w:eastAsia="ja-JP"/>
              </w:rPr>
            </w:pPr>
            <w:ins w:id="5625" w:author="giangnhhse60606" w:date="2014-03-29T22:31:00Z">
              <w:r w:rsidRPr="00362202">
                <w:rPr>
                  <w:rFonts w:ascii="Calibri" w:eastAsia="Times New Roman" w:hAnsi="Calibri" w:cs="Times New Roman"/>
                  <w:color w:val="000000"/>
                  <w:sz w:val="22"/>
                  <w:lang w:eastAsia="ja-JP"/>
                </w:rPr>
                <w:t>Confirm popup will be displayed with message:</w:t>
              </w:r>
            </w:ins>
          </w:p>
          <w:p w:rsidR="00362202" w:rsidRPr="00362202" w:rsidRDefault="00362202" w:rsidP="00362202">
            <w:pPr>
              <w:spacing w:after="0" w:line="240" w:lineRule="auto"/>
              <w:rPr>
                <w:ins w:id="5626" w:author="giangnhhse60606" w:date="2014-03-29T22:31:00Z"/>
                <w:rFonts w:ascii="Calibri" w:eastAsia="Times New Roman" w:hAnsi="Calibri" w:cs="Times New Roman"/>
                <w:color w:val="000000"/>
                <w:sz w:val="22"/>
                <w:lang w:eastAsia="ja-JP"/>
              </w:rPr>
            </w:pPr>
            <w:ins w:id="5627" w:author="giangnhhse60606" w:date="2014-03-29T22:31:00Z">
              <w:r w:rsidRPr="00362202">
                <w:rPr>
                  <w:rFonts w:ascii="Calibri" w:eastAsia="Times New Roman" w:hAnsi="Calibri" w:cs="Times New Roman"/>
                  <w:color w:val="000000"/>
                  <w:sz w:val="22"/>
                  <w:lang w:eastAsia="ja-JP"/>
                </w:rPr>
                <w:t>• "Bạn có chắc chắn muốn cáp kèo ? "</w:t>
              </w:r>
            </w:ins>
          </w:p>
          <w:p w:rsidR="00362202" w:rsidRPr="00362202" w:rsidRDefault="00362202" w:rsidP="00362202">
            <w:pPr>
              <w:spacing w:after="0" w:line="240" w:lineRule="auto"/>
              <w:rPr>
                <w:ins w:id="5628" w:author="giangnhhse60606" w:date="2014-03-29T22:31:00Z"/>
                <w:rFonts w:ascii="Calibri" w:eastAsia="Times New Roman" w:hAnsi="Calibri" w:cs="Times New Roman"/>
                <w:color w:val="000000"/>
                <w:sz w:val="22"/>
                <w:lang w:eastAsia="ja-JP"/>
              </w:rPr>
            </w:pPr>
            <w:ins w:id="5629" w:author="giangnhhse60606" w:date="2014-03-29T22:31:00Z">
              <w:r w:rsidRPr="00362202">
                <w:rPr>
                  <w:rFonts w:ascii="Calibri" w:eastAsia="Times New Roman" w:hAnsi="Calibri" w:cs="Times New Roman"/>
                  <w:color w:val="000000"/>
                  <w:sz w:val="22"/>
                  <w:lang w:eastAsia="ja-JP"/>
                </w:rPr>
                <w:t>- Find Rival successfully.</w:t>
              </w:r>
            </w:ins>
          </w:p>
          <w:p w:rsidR="00EA0751" w:rsidRPr="006026D5" w:rsidRDefault="00362202" w:rsidP="00362202">
            <w:pPr>
              <w:spacing w:after="0" w:line="240" w:lineRule="auto"/>
              <w:rPr>
                <w:ins w:id="5630" w:author="giangnhhse60606" w:date="2014-03-29T22:03:00Z"/>
                <w:rFonts w:ascii="Calibri" w:eastAsia="Times New Roman" w:hAnsi="Calibri" w:cs="Times New Roman"/>
                <w:color w:val="000000"/>
                <w:sz w:val="22"/>
                <w:lang w:eastAsia="ja-JP"/>
              </w:rPr>
            </w:pPr>
            <w:ins w:id="5631" w:author="giangnhhse60606" w:date="2014-03-29T22:31:00Z">
              <w:r w:rsidRPr="00362202">
                <w:rPr>
                  <w:rFonts w:ascii="Calibri" w:eastAsia="Times New Roman" w:hAnsi="Calibri" w:cs="Times New Roman"/>
                  <w:color w:val="000000"/>
                  <w:sz w:val="22"/>
                  <w:lang w:eastAsia="ja-JP"/>
                </w:rPr>
                <w:t>- A notification  " Cáp Kèo thành công " will display</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751" w:rsidRPr="009F397C" w:rsidRDefault="00EA0751" w:rsidP="009521BA">
            <w:pPr>
              <w:spacing w:after="0" w:line="240" w:lineRule="auto"/>
              <w:rPr>
                <w:ins w:id="5632" w:author="giangnhhse60606" w:date="2014-03-29T22:03:00Z"/>
                <w:rFonts w:ascii="Calibri" w:eastAsia="Times New Roman" w:hAnsi="Calibri" w:cs="Times New Roman"/>
                <w:color w:val="000000"/>
                <w:sz w:val="22"/>
                <w:lang w:eastAsia="ja-JP"/>
              </w:rPr>
            </w:pPr>
            <w:ins w:id="5633" w:author="giangnhhse60606" w:date="2014-03-29T22:03: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634"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635" w:author="giangnhhse60606" w:date="2014-03-29T22:0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751" w:rsidRDefault="00EA0751" w:rsidP="00364820">
            <w:pPr>
              <w:spacing w:after="0" w:line="240" w:lineRule="auto"/>
              <w:rPr>
                <w:ins w:id="5636" w:author="giangnhhse60606" w:date="2014-03-29T22:03:00Z"/>
                <w:rFonts w:ascii="Calibri" w:eastAsia="Times New Roman" w:hAnsi="Calibri" w:cs="Times New Roman"/>
                <w:color w:val="000000"/>
                <w:sz w:val="22"/>
                <w:lang w:eastAsia="ja-JP"/>
              </w:rPr>
              <w:pPrChange w:id="5637" w:author="giangnhhse60606" w:date="2014-03-29T22:32:00Z">
                <w:pPr>
                  <w:spacing w:after="0" w:line="240" w:lineRule="auto"/>
                </w:pPr>
              </w:pPrChange>
            </w:pPr>
            <w:ins w:id="5638" w:author="giangnhhse60606" w:date="2014-03-29T22:03:00Z">
              <w:r>
                <w:rPr>
                  <w:rFonts w:ascii="Calibri" w:eastAsia="Times New Roman" w:hAnsi="Calibri" w:cs="Times New Roman"/>
                  <w:color w:val="000000"/>
                  <w:sz w:val="22"/>
                  <w:lang w:eastAsia="ja-JP"/>
                </w:rPr>
                <w:t>TC_1</w:t>
              </w:r>
            </w:ins>
            <w:ins w:id="5639" w:author="giangnhhse60606" w:date="2014-03-29T22:32:00Z">
              <w:r w:rsidR="00364820">
                <w:rPr>
                  <w:rFonts w:ascii="Calibri" w:eastAsia="Times New Roman" w:hAnsi="Calibri" w:cs="Times New Roman"/>
                  <w:color w:val="000000"/>
                  <w:sz w:val="22"/>
                  <w:lang w:eastAsia="ja-JP"/>
                </w:rPr>
                <w:t>54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751" w:rsidRPr="00951E1A" w:rsidRDefault="00364820" w:rsidP="009521BA">
            <w:pPr>
              <w:spacing w:after="0" w:line="240" w:lineRule="auto"/>
              <w:rPr>
                <w:ins w:id="5640" w:author="giangnhhse60606" w:date="2014-03-29T22:03:00Z"/>
                <w:rFonts w:ascii="Calibri" w:eastAsia="Times New Roman" w:hAnsi="Calibri" w:cs="Times New Roman"/>
                <w:color w:val="000000"/>
                <w:sz w:val="22"/>
                <w:lang w:eastAsia="ja-JP"/>
              </w:rPr>
            </w:pPr>
            <w:ins w:id="5641" w:author="giangnhhse60606" w:date="2014-03-29T22:32:00Z">
              <w:r w:rsidRPr="00364820">
                <w:rPr>
                  <w:rFonts w:ascii="Calibri" w:eastAsia="Times New Roman" w:hAnsi="Calibri" w:cs="Times New Roman"/>
                  <w:color w:val="000000"/>
                  <w:sz w:val="22"/>
                  <w:lang w:eastAsia="ja-JP"/>
                </w:rPr>
                <w:t>Test Search Find Rival with only input in " Giờ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364820" w:rsidRPr="00364820" w:rsidRDefault="00364820" w:rsidP="00364820">
            <w:pPr>
              <w:spacing w:after="0" w:line="240" w:lineRule="auto"/>
              <w:rPr>
                <w:ins w:id="5642" w:author="giangnhhse60606" w:date="2014-03-29T22:32:00Z"/>
                <w:rFonts w:ascii="Calibri" w:eastAsia="Times New Roman" w:hAnsi="Calibri" w:cs="Times New Roman"/>
                <w:color w:val="000000"/>
                <w:sz w:val="22"/>
                <w:lang w:eastAsia="ja-JP"/>
              </w:rPr>
            </w:pPr>
            <w:ins w:id="5643" w:author="giangnhhse60606" w:date="2014-03-29T22:32:00Z">
              <w:r>
                <w:rPr>
                  <w:rFonts w:ascii="Calibri" w:eastAsia="Times New Roman" w:hAnsi="Calibri" w:cs="Times New Roman"/>
                  <w:color w:val="000000"/>
                  <w:sz w:val="22"/>
                  <w:lang w:eastAsia="ja-JP"/>
                </w:rPr>
                <w:t>1.</w:t>
              </w:r>
              <w:r w:rsidRPr="00364820">
                <w:rPr>
                  <w:rFonts w:ascii="Calibri" w:eastAsia="Times New Roman" w:hAnsi="Calibri" w:cs="Times New Roman"/>
                  <w:color w:val="000000"/>
                  <w:sz w:val="22"/>
                  <w:lang w:eastAsia="ja-JP"/>
                </w:rPr>
                <w:t xml:space="preserve"> Input information in " Giờ " field</w:t>
              </w:r>
            </w:ins>
          </w:p>
          <w:p w:rsidR="00EA0751" w:rsidRPr="00951E1A" w:rsidRDefault="00364820" w:rsidP="00364820">
            <w:pPr>
              <w:spacing w:after="0" w:line="240" w:lineRule="auto"/>
              <w:rPr>
                <w:ins w:id="5644" w:author="giangnhhse60606" w:date="2014-03-29T22:03:00Z"/>
                <w:rFonts w:ascii="Calibri" w:eastAsia="Times New Roman" w:hAnsi="Calibri" w:cs="Times New Roman"/>
                <w:color w:val="000000"/>
                <w:sz w:val="22"/>
                <w:lang w:eastAsia="ja-JP"/>
              </w:rPr>
            </w:pPr>
            <w:ins w:id="5645" w:author="giangnhhse60606" w:date="2014-03-29T22:32:00Z">
              <w:r>
                <w:rPr>
                  <w:rFonts w:ascii="Calibri" w:eastAsia="Times New Roman" w:hAnsi="Calibri" w:cs="Times New Roman"/>
                  <w:color w:val="000000"/>
                  <w:sz w:val="22"/>
                  <w:lang w:eastAsia="ja-JP"/>
                </w:rPr>
                <w:t>2.</w:t>
              </w:r>
              <w:r w:rsidRPr="00364820">
                <w:rPr>
                  <w:rFonts w:ascii="Calibri" w:eastAsia="Times New Roman" w:hAnsi="Calibri" w:cs="Times New Roman"/>
                  <w:color w:val="000000"/>
                  <w:sz w:val="22"/>
                  <w:lang w:eastAsia="ja-JP"/>
                </w:rPr>
                <w:t xml:space="preserve"> Click " Xác nhận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751" w:rsidRPr="00951E1A" w:rsidRDefault="00364820" w:rsidP="009521BA">
            <w:pPr>
              <w:spacing w:after="0" w:line="240" w:lineRule="auto"/>
              <w:rPr>
                <w:ins w:id="5646" w:author="giangnhhse60606" w:date="2014-03-29T22:03:00Z"/>
                <w:rFonts w:ascii="Calibri" w:eastAsia="Times New Roman" w:hAnsi="Calibri" w:cs="Times New Roman"/>
                <w:color w:val="000000"/>
                <w:sz w:val="22"/>
                <w:lang w:eastAsia="ja-JP"/>
              </w:rPr>
            </w:pPr>
            <w:ins w:id="5647" w:author="giangnhhse60606" w:date="2014-03-29T22:32:00Z">
              <w:r w:rsidRPr="00364820">
                <w:rPr>
                  <w:rFonts w:ascii="Calibri" w:eastAsia="Times New Roman" w:hAnsi="Calibri" w:cs="Times New Roman"/>
                  <w:color w:val="000000"/>
                  <w:sz w:val="22"/>
                  <w:lang w:eastAsia="ja-JP"/>
                </w:rPr>
                <w:t>Error message will be displayed:  " Yêu cầu cần có Ngày và Giờ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751" w:rsidRPr="009F397C" w:rsidRDefault="00EA0751" w:rsidP="009521BA">
            <w:pPr>
              <w:spacing w:after="0" w:line="240" w:lineRule="auto"/>
              <w:rPr>
                <w:ins w:id="5648" w:author="giangnhhse60606" w:date="2014-03-29T22:03:00Z"/>
                <w:rFonts w:ascii="Calibri" w:eastAsia="Times New Roman" w:hAnsi="Calibri" w:cs="Times New Roman"/>
                <w:color w:val="000000"/>
                <w:sz w:val="22"/>
                <w:lang w:eastAsia="ja-JP"/>
              </w:rPr>
            </w:pPr>
            <w:ins w:id="5649" w:author="giangnhhse60606" w:date="2014-03-29T22:0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650" w:author="giangnhhse60606" w:date="2014-03-29T22:03:00Z"/>
                <w:rFonts w:ascii="Calibri" w:eastAsia="Times New Roman" w:hAnsi="Calibri" w:cs="Times New Roman"/>
                <w:color w:val="000000"/>
                <w:sz w:val="22"/>
                <w:lang w:eastAsia="ja-JP"/>
              </w:rPr>
            </w:pPr>
          </w:p>
        </w:tc>
      </w:tr>
      <w:tr w:rsidR="00EA0751" w:rsidRPr="008C01EB" w:rsidTr="009521BA">
        <w:trPr>
          <w:trHeight w:val="784"/>
          <w:ins w:id="5651" w:author="giangnhhse60606" w:date="2014-03-29T22:0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751" w:rsidRDefault="00EA0751" w:rsidP="008F1131">
            <w:pPr>
              <w:spacing w:after="0" w:line="240" w:lineRule="auto"/>
              <w:rPr>
                <w:ins w:id="5652" w:author="giangnhhse60606" w:date="2014-03-29T22:03:00Z"/>
                <w:rFonts w:ascii="Calibri" w:eastAsia="Times New Roman" w:hAnsi="Calibri" w:cs="Times New Roman"/>
                <w:color w:val="000000"/>
                <w:sz w:val="22"/>
                <w:lang w:eastAsia="ja-JP"/>
              </w:rPr>
              <w:pPrChange w:id="5653" w:author="giangnhhse60606" w:date="2014-03-29T22:32:00Z">
                <w:pPr>
                  <w:spacing w:after="0" w:line="240" w:lineRule="auto"/>
                </w:pPr>
              </w:pPrChange>
            </w:pPr>
            <w:ins w:id="5654" w:author="giangnhhse60606" w:date="2014-03-29T22:03:00Z">
              <w:r>
                <w:rPr>
                  <w:rFonts w:ascii="Calibri" w:eastAsia="Times New Roman" w:hAnsi="Calibri" w:cs="Times New Roman"/>
                  <w:color w:val="000000"/>
                  <w:sz w:val="22"/>
                  <w:lang w:eastAsia="ja-JP"/>
                </w:rPr>
                <w:t>TC_1</w:t>
              </w:r>
            </w:ins>
            <w:ins w:id="5655" w:author="giangnhhse60606" w:date="2014-03-29T22:32:00Z">
              <w:r w:rsidR="008F1131">
                <w:rPr>
                  <w:rFonts w:ascii="Calibri" w:eastAsia="Times New Roman" w:hAnsi="Calibri" w:cs="Times New Roman"/>
                  <w:color w:val="000000"/>
                  <w:sz w:val="22"/>
                  <w:lang w:eastAsia="ja-JP"/>
                </w:rPr>
                <w:t>55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751" w:rsidRPr="00951E1A" w:rsidRDefault="008F1131" w:rsidP="009521BA">
            <w:pPr>
              <w:spacing w:after="0" w:line="240" w:lineRule="auto"/>
              <w:rPr>
                <w:ins w:id="5656" w:author="giangnhhse60606" w:date="2014-03-29T22:03:00Z"/>
                <w:rFonts w:ascii="Calibri" w:eastAsia="Times New Roman" w:hAnsi="Calibri" w:cs="Times New Roman"/>
                <w:color w:val="000000"/>
                <w:sz w:val="22"/>
                <w:lang w:eastAsia="ja-JP"/>
              </w:rPr>
            </w:pPr>
            <w:ins w:id="5657" w:author="giangnhhse60606" w:date="2014-03-29T22:32:00Z">
              <w:r w:rsidRPr="008F1131">
                <w:rPr>
                  <w:rFonts w:ascii="Calibri" w:eastAsia="Times New Roman" w:hAnsi="Calibri" w:cs="Times New Roman"/>
                  <w:color w:val="000000"/>
                  <w:sz w:val="22"/>
                  <w:lang w:eastAsia="ja-JP"/>
                </w:rPr>
                <w:t>Test Search Find Rival with only input in " Ngày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F1131" w:rsidRPr="008F1131" w:rsidRDefault="008F1131" w:rsidP="008F1131">
            <w:pPr>
              <w:spacing w:after="0" w:line="240" w:lineRule="auto"/>
              <w:rPr>
                <w:ins w:id="5658" w:author="giangnhhse60606" w:date="2014-03-29T22:33:00Z"/>
                <w:rFonts w:ascii="Calibri" w:eastAsia="Times New Roman" w:hAnsi="Calibri" w:cs="Times New Roman"/>
                <w:color w:val="000000"/>
                <w:sz w:val="22"/>
                <w:lang w:eastAsia="ja-JP"/>
              </w:rPr>
            </w:pPr>
            <w:ins w:id="5659" w:author="giangnhhse60606" w:date="2014-03-29T22:33:00Z">
              <w:r>
                <w:rPr>
                  <w:rFonts w:ascii="Calibri" w:eastAsia="Times New Roman" w:hAnsi="Calibri" w:cs="Times New Roman"/>
                  <w:color w:val="000000"/>
                  <w:sz w:val="22"/>
                  <w:lang w:eastAsia="ja-JP"/>
                </w:rPr>
                <w:t>1.</w:t>
              </w:r>
              <w:r w:rsidRPr="008F1131">
                <w:rPr>
                  <w:rFonts w:ascii="Calibri" w:eastAsia="Times New Roman" w:hAnsi="Calibri" w:cs="Times New Roman"/>
                  <w:color w:val="000000"/>
                  <w:sz w:val="22"/>
                  <w:lang w:eastAsia="ja-JP"/>
                </w:rPr>
                <w:t xml:space="preserve"> Input information in " Ngày " field</w:t>
              </w:r>
            </w:ins>
          </w:p>
          <w:p w:rsidR="00EA0751" w:rsidRPr="00951E1A" w:rsidRDefault="008F1131" w:rsidP="008F1131">
            <w:pPr>
              <w:spacing w:after="0" w:line="240" w:lineRule="auto"/>
              <w:rPr>
                <w:ins w:id="5660" w:author="giangnhhse60606" w:date="2014-03-29T22:03:00Z"/>
                <w:rFonts w:ascii="Calibri" w:eastAsia="Times New Roman" w:hAnsi="Calibri" w:cs="Times New Roman"/>
                <w:color w:val="000000"/>
                <w:sz w:val="22"/>
                <w:lang w:eastAsia="ja-JP"/>
              </w:rPr>
            </w:pPr>
            <w:ins w:id="5661" w:author="giangnhhse60606" w:date="2014-03-29T22:33:00Z">
              <w:r>
                <w:rPr>
                  <w:rFonts w:ascii="Calibri" w:eastAsia="Times New Roman" w:hAnsi="Calibri" w:cs="Times New Roman"/>
                  <w:color w:val="000000"/>
                  <w:sz w:val="22"/>
                  <w:lang w:eastAsia="ja-JP"/>
                </w:rPr>
                <w:t>2.</w:t>
              </w:r>
              <w:r w:rsidRPr="008F1131">
                <w:rPr>
                  <w:rFonts w:ascii="Calibri" w:eastAsia="Times New Roman" w:hAnsi="Calibri" w:cs="Times New Roman"/>
                  <w:color w:val="000000"/>
                  <w:sz w:val="22"/>
                  <w:lang w:eastAsia="ja-JP"/>
                </w:rPr>
                <w:t xml:space="preserve"> Click " Xác nhận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751" w:rsidRPr="00951E1A" w:rsidRDefault="008F1131" w:rsidP="009521BA">
            <w:pPr>
              <w:spacing w:after="0" w:line="240" w:lineRule="auto"/>
              <w:rPr>
                <w:ins w:id="5662" w:author="giangnhhse60606" w:date="2014-03-29T22:03:00Z"/>
                <w:rFonts w:ascii="Calibri" w:eastAsia="Times New Roman" w:hAnsi="Calibri" w:cs="Times New Roman"/>
                <w:color w:val="000000"/>
                <w:sz w:val="22"/>
                <w:lang w:eastAsia="ja-JP"/>
              </w:rPr>
            </w:pPr>
            <w:ins w:id="5663" w:author="giangnhhse60606" w:date="2014-03-29T22:33:00Z">
              <w:r w:rsidRPr="008F1131">
                <w:rPr>
                  <w:rFonts w:ascii="Calibri" w:eastAsia="Times New Roman" w:hAnsi="Calibri" w:cs="Times New Roman"/>
                  <w:color w:val="000000"/>
                  <w:sz w:val="22"/>
                  <w:lang w:eastAsia="ja-JP"/>
                </w:rPr>
                <w:t>Error message will be displayed:  " Yêu cầu cần có Ngày và Giờ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751" w:rsidRDefault="00EA0751" w:rsidP="009521BA">
            <w:pPr>
              <w:spacing w:after="0" w:line="240" w:lineRule="auto"/>
              <w:rPr>
                <w:ins w:id="5664" w:author="giangnhhse60606" w:date="2014-03-29T22:03:00Z"/>
                <w:rFonts w:ascii="Calibri" w:eastAsia="Times New Roman" w:hAnsi="Calibri" w:cs="Times New Roman"/>
                <w:color w:val="000000"/>
                <w:sz w:val="22"/>
                <w:lang w:eastAsia="ja-JP"/>
              </w:rPr>
            </w:pPr>
            <w:ins w:id="5665" w:author="giangnhhse60606" w:date="2014-03-29T22:0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751" w:rsidRPr="008C01EB" w:rsidRDefault="00EA0751" w:rsidP="009521BA">
            <w:pPr>
              <w:spacing w:after="0" w:line="240" w:lineRule="auto"/>
              <w:rPr>
                <w:ins w:id="5666" w:author="giangnhhse60606" w:date="2014-03-29T22:03:00Z"/>
                <w:rFonts w:ascii="Calibri" w:eastAsia="Times New Roman" w:hAnsi="Calibri" w:cs="Times New Roman"/>
                <w:color w:val="000000"/>
                <w:sz w:val="22"/>
                <w:lang w:eastAsia="ja-JP"/>
              </w:rPr>
            </w:pPr>
          </w:p>
        </w:tc>
      </w:tr>
      <w:tr w:rsidR="005B21BF" w:rsidRPr="008C01EB" w:rsidTr="009521BA">
        <w:trPr>
          <w:trHeight w:val="784"/>
          <w:ins w:id="5667" w:author="giangnhhse60606" w:date="2014-03-29T22:3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21BF" w:rsidRDefault="005B21BF" w:rsidP="008F1131">
            <w:pPr>
              <w:spacing w:after="0" w:line="240" w:lineRule="auto"/>
              <w:rPr>
                <w:ins w:id="5668" w:author="giangnhhse60606" w:date="2014-03-29T22:33:00Z"/>
                <w:rFonts w:ascii="Calibri" w:eastAsia="Times New Roman" w:hAnsi="Calibri" w:cs="Times New Roman"/>
                <w:color w:val="000000"/>
                <w:sz w:val="22"/>
                <w:lang w:eastAsia="ja-JP"/>
              </w:rPr>
            </w:pPr>
            <w:ins w:id="5669" w:author="giangnhhse60606" w:date="2014-03-29T22:33:00Z">
              <w:r>
                <w:rPr>
                  <w:rFonts w:ascii="Calibri" w:eastAsia="Times New Roman" w:hAnsi="Calibri" w:cs="Times New Roman"/>
                  <w:color w:val="000000"/>
                  <w:sz w:val="22"/>
                  <w:lang w:eastAsia="ja-JP"/>
                </w:rPr>
                <w:t>TC_156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5B21BF" w:rsidRPr="008F1131" w:rsidRDefault="005B21BF" w:rsidP="009521BA">
            <w:pPr>
              <w:spacing w:after="0" w:line="240" w:lineRule="auto"/>
              <w:rPr>
                <w:ins w:id="5670" w:author="giangnhhse60606" w:date="2014-03-29T22:33:00Z"/>
                <w:rFonts w:ascii="Calibri" w:eastAsia="Times New Roman" w:hAnsi="Calibri" w:cs="Times New Roman"/>
                <w:color w:val="000000"/>
                <w:sz w:val="22"/>
                <w:lang w:eastAsia="ja-JP"/>
              </w:rPr>
            </w:pPr>
            <w:ins w:id="5671" w:author="giangnhhse60606" w:date="2014-03-29T22:33:00Z">
              <w:r w:rsidRPr="005B21BF">
                <w:rPr>
                  <w:rFonts w:ascii="Calibri" w:eastAsia="Times New Roman" w:hAnsi="Calibri" w:cs="Times New Roman"/>
                  <w:color w:val="000000"/>
                  <w:sz w:val="22"/>
                  <w:lang w:eastAsia="ja-JP"/>
                </w:rPr>
                <w:t>Test Search Find Rival with only input in both " Giờ " and " Ngày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5B21BF" w:rsidRPr="005B21BF" w:rsidRDefault="005B21BF" w:rsidP="005B21BF">
            <w:pPr>
              <w:spacing w:after="0" w:line="240" w:lineRule="auto"/>
              <w:rPr>
                <w:ins w:id="5672" w:author="giangnhhse60606" w:date="2014-03-29T22:33:00Z"/>
                <w:rFonts w:ascii="Calibri" w:eastAsia="Times New Roman" w:hAnsi="Calibri" w:cs="Times New Roman"/>
                <w:color w:val="000000"/>
                <w:sz w:val="22"/>
                <w:lang w:eastAsia="ja-JP"/>
              </w:rPr>
            </w:pPr>
            <w:ins w:id="5673" w:author="giangnhhse60606" w:date="2014-03-29T22:34:00Z">
              <w:r>
                <w:rPr>
                  <w:rFonts w:ascii="Calibri" w:eastAsia="Times New Roman" w:hAnsi="Calibri" w:cs="Times New Roman"/>
                  <w:color w:val="000000"/>
                  <w:sz w:val="22"/>
                  <w:lang w:eastAsia="ja-JP"/>
                </w:rPr>
                <w:t>1.</w:t>
              </w:r>
            </w:ins>
            <w:ins w:id="5674" w:author="giangnhhse60606" w:date="2014-03-29T22:33:00Z">
              <w:r w:rsidRPr="005B21BF">
                <w:rPr>
                  <w:rFonts w:ascii="Calibri" w:eastAsia="Times New Roman" w:hAnsi="Calibri" w:cs="Times New Roman"/>
                  <w:color w:val="000000"/>
                  <w:sz w:val="22"/>
                  <w:lang w:eastAsia="ja-JP"/>
                </w:rPr>
                <w:t xml:space="preserve"> Input information in both " Giờ " and " Thời Lượng " field</w:t>
              </w:r>
            </w:ins>
          </w:p>
          <w:p w:rsidR="005B21BF" w:rsidRDefault="005B21BF" w:rsidP="005B21BF">
            <w:pPr>
              <w:spacing w:after="0" w:line="240" w:lineRule="auto"/>
              <w:rPr>
                <w:ins w:id="5675" w:author="giangnhhse60606" w:date="2014-03-29T22:33:00Z"/>
                <w:rFonts w:ascii="Calibri" w:eastAsia="Times New Roman" w:hAnsi="Calibri" w:cs="Times New Roman"/>
                <w:color w:val="000000"/>
                <w:sz w:val="22"/>
                <w:lang w:eastAsia="ja-JP"/>
              </w:rPr>
            </w:pPr>
            <w:ins w:id="5676" w:author="giangnhhse60606" w:date="2014-03-29T22:34:00Z">
              <w:r>
                <w:rPr>
                  <w:rFonts w:ascii="Calibri" w:eastAsia="Times New Roman" w:hAnsi="Calibri" w:cs="Times New Roman"/>
                  <w:color w:val="000000"/>
                  <w:sz w:val="22"/>
                  <w:lang w:eastAsia="ja-JP"/>
                </w:rPr>
                <w:t>2.</w:t>
              </w:r>
            </w:ins>
            <w:ins w:id="5677" w:author="giangnhhse60606" w:date="2014-03-29T22:33:00Z">
              <w:r w:rsidRPr="005B21BF">
                <w:rPr>
                  <w:rFonts w:ascii="Calibri" w:eastAsia="Times New Roman" w:hAnsi="Calibri" w:cs="Times New Roman"/>
                  <w:color w:val="000000"/>
                  <w:sz w:val="22"/>
                  <w:lang w:eastAsia="ja-JP"/>
                </w:rPr>
                <w:t xml:space="preserve"> Click " Xác nhận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5B21BF" w:rsidRPr="008F1131" w:rsidRDefault="005B21BF" w:rsidP="009521BA">
            <w:pPr>
              <w:spacing w:after="0" w:line="240" w:lineRule="auto"/>
              <w:rPr>
                <w:ins w:id="5678" w:author="giangnhhse60606" w:date="2014-03-29T22:33:00Z"/>
                <w:rFonts w:ascii="Calibri" w:eastAsia="Times New Roman" w:hAnsi="Calibri" w:cs="Times New Roman"/>
                <w:color w:val="000000"/>
                <w:sz w:val="22"/>
                <w:lang w:eastAsia="ja-JP"/>
              </w:rPr>
            </w:pPr>
            <w:ins w:id="5679" w:author="giangnhhse60606" w:date="2014-03-29T22:33:00Z">
              <w:r w:rsidRPr="005B21BF">
                <w:rPr>
                  <w:rFonts w:ascii="Calibri" w:eastAsia="Times New Roman" w:hAnsi="Calibri" w:cs="Times New Roman"/>
                  <w:color w:val="000000"/>
                  <w:sz w:val="22"/>
                  <w:lang w:eastAsia="ja-JP"/>
                </w:rPr>
                <w:t>[ Find Rival ] page will be shown all teams with input information of search</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5B21BF" w:rsidRDefault="005B21BF" w:rsidP="009521BA">
            <w:pPr>
              <w:spacing w:after="0" w:line="240" w:lineRule="auto"/>
              <w:rPr>
                <w:ins w:id="5680" w:author="giangnhhse60606" w:date="2014-03-29T22:33:00Z"/>
                <w:rFonts w:ascii="Calibri" w:eastAsia="Times New Roman" w:hAnsi="Calibri" w:cs="Times New Roman"/>
                <w:color w:val="000000"/>
                <w:sz w:val="22"/>
                <w:lang w:eastAsia="ja-JP"/>
              </w:rPr>
            </w:pPr>
            <w:ins w:id="5681" w:author="giangnhhse60606" w:date="2014-03-29T22:3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5B21BF" w:rsidRPr="008C01EB" w:rsidRDefault="005B21BF" w:rsidP="009521BA">
            <w:pPr>
              <w:spacing w:after="0" w:line="240" w:lineRule="auto"/>
              <w:rPr>
                <w:ins w:id="5682" w:author="giangnhhse60606" w:date="2014-03-29T22:33:00Z"/>
                <w:rFonts w:ascii="Calibri" w:eastAsia="Times New Roman" w:hAnsi="Calibri" w:cs="Times New Roman"/>
                <w:color w:val="000000"/>
                <w:sz w:val="22"/>
                <w:lang w:eastAsia="ja-JP"/>
              </w:rPr>
            </w:pPr>
          </w:p>
        </w:tc>
      </w:tr>
      <w:tr w:rsidR="005B21BF" w:rsidRPr="008C01EB" w:rsidTr="009521BA">
        <w:trPr>
          <w:trHeight w:val="784"/>
          <w:ins w:id="5683" w:author="giangnhhse60606" w:date="2014-03-29T22:3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21BF" w:rsidRDefault="005B21BF" w:rsidP="008F1131">
            <w:pPr>
              <w:spacing w:after="0" w:line="240" w:lineRule="auto"/>
              <w:rPr>
                <w:ins w:id="5684" w:author="giangnhhse60606" w:date="2014-03-29T22:33:00Z"/>
                <w:rFonts w:ascii="Calibri" w:eastAsia="Times New Roman" w:hAnsi="Calibri" w:cs="Times New Roman"/>
                <w:color w:val="000000"/>
                <w:sz w:val="22"/>
                <w:lang w:eastAsia="ja-JP"/>
              </w:rPr>
            </w:pPr>
            <w:ins w:id="5685" w:author="giangnhhse60606" w:date="2014-03-29T22:33:00Z">
              <w:r>
                <w:rPr>
                  <w:rFonts w:ascii="Calibri" w:eastAsia="Times New Roman" w:hAnsi="Calibri" w:cs="Times New Roman"/>
                  <w:color w:val="000000"/>
                  <w:sz w:val="22"/>
                  <w:lang w:eastAsia="ja-JP"/>
                </w:rPr>
                <w:t>TC_157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5B21BF" w:rsidRPr="008F1131" w:rsidRDefault="005B21BF" w:rsidP="009521BA">
            <w:pPr>
              <w:spacing w:after="0" w:line="240" w:lineRule="auto"/>
              <w:rPr>
                <w:ins w:id="5686" w:author="giangnhhse60606" w:date="2014-03-29T22:33:00Z"/>
                <w:rFonts w:ascii="Calibri" w:eastAsia="Times New Roman" w:hAnsi="Calibri" w:cs="Times New Roman"/>
                <w:color w:val="000000"/>
                <w:sz w:val="22"/>
                <w:lang w:eastAsia="ja-JP"/>
              </w:rPr>
            </w:pPr>
            <w:ins w:id="5687" w:author="giangnhhse60606" w:date="2014-03-29T22:33:00Z">
              <w:r w:rsidRPr="005B21BF">
                <w:rPr>
                  <w:rFonts w:ascii="Calibri" w:eastAsia="Times New Roman" w:hAnsi="Calibri" w:cs="Times New Roman"/>
                  <w:color w:val="000000"/>
                  <w:sz w:val="22"/>
                  <w:lang w:eastAsia="ja-JP"/>
                </w:rPr>
                <w:t>Test " Hủy "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5B21BF" w:rsidRPr="005B21BF" w:rsidRDefault="005B21BF" w:rsidP="005B21BF">
            <w:pPr>
              <w:spacing w:after="0" w:line="240" w:lineRule="auto"/>
              <w:rPr>
                <w:ins w:id="5688" w:author="giangnhhse60606" w:date="2014-03-29T22:33:00Z"/>
                <w:rFonts w:ascii="Calibri" w:eastAsia="Times New Roman" w:hAnsi="Calibri" w:cs="Times New Roman"/>
                <w:color w:val="000000"/>
                <w:sz w:val="22"/>
                <w:lang w:eastAsia="ja-JP"/>
              </w:rPr>
            </w:pPr>
            <w:ins w:id="5689" w:author="giangnhhse60606" w:date="2014-03-29T22:34:00Z">
              <w:r>
                <w:rPr>
                  <w:rFonts w:ascii="Calibri" w:eastAsia="Times New Roman" w:hAnsi="Calibri" w:cs="Times New Roman"/>
                  <w:color w:val="000000"/>
                  <w:sz w:val="22"/>
                  <w:lang w:eastAsia="ja-JP"/>
                </w:rPr>
                <w:t>1.</w:t>
              </w:r>
            </w:ins>
            <w:ins w:id="5690" w:author="giangnhhse60606" w:date="2014-03-29T22:33:00Z">
              <w:r w:rsidRPr="005B21BF">
                <w:rPr>
                  <w:rFonts w:ascii="Calibri" w:eastAsia="Times New Roman" w:hAnsi="Calibri" w:cs="Times New Roman"/>
                  <w:color w:val="000000"/>
                  <w:sz w:val="22"/>
                  <w:lang w:eastAsia="ja-JP"/>
                </w:rPr>
                <w:t xml:space="preserve"> Input information in both " Giờ " and " Thời Lượng " field</w:t>
              </w:r>
            </w:ins>
          </w:p>
          <w:p w:rsidR="005B21BF" w:rsidRDefault="005B21BF" w:rsidP="005B21BF">
            <w:pPr>
              <w:spacing w:after="0" w:line="240" w:lineRule="auto"/>
              <w:rPr>
                <w:ins w:id="5691" w:author="giangnhhse60606" w:date="2014-03-29T22:33:00Z"/>
                <w:rFonts w:ascii="Calibri" w:eastAsia="Times New Roman" w:hAnsi="Calibri" w:cs="Times New Roman"/>
                <w:color w:val="000000"/>
                <w:sz w:val="22"/>
                <w:lang w:eastAsia="ja-JP"/>
              </w:rPr>
            </w:pPr>
            <w:ins w:id="5692" w:author="giangnhhse60606" w:date="2014-03-29T22:33:00Z">
              <w:r>
                <w:rPr>
                  <w:rFonts w:ascii="Calibri" w:eastAsia="Times New Roman" w:hAnsi="Calibri" w:cs="Times New Roman"/>
                  <w:color w:val="000000"/>
                  <w:sz w:val="22"/>
                  <w:lang w:eastAsia="ja-JP"/>
                </w:rPr>
                <w:t>2.</w:t>
              </w:r>
              <w:r w:rsidRPr="005B21BF">
                <w:rPr>
                  <w:rFonts w:ascii="Calibri" w:eastAsia="Times New Roman" w:hAnsi="Calibri" w:cs="Times New Roman"/>
                  <w:color w:val="000000"/>
                  <w:sz w:val="22"/>
                  <w:lang w:eastAsia="ja-JP"/>
                </w:rPr>
                <w:t xml:space="preserve"> Click " Hủy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5B21BF" w:rsidRPr="008F1131" w:rsidRDefault="005B21BF" w:rsidP="009521BA">
            <w:pPr>
              <w:spacing w:after="0" w:line="240" w:lineRule="auto"/>
              <w:rPr>
                <w:ins w:id="5693" w:author="giangnhhse60606" w:date="2014-03-29T22:33:00Z"/>
                <w:rFonts w:ascii="Calibri" w:eastAsia="Times New Roman" w:hAnsi="Calibri" w:cs="Times New Roman"/>
                <w:color w:val="000000"/>
                <w:sz w:val="22"/>
                <w:lang w:eastAsia="ja-JP"/>
              </w:rPr>
            </w:pPr>
            <w:ins w:id="5694" w:author="giangnhhse60606" w:date="2014-03-29T22:33:00Z">
              <w:r w:rsidRPr="005B21BF">
                <w:rPr>
                  <w:rFonts w:ascii="Calibri" w:eastAsia="Times New Roman" w:hAnsi="Calibri" w:cs="Times New Roman"/>
                  <w:color w:val="000000"/>
                  <w:sz w:val="22"/>
                  <w:lang w:eastAsia="ja-JP"/>
                </w:rPr>
                <w:t>[Find Rival] page will be reloaded.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5B21BF" w:rsidRDefault="005B21BF" w:rsidP="009521BA">
            <w:pPr>
              <w:spacing w:after="0" w:line="240" w:lineRule="auto"/>
              <w:rPr>
                <w:ins w:id="5695" w:author="giangnhhse60606" w:date="2014-03-29T22:33:00Z"/>
                <w:rFonts w:ascii="Calibri" w:eastAsia="Times New Roman" w:hAnsi="Calibri" w:cs="Times New Roman"/>
                <w:color w:val="000000"/>
                <w:sz w:val="22"/>
                <w:lang w:eastAsia="ja-JP"/>
              </w:rPr>
            </w:pPr>
            <w:ins w:id="5696" w:author="giangnhhse60606" w:date="2014-03-29T22:3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5B21BF" w:rsidRPr="008C01EB" w:rsidRDefault="005B21BF" w:rsidP="009521BA">
            <w:pPr>
              <w:spacing w:after="0" w:line="240" w:lineRule="auto"/>
              <w:rPr>
                <w:ins w:id="5697" w:author="giangnhhse60606" w:date="2014-03-29T22:33:00Z"/>
                <w:rFonts w:ascii="Calibri" w:eastAsia="Times New Roman" w:hAnsi="Calibri" w:cs="Times New Roman"/>
                <w:color w:val="000000"/>
                <w:sz w:val="22"/>
                <w:lang w:eastAsia="ja-JP"/>
              </w:rPr>
            </w:pPr>
          </w:p>
        </w:tc>
      </w:tr>
    </w:tbl>
    <w:p w:rsidR="00EA0B1A" w:rsidRDefault="00EA0B1A" w:rsidP="00EA0B1A">
      <w:pPr>
        <w:pStyle w:val="Heading5"/>
        <w:numPr>
          <w:ilvl w:val="0"/>
          <w:numId w:val="39"/>
        </w:numPr>
        <w:tabs>
          <w:tab w:val="left" w:pos="2070"/>
        </w:tabs>
        <w:ind w:left="0" w:firstLine="1080"/>
        <w:rPr>
          <w:ins w:id="5698" w:author="giangnhhse60606" w:date="2014-03-29T22:35:00Z"/>
          <w:b/>
        </w:rPr>
        <w:pPrChange w:id="5699" w:author="giangnhhse60606" w:date="2014-03-29T22:35:00Z">
          <w:pPr>
            <w:pStyle w:val="Heading5"/>
            <w:numPr>
              <w:numId w:val="50"/>
            </w:numPr>
            <w:tabs>
              <w:tab w:val="left" w:pos="2070"/>
            </w:tabs>
            <w:ind w:left="4770" w:hanging="360"/>
          </w:pPr>
        </w:pPrChange>
      </w:pPr>
      <w:ins w:id="5700" w:author="giangnhhse60606" w:date="2014-03-29T22:35:00Z">
        <w:r w:rsidRPr="00DA33EF">
          <w:rPr>
            <w:b/>
          </w:rPr>
          <w:tab/>
        </w:r>
      </w:ins>
      <w:ins w:id="5701" w:author="giangnhhse60606" w:date="2014-03-29T22:36:00Z">
        <w:r>
          <w:rPr>
            <w:b/>
          </w:rPr>
          <w:t>Book Field Management</w:t>
        </w:r>
      </w:ins>
    </w:p>
    <w:tbl>
      <w:tblPr>
        <w:tblW w:w="13474" w:type="dxa"/>
        <w:tblInd w:w="-342" w:type="dxa"/>
        <w:tblLook w:val="04A0" w:firstRow="1" w:lastRow="0" w:firstColumn="1" w:lastColumn="0" w:noHBand="0" w:noVBand="1"/>
      </w:tblPr>
      <w:tblGrid>
        <w:gridCol w:w="990"/>
        <w:gridCol w:w="1872"/>
        <w:gridCol w:w="3951"/>
        <w:gridCol w:w="3510"/>
        <w:gridCol w:w="1710"/>
        <w:gridCol w:w="1441"/>
        <w:tblGridChange w:id="5702">
          <w:tblGrid>
            <w:gridCol w:w="990"/>
            <w:gridCol w:w="1872"/>
            <w:gridCol w:w="3951"/>
            <w:gridCol w:w="3510"/>
            <w:gridCol w:w="1710"/>
            <w:gridCol w:w="1441"/>
          </w:tblGrid>
        </w:tblGridChange>
      </w:tblGrid>
      <w:tr w:rsidR="00EA0B1A" w:rsidRPr="008C01EB" w:rsidTr="00C92EE6">
        <w:trPr>
          <w:trHeight w:val="300"/>
          <w:ins w:id="5703" w:author="giangnhhse60606" w:date="2014-03-29T22:3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0B1A" w:rsidRPr="008C01EB" w:rsidRDefault="00EA0B1A" w:rsidP="00C92EE6">
            <w:pPr>
              <w:spacing w:after="0" w:line="240" w:lineRule="auto"/>
              <w:jc w:val="center"/>
              <w:rPr>
                <w:ins w:id="5704" w:author="giangnhhse60606" w:date="2014-03-29T22:35:00Z"/>
                <w:rFonts w:ascii="Calibri" w:eastAsia="Times New Roman" w:hAnsi="Calibri" w:cs="Times New Roman"/>
                <w:b/>
                <w:bCs/>
                <w:color w:val="000000"/>
                <w:sz w:val="22"/>
                <w:lang w:eastAsia="ja-JP"/>
              </w:rPr>
            </w:pPr>
            <w:ins w:id="5705" w:author="giangnhhse60606" w:date="2014-03-29T22:35: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EA0B1A" w:rsidRPr="008C01EB" w:rsidRDefault="00EA0B1A" w:rsidP="00C92EE6">
            <w:pPr>
              <w:spacing w:after="0" w:line="240" w:lineRule="auto"/>
              <w:jc w:val="center"/>
              <w:rPr>
                <w:ins w:id="5706" w:author="giangnhhse60606" w:date="2014-03-29T22:35:00Z"/>
                <w:rFonts w:ascii="Calibri" w:eastAsia="Times New Roman" w:hAnsi="Calibri" w:cs="Times New Roman"/>
                <w:b/>
                <w:bCs/>
                <w:color w:val="000000"/>
                <w:sz w:val="22"/>
                <w:lang w:eastAsia="ja-JP"/>
              </w:rPr>
            </w:pPr>
            <w:ins w:id="5707" w:author="giangnhhse60606" w:date="2014-03-29T22:35: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EA0B1A" w:rsidRPr="008C01EB" w:rsidRDefault="00EA0B1A" w:rsidP="00C92EE6">
            <w:pPr>
              <w:spacing w:after="0" w:line="240" w:lineRule="auto"/>
              <w:jc w:val="center"/>
              <w:rPr>
                <w:ins w:id="5708" w:author="giangnhhse60606" w:date="2014-03-29T22:35:00Z"/>
                <w:rFonts w:ascii="Calibri" w:eastAsia="Times New Roman" w:hAnsi="Calibri" w:cs="Times New Roman"/>
                <w:b/>
                <w:bCs/>
                <w:color w:val="000000"/>
                <w:sz w:val="22"/>
                <w:lang w:eastAsia="ja-JP"/>
              </w:rPr>
            </w:pPr>
            <w:ins w:id="5709" w:author="giangnhhse60606" w:date="2014-03-29T22:35: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EA0B1A" w:rsidRPr="008C01EB" w:rsidRDefault="00EA0B1A" w:rsidP="00C92EE6">
            <w:pPr>
              <w:spacing w:after="0" w:line="240" w:lineRule="auto"/>
              <w:jc w:val="center"/>
              <w:rPr>
                <w:ins w:id="5710" w:author="giangnhhse60606" w:date="2014-03-29T22:35:00Z"/>
                <w:rFonts w:ascii="Calibri" w:eastAsia="Times New Roman" w:hAnsi="Calibri" w:cs="Times New Roman"/>
                <w:b/>
                <w:bCs/>
                <w:color w:val="000000"/>
                <w:sz w:val="22"/>
                <w:lang w:eastAsia="ja-JP"/>
              </w:rPr>
            </w:pPr>
            <w:ins w:id="5711" w:author="giangnhhse60606" w:date="2014-03-29T22:35: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EA0B1A" w:rsidRPr="008C01EB" w:rsidRDefault="00EA0B1A" w:rsidP="00C92EE6">
            <w:pPr>
              <w:spacing w:after="0" w:line="240" w:lineRule="auto"/>
              <w:jc w:val="center"/>
              <w:rPr>
                <w:ins w:id="5712" w:author="giangnhhse60606" w:date="2014-03-29T22:35:00Z"/>
                <w:rFonts w:ascii="Calibri" w:eastAsia="Times New Roman" w:hAnsi="Calibri" w:cs="Times New Roman"/>
                <w:b/>
                <w:bCs/>
                <w:color w:val="000000"/>
                <w:sz w:val="22"/>
                <w:lang w:eastAsia="ja-JP"/>
              </w:rPr>
            </w:pPr>
            <w:ins w:id="5713" w:author="giangnhhse60606" w:date="2014-03-29T22:35: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EA0B1A" w:rsidRPr="008C01EB" w:rsidRDefault="00EA0B1A" w:rsidP="00C92EE6">
            <w:pPr>
              <w:spacing w:after="0" w:line="240" w:lineRule="auto"/>
              <w:jc w:val="center"/>
              <w:rPr>
                <w:ins w:id="5714" w:author="giangnhhse60606" w:date="2014-03-29T22:35:00Z"/>
                <w:rFonts w:ascii="Calibri" w:eastAsia="Times New Roman" w:hAnsi="Calibri" w:cs="Times New Roman"/>
                <w:b/>
                <w:bCs/>
                <w:color w:val="000000"/>
                <w:sz w:val="22"/>
                <w:lang w:eastAsia="ja-JP"/>
              </w:rPr>
            </w:pPr>
            <w:ins w:id="5715" w:author="giangnhhse60606" w:date="2014-03-29T22:35:00Z">
              <w:r w:rsidRPr="008C01EB">
                <w:rPr>
                  <w:rFonts w:ascii="Calibri" w:eastAsia="Times New Roman" w:hAnsi="Calibri" w:cs="Times New Roman"/>
                  <w:b/>
                  <w:bCs/>
                  <w:color w:val="000000"/>
                  <w:sz w:val="22"/>
                  <w:lang w:eastAsia="ja-JP"/>
                </w:rPr>
                <w:t>Note</w:t>
              </w:r>
            </w:ins>
          </w:p>
        </w:tc>
      </w:tr>
      <w:tr w:rsidR="00EA0B1A" w:rsidRPr="008C01EB" w:rsidTr="00C92EE6">
        <w:trPr>
          <w:trHeight w:val="208"/>
          <w:ins w:id="5716" w:author="giangnhhse60606" w:date="2014-03-29T22:35: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EA0B1A" w:rsidRPr="00651F0C" w:rsidRDefault="00C92EE6" w:rsidP="00C92EE6">
            <w:pPr>
              <w:spacing w:after="0" w:line="240" w:lineRule="auto"/>
              <w:jc w:val="center"/>
              <w:rPr>
                <w:ins w:id="5717" w:author="giangnhhse60606" w:date="2014-03-29T22:35:00Z"/>
                <w:rFonts w:ascii="Calibri" w:eastAsia="Times New Roman" w:hAnsi="Calibri" w:cs="Times New Roman"/>
                <w:b/>
                <w:bCs/>
                <w:color w:val="000000"/>
                <w:sz w:val="22"/>
                <w:lang w:eastAsia="ja-JP"/>
              </w:rPr>
            </w:pPr>
            <w:ins w:id="5718" w:author="giangnhhse60606" w:date="2014-03-29T22:36:00Z">
              <w:r>
                <w:rPr>
                  <w:rFonts w:ascii="Calibri" w:eastAsia="Times New Roman" w:hAnsi="Calibri" w:cs="Times New Roman"/>
                  <w:b/>
                  <w:bCs/>
                  <w:color w:val="000000"/>
                  <w:sz w:val="22"/>
                  <w:lang w:eastAsia="ja-JP"/>
                </w:rPr>
                <w:t>Book Field</w:t>
              </w:r>
            </w:ins>
          </w:p>
        </w:tc>
      </w:tr>
      <w:tr w:rsidR="00EA0B1A" w:rsidRPr="008C01EB" w:rsidTr="00C92EE6">
        <w:trPr>
          <w:trHeight w:val="784"/>
          <w:ins w:id="5719" w:author="giangnhhse60606" w:date="2014-03-29T22:3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B1A" w:rsidRDefault="00EA0B1A" w:rsidP="00C92EE6">
            <w:pPr>
              <w:spacing w:after="0" w:line="240" w:lineRule="auto"/>
              <w:rPr>
                <w:ins w:id="5720" w:author="giangnhhse60606" w:date="2014-03-29T22:35:00Z"/>
                <w:rFonts w:ascii="Calibri" w:eastAsia="Times New Roman" w:hAnsi="Calibri" w:cs="Times New Roman"/>
                <w:color w:val="000000"/>
                <w:sz w:val="22"/>
                <w:lang w:eastAsia="ja-JP"/>
              </w:rPr>
              <w:pPrChange w:id="5721" w:author="giangnhhse60606" w:date="2014-03-29T22:37:00Z">
                <w:pPr>
                  <w:spacing w:after="0" w:line="240" w:lineRule="auto"/>
                </w:pPr>
              </w:pPrChange>
            </w:pPr>
            <w:ins w:id="5722" w:author="giangnhhse60606" w:date="2014-03-29T22:35:00Z">
              <w:r>
                <w:rPr>
                  <w:rFonts w:ascii="Calibri" w:eastAsia="Times New Roman" w:hAnsi="Calibri" w:cs="Times New Roman"/>
                  <w:color w:val="000000"/>
                  <w:sz w:val="22"/>
                  <w:lang w:eastAsia="ja-JP"/>
                </w:rPr>
                <w:t>TC_</w:t>
              </w:r>
            </w:ins>
            <w:ins w:id="5723" w:author="giangnhhse60606" w:date="2014-03-29T22:37:00Z">
              <w:r w:rsidR="00C92EE6">
                <w:rPr>
                  <w:rFonts w:ascii="Calibri" w:eastAsia="Times New Roman" w:hAnsi="Calibri" w:cs="Times New Roman"/>
                  <w:color w:val="000000"/>
                  <w:sz w:val="22"/>
                  <w:lang w:eastAsia="ja-JP"/>
                </w:rPr>
                <w:t>15</w:t>
              </w:r>
            </w:ins>
            <w:ins w:id="5724" w:author="giangnhhse60606" w:date="2014-03-29T22:35:00Z">
              <w:r>
                <w:rPr>
                  <w:rFonts w:ascii="Calibri" w:eastAsia="Times New Roman" w:hAnsi="Calibri" w:cs="Times New Roman"/>
                  <w:color w:val="000000"/>
                  <w:sz w:val="22"/>
                  <w:lang w:eastAsia="ja-JP"/>
                </w:rPr>
                <w:t>8</w:t>
              </w:r>
            </w:ins>
          </w:p>
        </w:tc>
        <w:tc>
          <w:tcPr>
            <w:tcW w:w="1872" w:type="dxa"/>
            <w:tcBorders>
              <w:top w:val="nil"/>
              <w:left w:val="nil"/>
              <w:bottom w:val="single" w:sz="4" w:space="0" w:color="auto"/>
              <w:right w:val="single" w:sz="4" w:space="0" w:color="auto"/>
            </w:tcBorders>
            <w:shd w:val="clear" w:color="auto" w:fill="auto"/>
            <w:vAlign w:val="bottom"/>
          </w:tcPr>
          <w:p w:rsidR="00EA0B1A" w:rsidRPr="00202B4C" w:rsidRDefault="00C92EE6" w:rsidP="00C92EE6">
            <w:pPr>
              <w:spacing w:after="0" w:line="240" w:lineRule="auto"/>
              <w:rPr>
                <w:ins w:id="5725" w:author="giangnhhse60606" w:date="2014-03-29T22:35:00Z"/>
                <w:rFonts w:ascii="Calibri" w:eastAsia="Times New Roman" w:hAnsi="Calibri" w:cs="Times New Roman"/>
                <w:color w:val="000000"/>
                <w:sz w:val="22"/>
                <w:lang w:eastAsia="ja-JP"/>
              </w:rPr>
            </w:pPr>
            <w:ins w:id="5726" w:author="giangnhhse60606" w:date="2014-03-29T22:36:00Z">
              <w:r w:rsidRPr="00C92EE6">
                <w:rPr>
                  <w:rFonts w:ascii="Calibri" w:eastAsia="Times New Roman" w:hAnsi="Calibri" w:cs="Times New Roman"/>
                  <w:color w:val="000000"/>
                  <w:sz w:val="22"/>
                  <w:lang w:eastAsia="ja-JP"/>
                </w:rPr>
                <w:t>Test Book Field Page</w:t>
              </w:r>
            </w:ins>
          </w:p>
        </w:tc>
        <w:tc>
          <w:tcPr>
            <w:tcW w:w="3951" w:type="dxa"/>
            <w:tcBorders>
              <w:top w:val="nil"/>
              <w:left w:val="nil"/>
              <w:bottom w:val="single" w:sz="4" w:space="0" w:color="auto"/>
              <w:right w:val="single" w:sz="4" w:space="0" w:color="auto"/>
            </w:tcBorders>
            <w:shd w:val="clear" w:color="auto" w:fill="auto"/>
            <w:vAlign w:val="bottom"/>
          </w:tcPr>
          <w:p w:rsidR="00EA0B1A" w:rsidRPr="00824060" w:rsidRDefault="00C92EE6" w:rsidP="00C92EE6">
            <w:pPr>
              <w:spacing w:after="0" w:line="240" w:lineRule="auto"/>
              <w:rPr>
                <w:ins w:id="5727" w:author="giangnhhse60606" w:date="2014-03-29T22:35:00Z"/>
                <w:rFonts w:ascii="Calibri" w:eastAsia="Times New Roman" w:hAnsi="Calibri" w:cs="Times New Roman"/>
                <w:color w:val="000000"/>
                <w:sz w:val="22"/>
                <w:lang w:eastAsia="ja-JP"/>
              </w:rPr>
            </w:pPr>
            <w:ins w:id="5728" w:author="giangnhhse60606" w:date="2014-03-29T22:37:00Z">
              <w:r w:rsidRPr="00C92EE6">
                <w:rPr>
                  <w:rFonts w:ascii="Calibri" w:eastAsia="Times New Roman" w:hAnsi="Calibri" w:cs="Times New Roman"/>
                  <w:color w:val="000000"/>
                  <w:sz w:val="22"/>
                  <w:lang w:eastAsia="ja-JP"/>
                </w:rPr>
                <w:t>Click " Đặt Sân " button in one stadium in list stadium</w:t>
              </w:r>
            </w:ins>
          </w:p>
        </w:tc>
        <w:tc>
          <w:tcPr>
            <w:tcW w:w="3510" w:type="dxa"/>
            <w:tcBorders>
              <w:top w:val="nil"/>
              <w:left w:val="nil"/>
              <w:bottom w:val="single" w:sz="4" w:space="0" w:color="auto"/>
              <w:right w:val="single" w:sz="4" w:space="0" w:color="auto"/>
            </w:tcBorders>
            <w:shd w:val="clear" w:color="auto" w:fill="auto"/>
            <w:vAlign w:val="bottom"/>
          </w:tcPr>
          <w:p w:rsidR="00EA0B1A" w:rsidRPr="00C2290D" w:rsidRDefault="00C92EE6" w:rsidP="00C92EE6">
            <w:pPr>
              <w:spacing w:after="0" w:line="240" w:lineRule="auto"/>
              <w:rPr>
                <w:ins w:id="5729" w:author="giangnhhse60606" w:date="2014-03-29T22:35:00Z"/>
                <w:rFonts w:ascii="Calibri" w:eastAsia="Times New Roman" w:hAnsi="Calibri" w:cs="Times New Roman"/>
                <w:color w:val="000000"/>
                <w:sz w:val="22"/>
                <w:lang w:eastAsia="ja-JP"/>
              </w:rPr>
            </w:pPr>
            <w:ins w:id="5730" w:author="giangnhhse60606" w:date="2014-03-29T22:37:00Z">
              <w:r w:rsidRPr="00C92EE6">
                <w:rPr>
                  <w:rFonts w:ascii="Calibri" w:eastAsia="Times New Roman" w:hAnsi="Calibri" w:cs="Times New Roman"/>
                  <w:color w:val="000000"/>
                  <w:sz w:val="22"/>
                  <w:lang w:eastAsia="ja-JP"/>
                </w:rPr>
                <w:t>[Book Field] page will be shown</w:t>
              </w:r>
            </w:ins>
          </w:p>
        </w:tc>
        <w:tc>
          <w:tcPr>
            <w:tcW w:w="1710" w:type="dxa"/>
            <w:tcBorders>
              <w:top w:val="nil"/>
              <w:left w:val="nil"/>
              <w:bottom w:val="single" w:sz="4" w:space="0" w:color="auto"/>
              <w:right w:val="single" w:sz="4" w:space="0" w:color="auto"/>
            </w:tcBorders>
            <w:shd w:val="clear" w:color="auto" w:fill="auto"/>
            <w:vAlign w:val="bottom"/>
          </w:tcPr>
          <w:p w:rsidR="00EA0B1A" w:rsidRDefault="00EA0B1A" w:rsidP="00C92EE6">
            <w:pPr>
              <w:spacing w:after="0" w:line="240" w:lineRule="auto"/>
              <w:rPr>
                <w:ins w:id="5731" w:author="giangnhhse60606" w:date="2014-03-29T22:35:00Z"/>
                <w:rFonts w:ascii="Calibri" w:eastAsia="Times New Roman" w:hAnsi="Calibri" w:cs="Times New Roman"/>
                <w:color w:val="000000"/>
                <w:sz w:val="22"/>
                <w:lang w:eastAsia="ja-JP"/>
              </w:rPr>
            </w:pPr>
            <w:ins w:id="5732" w:author="giangnhhse60606" w:date="2014-03-29T22:35:00Z">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733" w:author="giangnhhse60606" w:date="2014-03-29T22:35:00Z"/>
                <w:rFonts w:ascii="Calibri" w:eastAsia="Times New Roman" w:hAnsi="Calibri" w:cs="Times New Roman"/>
                <w:color w:val="000000"/>
                <w:sz w:val="22"/>
                <w:lang w:eastAsia="ja-JP"/>
              </w:rPr>
            </w:pPr>
          </w:p>
        </w:tc>
      </w:tr>
      <w:tr w:rsidR="00EA0B1A" w:rsidRPr="008C01EB" w:rsidTr="00C92EE6">
        <w:trPr>
          <w:trHeight w:val="784"/>
          <w:ins w:id="5734" w:author="giangnhhse60606" w:date="2014-03-29T22:3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B1A" w:rsidRDefault="00EA0B1A" w:rsidP="00C92EE6">
            <w:pPr>
              <w:spacing w:after="0" w:line="240" w:lineRule="auto"/>
              <w:rPr>
                <w:ins w:id="5735" w:author="giangnhhse60606" w:date="2014-03-29T22:35:00Z"/>
                <w:rFonts w:ascii="Calibri" w:eastAsia="Times New Roman" w:hAnsi="Calibri" w:cs="Times New Roman"/>
                <w:color w:val="000000"/>
                <w:sz w:val="22"/>
                <w:lang w:eastAsia="ja-JP"/>
              </w:rPr>
              <w:pPrChange w:id="5736" w:author="giangnhhse60606" w:date="2014-03-29T22:37:00Z">
                <w:pPr>
                  <w:spacing w:after="0" w:line="240" w:lineRule="auto"/>
                </w:pPr>
              </w:pPrChange>
            </w:pPr>
            <w:ins w:id="5737" w:author="giangnhhse60606" w:date="2014-03-29T22:35:00Z">
              <w:r>
                <w:rPr>
                  <w:rFonts w:ascii="Calibri" w:eastAsia="Times New Roman" w:hAnsi="Calibri" w:cs="Times New Roman"/>
                  <w:color w:val="000000"/>
                  <w:sz w:val="22"/>
                  <w:lang w:eastAsia="ja-JP"/>
                </w:rPr>
                <w:t>TC_1</w:t>
              </w:r>
            </w:ins>
            <w:ins w:id="5738" w:author="giangnhhse60606" w:date="2014-03-29T22:37:00Z">
              <w:r w:rsidR="00C92EE6">
                <w:rPr>
                  <w:rFonts w:ascii="Calibri" w:eastAsia="Times New Roman" w:hAnsi="Calibri" w:cs="Times New Roman"/>
                  <w:color w:val="000000"/>
                  <w:sz w:val="22"/>
                  <w:lang w:eastAsia="ja-JP"/>
                </w:rPr>
                <w:t>59</w:t>
              </w:r>
            </w:ins>
          </w:p>
        </w:tc>
        <w:tc>
          <w:tcPr>
            <w:tcW w:w="1872" w:type="dxa"/>
            <w:tcBorders>
              <w:top w:val="nil"/>
              <w:left w:val="nil"/>
              <w:bottom w:val="single" w:sz="4" w:space="0" w:color="auto"/>
              <w:right w:val="single" w:sz="4" w:space="0" w:color="auto"/>
            </w:tcBorders>
            <w:shd w:val="clear" w:color="auto" w:fill="auto"/>
            <w:vAlign w:val="bottom"/>
          </w:tcPr>
          <w:p w:rsidR="00EA0B1A" w:rsidRPr="000F6C95" w:rsidRDefault="00C92EE6" w:rsidP="00C92EE6">
            <w:pPr>
              <w:spacing w:after="0" w:line="240" w:lineRule="auto"/>
              <w:rPr>
                <w:ins w:id="5739" w:author="giangnhhse60606" w:date="2014-03-29T22:35:00Z"/>
                <w:rFonts w:ascii="Calibri" w:eastAsia="Times New Roman" w:hAnsi="Calibri" w:cs="Times New Roman"/>
                <w:color w:val="000000"/>
                <w:sz w:val="22"/>
                <w:lang w:eastAsia="ja-JP"/>
              </w:rPr>
            </w:pPr>
            <w:ins w:id="5740" w:author="giangnhhse60606" w:date="2014-03-29T22:37:00Z">
              <w:r w:rsidRPr="00C92EE6">
                <w:rPr>
                  <w:rFonts w:ascii="Calibri" w:eastAsia="Times New Roman" w:hAnsi="Calibri" w:cs="Times New Roman"/>
                  <w:color w:val="000000"/>
                  <w:sz w:val="22"/>
                  <w:lang w:eastAsia="ja-JP"/>
                </w:rPr>
                <w:t>Test Search button in Home Page</w:t>
              </w:r>
            </w:ins>
          </w:p>
        </w:tc>
        <w:tc>
          <w:tcPr>
            <w:tcW w:w="3951" w:type="dxa"/>
            <w:tcBorders>
              <w:top w:val="nil"/>
              <w:left w:val="nil"/>
              <w:bottom w:val="single" w:sz="4" w:space="0" w:color="auto"/>
              <w:right w:val="single" w:sz="4" w:space="0" w:color="auto"/>
            </w:tcBorders>
            <w:shd w:val="clear" w:color="auto" w:fill="auto"/>
            <w:vAlign w:val="bottom"/>
          </w:tcPr>
          <w:p w:rsidR="00EA0B1A" w:rsidRPr="000F6C95" w:rsidRDefault="00C92EE6" w:rsidP="00C92EE6">
            <w:pPr>
              <w:spacing w:after="0" w:line="240" w:lineRule="auto"/>
              <w:rPr>
                <w:ins w:id="5741" w:author="giangnhhse60606" w:date="2014-03-29T22:35:00Z"/>
                <w:rFonts w:ascii="Calibri" w:eastAsia="Times New Roman" w:hAnsi="Calibri" w:cs="Times New Roman"/>
                <w:color w:val="000000"/>
                <w:sz w:val="22"/>
                <w:lang w:eastAsia="ja-JP"/>
              </w:rPr>
            </w:pPr>
            <w:ins w:id="5742" w:author="giangnhhse60606" w:date="2014-03-29T22:37:00Z">
              <w:r w:rsidRPr="00C92EE6">
                <w:rPr>
                  <w:rFonts w:ascii="Calibri" w:eastAsia="Times New Roman" w:hAnsi="Calibri" w:cs="Times New Roman"/>
                  <w:color w:val="000000"/>
                  <w:sz w:val="22"/>
                  <w:lang w:eastAsia="ja-JP"/>
                </w:rPr>
                <w:t>Click " Tìm Kiếm " button in to find one stadium in list stadium</w:t>
              </w:r>
            </w:ins>
          </w:p>
        </w:tc>
        <w:tc>
          <w:tcPr>
            <w:tcW w:w="3510" w:type="dxa"/>
            <w:tcBorders>
              <w:top w:val="nil"/>
              <w:left w:val="nil"/>
              <w:bottom w:val="single" w:sz="4" w:space="0" w:color="auto"/>
              <w:right w:val="single" w:sz="4" w:space="0" w:color="auto"/>
            </w:tcBorders>
            <w:shd w:val="clear" w:color="auto" w:fill="auto"/>
            <w:vAlign w:val="bottom"/>
          </w:tcPr>
          <w:p w:rsidR="00EA0B1A" w:rsidRPr="000F6C95" w:rsidRDefault="00C92EE6" w:rsidP="00C92EE6">
            <w:pPr>
              <w:spacing w:after="0" w:line="240" w:lineRule="auto"/>
              <w:rPr>
                <w:ins w:id="5743" w:author="giangnhhse60606" w:date="2014-03-29T22:35:00Z"/>
                <w:rFonts w:ascii="Calibri" w:eastAsia="Times New Roman" w:hAnsi="Calibri" w:cs="Times New Roman"/>
                <w:color w:val="000000"/>
                <w:sz w:val="22"/>
                <w:lang w:eastAsia="ja-JP"/>
              </w:rPr>
            </w:pPr>
            <w:ins w:id="5744" w:author="giangnhhse60606" w:date="2014-03-29T22:37:00Z">
              <w:r w:rsidRPr="00C92EE6">
                <w:rPr>
                  <w:rFonts w:ascii="Calibri" w:eastAsia="Times New Roman" w:hAnsi="Calibri" w:cs="Times New Roman"/>
                  <w:color w:val="000000"/>
                  <w:sz w:val="22"/>
                  <w:lang w:eastAsia="ja-JP"/>
                </w:rPr>
                <w:t>[Book Field] page will be shown with input information of search</w:t>
              </w:r>
            </w:ins>
          </w:p>
        </w:tc>
        <w:tc>
          <w:tcPr>
            <w:tcW w:w="1710" w:type="dxa"/>
            <w:tcBorders>
              <w:top w:val="nil"/>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745" w:author="giangnhhse60606" w:date="2014-03-29T22:35:00Z"/>
                <w:rFonts w:ascii="Calibri" w:eastAsia="Times New Roman" w:hAnsi="Calibri" w:cs="Times New Roman"/>
                <w:color w:val="000000"/>
                <w:sz w:val="22"/>
                <w:lang w:eastAsia="ja-JP"/>
              </w:rPr>
            </w:pPr>
            <w:ins w:id="5746" w:author="giangnhhse60606" w:date="2014-03-29T22:35:00Z">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747" w:author="giangnhhse60606" w:date="2014-03-29T22:35:00Z"/>
                <w:rFonts w:ascii="Calibri" w:eastAsia="Times New Roman" w:hAnsi="Calibri" w:cs="Times New Roman"/>
                <w:color w:val="000000"/>
                <w:sz w:val="22"/>
                <w:lang w:eastAsia="ja-JP"/>
              </w:rPr>
            </w:pPr>
          </w:p>
        </w:tc>
      </w:tr>
      <w:tr w:rsidR="00EA0B1A" w:rsidRPr="008C01EB" w:rsidTr="00C92EE6">
        <w:trPr>
          <w:trHeight w:val="784"/>
          <w:ins w:id="5748" w:author="giangnhhse60606" w:date="2014-03-29T22:3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B1A" w:rsidRDefault="00EA0B1A" w:rsidP="00C92EE6">
            <w:pPr>
              <w:spacing w:after="0" w:line="240" w:lineRule="auto"/>
              <w:rPr>
                <w:ins w:id="5749" w:author="giangnhhse60606" w:date="2014-03-29T22:35:00Z"/>
                <w:rFonts w:ascii="Calibri" w:eastAsia="Times New Roman" w:hAnsi="Calibri" w:cs="Times New Roman"/>
                <w:color w:val="000000"/>
                <w:sz w:val="22"/>
                <w:lang w:eastAsia="ja-JP"/>
              </w:rPr>
              <w:pPrChange w:id="5750" w:author="giangnhhse60606" w:date="2014-03-29T22:37:00Z">
                <w:pPr>
                  <w:spacing w:after="0" w:line="240" w:lineRule="auto"/>
                </w:pPr>
              </w:pPrChange>
            </w:pPr>
            <w:ins w:id="5751" w:author="giangnhhse60606" w:date="2014-03-29T22:35:00Z">
              <w:r>
                <w:rPr>
                  <w:rFonts w:ascii="Calibri" w:eastAsia="Times New Roman" w:hAnsi="Calibri" w:cs="Times New Roman"/>
                  <w:color w:val="000000"/>
                  <w:sz w:val="22"/>
                  <w:lang w:eastAsia="ja-JP"/>
                </w:rPr>
                <w:t>TC_1</w:t>
              </w:r>
            </w:ins>
            <w:ins w:id="5752" w:author="giangnhhse60606" w:date="2014-03-29T22:37:00Z">
              <w:r w:rsidR="00C92EE6">
                <w:rPr>
                  <w:rFonts w:ascii="Calibri" w:eastAsia="Times New Roman" w:hAnsi="Calibri" w:cs="Times New Roman"/>
                  <w:color w:val="000000"/>
                  <w:sz w:val="22"/>
                  <w:lang w:eastAsia="ja-JP"/>
                </w:rPr>
                <w:t>6</w:t>
              </w:r>
            </w:ins>
            <w:ins w:id="5753" w:author="giangnhhse60606" w:date="2014-03-29T22:35:00Z">
              <w:r>
                <w:rPr>
                  <w:rFonts w:ascii="Calibri" w:eastAsia="Times New Roman" w:hAnsi="Calibri" w:cs="Times New Roman"/>
                  <w:color w:val="000000"/>
                  <w:sz w:val="22"/>
                  <w:lang w:eastAsia="ja-JP"/>
                </w:rPr>
                <w:t>0</w:t>
              </w:r>
            </w:ins>
          </w:p>
        </w:tc>
        <w:tc>
          <w:tcPr>
            <w:tcW w:w="1872" w:type="dxa"/>
            <w:tcBorders>
              <w:top w:val="nil"/>
              <w:left w:val="nil"/>
              <w:bottom w:val="single" w:sz="4" w:space="0" w:color="auto"/>
              <w:right w:val="single" w:sz="4" w:space="0" w:color="auto"/>
            </w:tcBorders>
            <w:shd w:val="clear" w:color="auto" w:fill="auto"/>
            <w:vAlign w:val="bottom"/>
          </w:tcPr>
          <w:p w:rsidR="00EA0B1A" w:rsidRPr="000F6C95" w:rsidRDefault="00C92EE6" w:rsidP="00C92EE6">
            <w:pPr>
              <w:spacing w:after="0" w:line="240" w:lineRule="auto"/>
              <w:rPr>
                <w:ins w:id="5754" w:author="giangnhhse60606" w:date="2014-03-29T22:35:00Z"/>
                <w:rFonts w:ascii="Calibri" w:eastAsia="Times New Roman" w:hAnsi="Calibri" w:cs="Times New Roman"/>
                <w:color w:val="000000"/>
                <w:sz w:val="22"/>
                <w:lang w:eastAsia="ja-JP"/>
              </w:rPr>
            </w:pPr>
            <w:ins w:id="5755" w:author="giangnhhse60606" w:date="2014-03-29T22:37:00Z">
              <w:r w:rsidRPr="00C92EE6">
                <w:rPr>
                  <w:rFonts w:ascii="Calibri" w:eastAsia="Times New Roman" w:hAnsi="Calibri" w:cs="Times New Roman"/>
                  <w:color w:val="000000"/>
                  <w:sz w:val="22"/>
                  <w:lang w:eastAsia="ja-JP"/>
                </w:rPr>
                <w:t>Test Book Field Information Page</w:t>
              </w:r>
            </w:ins>
          </w:p>
        </w:tc>
        <w:tc>
          <w:tcPr>
            <w:tcW w:w="3951" w:type="dxa"/>
            <w:tcBorders>
              <w:top w:val="nil"/>
              <w:left w:val="nil"/>
              <w:bottom w:val="single" w:sz="4" w:space="0" w:color="auto"/>
              <w:right w:val="single" w:sz="4" w:space="0" w:color="auto"/>
            </w:tcBorders>
            <w:shd w:val="clear" w:color="auto" w:fill="auto"/>
            <w:vAlign w:val="bottom"/>
          </w:tcPr>
          <w:p w:rsidR="00EA0B1A" w:rsidRPr="000F6C95" w:rsidRDefault="00C92EE6" w:rsidP="00C92EE6">
            <w:pPr>
              <w:spacing w:after="0" w:line="240" w:lineRule="auto"/>
              <w:rPr>
                <w:ins w:id="5756" w:author="giangnhhse60606" w:date="2014-03-29T22:35:00Z"/>
                <w:rFonts w:ascii="Calibri" w:eastAsia="Times New Roman" w:hAnsi="Calibri" w:cs="Times New Roman"/>
                <w:color w:val="000000"/>
                <w:sz w:val="22"/>
                <w:lang w:eastAsia="ja-JP"/>
              </w:rPr>
            </w:pPr>
            <w:ins w:id="5757" w:author="giangnhhse60606" w:date="2014-03-29T22:37:00Z">
              <w:r w:rsidRPr="00C92EE6">
                <w:rPr>
                  <w:rFonts w:ascii="Calibri" w:eastAsia="Times New Roman" w:hAnsi="Calibri" w:cs="Times New Roman"/>
                  <w:color w:val="000000"/>
                  <w:sz w:val="22"/>
                  <w:lang w:eastAsia="ja-JP"/>
                </w:rPr>
                <w:t>Click on stadium want to book</w:t>
              </w:r>
            </w:ins>
          </w:p>
        </w:tc>
        <w:tc>
          <w:tcPr>
            <w:tcW w:w="3510" w:type="dxa"/>
            <w:tcBorders>
              <w:top w:val="nil"/>
              <w:left w:val="nil"/>
              <w:bottom w:val="single" w:sz="4" w:space="0" w:color="auto"/>
              <w:right w:val="single" w:sz="4" w:space="0" w:color="auto"/>
            </w:tcBorders>
            <w:shd w:val="clear" w:color="auto" w:fill="auto"/>
            <w:vAlign w:val="bottom"/>
          </w:tcPr>
          <w:p w:rsidR="00EA0B1A" w:rsidRPr="000F6C95" w:rsidRDefault="00C92EE6" w:rsidP="00C92EE6">
            <w:pPr>
              <w:spacing w:after="0" w:line="240" w:lineRule="auto"/>
              <w:rPr>
                <w:ins w:id="5758" w:author="giangnhhse60606" w:date="2014-03-29T22:35:00Z"/>
                <w:rFonts w:ascii="Calibri" w:eastAsia="Times New Roman" w:hAnsi="Calibri" w:cs="Times New Roman"/>
                <w:color w:val="000000"/>
                <w:sz w:val="22"/>
                <w:lang w:eastAsia="ja-JP"/>
              </w:rPr>
            </w:pPr>
            <w:ins w:id="5759" w:author="giangnhhse60606" w:date="2014-03-29T22:37:00Z">
              <w:r w:rsidRPr="00C92EE6">
                <w:rPr>
                  <w:rFonts w:ascii="Calibri" w:eastAsia="Times New Roman" w:hAnsi="Calibri" w:cs="Times New Roman"/>
                  <w:color w:val="000000"/>
                  <w:sz w:val="22"/>
                  <w:lang w:eastAsia="ja-JP"/>
                </w:rPr>
                <w:t>[View Stadium] page will be shown with information about stadium was choiced</w:t>
              </w:r>
            </w:ins>
          </w:p>
        </w:tc>
        <w:tc>
          <w:tcPr>
            <w:tcW w:w="1710" w:type="dxa"/>
            <w:tcBorders>
              <w:top w:val="nil"/>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760" w:author="giangnhhse60606" w:date="2014-03-29T22:35:00Z"/>
                <w:rFonts w:ascii="Calibri" w:eastAsia="Times New Roman" w:hAnsi="Calibri" w:cs="Times New Roman"/>
                <w:color w:val="000000"/>
                <w:sz w:val="22"/>
                <w:lang w:eastAsia="ja-JP"/>
              </w:rPr>
            </w:pPr>
            <w:ins w:id="5761" w:author="giangnhhse60606" w:date="2014-03-29T22:3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762" w:author="giangnhhse60606" w:date="2014-03-29T22:35:00Z"/>
                <w:rFonts w:ascii="Calibri" w:eastAsia="Times New Roman" w:hAnsi="Calibri" w:cs="Times New Roman"/>
                <w:color w:val="000000"/>
                <w:sz w:val="22"/>
                <w:lang w:eastAsia="ja-JP"/>
              </w:rPr>
            </w:pPr>
          </w:p>
        </w:tc>
      </w:tr>
      <w:tr w:rsidR="00EA0B1A" w:rsidRPr="008C01EB" w:rsidTr="00C92EE6">
        <w:trPr>
          <w:trHeight w:val="784"/>
          <w:ins w:id="5763" w:author="giangnhhse60606" w:date="2014-03-29T22:3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B1A" w:rsidRDefault="00EA0B1A" w:rsidP="00C92EE6">
            <w:pPr>
              <w:spacing w:after="0" w:line="240" w:lineRule="auto"/>
              <w:rPr>
                <w:ins w:id="5764" w:author="giangnhhse60606" w:date="2014-03-29T22:35:00Z"/>
                <w:rFonts w:ascii="Calibri" w:eastAsia="Times New Roman" w:hAnsi="Calibri" w:cs="Times New Roman"/>
                <w:color w:val="000000"/>
                <w:sz w:val="22"/>
                <w:lang w:eastAsia="ja-JP"/>
              </w:rPr>
              <w:pPrChange w:id="5765" w:author="giangnhhse60606" w:date="2014-03-29T22:38:00Z">
                <w:pPr>
                  <w:spacing w:after="0" w:line="240" w:lineRule="auto"/>
                </w:pPr>
              </w:pPrChange>
            </w:pPr>
            <w:ins w:id="5766" w:author="giangnhhse60606" w:date="2014-03-29T22:35:00Z">
              <w:r>
                <w:rPr>
                  <w:rFonts w:ascii="Calibri" w:eastAsia="Times New Roman" w:hAnsi="Calibri" w:cs="Times New Roman"/>
                  <w:color w:val="000000"/>
                  <w:sz w:val="22"/>
                  <w:lang w:eastAsia="ja-JP"/>
                </w:rPr>
                <w:t>TC_1</w:t>
              </w:r>
            </w:ins>
            <w:ins w:id="5767" w:author="giangnhhse60606" w:date="2014-03-29T22:38:00Z">
              <w:r w:rsidR="00C92EE6">
                <w:rPr>
                  <w:rFonts w:ascii="Calibri" w:eastAsia="Times New Roman" w:hAnsi="Calibri" w:cs="Times New Roman"/>
                  <w:color w:val="000000"/>
                  <w:sz w:val="22"/>
                  <w:lang w:eastAsia="ja-JP"/>
                </w:rPr>
                <w:t>6</w:t>
              </w:r>
            </w:ins>
            <w:ins w:id="5768" w:author="giangnhhse60606" w:date="2014-03-29T22:35:00Z">
              <w:r>
                <w:rPr>
                  <w:rFonts w:ascii="Calibri" w:eastAsia="Times New Roman" w:hAnsi="Calibri" w:cs="Times New Roman"/>
                  <w:color w:val="000000"/>
                  <w:sz w:val="22"/>
                  <w:lang w:eastAsia="ja-JP"/>
                </w:rPr>
                <w:t>1</w:t>
              </w:r>
            </w:ins>
          </w:p>
        </w:tc>
        <w:tc>
          <w:tcPr>
            <w:tcW w:w="1872" w:type="dxa"/>
            <w:tcBorders>
              <w:top w:val="nil"/>
              <w:left w:val="nil"/>
              <w:bottom w:val="single" w:sz="4" w:space="0" w:color="auto"/>
              <w:right w:val="single" w:sz="4" w:space="0" w:color="auto"/>
            </w:tcBorders>
            <w:shd w:val="clear" w:color="auto" w:fill="auto"/>
            <w:vAlign w:val="bottom"/>
          </w:tcPr>
          <w:p w:rsidR="00EA0B1A" w:rsidRPr="000F6C95" w:rsidRDefault="00C92EE6" w:rsidP="00C92EE6">
            <w:pPr>
              <w:spacing w:after="0" w:line="240" w:lineRule="auto"/>
              <w:rPr>
                <w:ins w:id="5769" w:author="giangnhhse60606" w:date="2014-03-29T22:35:00Z"/>
                <w:rFonts w:ascii="Calibri" w:eastAsia="Times New Roman" w:hAnsi="Calibri" w:cs="Times New Roman"/>
                <w:color w:val="000000"/>
                <w:sz w:val="22"/>
                <w:lang w:eastAsia="ja-JP"/>
              </w:rPr>
            </w:pPr>
            <w:ins w:id="5770" w:author="giangnhhse60606" w:date="2014-03-29T22:38:00Z">
              <w:r w:rsidRPr="00C92EE6">
                <w:rPr>
                  <w:rFonts w:ascii="Calibri" w:eastAsia="Times New Roman" w:hAnsi="Calibri" w:cs="Times New Roman"/>
                  <w:color w:val="000000"/>
                  <w:sz w:val="22"/>
                  <w:lang w:eastAsia="ja-JP"/>
                </w:rPr>
                <w:t>Test Book Field Available validation Blank Field</w:t>
              </w:r>
            </w:ins>
          </w:p>
        </w:tc>
        <w:tc>
          <w:tcPr>
            <w:tcW w:w="3951" w:type="dxa"/>
            <w:tcBorders>
              <w:top w:val="nil"/>
              <w:left w:val="nil"/>
              <w:bottom w:val="single" w:sz="4" w:space="0" w:color="auto"/>
              <w:right w:val="single" w:sz="4" w:space="0" w:color="auto"/>
            </w:tcBorders>
            <w:shd w:val="clear" w:color="auto" w:fill="auto"/>
            <w:vAlign w:val="bottom"/>
          </w:tcPr>
          <w:p w:rsidR="00C92EE6" w:rsidRPr="00C92EE6" w:rsidRDefault="00C92EE6" w:rsidP="00C92EE6">
            <w:pPr>
              <w:spacing w:after="0" w:line="240" w:lineRule="auto"/>
              <w:rPr>
                <w:ins w:id="5771" w:author="giangnhhse60606" w:date="2014-03-29T22:38:00Z"/>
                <w:rFonts w:ascii="Calibri" w:eastAsia="Times New Roman" w:hAnsi="Calibri" w:cs="Times New Roman"/>
                <w:color w:val="000000"/>
                <w:sz w:val="22"/>
                <w:lang w:eastAsia="ja-JP"/>
              </w:rPr>
            </w:pPr>
            <w:ins w:id="5772" w:author="giangnhhse60606" w:date="2014-03-29T22:38:00Z">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Do not input information for any field </w:t>
              </w:r>
            </w:ins>
          </w:p>
          <w:p w:rsidR="00EA0B1A" w:rsidRPr="000F6C95" w:rsidRDefault="00C92EE6" w:rsidP="00C92EE6">
            <w:pPr>
              <w:spacing w:after="0" w:line="240" w:lineRule="auto"/>
              <w:rPr>
                <w:ins w:id="5773" w:author="giangnhhse60606" w:date="2014-03-29T22:35:00Z"/>
                <w:rFonts w:ascii="Calibri" w:eastAsia="Times New Roman" w:hAnsi="Calibri" w:cs="Times New Roman"/>
                <w:color w:val="000000"/>
                <w:sz w:val="22"/>
                <w:lang w:eastAsia="ja-JP"/>
              </w:rPr>
            </w:pPr>
            <w:ins w:id="5774" w:author="giangnhhse60606" w:date="2014-03-29T22:38:00Z">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ins>
          </w:p>
        </w:tc>
        <w:tc>
          <w:tcPr>
            <w:tcW w:w="3510" w:type="dxa"/>
            <w:tcBorders>
              <w:top w:val="nil"/>
              <w:left w:val="nil"/>
              <w:bottom w:val="single" w:sz="4" w:space="0" w:color="auto"/>
              <w:right w:val="single" w:sz="4" w:space="0" w:color="auto"/>
            </w:tcBorders>
            <w:shd w:val="clear" w:color="auto" w:fill="auto"/>
            <w:vAlign w:val="bottom"/>
          </w:tcPr>
          <w:p w:rsidR="00EA0B1A" w:rsidRPr="000F6C95" w:rsidRDefault="00C92EE6" w:rsidP="00C92EE6">
            <w:pPr>
              <w:spacing w:after="0" w:line="240" w:lineRule="auto"/>
              <w:rPr>
                <w:ins w:id="5775" w:author="giangnhhse60606" w:date="2014-03-29T22:35:00Z"/>
                <w:rFonts w:ascii="Calibri" w:eastAsia="Times New Roman" w:hAnsi="Calibri" w:cs="Times New Roman"/>
                <w:color w:val="000000"/>
                <w:sz w:val="22"/>
                <w:lang w:eastAsia="ja-JP"/>
              </w:rPr>
            </w:pPr>
            <w:ins w:id="5776" w:author="giangnhhse60606" w:date="2014-03-29T22:38:00Z">
              <w:r w:rsidRPr="00C92EE6">
                <w:rPr>
                  <w:rFonts w:ascii="Calibri" w:eastAsia="Times New Roman" w:hAnsi="Calibri" w:cs="Times New Roman"/>
                  <w:color w:val="000000"/>
                  <w:sz w:val="22"/>
                  <w:lang w:eastAsia="ja-JP"/>
                </w:rPr>
                <w:t>Error message will be displayed:  " Yêu cầu nhập nội dung "</w:t>
              </w:r>
            </w:ins>
          </w:p>
        </w:tc>
        <w:tc>
          <w:tcPr>
            <w:tcW w:w="1710" w:type="dxa"/>
            <w:tcBorders>
              <w:top w:val="nil"/>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777" w:author="giangnhhse60606" w:date="2014-03-29T22:35:00Z"/>
                <w:rFonts w:ascii="Calibri" w:eastAsia="Times New Roman" w:hAnsi="Calibri" w:cs="Times New Roman"/>
                <w:color w:val="000000"/>
                <w:sz w:val="22"/>
                <w:lang w:eastAsia="ja-JP"/>
              </w:rPr>
            </w:pPr>
            <w:ins w:id="5778" w:author="giangnhhse60606" w:date="2014-03-29T22:3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779" w:author="giangnhhse60606" w:date="2014-03-29T22:35:00Z"/>
                <w:rFonts w:ascii="Calibri" w:eastAsia="Times New Roman" w:hAnsi="Calibri" w:cs="Times New Roman"/>
                <w:color w:val="000000"/>
                <w:sz w:val="22"/>
                <w:lang w:eastAsia="ja-JP"/>
              </w:rPr>
            </w:pPr>
          </w:p>
        </w:tc>
      </w:tr>
      <w:tr w:rsidR="00EA0B1A" w:rsidRPr="008C01EB" w:rsidTr="00C92EE6">
        <w:trPr>
          <w:trHeight w:val="784"/>
          <w:ins w:id="5780" w:author="giangnhhse60606" w:date="2014-03-29T22:3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B1A" w:rsidRDefault="00EA0B1A" w:rsidP="00C92EE6">
            <w:pPr>
              <w:spacing w:after="0" w:line="240" w:lineRule="auto"/>
              <w:rPr>
                <w:ins w:id="5781" w:author="giangnhhse60606" w:date="2014-03-29T22:35:00Z"/>
                <w:rFonts w:ascii="Calibri" w:eastAsia="Times New Roman" w:hAnsi="Calibri" w:cs="Times New Roman"/>
                <w:color w:val="000000"/>
                <w:sz w:val="22"/>
                <w:lang w:eastAsia="ja-JP"/>
              </w:rPr>
              <w:pPrChange w:id="5782" w:author="giangnhhse60606" w:date="2014-03-29T22:38:00Z">
                <w:pPr>
                  <w:spacing w:after="0" w:line="240" w:lineRule="auto"/>
                </w:pPr>
              </w:pPrChange>
            </w:pPr>
            <w:ins w:id="5783" w:author="giangnhhse60606" w:date="2014-03-29T22:35:00Z">
              <w:r>
                <w:rPr>
                  <w:rFonts w:ascii="Calibri" w:eastAsia="Times New Roman" w:hAnsi="Calibri" w:cs="Times New Roman"/>
                  <w:color w:val="000000"/>
                  <w:sz w:val="22"/>
                  <w:lang w:eastAsia="ja-JP"/>
                </w:rPr>
                <w:t>TC_1</w:t>
              </w:r>
            </w:ins>
            <w:ins w:id="5784" w:author="giangnhhse60606" w:date="2014-03-29T22:38:00Z">
              <w:r w:rsidR="00C92EE6">
                <w:rPr>
                  <w:rFonts w:ascii="Calibri" w:eastAsia="Times New Roman" w:hAnsi="Calibri" w:cs="Times New Roman"/>
                  <w:color w:val="000000"/>
                  <w:sz w:val="22"/>
                  <w:lang w:eastAsia="ja-JP"/>
                </w:rPr>
                <w:t>6</w:t>
              </w:r>
            </w:ins>
            <w:ins w:id="5785" w:author="giangnhhse60606" w:date="2014-03-29T22:35:00Z">
              <w:r>
                <w:rPr>
                  <w:rFonts w:ascii="Calibri" w:eastAsia="Times New Roman" w:hAnsi="Calibri" w:cs="Times New Roman"/>
                  <w:color w:val="000000"/>
                  <w:sz w:val="22"/>
                  <w:lang w:eastAsia="ja-JP"/>
                </w:rPr>
                <w:t>2</w:t>
              </w:r>
            </w:ins>
          </w:p>
        </w:tc>
        <w:tc>
          <w:tcPr>
            <w:tcW w:w="1872" w:type="dxa"/>
            <w:tcBorders>
              <w:top w:val="nil"/>
              <w:left w:val="nil"/>
              <w:bottom w:val="single" w:sz="4" w:space="0" w:color="auto"/>
              <w:right w:val="single" w:sz="4" w:space="0" w:color="auto"/>
            </w:tcBorders>
            <w:shd w:val="clear" w:color="auto" w:fill="auto"/>
            <w:vAlign w:val="bottom"/>
          </w:tcPr>
          <w:p w:rsidR="00EA0B1A" w:rsidRPr="00095DE4" w:rsidRDefault="00C92EE6" w:rsidP="00C92EE6">
            <w:pPr>
              <w:spacing w:after="0" w:line="240" w:lineRule="auto"/>
              <w:rPr>
                <w:ins w:id="5786" w:author="giangnhhse60606" w:date="2014-03-29T22:35:00Z"/>
                <w:rFonts w:ascii="Calibri" w:eastAsia="Times New Roman" w:hAnsi="Calibri" w:cs="Times New Roman"/>
                <w:color w:val="000000"/>
                <w:sz w:val="22"/>
                <w:lang w:eastAsia="ja-JP"/>
              </w:rPr>
            </w:pPr>
            <w:ins w:id="5787" w:author="giangnhhse60606" w:date="2014-03-29T22:38:00Z">
              <w:r w:rsidRPr="00C92EE6">
                <w:rPr>
                  <w:rFonts w:ascii="Calibri" w:eastAsia="Times New Roman" w:hAnsi="Calibri" w:cs="Times New Roman"/>
                  <w:color w:val="000000"/>
                  <w:sz w:val="22"/>
                  <w:lang w:eastAsia="ja-JP"/>
                </w:rPr>
                <w:t>Test Book Field Successful successfully</w:t>
              </w:r>
            </w:ins>
          </w:p>
        </w:tc>
        <w:tc>
          <w:tcPr>
            <w:tcW w:w="3951" w:type="dxa"/>
            <w:tcBorders>
              <w:top w:val="nil"/>
              <w:left w:val="nil"/>
              <w:bottom w:val="single" w:sz="4" w:space="0" w:color="auto"/>
              <w:right w:val="single" w:sz="4" w:space="0" w:color="auto"/>
            </w:tcBorders>
            <w:shd w:val="clear" w:color="auto" w:fill="auto"/>
            <w:vAlign w:val="bottom"/>
          </w:tcPr>
          <w:p w:rsidR="00C92EE6" w:rsidRPr="00C92EE6" w:rsidRDefault="00C92EE6" w:rsidP="00C92EE6">
            <w:pPr>
              <w:spacing w:after="0" w:line="240" w:lineRule="auto"/>
              <w:rPr>
                <w:ins w:id="5788" w:author="giangnhhse60606" w:date="2014-03-29T22:38:00Z"/>
                <w:rFonts w:ascii="Calibri" w:eastAsia="Times New Roman" w:hAnsi="Calibri" w:cs="Times New Roman"/>
                <w:color w:val="000000"/>
                <w:sz w:val="22"/>
                <w:lang w:eastAsia="ja-JP"/>
              </w:rPr>
            </w:pPr>
            <w:ins w:id="5789" w:author="giangnhhse60606" w:date="2014-03-29T22:38:00Z">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all field</w:t>
              </w:r>
            </w:ins>
          </w:p>
          <w:p w:rsidR="00EA0B1A" w:rsidRPr="00095DE4" w:rsidRDefault="00C92EE6" w:rsidP="00C92EE6">
            <w:pPr>
              <w:spacing w:after="0" w:line="240" w:lineRule="auto"/>
              <w:rPr>
                <w:ins w:id="5790" w:author="giangnhhse60606" w:date="2014-03-29T22:35:00Z"/>
                <w:rFonts w:ascii="Calibri" w:eastAsia="Times New Roman" w:hAnsi="Calibri" w:cs="Times New Roman"/>
                <w:color w:val="000000"/>
                <w:sz w:val="22"/>
                <w:lang w:eastAsia="ja-JP"/>
              </w:rPr>
            </w:pPr>
            <w:ins w:id="5791" w:author="giangnhhse60606" w:date="2014-03-29T22:38:00Z">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ins>
          </w:p>
        </w:tc>
        <w:tc>
          <w:tcPr>
            <w:tcW w:w="3510" w:type="dxa"/>
            <w:tcBorders>
              <w:top w:val="nil"/>
              <w:left w:val="nil"/>
              <w:bottom w:val="single" w:sz="4" w:space="0" w:color="auto"/>
              <w:right w:val="single" w:sz="4" w:space="0" w:color="auto"/>
            </w:tcBorders>
            <w:shd w:val="clear" w:color="auto" w:fill="auto"/>
            <w:vAlign w:val="bottom"/>
          </w:tcPr>
          <w:p w:rsidR="00C92EE6" w:rsidRPr="00C92EE6" w:rsidRDefault="00C92EE6" w:rsidP="00C92EE6">
            <w:pPr>
              <w:spacing w:after="0" w:line="240" w:lineRule="auto"/>
              <w:rPr>
                <w:ins w:id="5792" w:author="giangnhhse60606" w:date="2014-03-29T22:38:00Z"/>
                <w:rFonts w:ascii="Calibri" w:eastAsia="Times New Roman" w:hAnsi="Calibri" w:cs="Times New Roman"/>
                <w:color w:val="000000"/>
                <w:sz w:val="22"/>
                <w:lang w:eastAsia="ja-JP"/>
              </w:rPr>
            </w:pPr>
            <w:ins w:id="5793" w:author="giangnhhse60606" w:date="2014-03-29T22:38:00Z">
              <w:r w:rsidRPr="00C92EE6">
                <w:rPr>
                  <w:rFonts w:ascii="Calibri" w:eastAsia="Times New Roman" w:hAnsi="Calibri" w:cs="Times New Roman"/>
                  <w:color w:val="000000"/>
                  <w:sz w:val="22"/>
                  <w:lang w:eastAsia="ja-JP"/>
                </w:rPr>
                <w:t>Book Field successfully.</w:t>
              </w:r>
            </w:ins>
          </w:p>
          <w:p w:rsidR="00EA0B1A" w:rsidRPr="00C50C88" w:rsidRDefault="00C92EE6" w:rsidP="00C92EE6">
            <w:pPr>
              <w:spacing w:after="0" w:line="240" w:lineRule="auto"/>
              <w:rPr>
                <w:ins w:id="5794" w:author="giangnhhse60606" w:date="2014-03-29T22:35:00Z"/>
                <w:rFonts w:ascii="Calibri" w:eastAsia="Times New Roman" w:hAnsi="Calibri" w:cs="Times New Roman"/>
                <w:color w:val="000000"/>
                <w:sz w:val="22"/>
                <w:lang w:eastAsia="ja-JP"/>
              </w:rPr>
            </w:pPr>
            <w:ins w:id="5795" w:author="giangnhhse60606" w:date="2014-03-29T22:38:00Z">
              <w:r w:rsidRPr="00C92EE6">
                <w:rPr>
                  <w:rFonts w:ascii="Calibri" w:eastAsia="Times New Roman" w:hAnsi="Calibri" w:cs="Times New Roman"/>
                  <w:color w:val="000000"/>
                  <w:sz w:val="22"/>
                  <w:lang w:eastAsia="ja-JP"/>
                </w:rPr>
                <w:t>- A notification  " Đặt sân thành công " will display</w:t>
              </w:r>
            </w:ins>
          </w:p>
        </w:tc>
        <w:tc>
          <w:tcPr>
            <w:tcW w:w="1710" w:type="dxa"/>
            <w:tcBorders>
              <w:top w:val="nil"/>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796" w:author="giangnhhse60606" w:date="2014-03-29T22:35:00Z"/>
                <w:rFonts w:ascii="Calibri" w:eastAsia="Times New Roman" w:hAnsi="Calibri" w:cs="Times New Roman"/>
                <w:color w:val="000000"/>
                <w:sz w:val="22"/>
                <w:lang w:eastAsia="ja-JP"/>
              </w:rPr>
            </w:pPr>
            <w:ins w:id="5797" w:author="giangnhhse60606" w:date="2014-03-29T22:3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798" w:author="giangnhhse60606" w:date="2014-03-29T22:35:00Z"/>
                <w:rFonts w:ascii="Calibri" w:eastAsia="Times New Roman" w:hAnsi="Calibri" w:cs="Times New Roman"/>
                <w:color w:val="000000"/>
                <w:sz w:val="22"/>
                <w:lang w:eastAsia="ja-JP"/>
              </w:rPr>
            </w:pPr>
          </w:p>
        </w:tc>
      </w:tr>
      <w:tr w:rsidR="00EA0B1A" w:rsidRPr="008C01EB" w:rsidTr="00C92EE6">
        <w:trPr>
          <w:trHeight w:val="784"/>
          <w:ins w:id="5799" w:author="giangnhhse60606" w:date="2014-03-29T22:3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B1A" w:rsidRDefault="00EA0B1A" w:rsidP="00C92EE6">
            <w:pPr>
              <w:spacing w:after="0" w:line="240" w:lineRule="auto"/>
              <w:rPr>
                <w:ins w:id="5800" w:author="giangnhhse60606" w:date="2014-03-29T22:35:00Z"/>
                <w:rFonts w:ascii="Calibri" w:eastAsia="Times New Roman" w:hAnsi="Calibri" w:cs="Times New Roman"/>
                <w:color w:val="000000"/>
                <w:sz w:val="22"/>
                <w:lang w:eastAsia="ja-JP"/>
              </w:rPr>
              <w:pPrChange w:id="5801" w:author="giangnhhse60606" w:date="2014-03-29T22:39:00Z">
                <w:pPr>
                  <w:spacing w:after="0" w:line="240" w:lineRule="auto"/>
                </w:pPr>
              </w:pPrChange>
            </w:pPr>
            <w:ins w:id="5802" w:author="giangnhhse60606" w:date="2014-03-29T22:35:00Z">
              <w:r>
                <w:rPr>
                  <w:rFonts w:ascii="Calibri" w:eastAsia="Times New Roman" w:hAnsi="Calibri" w:cs="Times New Roman"/>
                  <w:color w:val="000000"/>
                  <w:sz w:val="22"/>
                  <w:lang w:eastAsia="ja-JP"/>
                </w:rPr>
                <w:t>TC_1</w:t>
              </w:r>
            </w:ins>
            <w:ins w:id="5803" w:author="giangnhhse60606" w:date="2014-03-29T22:39:00Z">
              <w:r w:rsidR="00C92EE6">
                <w:rPr>
                  <w:rFonts w:ascii="Calibri" w:eastAsia="Times New Roman" w:hAnsi="Calibri" w:cs="Times New Roman"/>
                  <w:color w:val="000000"/>
                  <w:sz w:val="22"/>
                  <w:lang w:eastAsia="ja-JP"/>
                </w:rPr>
                <w:t>6</w:t>
              </w:r>
            </w:ins>
            <w:ins w:id="5804" w:author="giangnhhse60606" w:date="2014-03-29T22:35:00Z">
              <w:r>
                <w:rPr>
                  <w:rFonts w:ascii="Calibri" w:eastAsia="Times New Roman" w:hAnsi="Calibri" w:cs="Times New Roman"/>
                  <w:color w:val="000000"/>
                  <w:sz w:val="22"/>
                  <w:lang w:eastAsia="ja-JP"/>
                </w:rPr>
                <w:t>3</w:t>
              </w:r>
            </w:ins>
          </w:p>
        </w:tc>
        <w:tc>
          <w:tcPr>
            <w:tcW w:w="1872" w:type="dxa"/>
            <w:tcBorders>
              <w:top w:val="nil"/>
              <w:left w:val="nil"/>
              <w:bottom w:val="single" w:sz="4" w:space="0" w:color="auto"/>
              <w:right w:val="single" w:sz="4" w:space="0" w:color="auto"/>
            </w:tcBorders>
            <w:shd w:val="clear" w:color="auto" w:fill="auto"/>
            <w:vAlign w:val="bottom"/>
          </w:tcPr>
          <w:p w:rsidR="00EA0B1A" w:rsidRPr="00095DE4" w:rsidRDefault="00C92EE6" w:rsidP="00C92EE6">
            <w:pPr>
              <w:spacing w:after="0" w:line="240" w:lineRule="auto"/>
              <w:rPr>
                <w:ins w:id="5805" w:author="giangnhhse60606" w:date="2014-03-29T22:35:00Z"/>
                <w:rFonts w:ascii="Calibri" w:eastAsia="Times New Roman" w:hAnsi="Calibri" w:cs="Times New Roman"/>
                <w:color w:val="000000"/>
                <w:sz w:val="22"/>
                <w:lang w:eastAsia="ja-JP"/>
              </w:rPr>
            </w:pPr>
            <w:ins w:id="5806" w:author="giangnhhse60606" w:date="2014-03-29T22:39:00Z">
              <w:r w:rsidRPr="00C92EE6">
                <w:rPr>
                  <w:rFonts w:ascii="Calibri" w:eastAsia="Times New Roman" w:hAnsi="Calibri" w:cs="Times New Roman"/>
                  <w:color w:val="000000"/>
                  <w:sz w:val="22"/>
                  <w:lang w:eastAsia="ja-JP"/>
                </w:rPr>
                <w:t>Test " Xác Nhận " button</w:t>
              </w:r>
            </w:ins>
          </w:p>
        </w:tc>
        <w:tc>
          <w:tcPr>
            <w:tcW w:w="3951" w:type="dxa"/>
            <w:tcBorders>
              <w:top w:val="nil"/>
              <w:left w:val="nil"/>
              <w:bottom w:val="single" w:sz="4" w:space="0" w:color="auto"/>
              <w:right w:val="single" w:sz="4" w:space="0" w:color="auto"/>
            </w:tcBorders>
            <w:shd w:val="clear" w:color="auto" w:fill="auto"/>
            <w:vAlign w:val="bottom"/>
          </w:tcPr>
          <w:p w:rsidR="00C92EE6" w:rsidRPr="00C92EE6" w:rsidRDefault="00EA0B1A" w:rsidP="00C92EE6">
            <w:pPr>
              <w:spacing w:after="0" w:line="240" w:lineRule="auto"/>
              <w:rPr>
                <w:ins w:id="5807" w:author="giangnhhse60606" w:date="2014-03-29T22:39:00Z"/>
                <w:rFonts w:ascii="Calibri" w:eastAsia="Times New Roman" w:hAnsi="Calibri" w:cs="Times New Roman"/>
                <w:color w:val="000000"/>
                <w:sz w:val="22"/>
                <w:lang w:eastAsia="ja-JP"/>
              </w:rPr>
            </w:pPr>
            <w:ins w:id="5808" w:author="giangnhhse60606" w:date="2014-03-29T22:35:00Z">
              <w:r>
                <w:rPr>
                  <w:rFonts w:ascii="Calibri" w:eastAsia="Times New Roman" w:hAnsi="Calibri" w:cs="Times New Roman"/>
                  <w:color w:val="000000"/>
                  <w:sz w:val="22"/>
                  <w:lang w:eastAsia="ja-JP"/>
                </w:rPr>
                <w:t xml:space="preserve">1. </w:t>
              </w:r>
            </w:ins>
            <w:ins w:id="5809" w:author="giangnhhse60606" w:date="2014-03-29T22:39:00Z">
              <w:r w:rsidR="00C92EE6" w:rsidRPr="00C92EE6">
                <w:rPr>
                  <w:rFonts w:ascii="Calibri" w:eastAsia="Times New Roman" w:hAnsi="Calibri" w:cs="Times New Roman"/>
                  <w:color w:val="000000"/>
                  <w:sz w:val="22"/>
                  <w:lang w:eastAsia="ja-JP"/>
                </w:rPr>
                <w:t>Input information in all field</w:t>
              </w:r>
            </w:ins>
          </w:p>
          <w:p w:rsidR="00EA0B1A" w:rsidRPr="00095DE4" w:rsidRDefault="00C92EE6" w:rsidP="00C92EE6">
            <w:pPr>
              <w:spacing w:after="0" w:line="240" w:lineRule="auto"/>
              <w:rPr>
                <w:ins w:id="5810" w:author="giangnhhse60606" w:date="2014-03-29T22:35:00Z"/>
                <w:rFonts w:ascii="Calibri" w:eastAsia="Times New Roman" w:hAnsi="Calibri" w:cs="Times New Roman"/>
                <w:color w:val="000000"/>
                <w:sz w:val="22"/>
                <w:lang w:eastAsia="ja-JP"/>
              </w:rPr>
            </w:pPr>
            <w:ins w:id="5811" w:author="giangnhhse60606" w:date="2014-03-29T22:39:00Z">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ins>
          </w:p>
        </w:tc>
        <w:tc>
          <w:tcPr>
            <w:tcW w:w="3510" w:type="dxa"/>
            <w:tcBorders>
              <w:top w:val="nil"/>
              <w:left w:val="nil"/>
              <w:bottom w:val="single" w:sz="4" w:space="0" w:color="auto"/>
              <w:right w:val="single" w:sz="4" w:space="0" w:color="auto"/>
            </w:tcBorders>
            <w:shd w:val="clear" w:color="auto" w:fill="auto"/>
            <w:vAlign w:val="bottom"/>
          </w:tcPr>
          <w:p w:rsidR="00C92EE6" w:rsidRPr="00C92EE6" w:rsidRDefault="00C92EE6" w:rsidP="00C92EE6">
            <w:pPr>
              <w:spacing w:after="0" w:line="240" w:lineRule="auto"/>
              <w:rPr>
                <w:ins w:id="5812" w:author="giangnhhse60606" w:date="2014-03-29T22:39:00Z"/>
                <w:rFonts w:ascii="Calibri" w:eastAsia="Times New Roman" w:hAnsi="Calibri" w:cs="Times New Roman"/>
                <w:color w:val="000000"/>
                <w:sz w:val="22"/>
                <w:lang w:eastAsia="ja-JP"/>
              </w:rPr>
            </w:pPr>
            <w:ins w:id="5813" w:author="giangnhhse60606" w:date="2014-03-29T22:39:00Z">
              <w:r w:rsidRPr="00C92EE6">
                <w:rPr>
                  <w:rFonts w:ascii="Calibri" w:eastAsia="Times New Roman" w:hAnsi="Calibri" w:cs="Times New Roman"/>
                  <w:color w:val="000000"/>
                  <w:sz w:val="22"/>
                  <w:lang w:eastAsia="ja-JP"/>
                </w:rPr>
                <w:t>Confirm popup will be displayed with message:</w:t>
              </w:r>
            </w:ins>
          </w:p>
          <w:p w:rsidR="00EA0B1A" w:rsidRPr="00C50C88" w:rsidRDefault="00C92EE6" w:rsidP="00C92EE6">
            <w:pPr>
              <w:spacing w:after="0" w:line="240" w:lineRule="auto"/>
              <w:rPr>
                <w:ins w:id="5814" w:author="giangnhhse60606" w:date="2014-03-29T22:35:00Z"/>
                <w:rFonts w:ascii="Calibri" w:eastAsia="Times New Roman" w:hAnsi="Calibri" w:cs="Times New Roman"/>
                <w:color w:val="000000"/>
                <w:sz w:val="22"/>
                <w:lang w:eastAsia="ja-JP"/>
              </w:rPr>
            </w:pPr>
            <w:ins w:id="5815" w:author="giangnhhse60606" w:date="2014-03-29T22:39:00Z">
              <w:r w:rsidRPr="00C92EE6">
                <w:rPr>
                  <w:rFonts w:ascii="Calibri" w:eastAsia="Times New Roman" w:hAnsi="Calibri" w:cs="Times New Roman"/>
                  <w:color w:val="000000"/>
                  <w:sz w:val="22"/>
                  <w:lang w:eastAsia="ja-JP"/>
                </w:rPr>
                <w:t>• "Bạn có chắc chắn muốn đặt sân ? "</w:t>
              </w:r>
            </w:ins>
          </w:p>
        </w:tc>
        <w:tc>
          <w:tcPr>
            <w:tcW w:w="1710" w:type="dxa"/>
            <w:tcBorders>
              <w:top w:val="nil"/>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816" w:author="giangnhhse60606" w:date="2014-03-29T22:35:00Z"/>
                <w:rFonts w:ascii="Calibri" w:eastAsia="Times New Roman" w:hAnsi="Calibri" w:cs="Times New Roman"/>
                <w:color w:val="000000"/>
                <w:sz w:val="22"/>
                <w:lang w:eastAsia="ja-JP"/>
              </w:rPr>
            </w:pPr>
            <w:ins w:id="5817" w:author="giangnhhse60606" w:date="2014-03-29T22:3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818" w:author="giangnhhse60606" w:date="2014-03-29T22:35:00Z"/>
                <w:rFonts w:ascii="Calibri" w:eastAsia="Times New Roman" w:hAnsi="Calibri" w:cs="Times New Roman"/>
                <w:color w:val="000000"/>
                <w:sz w:val="22"/>
                <w:lang w:eastAsia="ja-JP"/>
              </w:rPr>
            </w:pPr>
          </w:p>
        </w:tc>
      </w:tr>
      <w:tr w:rsidR="00EA0B1A" w:rsidRPr="008C01EB" w:rsidTr="00C92EE6">
        <w:trPr>
          <w:trHeight w:val="784"/>
          <w:ins w:id="5819" w:author="giangnhhse60606" w:date="2014-03-29T22:3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B1A" w:rsidRDefault="00EA0B1A" w:rsidP="00C92EE6">
            <w:pPr>
              <w:spacing w:after="0" w:line="240" w:lineRule="auto"/>
              <w:rPr>
                <w:ins w:id="5820" w:author="giangnhhse60606" w:date="2014-03-29T22:35:00Z"/>
                <w:rFonts w:ascii="Calibri" w:eastAsia="Times New Roman" w:hAnsi="Calibri" w:cs="Times New Roman"/>
                <w:color w:val="000000"/>
                <w:sz w:val="22"/>
                <w:lang w:eastAsia="ja-JP"/>
              </w:rPr>
              <w:pPrChange w:id="5821" w:author="giangnhhse60606" w:date="2014-03-29T22:39:00Z">
                <w:pPr>
                  <w:spacing w:after="0" w:line="240" w:lineRule="auto"/>
                </w:pPr>
              </w:pPrChange>
            </w:pPr>
            <w:ins w:id="5822" w:author="giangnhhse60606" w:date="2014-03-29T22:35:00Z">
              <w:r>
                <w:rPr>
                  <w:rFonts w:ascii="Calibri" w:eastAsia="Times New Roman" w:hAnsi="Calibri" w:cs="Times New Roman"/>
                  <w:color w:val="000000"/>
                  <w:sz w:val="22"/>
                  <w:lang w:eastAsia="ja-JP"/>
                </w:rPr>
                <w:t>TC_1</w:t>
              </w:r>
            </w:ins>
            <w:ins w:id="5823" w:author="giangnhhse60606" w:date="2014-03-29T22:39:00Z">
              <w:r w:rsidR="00C92EE6">
                <w:rPr>
                  <w:rFonts w:ascii="Calibri" w:eastAsia="Times New Roman" w:hAnsi="Calibri" w:cs="Times New Roman"/>
                  <w:color w:val="000000"/>
                  <w:sz w:val="22"/>
                  <w:lang w:eastAsia="ja-JP"/>
                </w:rPr>
                <w:t>6</w:t>
              </w:r>
            </w:ins>
            <w:ins w:id="5824" w:author="giangnhhse60606" w:date="2014-03-29T22:35:00Z">
              <w:r>
                <w:rPr>
                  <w:rFonts w:ascii="Calibri" w:eastAsia="Times New Roman" w:hAnsi="Calibri" w:cs="Times New Roman"/>
                  <w:color w:val="000000"/>
                  <w:sz w:val="22"/>
                  <w:lang w:eastAsia="ja-JP"/>
                </w:rPr>
                <w:t>4</w:t>
              </w:r>
            </w:ins>
          </w:p>
        </w:tc>
        <w:tc>
          <w:tcPr>
            <w:tcW w:w="1872" w:type="dxa"/>
            <w:tcBorders>
              <w:top w:val="nil"/>
              <w:left w:val="nil"/>
              <w:bottom w:val="single" w:sz="4" w:space="0" w:color="auto"/>
              <w:right w:val="single" w:sz="4" w:space="0" w:color="auto"/>
            </w:tcBorders>
            <w:shd w:val="clear" w:color="auto" w:fill="auto"/>
            <w:vAlign w:val="bottom"/>
          </w:tcPr>
          <w:p w:rsidR="00EA0B1A" w:rsidRPr="001464A2" w:rsidRDefault="00C92EE6" w:rsidP="00C92EE6">
            <w:pPr>
              <w:spacing w:after="0" w:line="240" w:lineRule="auto"/>
              <w:rPr>
                <w:ins w:id="5825" w:author="giangnhhse60606" w:date="2014-03-29T22:35:00Z"/>
                <w:rFonts w:ascii="Calibri" w:eastAsia="Times New Roman" w:hAnsi="Calibri" w:cs="Times New Roman"/>
                <w:color w:val="000000"/>
                <w:sz w:val="22"/>
                <w:lang w:eastAsia="ja-JP"/>
              </w:rPr>
            </w:pPr>
            <w:ins w:id="5826" w:author="giangnhhse60606" w:date="2014-03-29T22:39:00Z">
              <w:r w:rsidRPr="00C92EE6">
                <w:rPr>
                  <w:rFonts w:ascii="Calibri" w:eastAsia="Times New Roman" w:hAnsi="Calibri" w:cs="Times New Roman"/>
                  <w:color w:val="000000"/>
                  <w:sz w:val="22"/>
                  <w:lang w:eastAsia="ja-JP"/>
                </w:rPr>
                <w:t>Test Book Field with only input in " Giờ " field</w:t>
              </w:r>
            </w:ins>
          </w:p>
        </w:tc>
        <w:tc>
          <w:tcPr>
            <w:tcW w:w="3951" w:type="dxa"/>
            <w:tcBorders>
              <w:top w:val="nil"/>
              <w:left w:val="nil"/>
              <w:bottom w:val="single" w:sz="4" w:space="0" w:color="auto"/>
              <w:right w:val="single" w:sz="4" w:space="0" w:color="auto"/>
            </w:tcBorders>
            <w:shd w:val="clear" w:color="auto" w:fill="auto"/>
            <w:vAlign w:val="bottom"/>
          </w:tcPr>
          <w:p w:rsidR="00C92EE6" w:rsidRPr="00C92EE6" w:rsidRDefault="00EA0B1A" w:rsidP="00C92EE6">
            <w:pPr>
              <w:spacing w:after="0" w:line="240" w:lineRule="auto"/>
              <w:rPr>
                <w:ins w:id="5827" w:author="giangnhhse60606" w:date="2014-03-29T22:39:00Z"/>
                <w:rFonts w:ascii="Calibri" w:eastAsia="Times New Roman" w:hAnsi="Calibri" w:cs="Times New Roman"/>
                <w:color w:val="000000"/>
                <w:sz w:val="22"/>
                <w:lang w:eastAsia="ja-JP"/>
              </w:rPr>
            </w:pPr>
            <w:ins w:id="5828" w:author="giangnhhse60606" w:date="2014-03-29T22:35:00Z">
              <w:r>
                <w:rPr>
                  <w:rFonts w:ascii="Calibri" w:eastAsia="Times New Roman" w:hAnsi="Calibri" w:cs="Times New Roman"/>
                  <w:color w:val="000000"/>
                  <w:sz w:val="22"/>
                  <w:lang w:eastAsia="ja-JP"/>
                </w:rPr>
                <w:t xml:space="preserve">1. </w:t>
              </w:r>
            </w:ins>
            <w:ins w:id="5829" w:author="giangnhhse60606" w:date="2014-03-29T22:39:00Z">
              <w:r w:rsidR="00C92EE6" w:rsidRPr="00C92EE6">
                <w:rPr>
                  <w:rFonts w:ascii="Calibri" w:eastAsia="Times New Roman" w:hAnsi="Calibri" w:cs="Times New Roman"/>
                  <w:color w:val="000000"/>
                  <w:sz w:val="22"/>
                  <w:lang w:eastAsia="ja-JP"/>
                </w:rPr>
                <w:t>Input information in " Giờ " field</w:t>
              </w:r>
            </w:ins>
          </w:p>
          <w:p w:rsidR="00EA0B1A" w:rsidRDefault="00C92EE6" w:rsidP="00C92EE6">
            <w:pPr>
              <w:spacing w:after="0" w:line="240" w:lineRule="auto"/>
              <w:rPr>
                <w:ins w:id="5830" w:author="giangnhhse60606" w:date="2014-03-29T22:35:00Z"/>
                <w:rFonts w:ascii="Calibri" w:eastAsia="Times New Roman" w:hAnsi="Calibri" w:cs="Times New Roman"/>
                <w:color w:val="000000"/>
                <w:sz w:val="22"/>
                <w:lang w:eastAsia="ja-JP"/>
              </w:rPr>
            </w:pPr>
            <w:ins w:id="5831" w:author="giangnhhse60606" w:date="2014-03-29T22:39:00Z">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ins>
          </w:p>
        </w:tc>
        <w:tc>
          <w:tcPr>
            <w:tcW w:w="3510" w:type="dxa"/>
            <w:tcBorders>
              <w:top w:val="nil"/>
              <w:left w:val="nil"/>
              <w:bottom w:val="single" w:sz="4" w:space="0" w:color="auto"/>
              <w:right w:val="single" w:sz="4" w:space="0" w:color="auto"/>
            </w:tcBorders>
            <w:shd w:val="clear" w:color="auto" w:fill="auto"/>
            <w:vAlign w:val="bottom"/>
          </w:tcPr>
          <w:p w:rsidR="00EA0B1A" w:rsidRPr="00A92C05" w:rsidRDefault="00C92EE6" w:rsidP="00C92EE6">
            <w:pPr>
              <w:spacing w:after="0" w:line="240" w:lineRule="auto"/>
              <w:rPr>
                <w:ins w:id="5832" w:author="giangnhhse60606" w:date="2014-03-29T22:35:00Z"/>
                <w:rFonts w:ascii="Calibri" w:eastAsia="Times New Roman" w:hAnsi="Calibri" w:cs="Times New Roman"/>
                <w:color w:val="000000"/>
                <w:sz w:val="22"/>
                <w:lang w:eastAsia="ja-JP"/>
              </w:rPr>
            </w:pPr>
            <w:ins w:id="5833" w:author="giangnhhse60606" w:date="2014-03-29T22:39:00Z">
              <w:r w:rsidRPr="00C92EE6">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nil"/>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834" w:author="giangnhhse60606" w:date="2014-03-29T22:35:00Z"/>
                <w:rFonts w:ascii="Calibri" w:eastAsia="Times New Roman" w:hAnsi="Calibri" w:cs="Times New Roman"/>
                <w:color w:val="000000"/>
                <w:sz w:val="22"/>
                <w:lang w:eastAsia="ja-JP"/>
              </w:rPr>
            </w:pPr>
            <w:ins w:id="5835" w:author="giangnhhse60606" w:date="2014-03-29T22:3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836" w:author="giangnhhse60606" w:date="2014-03-29T22:35:00Z"/>
                <w:rFonts w:ascii="Calibri" w:eastAsia="Times New Roman" w:hAnsi="Calibri" w:cs="Times New Roman"/>
                <w:color w:val="000000"/>
                <w:sz w:val="22"/>
                <w:lang w:eastAsia="ja-JP"/>
              </w:rPr>
            </w:pPr>
          </w:p>
        </w:tc>
      </w:tr>
      <w:tr w:rsidR="00EA0B1A" w:rsidRPr="008C01EB" w:rsidTr="00C92EE6">
        <w:trPr>
          <w:trHeight w:val="784"/>
          <w:ins w:id="5837" w:author="giangnhhse60606" w:date="2014-03-29T22:3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A0B1A" w:rsidRDefault="00EA0B1A" w:rsidP="00C92EE6">
            <w:pPr>
              <w:spacing w:after="0" w:line="240" w:lineRule="auto"/>
              <w:rPr>
                <w:ins w:id="5838" w:author="giangnhhse60606" w:date="2014-03-29T22:35:00Z"/>
                <w:rFonts w:ascii="Calibri" w:eastAsia="Times New Roman" w:hAnsi="Calibri" w:cs="Times New Roman"/>
                <w:color w:val="000000"/>
                <w:sz w:val="22"/>
                <w:lang w:eastAsia="ja-JP"/>
              </w:rPr>
              <w:pPrChange w:id="5839" w:author="giangnhhse60606" w:date="2014-03-29T22:39:00Z">
                <w:pPr>
                  <w:spacing w:after="0" w:line="240" w:lineRule="auto"/>
                </w:pPr>
              </w:pPrChange>
            </w:pPr>
            <w:ins w:id="5840" w:author="giangnhhse60606" w:date="2014-03-29T22:35:00Z">
              <w:r>
                <w:rPr>
                  <w:rFonts w:ascii="Calibri" w:eastAsia="Times New Roman" w:hAnsi="Calibri" w:cs="Times New Roman"/>
                  <w:color w:val="000000"/>
                  <w:sz w:val="22"/>
                  <w:lang w:eastAsia="ja-JP"/>
                </w:rPr>
                <w:t>TC_1</w:t>
              </w:r>
            </w:ins>
            <w:ins w:id="5841" w:author="giangnhhse60606" w:date="2014-03-29T22:39:00Z">
              <w:r w:rsidR="00C92EE6">
                <w:rPr>
                  <w:rFonts w:ascii="Calibri" w:eastAsia="Times New Roman" w:hAnsi="Calibri" w:cs="Times New Roman"/>
                  <w:color w:val="000000"/>
                  <w:sz w:val="22"/>
                  <w:lang w:eastAsia="ja-JP"/>
                </w:rPr>
                <w:t>6</w:t>
              </w:r>
            </w:ins>
            <w:ins w:id="5842" w:author="giangnhhse60606" w:date="2014-03-29T22:35:00Z">
              <w:r>
                <w:rPr>
                  <w:rFonts w:ascii="Calibri" w:eastAsia="Times New Roman" w:hAnsi="Calibri" w:cs="Times New Roman"/>
                  <w:color w:val="000000"/>
                  <w:sz w:val="22"/>
                  <w:lang w:eastAsia="ja-JP"/>
                </w:rPr>
                <w:t>5</w:t>
              </w:r>
            </w:ins>
          </w:p>
        </w:tc>
        <w:tc>
          <w:tcPr>
            <w:tcW w:w="1872" w:type="dxa"/>
            <w:tcBorders>
              <w:top w:val="nil"/>
              <w:left w:val="nil"/>
              <w:bottom w:val="single" w:sz="4" w:space="0" w:color="auto"/>
              <w:right w:val="single" w:sz="4" w:space="0" w:color="auto"/>
            </w:tcBorders>
            <w:shd w:val="clear" w:color="auto" w:fill="auto"/>
            <w:vAlign w:val="bottom"/>
          </w:tcPr>
          <w:p w:rsidR="00EA0B1A" w:rsidRPr="00A62374" w:rsidRDefault="00C92EE6" w:rsidP="00C92EE6">
            <w:pPr>
              <w:spacing w:after="0" w:line="240" w:lineRule="auto"/>
              <w:rPr>
                <w:ins w:id="5843" w:author="giangnhhse60606" w:date="2014-03-29T22:35:00Z"/>
                <w:rFonts w:ascii="Calibri" w:eastAsia="Times New Roman" w:hAnsi="Calibri" w:cs="Times New Roman"/>
                <w:color w:val="000000"/>
                <w:sz w:val="22"/>
                <w:lang w:eastAsia="ja-JP"/>
              </w:rPr>
            </w:pPr>
            <w:ins w:id="5844" w:author="giangnhhse60606" w:date="2014-03-29T22:39:00Z">
              <w:r w:rsidRPr="00C92EE6">
                <w:rPr>
                  <w:rFonts w:ascii="Calibri" w:eastAsia="Times New Roman" w:hAnsi="Calibri" w:cs="Times New Roman"/>
                  <w:color w:val="000000"/>
                  <w:sz w:val="22"/>
                  <w:lang w:eastAsia="ja-JP"/>
                </w:rPr>
                <w:t>Test Book Field with only input in " Thời Lượng " field</w:t>
              </w:r>
            </w:ins>
          </w:p>
        </w:tc>
        <w:tc>
          <w:tcPr>
            <w:tcW w:w="3951" w:type="dxa"/>
            <w:tcBorders>
              <w:top w:val="nil"/>
              <w:left w:val="nil"/>
              <w:bottom w:val="single" w:sz="4" w:space="0" w:color="auto"/>
              <w:right w:val="single" w:sz="4" w:space="0" w:color="auto"/>
            </w:tcBorders>
            <w:shd w:val="clear" w:color="auto" w:fill="auto"/>
            <w:vAlign w:val="bottom"/>
          </w:tcPr>
          <w:p w:rsidR="00C92EE6" w:rsidRPr="00C92EE6" w:rsidRDefault="00C92EE6" w:rsidP="00C92EE6">
            <w:pPr>
              <w:spacing w:after="0" w:line="240" w:lineRule="auto"/>
              <w:rPr>
                <w:ins w:id="5845" w:author="giangnhhse60606" w:date="2014-03-29T22:40:00Z"/>
                <w:rFonts w:ascii="Calibri" w:eastAsia="Times New Roman" w:hAnsi="Calibri" w:cs="Times New Roman"/>
                <w:color w:val="000000"/>
                <w:sz w:val="22"/>
                <w:lang w:eastAsia="ja-JP"/>
              </w:rPr>
            </w:pPr>
            <w:ins w:id="5846" w:author="giangnhhse60606" w:date="2014-03-29T22:40:00Z">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 Thời Lượng " field</w:t>
              </w:r>
            </w:ins>
          </w:p>
          <w:p w:rsidR="00EA0B1A" w:rsidRDefault="00C92EE6" w:rsidP="00C92EE6">
            <w:pPr>
              <w:spacing w:after="0" w:line="240" w:lineRule="auto"/>
              <w:rPr>
                <w:ins w:id="5847" w:author="giangnhhse60606" w:date="2014-03-29T22:35:00Z"/>
                <w:rFonts w:ascii="Calibri" w:eastAsia="Times New Roman" w:hAnsi="Calibri" w:cs="Times New Roman"/>
                <w:color w:val="000000"/>
                <w:sz w:val="22"/>
                <w:lang w:eastAsia="ja-JP"/>
              </w:rPr>
              <w:pPrChange w:id="5848" w:author="giangnhhse60606" w:date="2014-03-29T22:40:00Z">
                <w:pPr>
                  <w:spacing w:after="0" w:line="240" w:lineRule="auto"/>
                </w:pPr>
              </w:pPrChange>
            </w:pPr>
            <w:ins w:id="5849" w:author="giangnhhse60606" w:date="2014-03-29T22:40:00Z">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ins>
          </w:p>
        </w:tc>
        <w:tc>
          <w:tcPr>
            <w:tcW w:w="3510" w:type="dxa"/>
            <w:tcBorders>
              <w:top w:val="nil"/>
              <w:left w:val="nil"/>
              <w:bottom w:val="single" w:sz="4" w:space="0" w:color="auto"/>
              <w:right w:val="single" w:sz="4" w:space="0" w:color="auto"/>
            </w:tcBorders>
            <w:shd w:val="clear" w:color="auto" w:fill="auto"/>
            <w:vAlign w:val="bottom"/>
          </w:tcPr>
          <w:p w:rsidR="00EA0B1A" w:rsidRPr="00464F5B" w:rsidRDefault="00C92EE6" w:rsidP="00C92EE6">
            <w:pPr>
              <w:spacing w:after="0" w:line="240" w:lineRule="auto"/>
              <w:rPr>
                <w:ins w:id="5850" w:author="giangnhhse60606" w:date="2014-03-29T22:35:00Z"/>
                <w:rFonts w:ascii="Calibri" w:eastAsia="Times New Roman" w:hAnsi="Calibri" w:cs="Times New Roman"/>
                <w:color w:val="000000"/>
                <w:sz w:val="22"/>
                <w:lang w:eastAsia="ja-JP"/>
              </w:rPr>
            </w:pPr>
            <w:ins w:id="5851" w:author="giangnhhse60606" w:date="2014-03-29T22:40:00Z">
              <w:r w:rsidRPr="00C92EE6">
                <w:rPr>
                  <w:rFonts w:ascii="Calibri" w:eastAsia="Times New Roman" w:hAnsi="Calibri" w:cs="Times New Roman"/>
                  <w:color w:val="000000"/>
                  <w:sz w:val="22"/>
                  <w:lang w:eastAsia="ja-JP"/>
                </w:rPr>
                <w:t>Error message will be displayed:  " Yêu cầu cần có Giờ và Thời Lượng "</w:t>
              </w:r>
            </w:ins>
          </w:p>
        </w:tc>
        <w:tc>
          <w:tcPr>
            <w:tcW w:w="1710" w:type="dxa"/>
            <w:tcBorders>
              <w:top w:val="nil"/>
              <w:left w:val="nil"/>
              <w:bottom w:val="single" w:sz="4" w:space="0" w:color="auto"/>
              <w:right w:val="single" w:sz="4" w:space="0" w:color="auto"/>
            </w:tcBorders>
            <w:shd w:val="clear" w:color="auto" w:fill="auto"/>
            <w:vAlign w:val="bottom"/>
          </w:tcPr>
          <w:p w:rsidR="00EA0B1A" w:rsidRDefault="00EA0B1A" w:rsidP="00C92EE6">
            <w:pPr>
              <w:spacing w:after="0" w:line="240" w:lineRule="auto"/>
              <w:rPr>
                <w:ins w:id="5852" w:author="giangnhhse60606" w:date="2014-03-29T22:35:00Z"/>
                <w:rFonts w:ascii="Calibri" w:eastAsia="Times New Roman" w:hAnsi="Calibri" w:cs="Times New Roman"/>
                <w:color w:val="000000"/>
                <w:sz w:val="22"/>
                <w:lang w:eastAsia="ja-JP"/>
              </w:rPr>
            </w:pPr>
            <w:ins w:id="5853" w:author="giangnhhse60606" w:date="2014-03-29T22:3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854" w:author="giangnhhse60606" w:date="2014-03-29T22:35:00Z"/>
                <w:rFonts w:ascii="Calibri" w:eastAsia="Times New Roman" w:hAnsi="Calibri" w:cs="Times New Roman"/>
                <w:color w:val="000000"/>
                <w:sz w:val="22"/>
                <w:lang w:eastAsia="ja-JP"/>
              </w:rPr>
            </w:pPr>
          </w:p>
        </w:tc>
      </w:tr>
      <w:tr w:rsidR="00EA0B1A" w:rsidRPr="008C01EB" w:rsidTr="00C92EE6">
        <w:trPr>
          <w:trHeight w:val="784"/>
          <w:ins w:id="5855" w:author="giangnhhse60606" w:date="2014-03-29T22:3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B1A" w:rsidRDefault="00EA0B1A" w:rsidP="00C92EE6">
            <w:pPr>
              <w:spacing w:after="0" w:line="240" w:lineRule="auto"/>
              <w:rPr>
                <w:ins w:id="5856" w:author="giangnhhse60606" w:date="2014-03-29T22:35:00Z"/>
                <w:rFonts w:ascii="Calibri" w:eastAsia="Times New Roman" w:hAnsi="Calibri" w:cs="Times New Roman"/>
                <w:color w:val="000000"/>
                <w:sz w:val="22"/>
                <w:lang w:eastAsia="ja-JP"/>
              </w:rPr>
              <w:pPrChange w:id="5857" w:author="giangnhhse60606" w:date="2014-03-29T22:40:00Z">
                <w:pPr>
                  <w:spacing w:after="0" w:line="240" w:lineRule="auto"/>
                </w:pPr>
              </w:pPrChange>
            </w:pPr>
            <w:ins w:id="5858" w:author="giangnhhse60606" w:date="2014-03-29T22:35:00Z">
              <w:r>
                <w:rPr>
                  <w:rFonts w:ascii="Calibri" w:eastAsia="Times New Roman" w:hAnsi="Calibri" w:cs="Times New Roman"/>
                  <w:color w:val="000000"/>
                  <w:sz w:val="22"/>
                  <w:lang w:eastAsia="ja-JP"/>
                </w:rPr>
                <w:t>TC_1</w:t>
              </w:r>
            </w:ins>
            <w:ins w:id="5859" w:author="giangnhhse60606" w:date="2014-03-29T22:40:00Z">
              <w:r w:rsidR="00C92EE6">
                <w:rPr>
                  <w:rFonts w:ascii="Calibri" w:eastAsia="Times New Roman" w:hAnsi="Calibri" w:cs="Times New Roman"/>
                  <w:color w:val="000000"/>
                  <w:sz w:val="22"/>
                  <w:lang w:eastAsia="ja-JP"/>
                </w:rPr>
                <w:t>6</w:t>
              </w:r>
            </w:ins>
            <w:ins w:id="5860" w:author="giangnhhse60606" w:date="2014-03-29T22:35:00Z">
              <w:r>
                <w:rPr>
                  <w:rFonts w:ascii="Calibri" w:eastAsia="Times New Roman" w:hAnsi="Calibri" w:cs="Times New Roman"/>
                  <w:color w:val="000000"/>
                  <w:sz w:val="22"/>
                  <w:lang w:eastAsia="ja-JP"/>
                </w:rPr>
                <w:t>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B1A" w:rsidRPr="001C4AFB" w:rsidRDefault="00C92EE6" w:rsidP="00C92EE6">
            <w:pPr>
              <w:spacing w:after="0" w:line="240" w:lineRule="auto"/>
              <w:rPr>
                <w:ins w:id="5861" w:author="giangnhhse60606" w:date="2014-03-29T22:35:00Z"/>
                <w:rFonts w:ascii="Calibri" w:eastAsia="Times New Roman" w:hAnsi="Calibri" w:cs="Times New Roman"/>
                <w:color w:val="000000"/>
                <w:sz w:val="22"/>
                <w:lang w:eastAsia="ja-JP"/>
              </w:rPr>
            </w:pPr>
            <w:ins w:id="5862" w:author="giangnhhse60606" w:date="2014-03-29T22:40:00Z">
              <w:r w:rsidRPr="00C92EE6">
                <w:rPr>
                  <w:rFonts w:ascii="Calibri" w:eastAsia="Times New Roman" w:hAnsi="Calibri" w:cs="Times New Roman"/>
                  <w:color w:val="000000"/>
                  <w:sz w:val="22"/>
                  <w:lang w:eastAsia="ja-JP"/>
                </w:rPr>
                <w:t>Test Book Field with only input in both " Giờ " and " Thời Lượng "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92EE6" w:rsidRPr="00C92EE6" w:rsidRDefault="00EA0B1A" w:rsidP="00C92EE6">
            <w:pPr>
              <w:spacing w:after="0" w:line="240" w:lineRule="auto"/>
              <w:rPr>
                <w:ins w:id="5863" w:author="giangnhhse60606" w:date="2014-03-29T22:40:00Z"/>
                <w:rFonts w:ascii="Calibri" w:eastAsia="Times New Roman" w:hAnsi="Calibri" w:cs="Times New Roman"/>
                <w:color w:val="000000"/>
                <w:sz w:val="22"/>
                <w:lang w:eastAsia="ja-JP"/>
              </w:rPr>
            </w:pPr>
            <w:ins w:id="5864" w:author="giangnhhse60606" w:date="2014-03-29T22:35:00Z">
              <w:r>
                <w:rPr>
                  <w:rFonts w:ascii="Calibri" w:eastAsia="Times New Roman" w:hAnsi="Calibri" w:cs="Times New Roman"/>
                  <w:color w:val="000000"/>
                  <w:sz w:val="22"/>
                  <w:lang w:eastAsia="ja-JP"/>
                </w:rPr>
                <w:t xml:space="preserve">1. </w:t>
              </w:r>
            </w:ins>
            <w:ins w:id="5865" w:author="giangnhhse60606" w:date="2014-03-29T22:40:00Z">
              <w:r w:rsidR="00C92EE6" w:rsidRPr="00C92EE6">
                <w:rPr>
                  <w:rFonts w:ascii="Calibri" w:eastAsia="Times New Roman" w:hAnsi="Calibri" w:cs="Times New Roman"/>
                  <w:color w:val="000000"/>
                  <w:sz w:val="22"/>
                  <w:lang w:eastAsia="ja-JP"/>
                </w:rPr>
                <w:t>Input information in both " Giờ " and " Thời Lượng " field</w:t>
              </w:r>
            </w:ins>
          </w:p>
          <w:p w:rsidR="00EA0B1A" w:rsidRPr="00F929E4" w:rsidRDefault="00C92EE6" w:rsidP="00C92EE6">
            <w:pPr>
              <w:spacing w:after="0" w:line="240" w:lineRule="auto"/>
              <w:rPr>
                <w:ins w:id="5866" w:author="giangnhhse60606" w:date="2014-03-29T22:35:00Z"/>
                <w:rFonts w:ascii="Calibri" w:eastAsia="Times New Roman" w:hAnsi="Calibri" w:cs="Times New Roman"/>
                <w:color w:val="000000"/>
                <w:sz w:val="22"/>
                <w:lang w:eastAsia="ja-JP"/>
              </w:rPr>
            </w:pPr>
            <w:ins w:id="5867" w:author="giangnhhse60606" w:date="2014-03-29T22:40:00Z">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92EE6" w:rsidRPr="00C92EE6" w:rsidRDefault="00C92EE6" w:rsidP="00C92EE6">
            <w:pPr>
              <w:spacing w:after="0" w:line="240" w:lineRule="auto"/>
              <w:rPr>
                <w:ins w:id="5868" w:author="giangnhhse60606" w:date="2014-03-29T22:40:00Z"/>
                <w:rFonts w:ascii="Calibri" w:eastAsia="Times New Roman" w:hAnsi="Calibri" w:cs="Times New Roman"/>
                <w:color w:val="000000"/>
                <w:sz w:val="22"/>
                <w:lang w:eastAsia="ja-JP"/>
              </w:rPr>
            </w:pPr>
            <w:ins w:id="5869" w:author="giangnhhse60606" w:date="2014-03-29T22:40:00Z">
              <w:r w:rsidRPr="00C92EE6">
                <w:rPr>
                  <w:rFonts w:ascii="Calibri" w:eastAsia="Times New Roman" w:hAnsi="Calibri" w:cs="Times New Roman"/>
                  <w:color w:val="000000"/>
                  <w:sz w:val="22"/>
                  <w:lang w:eastAsia="ja-JP"/>
                </w:rPr>
                <w:t>Book Field successfully.</w:t>
              </w:r>
            </w:ins>
          </w:p>
          <w:p w:rsidR="00EA0B1A" w:rsidRPr="00F929E4" w:rsidRDefault="00C92EE6" w:rsidP="00C92EE6">
            <w:pPr>
              <w:spacing w:after="0" w:line="240" w:lineRule="auto"/>
              <w:rPr>
                <w:ins w:id="5870" w:author="giangnhhse60606" w:date="2014-03-29T22:35:00Z"/>
                <w:rFonts w:ascii="Calibri" w:eastAsia="Times New Roman" w:hAnsi="Calibri" w:cs="Times New Roman"/>
                <w:color w:val="000000"/>
                <w:sz w:val="22"/>
                <w:lang w:eastAsia="ja-JP"/>
              </w:rPr>
            </w:pPr>
            <w:ins w:id="5871" w:author="giangnhhse60606" w:date="2014-03-29T22:40:00Z">
              <w:r w:rsidRPr="00C92EE6">
                <w:rPr>
                  <w:rFonts w:ascii="Calibri" w:eastAsia="Times New Roman" w:hAnsi="Calibri" w:cs="Times New Roman"/>
                  <w:color w:val="000000"/>
                  <w:sz w:val="22"/>
                  <w:lang w:eastAsia="ja-JP"/>
                </w:rPr>
                <w:t>- A notification  " Đặt sân thành công " will display</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872" w:author="giangnhhse60606" w:date="2014-03-29T22:35:00Z"/>
                <w:rFonts w:ascii="Calibri" w:eastAsia="Times New Roman" w:hAnsi="Calibri" w:cs="Times New Roman"/>
                <w:color w:val="000000"/>
                <w:sz w:val="22"/>
                <w:lang w:eastAsia="ja-JP"/>
              </w:rPr>
            </w:pPr>
            <w:ins w:id="5873" w:author="giangnhhse60606" w:date="2014-03-29T22:35:00Z">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874" w:author="giangnhhse60606" w:date="2014-03-29T22:35:00Z"/>
                <w:rFonts w:ascii="Calibri" w:eastAsia="Times New Roman" w:hAnsi="Calibri" w:cs="Times New Roman"/>
                <w:color w:val="000000"/>
                <w:sz w:val="22"/>
                <w:lang w:eastAsia="ja-JP"/>
              </w:rPr>
            </w:pPr>
          </w:p>
        </w:tc>
      </w:tr>
      <w:tr w:rsidR="00EA0B1A" w:rsidRPr="008C01EB" w:rsidTr="00C92EE6">
        <w:trPr>
          <w:trHeight w:val="784"/>
          <w:ins w:id="5875" w:author="giangnhhse60606" w:date="2014-03-29T22:3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B1A" w:rsidRDefault="00EA0B1A" w:rsidP="00C92EE6">
            <w:pPr>
              <w:spacing w:after="0" w:line="240" w:lineRule="auto"/>
              <w:rPr>
                <w:ins w:id="5876" w:author="giangnhhse60606" w:date="2014-03-29T22:35:00Z"/>
                <w:rFonts w:ascii="Calibri" w:eastAsia="Times New Roman" w:hAnsi="Calibri" w:cs="Times New Roman"/>
                <w:color w:val="000000"/>
                <w:sz w:val="22"/>
                <w:lang w:eastAsia="ja-JP"/>
              </w:rPr>
              <w:pPrChange w:id="5877" w:author="giangnhhse60606" w:date="2014-03-29T22:40:00Z">
                <w:pPr>
                  <w:spacing w:after="0" w:line="240" w:lineRule="auto"/>
                </w:pPr>
              </w:pPrChange>
            </w:pPr>
            <w:ins w:id="5878" w:author="giangnhhse60606" w:date="2014-03-29T22:35:00Z">
              <w:r>
                <w:rPr>
                  <w:rFonts w:ascii="Calibri" w:eastAsia="Times New Roman" w:hAnsi="Calibri" w:cs="Times New Roman"/>
                  <w:color w:val="000000"/>
                  <w:sz w:val="22"/>
                  <w:lang w:eastAsia="ja-JP"/>
                </w:rPr>
                <w:t>TC_1</w:t>
              </w:r>
            </w:ins>
            <w:ins w:id="5879" w:author="giangnhhse60606" w:date="2014-03-29T22:40:00Z">
              <w:r w:rsidR="00C92EE6">
                <w:rPr>
                  <w:rFonts w:ascii="Calibri" w:eastAsia="Times New Roman" w:hAnsi="Calibri" w:cs="Times New Roman"/>
                  <w:color w:val="000000"/>
                  <w:sz w:val="22"/>
                  <w:lang w:eastAsia="ja-JP"/>
                </w:rPr>
                <w:t>6</w:t>
              </w:r>
            </w:ins>
            <w:ins w:id="5880" w:author="giangnhhse60606" w:date="2014-03-29T22:35:00Z">
              <w:r>
                <w:rPr>
                  <w:rFonts w:ascii="Calibri" w:eastAsia="Times New Roman" w:hAnsi="Calibri" w:cs="Times New Roman"/>
                  <w:color w:val="000000"/>
                  <w:sz w:val="22"/>
                  <w:lang w:eastAsia="ja-JP"/>
                </w:rPr>
                <w:t>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B1A" w:rsidRPr="00933294" w:rsidRDefault="00C92EE6" w:rsidP="00C92EE6">
            <w:pPr>
              <w:spacing w:after="0" w:line="240" w:lineRule="auto"/>
              <w:rPr>
                <w:ins w:id="5881" w:author="giangnhhse60606" w:date="2014-03-29T22:35:00Z"/>
                <w:rFonts w:ascii="Calibri" w:eastAsia="Times New Roman" w:hAnsi="Calibri" w:cs="Times New Roman"/>
                <w:color w:val="000000"/>
                <w:sz w:val="22"/>
                <w:lang w:eastAsia="ja-JP"/>
              </w:rPr>
            </w:pPr>
            <w:ins w:id="5882" w:author="giangnhhse60606" w:date="2014-03-29T22:40:00Z">
              <w:r w:rsidRPr="00C92EE6">
                <w:rPr>
                  <w:rFonts w:ascii="Calibri" w:eastAsia="Times New Roman" w:hAnsi="Calibri" w:cs="Times New Roman"/>
                  <w:color w:val="000000"/>
                  <w:sz w:val="22"/>
                  <w:lang w:eastAsia="ja-JP"/>
                </w:rPr>
                <w:t>Test " Hủy "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716DE4" w:rsidRPr="00716DE4" w:rsidRDefault="00EA0B1A" w:rsidP="00716DE4">
            <w:pPr>
              <w:spacing w:after="0" w:line="240" w:lineRule="auto"/>
              <w:rPr>
                <w:ins w:id="5883" w:author="giangnhhse60606" w:date="2014-03-29T22:41:00Z"/>
                <w:rFonts w:ascii="Calibri" w:eastAsia="Times New Roman" w:hAnsi="Calibri" w:cs="Times New Roman"/>
                <w:color w:val="000000"/>
                <w:sz w:val="22"/>
                <w:lang w:eastAsia="ja-JP"/>
              </w:rPr>
            </w:pPr>
            <w:ins w:id="5884" w:author="giangnhhse60606" w:date="2014-03-29T22:35:00Z">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w:t>
              </w:r>
            </w:ins>
            <w:ins w:id="5885" w:author="giangnhhse60606" w:date="2014-03-29T22:41:00Z">
              <w:r w:rsidR="00716DE4" w:rsidRPr="00716DE4">
                <w:rPr>
                  <w:rFonts w:ascii="Calibri" w:eastAsia="Times New Roman" w:hAnsi="Calibri" w:cs="Times New Roman"/>
                  <w:color w:val="000000"/>
                  <w:sz w:val="22"/>
                  <w:lang w:eastAsia="ja-JP"/>
                </w:rPr>
                <w:t>Input information in both " Giờ " and " Thời Lượng " field</w:t>
              </w:r>
            </w:ins>
          </w:p>
          <w:p w:rsidR="00EA0B1A" w:rsidRPr="00C113DD" w:rsidRDefault="00716DE4" w:rsidP="00716DE4">
            <w:pPr>
              <w:spacing w:after="0" w:line="240" w:lineRule="auto"/>
              <w:rPr>
                <w:ins w:id="5886" w:author="giangnhhse60606" w:date="2014-03-29T22:35:00Z"/>
                <w:rFonts w:ascii="Calibri" w:eastAsia="Times New Roman" w:hAnsi="Calibri" w:cs="Times New Roman"/>
                <w:color w:val="000000"/>
                <w:sz w:val="22"/>
                <w:lang w:eastAsia="ja-JP"/>
              </w:rPr>
            </w:pPr>
            <w:ins w:id="5887" w:author="giangnhhse60606" w:date="2014-03-29T22:41:00Z">
              <w:r>
                <w:rPr>
                  <w:rFonts w:ascii="Calibri" w:eastAsia="Times New Roman" w:hAnsi="Calibri" w:cs="Times New Roman"/>
                  <w:color w:val="000000"/>
                  <w:sz w:val="22"/>
                  <w:lang w:eastAsia="ja-JP"/>
                </w:rPr>
                <w:t>2.</w:t>
              </w:r>
              <w:r w:rsidRPr="00716DE4">
                <w:rPr>
                  <w:rFonts w:ascii="Calibri" w:eastAsia="Times New Roman" w:hAnsi="Calibri" w:cs="Times New Roman"/>
                  <w:color w:val="000000"/>
                  <w:sz w:val="22"/>
                  <w:lang w:eastAsia="ja-JP"/>
                </w:rPr>
                <w:t xml:space="preserve"> Click " Hủy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B1A" w:rsidRPr="00C113DD" w:rsidRDefault="00716DE4" w:rsidP="00C92EE6">
            <w:pPr>
              <w:spacing w:after="0" w:line="240" w:lineRule="auto"/>
              <w:rPr>
                <w:ins w:id="5888" w:author="giangnhhse60606" w:date="2014-03-29T22:35:00Z"/>
                <w:rFonts w:ascii="Calibri" w:eastAsia="Times New Roman" w:hAnsi="Calibri" w:cs="Times New Roman"/>
                <w:color w:val="000000"/>
                <w:sz w:val="22"/>
                <w:lang w:eastAsia="ja-JP"/>
              </w:rPr>
            </w:pPr>
            <w:ins w:id="5889" w:author="giangnhhse60606" w:date="2014-03-29T22:41:00Z">
              <w:r w:rsidRPr="00716DE4">
                <w:rPr>
                  <w:rFonts w:ascii="Calibri" w:eastAsia="Times New Roman" w:hAnsi="Calibri" w:cs="Times New Roman"/>
                  <w:color w:val="000000"/>
                  <w:sz w:val="22"/>
                  <w:lang w:eastAsia="ja-JP"/>
                </w:rPr>
                <w:t>[Book Field] page will be reloaded.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890" w:author="giangnhhse60606" w:date="2014-03-29T22:35:00Z"/>
                <w:rFonts w:ascii="Calibri" w:eastAsia="Times New Roman" w:hAnsi="Calibri" w:cs="Times New Roman"/>
                <w:color w:val="000000"/>
                <w:sz w:val="22"/>
                <w:lang w:eastAsia="ja-JP"/>
              </w:rPr>
            </w:pPr>
            <w:ins w:id="5891" w:author="giangnhhse60606" w:date="2014-03-29T22:35: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892" w:author="giangnhhse60606" w:date="2014-03-29T22:35:00Z"/>
                <w:rFonts w:ascii="Calibri" w:eastAsia="Times New Roman" w:hAnsi="Calibri" w:cs="Times New Roman"/>
                <w:color w:val="000000"/>
                <w:sz w:val="22"/>
                <w:lang w:eastAsia="ja-JP"/>
              </w:rPr>
            </w:pPr>
          </w:p>
        </w:tc>
      </w:tr>
      <w:tr w:rsidR="00EA0B1A" w:rsidRPr="008C01EB" w:rsidTr="00C92EE6">
        <w:trPr>
          <w:trHeight w:val="262"/>
          <w:ins w:id="5893" w:author="giangnhhse60606" w:date="2014-03-29T22:35: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EA0B1A" w:rsidRPr="00DA33EF" w:rsidRDefault="00716DE4" w:rsidP="00C92EE6">
            <w:pPr>
              <w:spacing w:after="0" w:line="240" w:lineRule="auto"/>
              <w:jc w:val="center"/>
              <w:rPr>
                <w:ins w:id="5894" w:author="giangnhhse60606" w:date="2014-03-29T22:35:00Z"/>
                <w:rFonts w:ascii="Calibri" w:eastAsia="Times New Roman" w:hAnsi="Calibri" w:cs="Times New Roman"/>
                <w:b/>
                <w:color w:val="000000"/>
                <w:sz w:val="22"/>
                <w:lang w:eastAsia="ja-JP"/>
              </w:rPr>
            </w:pPr>
            <w:ins w:id="5895" w:author="giangnhhse60606" w:date="2014-03-29T22:41:00Z">
              <w:r>
                <w:rPr>
                  <w:rFonts w:ascii="Calibri" w:eastAsia="Times New Roman" w:hAnsi="Calibri" w:cs="Times New Roman"/>
                  <w:b/>
                  <w:color w:val="000000"/>
                  <w:sz w:val="22"/>
                  <w:lang w:eastAsia="ja-JP"/>
                </w:rPr>
                <w:t>Cancel Reservation</w:t>
              </w:r>
            </w:ins>
          </w:p>
        </w:tc>
      </w:tr>
      <w:tr w:rsidR="00EA0B1A" w:rsidRPr="008C01EB" w:rsidTr="00C92EE6">
        <w:trPr>
          <w:trHeight w:val="784"/>
          <w:ins w:id="5896" w:author="giangnhhse60606" w:date="2014-03-29T22:3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B1A" w:rsidRDefault="00EA0B1A" w:rsidP="00716DE4">
            <w:pPr>
              <w:spacing w:after="0" w:line="240" w:lineRule="auto"/>
              <w:rPr>
                <w:ins w:id="5897" w:author="giangnhhse60606" w:date="2014-03-29T22:35:00Z"/>
                <w:rFonts w:ascii="Calibri" w:eastAsia="Times New Roman" w:hAnsi="Calibri" w:cs="Times New Roman"/>
                <w:color w:val="000000"/>
                <w:sz w:val="22"/>
                <w:lang w:eastAsia="ja-JP"/>
              </w:rPr>
              <w:pPrChange w:id="5898" w:author="giangnhhse60606" w:date="2014-03-29T22:41:00Z">
                <w:pPr>
                  <w:spacing w:after="0" w:line="240" w:lineRule="auto"/>
                </w:pPr>
              </w:pPrChange>
            </w:pPr>
            <w:ins w:id="5899" w:author="giangnhhse60606" w:date="2014-03-29T22:35:00Z">
              <w:r>
                <w:rPr>
                  <w:rFonts w:ascii="Calibri" w:eastAsia="Times New Roman" w:hAnsi="Calibri" w:cs="Times New Roman"/>
                  <w:color w:val="000000"/>
                  <w:sz w:val="22"/>
                  <w:lang w:eastAsia="ja-JP"/>
                </w:rPr>
                <w:t>TC_1</w:t>
              </w:r>
            </w:ins>
            <w:ins w:id="5900" w:author="giangnhhse60606" w:date="2014-03-29T22:41:00Z">
              <w:r w:rsidR="00716DE4">
                <w:rPr>
                  <w:rFonts w:ascii="Calibri" w:eastAsia="Times New Roman" w:hAnsi="Calibri" w:cs="Times New Roman"/>
                  <w:color w:val="000000"/>
                  <w:sz w:val="22"/>
                  <w:lang w:eastAsia="ja-JP"/>
                </w:rPr>
                <w:t>6</w:t>
              </w:r>
            </w:ins>
            <w:ins w:id="5901" w:author="giangnhhse60606" w:date="2014-03-29T22:35:00Z">
              <w:r>
                <w:rPr>
                  <w:rFonts w:ascii="Calibri" w:eastAsia="Times New Roman" w:hAnsi="Calibri" w:cs="Times New Roman"/>
                  <w:color w:val="000000"/>
                  <w:sz w:val="22"/>
                  <w:lang w:eastAsia="ja-JP"/>
                </w:rPr>
                <w:t>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B1A" w:rsidRPr="00440512" w:rsidRDefault="00716DE4" w:rsidP="00C92EE6">
            <w:pPr>
              <w:spacing w:after="0" w:line="240" w:lineRule="auto"/>
              <w:rPr>
                <w:ins w:id="5902" w:author="giangnhhse60606" w:date="2014-03-29T22:35:00Z"/>
                <w:rFonts w:ascii="Calibri" w:eastAsia="Times New Roman" w:hAnsi="Calibri" w:cs="Times New Roman"/>
                <w:color w:val="000000"/>
                <w:sz w:val="22"/>
                <w:lang w:eastAsia="ja-JP"/>
              </w:rPr>
            </w:pPr>
            <w:ins w:id="5903" w:author="giangnhhse60606" w:date="2014-03-29T22:42:00Z">
              <w:r w:rsidRPr="00716DE4">
                <w:rPr>
                  <w:rFonts w:ascii="Calibri" w:eastAsia="Times New Roman" w:hAnsi="Calibri" w:cs="Times New Roman"/>
                  <w:color w:val="000000"/>
                  <w:sz w:val="22"/>
                  <w:lang w:eastAsia="ja-JP"/>
                </w:rPr>
                <w:t>Test Book Field page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EA0B1A" w:rsidRPr="00440512" w:rsidRDefault="00716DE4" w:rsidP="00C92EE6">
            <w:pPr>
              <w:spacing w:after="0" w:line="240" w:lineRule="auto"/>
              <w:rPr>
                <w:ins w:id="5904" w:author="giangnhhse60606" w:date="2014-03-29T22:35:00Z"/>
                <w:rFonts w:ascii="Calibri" w:eastAsia="Times New Roman" w:hAnsi="Calibri" w:cs="Times New Roman"/>
                <w:color w:val="000000"/>
                <w:sz w:val="22"/>
                <w:lang w:eastAsia="ja-JP"/>
              </w:rPr>
            </w:pPr>
            <w:ins w:id="5905" w:author="giangnhhse60606" w:date="2014-03-29T22:42:00Z">
              <w:r w:rsidRPr="00716DE4">
                <w:rPr>
                  <w:rFonts w:ascii="Calibri" w:eastAsia="Times New Roman" w:hAnsi="Calibri" w:cs="Times New Roman"/>
                  <w:color w:val="000000"/>
                  <w:sz w:val="22"/>
                  <w:lang w:eastAsia="ja-JP"/>
                </w:rPr>
                <w:t>Go to [ History Booking ] page</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B1A" w:rsidRPr="00440512" w:rsidRDefault="00EA0B1A" w:rsidP="00C92EE6">
            <w:pPr>
              <w:spacing w:after="0" w:line="240" w:lineRule="auto"/>
              <w:rPr>
                <w:ins w:id="5906" w:author="giangnhhse60606" w:date="2014-03-29T22:35:00Z"/>
                <w:rFonts w:ascii="Calibri" w:eastAsia="Times New Roman" w:hAnsi="Calibri" w:cs="Times New Roman"/>
                <w:color w:val="000000"/>
                <w:sz w:val="22"/>
                <w:lang w:eastAsia="ja-JP"/>
              </w:rPr>
            </w:pPr>
            <w:ins w:id="5907" w:author="giangnhhse60606" w:date="2014-03-29T22:35:00Z">
              <w:r w:rsidRPr="00AB2C9A">
                <w:rPr>
                  <w:rFonts w:ascii="Calibri" w:eastAsia="Times New Roman" w:hAnsi="Calibri" w:cs="Times New Roman"/>
                  <w:color w:val="000000"/>
                  <w:sz w:val="22"/>
                  <w:lang w:eastAsia="ja-JP"/>
                </w:rPr>
                <w:t>[Find Rival ] page will be shown with all team to rival</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908" w:author="giangnhhse60606" w:date="2014-03-29T22:35:00Z"/>
                <w:rFonts w:ascii="Calibri" w:eastAsia="Times New Roman" w:hAnsi="Calibri" w:cs="Times New Roman"/>
                <w:color w:val="000000"/>
                <w:sz w:val="22"/>
                <w:lang w:eastAsia="ja-JP"/>
              </w:rPr>
            </w:pPr>
            <w:ins w:id="5909" w:author="giangnhhse60606" w:date="2014-03-29T22:3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910" w:author="giangnhhse60606" w:date="2014-03-29T22:35:00Z"/>
                <w:rFonts w:ascii="Calibri" w:eastAsia="Times New Roman" w:hAnsi="Calibri" w:cs="Times New Roman"/>
                <w:color w:val="000000"/>
                <w:sz w:val="22"/>
                <w:lang w:eastAsia="ja-JP"/>
              </w:rPr>
            </w:pPr>
          </w:p>
        </w:tc>
      </w:tr>
      <w:tr w:rsidR="00EA0B1A" w:rsidRPr="008C01EB" w:rsidTr="00C92EE6">
        <w:trPr>
          <w:trHeight w:val="784"/>
          <w:ins w:id="5911" w:author="giangnhhse60606" w:date="2014-03-29T22:3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B1A" w:rsidRDefault="00716DE4" w:rsidP="00C92EE6">
            <w:pPr>
              <w:spacing w:after="0" w:line="240" w:lineRule="auto"/>
              <w:rPr>
                <w:ins w:id="5912" w:author="giangnhhse60606" w:date="2014-03-29T22:35:00Z"/>
                <w:rFonts w:ascii="Calibri" w:eastAsia="Times New Roman" w:hAnsi="Calibri" w:cs="Times New Roman"/>
                <w:color w:val="000000"/>
                <w:sz w:val="22"/>
                <w:lang w:eastAsia="ja-JP"/>
              </w:rPr>
            </w:pPr>
            <w:ins w:id="5913" w:author="giangnhhse60606" w:date="2014-03-29T22:35:00Z">
              <w:r>
                <w:rPr>
                  <w:rFonts w:ascii="Calibri" w:eastAsia="Times New Roman" w:hAnsi="Calibri" w:cs="Times New Roman"/>
                  <w:color w:val="000000"/>
                  <w:sz w:val="22"/>
                  <w:lang w:eastAsia="ja-JP"/>
                </w:rPr>
                <w:t>TC_16</w:t>
              </w:r>
              <w:r w:rsidR="00EA0B1A">
                <w:rPr>
                  <w:rFonts w:ascii="Calibri" w:eastAsia="Times New Roman" w:hAnsi="Calibri" w:cs="Times New Roman"/>
                  <w:color w:val="000000"/>
                  <w:sz w:val="22"/>
                  <w:lang w:eastAsia="ja-JP"/>
                </w:rPr>
                <w:t>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B1A" w:rsidRPr="00440512" w:rsidRDefault="00716DE4" w:rsidP="00C92EE6">
            <w:pPr>
              <w:spacing w:after="0" w:line="240" w:lineRule="auto"/>
              <w:rPr>
                <w:ins w:id="5914" w:author="giangnhhse60606" w:date="2014-03-29T22:35:00Z"/>
                <w:rFonts w:ascii="Calibri" w:eastAsia="Times New Roman" w:hAnsi="Calibri" w:cs="Times New Roman"/>
                <w:color w:val="000000"/>
                <w:sz w:val="22"/>
                <w:lang w:eastAsia="ja-JP"/>
              </w:rPr>
            </w:pPr>
            <w:ins w:id="5915" w:author="giangnhhse60606" w:date="2014-03-29T22:42:00Z">
              <w:r w:rsidRPr="00716DE4">
                <w:rPr>
                  <w:rFonts w:ascii="Calibri" w:eastAsia="Times New Roman" w:hAnsi="Calibri" w:cs="Times New Roman"/>
                  <w:color w:val="000000"/>
                  <w:sz w:val="22"/>
                  <w:lang w:eastAsia="ja-JP"/>
                </w:rPr>
                <w:t>Test Cancel Reservation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EA0B1A" w:rsidRPr="00440512" w:rsidRDefault="00716DE4" w:rsidP="00C92EE6">
            <w:pPr>
              <w:spacing w:after="0" w:line="240" w:lineRule="auto"/>
              <w:rPr>
                <w:ins w:id="5916" w:author="giangnhhse60606" w:date="2014-03-29T22:35:00Z"/>
                <w:rFonts w:ascii="Calibri" w:eastAsia="Times New Roman" w:hAnsi="Calibri" w:cs="Times New Roman"/>
                <w:color w:val="000000"/>
                <w:sz w:val="22"/>
                <w:lang w:eastAsia="ja-JP"/>
              </w:rPr>
            </w:pPr>
            <w:ins w:id="5917" w:author="giangnhhse60606" w:date="2014-03-29T22:42:00Z">
              <w:r w:rsidRPr="00716DE4">
                <w:rPr>
                  <w:rFonts w:ascii="Calibri" w:eastAsia="Times New Roman" w:hAnsi="Calibri" w:cs="Times New Roman"/>
                  <w:color w:val="000000"/>
                  <w:sz w:val="22"/>
                  <w:lang w:eastAsia="ja-JP"/>
                </w:rPr>
                <w:t>Click " Hủy bỏ "  in dropdown list action in the end of reservations which is listing</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B1A" w:rsidRPr="00440512" w:rsidRDefault="00EA0B1A" w:rsidP="00C92EE6">
            <w:pPr>
              <w:spacing w:after="0" w:line="240" w:lineRule="auto"/>
              <w:rPr>
                <w:ins w:id="5918" w:author="giangnhhse60606" w:date="2014-03-29T22:35:00Z"/>
                <w:rFonts w:ascii="Calibri" w:eastAsia="Times New Roman" w:hAnsi="Calibri" w:cs="Times New Roman"/>
                <w:color w:val="000000"/>
                <w:sz w:val="22"/>
                <w:lang w:eastAsia="ja-JP"/>
              </w:rPr>
            </w:pPr>
            <w:ins w:id="5919" w:author="giangnhhse60606" w:date="2014-03-29T22:35:00Z">
              <w:r w:rsidRPr="00EA5810">
                <w:rPr>
                  <w:rFonts w:ascii="Calibri" w:eastAsia="Times New Roman" w:hAnsi="Calibri" w:cs="Times New Roman"/>
                  <w:color w:val="000000"/>
                  <w:sz w:val="22"/>
                  <w:lang w:eastAsia="ja-JP"/>
                </w:rPr>
                <w:t>[ Find Rival ] page will be shown with input information of search</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920" w:author="giangnhhse60606" w:date="2014-03-29T22:35:00Z"/>
                <w:rFonts w:ascii="Calibri" w:eastAsia="Times New Roman" w:hAnsi="Calibri" w:cs="Times New Roman"/>
                <w:color w:val="000000"/>
                <w:sz w:val="22"/>
                <w:lang w:eastAsia="ja-JP"/>
              </w:rPr>
            </w:pPr>
            <w:ins w:id="5921" w:author="giangnhhse60606" w:date="2014-03-29T22:3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922" w:author="giangnhhse60606" w:date="2014-03-29T22:35:00Z"/>
                <w:rFonts w:ascii="Calibri" w:eastAsia="Times New Roman" w:hAnsi="Calibri" w:cs="Times New Roman"/>
                <w:color w:val="000000"/>
                <w:sz w:val="22"/>
                <w:lang w:eastAsia="ja-JP"/>
              </w:rPr>
            </w:pPr>
          </w:p>
        </w:tc>
      </w:tr>
      <w:tr w:rsidR="00EA0B1A" w:rsidRPr="008C01EB" w:rsidTr="00C92EE6">
        <w:trPr>
          <w:trHeight w:val="784"/>
          <w:ins w:id="5923" w:author="giangnhhse60606" w:date="2014-03-29T22:3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B1A" w:rsidRDefault="00EA0B1A" w:rsidP="00716DE4">
            <w:pPr>
              <w:spacing w:after="0" w:line="240" w:lineRule="auto"/>
              <w:rPr>
                <w:ins w:id="5924" w:author="giangnhhse60606" w:date="2014-03-29T22:35:00Z"/>
                <w:rFonts w:ascii="Calibri" w:eastAsia="Times New Roman" w:hAnsi="Calibri" w:cs="Times New Roman"/>
                <w:color w:val="000000"/>
                <w:sz w:val="22"/>
                <w:lang w:eastAsia="ja-JP"/>
              </w:rPr>
              <w:pPrChange w:id="5925" w:author="giangnhhse60606" w:date="2014-03-29T22:42:00Z">
                <w:pPr>
                  <w:spacing w:after="0" w:line="240" w:lineRule="auto"/>
                </w:pPr>
              </w:pPrChange>
            </w:pPr>
            <w:ins w:id="5926" w:author="giangnhhse60606" w:date="2014-03-29T22:35:00Z">
              <w:r>
                <w:rPr>
                  <w:rFonts w:ascii="Calibri" w:eastAsia="Times New Roman" w:hAnsi="Calibri" w:cs="Times New Roman"/>
                  <w:color w:val="000000"/>
                  <w:sz w:val="22"/>
                  <w:lang w:eastAsia="ja-JP"/>
                </w:rPr>
                <w:t>TC_1</w:t>
              </w:r>
            </w:ins>
            <w:ins w:id="5927" w:author="giangnhhse60606" w:date="2014-03-29T22:42:00Z">
              <w:r w:rsidR="00716DE4">
                <w:rPr>
                  <w:rFonts w:ascii="Calibri" w:eastAsia="Times New Roman" w:hAnsi="Calibri" w:cs="Times New Roman"/>
                  <w:color w:val="000000"/>
                  <w:sz w:val="22"/>
                  <w:lang w:eastAsia="ja-JP"/>
                </w:rPr>
                <w:t>7</w:t>
              </w:r>
            </w:ins>
            <w:ins w:id="5928" w:author="giangnhhse60606" w:date="2014-03-29T22:35:00Z">
              <w:r>
                <w:rPr>
                  <w:rFonts w:ascii="Calibri" w:eastAsia="Times New Roman" w:hAnsi="Calibri" w:cs="Times New Roman"/>
                  <w:color w:val="000000"/>
                  <w:sz w:val="22"/>
                  <w:lang w:eastAsia="ja-JP"/>
                </w:rPr>
                <w:t>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B1A" w:rsidRPr="00440512" w:rsidRDefault="00716DE4" w:rsidP="00C92EE6">
            <w:pPr>
              <w:spacing w:after="0" w:line="240" w:lineRule="auto"/>
              <w:rPr>
                <w:ins w:id="5929" w:author="giangnhhse60606" w:date="2014-03-29T22:35:00Z"/>
                <w:rFonts w:ascii="Calibri" w:eastAsia="Times New Roman" w:hAnsi="Calibri" w:cs="Times New Roman"/>
                <w:color w:val="000000"/>
                <w:sz w:val="22"/>
                <w:lang w:eastAsia="ja-JP"/>
              </w:rPr>
            </w:pPr>
            <w:ins w:id="5930" w:author="giangnhhse60606" w:date="2014-03-29T22:42:00Z">
              <w:r w:rsidRPr="00716DE4">
                <w:rPr>
                  <w:rFonts w:ascii="Calibri" w:eastAsia="Times New Roman" w:hAnsi="Calibri" w:cs="Times New Roman"/>
                  <w:color w:val="000000"/>
                  <w:sz w:val="22"/>
                  <w:lang w:eastAsia="ja-JP"/>
                </w:rPr>
                <w:t>Test Cancel Reservation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716DE4" w:rsidRPr="00716DE4" w:rsidRDefault="00716DE4" w:rsidP="00716DE4">
            <w:pPr>
              <w:spacing w:after="0" w:line="240" w:lineRule="auto"/>
              <w:rPr>
                <w:ins w:id="5931" w:author="giangnhhse60606" w:date="2014-03-29T22:42:00Z"/>
                <w:rFonts w:ascii="Calibri" w:eastAsia="Times New Roman" w:hAnsi="Calibri" w:cs="Times New Roman"/>
                <w:color w:val="000000"/>
                <w:sz w:val="22"/>
                <w:lang w:eastAsia="ja-JP"/>
              </w:rPr>
            </w:pPr>
            <w:ins w:id="5932" w:author="giangnhhse60606" w:date="2014-03-29T22:42:00Z">
              <w:r>
                <w:rPr>
                  <w:rFonts w:ascii="Calibri" w:eastAsia="Times New Roman" w:hAnsi="Calibri" w:cs="Times New Roman"/>
                  <w:color w:val="000000"/>
                  <w:sz w:val="22"/>
                  <w:lang w:eastAsia="ja-JP"/>
                </w:rPr>
                <w:t xml:space="preserve">1. </w:t>
              </w:r>
              <w:r w:rsidRPr="00716DE4">
                <w:rPr>
                  <w:rFonts w:ascii="Calibri" w:eastAsia="Times New Roman" w:hAnsi="Calibri" w:cs="Times New Roman"/>
                  <w:color w:val="000000"/>
                  <w:sz w:val="22"/>
                  <w:lang w:eastAsia="ja-JP"/>
                </w:rPr>
                <w:t>Click " Hủy bỏ "  in dropdown list action in the end of reservations which is listing</w:t>
              </w:r>
            </w:ins>
          </w:p>
          <w:p w:rsidR="00EA0B1A" w:rsidRPr="00440512" w:rsidRDefault="00716DE4" w:rsidP="00716DE4">
            <w:pPr>
              <w:spacing w:after="0" w:line="240" w:lineRule="auto"/>
              <w:rPr>
                <w:ins w:id="5933" w:author="giangnhhse60606" w:date="2014-03-29T22:35:00Z"/>
                <w:rFonts w:ascii="Calibri" w:eastAsia="Times New Roman" w:hAnsi="Calibri" w:cs="Times New Roman"/>
                <w:color w:val="000000"/>
                <w:sz w:val="22"/>
                <w:lang w:eastAsia="ja-JP"/>
              </w:rPr>
            </w:pPr>
            <w:ins w:id="5934" w:author="giangnhhse60606" w:date="2014-03-29T22:43:00Z">
              <w:r>
                <w:rPr>
                  <w:rFonts w:ascii="Calibri" w:eastAsia="Times New Roman" w:hAnsi="Calibri" w:cs="Times New Roman"/>
                  <w:color w:val="000000"/>
                  <w:sz w:val="22"/>
                  <w:lang w:eastAsia="ja-JP"/>
                </w:rPr>
                <w:t>2.</w:t>
              </w:r>
            </w:ins>
            <w:ins w:id="5935" w:author="giangnhhse60606" w:date="2014-03-29T22:42:00Z">
              <w:r w:rsidRPr="00716DE4">
                <w:rPr>
                  <w:rFonts w:ascii="Calibri" w:eastAsia="Times New Roman" w:hAnsi="Calibri" w:cs="Times New Roman"/>
                  <w:color w:val="000000"/>
                  <w:sz w:val="22"/>
                  <w:lang w:eastAsia="ja-JP"/>
                </w:rPr>
                <w:t xml:space="preserve"> Click " Ok "</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B1A" w:rsidRPr="00440512" w:rsidRDefault="00457BC5" w:rsidP="00C92EE6">
            <w:pPr>
              <w:spacing w:after="0" w:line="240" w:lineRule="auto"/>
              <w:rPr>
                <w:ins w:id="5936" w:author="giangnhhse60606" w:date="2014-03-29T22:35:00Z"/>
                <w:rFonts w:ascii="Calibri" w:eastAsia="Times New Roman" w:hAnsi="Calibri" w:cs="Times New Roman"/>
                <w:color w:val="000000"/>
                <w:sz w:val="22"/>
                <w:lang w:eastAsia="ja-JP"/>
              </w:rPr>
            </w:pPr>
            <w:ins w:id="5937" w:author="giangnhhse60606" w:date="2014-03-29T22:43:00Z">
              <w:r w:rsidRPr="00457BC5">
                <w:rPr>
                  <w:rFonts w:ascii="Calibri" w:eastAsia="Times New Roman" w:hAnsi="Calibri" w:cs="Times New Roman"/>
                  <w:color w:val="000000"/>
                  <w:sz w:val="22"/>
                  <w:lang w:eastAsia="ja-JP"/>
                </w:rPr>
                <w:t>New message will be displayed: " Phiên đặt sân đã được hủy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938" w:author="giangnhhse60606" w:date="2014-03-29T22:35:00Z"/>
                <w:rFonts w:ascii="Calibri" w:eastAsia="Times New Roman" w:hAnsi="Calibri" w:cs="Times New Roman"/>
                <w:color w:val="000000"/>
                <w:sz w:val="22"/>
                <w:lang w:eastAsia="ja-JP"/>
              </w:rPr>
            </w:pPr>
            <w:ins w:id="5939" w:author="giangnhhse60606" w:date="2014-03-29T22:3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940" w:author="giangnhhse60606" w:date="2014-03-29T22:35:00Z"/>
                <w:rFonts w:ascii="Calibri" w:eastAsia="Times New Roman" w:hAnsi="Calibri" w:cs="Times New Roman"/>
                <w:color w:val="000000"/>
                <w:sz w:val="22"/>
                <w:lang w:eastAsia="ja-JP"/>
              </w:rPr>
            </w:pPr>
          </w:p>
        </w:tc>
      </w:tr>
      <w:tr w:rsidR="00254EC6" w:rsidRPr="008C01EB" w:rsidTr="00254EC6">
        <w:tblPrEx>
          <w:tblW w:w="13474" w:type="dxa"/>
          <w:tblInd w:w="-342" w:type="dxa"/>
          <w:tblPrExChange w:id="5941" w:author="giangnhhse60606" w:date="2014-03-29T22:44:00Z">
            <w:tblPrEx>
              <w:tblW w:w="13474" w:type="dxa"/>
              <w:tblInd w:w="-342" w:type="dxa"/>
            </w:tblPrEx>
          </w:tblPrExChange>
        </w:tblPrEx>
        <w:trPr>
          <w:trHeight w:val="280"/>
          <w:ins w:id="5942" w:author="giangnhhse60606" w:date="2014-03-29T22:35:00Z"/>
          <w:trPrChange w:id="5943" w:author="giangnhhse60606" w:date="2014-03-29T22:44:00Z">
            <w:trPr>
              <w:trHeight w:val="784"/>
            </w:trPr>
          </w:trPrChange>
        </w:trPr>
        <w:tc>
          <w:tcPr>
            <w:tcW w:w="13474" w:type="dxa"/>
            <w:gridSpan w:val="6"/>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tcPrChange w:id="5944" w:author="giangnhhse60606" w:date="2014-03-29T22:44:00Z">
              <w:tcPr>
                <w:tcW w:w="13474"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54EC6" w:rsidRPr="00254EC6" w:rsidRDefault="00254EC6" w:rsidP="00254EC6">
            <w:pPr>
              <w:spacing w:after="0" w:line="240" w:lineRule="auto"/>
              <w:jc w:val="center"/>
              <w:rPr>
                <w:ins w:id="5945" w:author="giangnhhse60606" w:date="2014-03-29T22:35:00Z"/>
                <w:rFonts w:ascii="Calibri" w:eastAsia="Times New Roman" w:hAnsi="Calibri" w:cs="Times New Roman"/>
                <w:b/>
                <w:color w:val="000000"/>
                <w:sz w:val="22"/>
                <w:lang w:eastAsia="ja-JP"/>
                <w:rPrChange w:id="5946" w:author="giangnhhse60606" w:date="2014-03-29T22:43:00Z">
                  <w:rPr>
                    <w:ins w:id="5947" w:author="giangnhhse60606" w:date="2014-03-29T22:35:00Z"/>
                    <w:rFonts w:ascii="Calibri" w:eastAsia="Times New Roman" w:hAnsi="Calibri" w:cs="Times New Roman"/>
                    <w:color w:val="000000"/>
                    <w:sz w:val="22"/>
                    <w:lang w:eastAsia="ja-JP"/>
                  </w:rPr>
                </w:rPrChange>
              </w:rPr>
              <w:pPrChange w:id="5948" w:author="giangnhhse60606" w:date="2014-03-29T22:43:00Z">
                <w:pPr>
                  <w:spacing w:after="0" w:line="240" w:lineRule="auto"/>
                </w:pPr>
              </w:pPrChange>
            </w:pPr>
            <w:ins w:id="5949" w:author="giangnhhse60606" w:date="2014-03-29T22:44:00Z">
              <w:r>
                <w:rPr>
                  <w:rFonts w:ascii="Calibri" w:eastAsia="Times New Roman" w:hAnsi="Calibri" w:cs="Times New Roman"/>
                  <w:b/>
                  <w:color w:val="000000"/>
                  <w:sz w:val="22"/>
                  <w:lang w:eastAsia="ja-JP"/>
                </w:rPr>
                <w:t>View Reservation History</w:t>
              </w:r>
            </w:ins>
          </w:p>
        </w:tc>
      </w:tr>
      <w:tr w:rsidR="00EA0B1A" w:rsidRPr="008C01EB" w:rsidTr="00C92EE6">
        <w:trPr>
          <w:trHeight w:val="784"/>
          <w:ins w:id="5950" w:author="giangnhhse60606" w:date="2014-03-29T22:3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B1A" w:rsidRDefault="00EA0B1A" w:rsidP="00254EC6">
            <w:pPr>
              <w:spacing w:after="0" w:line="240" w:lineRule="auto"/>
              <w:rPr>
                <w:ins w:id="5951" w:author="giangnhhse60606" w:date="2014-03-29T22:35:00Z"/>
                <w:rFonts w:ascii="Calibri" w:eastAsia="Times New Roman" w:hAnsi="Calibri" w:cs="Times New Roman"/>
                <w:color w:val="000000"/>
                <w:sz w:val="22"/>
                <w:lang w:eastAsia="ja-JP"/>
              </w:rPr>
              <w:pPrChange w:id="5952" w:author="giangnhhse60606" w:date="2014-03-29T22:44:00Z">
                <w:pPr>
                  <w:spacing w:after="0" w:line="240" w:lineRule="auto"/>
                </w:pPr>
              </w:pPrChange>
            </w:pPr>
            <w:ins w:id="5953" w:author="giangnhhse60606" w:date="2014-03-29T22:35:00Z">
              <w:r>
                <w:rPr>
                  <w:rFonts w:ascii="Calibri" w:eastAsia="Times New Roman" w:hAnsi="Calibri" w:cs="Times New Roman"/>
                  <w:color w:val="000000"/>
                  <w:sz w:val="22"/>
                  <w:lang w:eastAsia="ja-JP"/>
                </w:rPr>
                <w:t>TC_</w:t>
              </w:r>
            </w:ins>
            <w:ins w:id="5954" w:author="giangnhhse60606" w:date="2014-03-29T22:44:00Z">
              <w:r w:rsidR="00254EC6">
                <w:rPr>
                  <w:rFonts w:ascii="Calibri" w:eastAsia="Times New Roman" w:hAnsi="Calibri" w:cs="Times New Roman"/>
                  <w:color w:val="000000"/>
                  <w:sz w:val="22"/>
                  <w:lang w:eastAsia="ja-JP"/>
                </w:rPr>
                <w:t>171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EA0B1A" w:rsidRPr="00440512" w:rsidRDefault="00254EC6" w:rsidP="00C92EE6">
            <w:pPr>
              <w:spacing w:after="0" w:line="240" w:lineRule="auto"/>
              <w:rPr>
                <w:ins w:id="5955" w:author="giangnhhse60606" w:date="2014-03-29T22:35:00Z"/>
                <w:rFonts w:ascii="Calibri" w:eastAsia="Times New Roman" w:hAnsi="Calibri" w:cs="Times New Roman"/>
                <w:color w:val="000000"/>
                <w:sz w:val="22"/>
                <w:lang w:eastAsia="ja-JP"/>
              </w:rPr>
            </w:pPr>
            <w:ins w:id="5956" w:author="giangnhhse60606" w:date="2014-03-29T22:44:00Z">
              <w:r w:rsidRPr="00254EC6">
                <w:rPr>
                  <w:rFonts w:ascii="Calibri" w:eastAsia="Times New Roman" w:hAnsi="Calibri" w:cs="Times New Roman"/>
                  <w:color w:val="000000"/>
                  <w:sz w:val="22"/>
                  <w:lang w:eastAsia="ja-JP"/>
                </w:rPr>
                <w:t>Test Book Field page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EA0B1A" w:rsidRPr="00440512" w:rsidRDefault="00254EC6" w:rsidP="00C92EE6">
            <w:pPr>
              <w:spacing w:after="0" w:line="240" w:lineRule="auto"/>
              <w:rPr>
                <w:ins w:id="5957" w:author="giangnhhse60606" w:date="2014-03-29T22:35:00Z"/>
                <w:rFonts w:ascii="Calibri" w:eastAsia="Times New Roman" w:hAnsi="Calibri" w:cs="Times New Roman"/>
                <w:color w:val="000000"/>
                <w:sz w:val="22"/>
                <w:lang w:eastAsia="ja-JP"/>
              </w:rPr>
            </w:pPr>
            <w:ins w:id="5958" w:author="giangnhhse60606" w:date="2014-03-29T22:44:00Z">
              <w:r w:rsidRPr="00254EC6">
                <w:rPr>
                  <w:rFonts w:ascii="Calibri" w:eastAsia="Times New Roman" w:hAnsi="Calibri" w:cs="Times New Roman"/>
                  <w:color w:val="000000"/>
                  <w:sz w:val="22"/>
                  <w:lang w:eastAsia="ja-JP"/>
                </w:rPr>
                <w:t>Go to [ History Booking ] page</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EA0B1A" w:rsidRPr="00440512" w:rsidRDefault="00254EC6" w:rsidP="00C92EE6">
            <w:pPr>
              <w:spacing w:after="0" w:line="240" w:lineRule="auto"/>
              <w:rPr>
                <w:ins w:id="5959" w:author="giangnhhse60606" w:date="2014-03-29T22:35:00Z"/>
                <w:rFonts w:ascii="Calibri" w:eastAsia="Times New Roman" w:hAnsi="Calibri" w:cs="Times New Roman"/>
                <w:color w:val="000000"/>
                <w:sz w:val="22"/>
                <w:lang w:eastAsia="ja-JP"/>
              </w:rPr>
            </w:pPr>
            <w:ins w:id="5960" w:author="giangnhhse60606" w:date="2014-03-29T22:44:00Z">
              <w:r w:rsidRPr="00254EC6">
                <w:rPr>
                  <w:rFonts w:ascii="Calibri" w:eastAsia="Times New Roman" w:hAnsi="Calibri" w:cs="Times New Roman"/>
                  <w:color w:val="000000"/>
                  <w:sz w:val="22"/>
                  <w:lang w:eastAsia="ja-JP"/>
                </w:rPr>
                <w:t>[ History Booking ] page will be shown with history of reservation of User</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EA0B1A" w:rsidRPr="00CE3379" w:rsidRDefault="00EA0B1A" w:rsidP="00C92EE6">
            <w:pPr>
              <w:spacing w:after="0" w:line="240" w:lineRule="auto"/>
              <w:rPr>
                <w:ins w:id="5961" w:author="giangnhhse60606" w:date="2014-03-29T22:35:00Z"/>
                <w:rFonts w:ascii="Calibri" w:eastAsia="Times New Roman" w:hAnsi="Calibri" w:cs="Times New Roman"/>
                <w:color w:val="000000"/>
                <w:sz w:val="22"/>
                <w:lang w:eastAsia="ja-JP"/>
              </w:rPr>
            </w:pPr>
            <w:ins w:id="5962" w:author="giangnhhse60606" w:date="2014-03-29T22:3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EA0B1A" w:rsidRPr="008C01EB" w:rsidRDefault="00EA0B1A" w:rsidP="00C92EE6">
            <w:pPr>
              <w:spacing w:after="0" w:line="240" w:lineRule="auto"/>
              <w:rPr>
                <w:ins w:id="5963" w:author="giangnhhse60606" w:date="2014-03-29T22:35:00Z"/>
                <w:rFonts w:ascii="Calibri" w:eastAsia="Times New Roman" w:hAnsi="Calibri" w:cs="Times New Roman"/>
                <w:color w:val="000000"/>
                <w:sz w:val="22"/>
                <w:lang w:eastAsia="ja-JP"/>
              </w:rPr>
            </w:pPr>
          </w:p>
        </w:tc>
      </w:tr>
    </w:tbl>
    <w:p w:rsidR="00CC606E" w:rsidRPr="00EA0751" w:rsidRDefault="00EA0751" w:rsidP="00EA0751">
      <w:pPr>
        <w:tabs>
          <w:tab w:val="left" w:pos="3180"/>
        </w:tabs>
        <w:rPr>
          <w:rFonts w:cstheme="minorHAnsi"/>
          <w:rPrChange w:id="5964" w:author="giangnhhse60606" w:date="2014-03-29T22:03:00Z">
            <w:rPr>
              <w:rFonts w:cstheme="minorHAnsi"/>
            </w:rPr>
          </w:rPrChange>
        </w:rPr>
        <w:sectPr w:rsidR="00CC606E" w:rsidRPr="00EA0751" w:rsidSect="00CC606E">
          <w:pgSz w:w="14572" w:h="20639" w:code="12"/>
          <w:pgMar w:top="1411" w:right="1987" w:bottom="1411" w:left="1138" w:header="720" w:footer="720" w:gutter="0"/>
          <w:pgNumType w:start="0"/>
          <w:cols w:space="720"/>
          <w:titlePg/>
          <w:docGrid w:linePitch="360"/>
          <w:sectPrChange w:id="5965" w:author="giangnhhse60606" w:date="2014-03-14T23:11:00Z">
            <w:sectPr w:rsidR="00CC606E" w:rsidRPr="00EA0751" w:rsidSect="00CC606E">
              <w:pgMar w:top="1418" w:right="1985" w:bottom="1418" w:left="1134" w:header="720" w:footer="720" w:gutter="0"/>
            </w:sectPr>
          </w:sectPrChange>
        </w:sectPr>
        <w:pPrChange w:id="5966" w:author="giangnhhse60606" w:date="2014-03-29T22:03:00Z">
          <w:pPr>
            <w:spacing w:after="0" w:line="240" w:lineRule="auto"/>
            <w:ind w:left="360" w:hanging="360"/>
            <w:contextualSpacing/>
          </w:pPr>
        </w:pPrChange>
      </w:pPr>
      <w:ins w:id="5967" w:author="giangnhhse60606" w:date="2014-03-29T22:03:00Z">
        <w:r>
          <w:rPr>
            <w:rFonts w:cstheme="minorHAnsi"/>
          </w:rPr>
          <w:tab/>
        </w:r>
      </w:ins>
    </w:p>
    <w:p w:rsidR="00221F74" w:rsidRPr="00C80527" w:rsidRDefault="00221F74" w:rsidP="00221F74">
      <w:pPr>
        <w:rPr>
          <w:rFonts w:cstheme="minorHAnsi"/>
        </w:rPr>
      </w:pPr>
    </w:p>
    <w:p w:rsidR="00D2179D" w:rsidRPr="00C80527" w:rsidRDefault="00D2179D" w:rsidP="009333D1">
      <w:pPr>
        <w:pStyle w:val="Heading2"/>
        <w:rPr>
          <w:rFonts w:asciiTheme="minorHAnsi" w:hAnsiTheme="minorHAnsi" w:cstheme="minorHAnsi"/>
        </w:rPr>
      </w:pPr>
      <w:bookmarkStart w:id="5968" w:name="_Toc382897655"/>
      <w:r w:rsidRPr="00C80527">
        <w:rPr>
          <w:rFonts w:asciiTheme="minorHAnsi" w:hAnsiTheme="minorHAnsi" w:cstheme="minorHAnsi"/>
        </w:rPr>
        <w:t>Checklist</w:t>
      </w:r>
      <w:bookmarkEnd w:id="5968"/>
    </w:p>
    <w:p w:rsidR="00D1724B" w:rsidRPr="00C80527" w:rsidRDefault="00D1724B" w:rsidP="00134CF6">
      <w:pPr>
        <w:ind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5969" w:name="_Toc382897656"/>
      <w:r w:rsidRPr="00C80527">
        <w:rPr>
          <w:rFonts w:asciiTheme="minorHAnsi" w:hAnsiTheme="minorHAnsi" w:cstheme="minorHAnsi"/>
        </w:rPr>
        <w:t>Checklist validation</w:t>
      </w:r>
      <w:bookmarkEnd w:id="5969"/>
      <w:r w:rsidRPr="00C80527">
        <w:rPr>
          <w:rFonts w:asciiTheme="minorHAnsi" w:hAnsiTheme="minorHAnsi" w:cstheme="minorHAnsi"/>
        </w:rPr>
        <w:t xml:space="preserve"> </w:t>
      </w:r>
    </w:p>
    <w:p w:rsidR="0067743C" w:rsidRPr="00C80527" w:rsidRDefault="0067743C" w:rsidP="0067743C">
      <w:pPr>
        <w:ind w:left="360"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5970" w:name="_Toc382897657"/>
      <w:r w:rsidRPr="00C80527">
        <w:rPr>
          <w:rFonts w:asciiTheme="minorHAnsi" w:hAnsiTheme="minorHAnsi" w:cstheme="minorHAnsi"/>
        </w:rPr>
        <w:t>Submission Checklist</w:t>
      </w:r>
      <w:bookmarkEnd w:id="5970"/>
    </w:p>
    <w:p w:rsidR="0067743C" w:rsidRPr="00C80527" w:rsidRDefault="0067743C" w:rsidP="0067743C">
      <w:pPr>
        <w:ind w:left="360" w:firstLine="720"/>
        <w:rPr>
          <w:rFonts w:cstheme="minorHAnsi"/>
        </w:rPr>
      </w:pPr>
      <w:r w:rsidRPr="00C80527">
        <w:rPr>
          <w:rFonts w:cstheme="minorHAnsi"/>
        </w:rPr>
        <w:t>N/A</w:t>
      </w:r>
    </w:p>
    <w:p w:rsidR="0067743C" w:rsidRPr="00C80527" w:rsidRDefault="0067743C" w:rsidP="0067743C">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451BC1" w:rsidRPr="00C80527" w:rsidRDefault="00D2179D" w:rsidP="00451BC1">
      <w:pPr>
        <w:pStyle w:val="Heading2"/>
        <w:rPr>
          <w:rFonts w:asciiTheme="minorHAnsi" w:hAnsiTheme="minorHAnsi" w:cstheme="minorHAnsi"/>
        </w:rPr>
      </w:pPr>
      <w:bookmarkStart w:id="5971" w:name="_Toc382897658"/>
      <w:r w:rsidRPr="00C80527">
        <w:rPr>
          <w:rFonts w:asciiTheme="minorHAnsi" w:hAnsiTheme="minorHAnsi" w:cstheme="minorHAnsi"/>
        </w:rPr>
        <w:lastRenderedPageBreak/>
        <w:t>Other material (if any)</w:t>
      </w:r>
      <w:bookmarkEnd w:id="5971"/>
    </w:p>
    <w:p w:rsidR="00451BC1" w:rsidRPr="00C80527" w:rsidRDefault="00451BC1" w:rsidP="00451BC1">
      <w:pPr>
        <w:ind w:left="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5972" w:name="_Toc382897659"/>
      <w:r w:rsidRPr="00C80527">
        <w:rPr>
          <w:rFonts w:asciiTheme="minorHAnsi" w:hAnsiTheme="minorHAnsi" w:cstheme="minorHAnsi"/>
        </w:rPr>
        <w:t>Checklist validation</w:t>
      </w:r>
      <w:bookmarkEnd w:id="5972"/>
      <w:r w:rsidRPr="00C80527">
        <w:rPr>
          <w:rFonts w:asciiTheme="minorHAnsi" w:hAnsiTheme="minorHAnsi" w:cstheme="minorHAnsi"/>
        </w:rPr>
        <w:t xml:space="preserve"> </w:t>
      </w:r>
    </w:p>
    <w:p w:rsidR="0061121A" w:rsidRPr="00C80527" w:rsidRDefault="0061121A" w:rsidP="00E14E80">
      <w:pPr>
        <w:ind w:left="720" w:firstLine="360"/>
        <w:rPr>
          <w:rFonts w:cstheme="minorHAnsi"/>
        </w:rPr>
      </w:pPr>
      <w:r w:rsidRPr="00C80527">
        <w:rPr>
          <w:rFonts w:cstheme="minorHAnsi"/>
        </w:rPr>
        <w:t>N/A</w:t>
      </w:r>
    </w:p>
    <w:p w:rsidR="0061121A" w:rsidRPr="00C80527" w:rsidRDefault="0061121A" w:rsidP="0061121A">
      <w:pPr>
        <w:ind w:left="1080"/>
        <w:rPr>
          <w:rFonts w:cstheme="minorHAnsi"/>
        </w:rPr>
      </w:pPr>
    </w:p>
    <w:sectPr w:rsidR="0061121A" w:rsidRPr="00C80527" w:rsidSect="00F16D7D">
      <w:pgSz w:w="11907" w:h="16839"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44D" w:rsidRDefault="0020144D" w:rsidP="00694609">
      <w:pPr>
        <w:spacing w:after="0" w:line="240" w:lineRule="auto"/>
      </w:pPr>
      <w:r>
        <w:separator/>
      </w:r>
    </w:p>
  </w:endnote>
  <w:endnote w:type="continuationSeparator" w:id="0">
    <w:p w:rsidR="0020144D" w:rsidRDefault="0020144D"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44D" w:rsidRDefault="0020144D" w:rsidP="00694609">
      <w:pPr>
        <w:spacing w:after="0" w:line="240" w:lineRule="auto"/>
      </w:pPr>
      <w:r>
        <w:separator/>
      </w:r>
    </w:p>
  </w:footnote>
  <w:footnote w:type="continuationSeparator" w:id="0">
    <w:p w:rsidR="0020144D" w:rsidRDefault="0020144D"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722672"/>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1011248"/>
    <w:multiLevelType w:val="hybridMultilevel"/>
    <w:tmpl w:val="20B631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7">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2507E9"/>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nsid w:val="1ECB7A34"/>
    <w:multiLevelType w:val="hybridMultilevel"/>
    <w:tmpl w:val="F55C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3524F4"/>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2A6F2B0B"/>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D841F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05C456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7D1BBD"/>
    <w:multiLevelType w:val="hybridMultilevel"/>
    <w:tmpl w:val="B9E29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4F6B09F1"/>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5">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82176D"/>
    <w:multiLevelType w:val="hybridMultilevel"/>
    <w:tmpl w:val="C2548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6105A4F"/>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EE100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2">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3EB7D47"/>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E317AC"/>
    <w:multiLevelType w:val="multilevel"/>
    <w:tmpl w:val="6FA4549C"/>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5173" w:hanging="853"/>
      </w:pPr>
      <w:rPr>
        <w:rFonts w:hint="default"/>
        <w:i/>
      </w:rPr>
    </w:lvl>
    <w:lvl w:ilvl="3">
      <w:start w:val="1"/>
      <w:numFmt w:val="decimal"/>
      <w:pStyle w:val="Heading4"/>
      <w:isLgl/>
      <w:lvlText w:val="%1.%2.%3.%4"/>
      <w:lvlJc w:val="left"/>
      <w:pPr>
        <w:ind w:left="1474" w:hanging="1134"/>
      </w:pPr>
      <w:rPr>
        <w:rFonts w:asciiTheme="minorHAnsi" w:hAnsiTheme="minorHAnsi"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37">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8">
    <w:nsid w:val="730F4915"/>
    <w:multiLevelType w:val="hybridMultilevel"/>
    <w:tmpl w:val="43628C14"/>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ED7C0B"/>
    <w:multiLevelType w:val="hybridMultilevel"/>
    <w:tmpl w:val="282EE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6"/>
  </w:num>
  <w:num w:numId="3">
    <w:abstractNumId w:val="36"/>
  </w:num>
  <w:num w:numId="4">
    <w:abstractNumId w:val="30"/>
  </w:num>
  <w:num w:numId="5">
    <w:abstractNumId w:val="36"/>
    <w:lvlOverride w:ilvl="0">
      <w:startOverride w:val="5"/>
    </w:lvlOverride>
    <w:lvlOverride w:ilvl="1">
      <w:startOverride w:val="2"/>
    </w:lvlOverride>
    <w:lvlOverride w:ilvl="2">
      <w:startOverride w:val="2"/>
    </w:lvlOverride>
  </w:num>
  <w:num w:numId="6">
    <w:abstractNumId w:val="20"/>
  </w:num>
  <w:num w:numId="7">
    <w:abstractNumId w:val="21"/>
  </w:num>
  <w:num w:numId="8">
    <w:abstractNumId w:val="0"/>
  </w:num>
  <w:num w:numId="9">
    <w:abstractNumId w:val="42"/>
  </w:num>
  <w:num w:numId="10">
    <w:abstractNumId w:val="27"/>
  </w:num>
  <w:num w:numId="11">
    <w:abstractNumId w:val="25"/>
  </w:num>
  <w:num w:numId="12">
    <w:abstractNumId w:val="35"/>
  </w:num>
  <w:num w:numId="13">
    <w:abstractNumId w:val="14"/>
  </w:num>
  <w:num w:numId="14">
    <w:abstractNumId w:val="5"/>
  </w:num>
  <w:num w:numId="15">
    <w:abstractNumId w:val="16"/>
  </w:num>
  <w:num w:numId="16">
    <w:abstractNumId w:val="32"/>
  </w:num>
  <w:num w:numId="17">
    <w:abstractNumId w:val="26"/>
  </w:num>
  <w:num w:numId="18">
    <w:abstractNumId w:val="7"/>
  </w:num>
  <w:num w:numId="19">
    <w:abstractNumId w:val="39"/>
  </w:num>
  <w:num w:numId="20">
    <w:abstractNumId w:val="1"/>
  </w:num>
  <w:num w:numId="21">
    <w:abstractNumId w:val="18"/>
  </w:num>
  <w:num w:numId="22">
    <w:abstractNumId w:val="2"/>
  </w:num>
  <w:num w:numId="23">
    <w:abstractNumId w:val="40"/>
  </w:num>
  <w:num w:numId="24">
    <w:abstractNumId w:val="11"/>
  </w:num>
  <w:num w:numId="25">
    <w:abstractNumId w:val="37"/>
  </w:num>
  <w:num w:numId="26">
    <w:abstractNumId w:val="33"/>
  </w:num>
  <w:num w:numId="27">
    <w:abstractNumId w:val="31"/>
  </w:num>
  <w:num w:numId="28">
    <w:abstractNumId w:val="15"/>
  </w:num>
  <w:num w:numId="29">
    <w:abstractNumId w:val="9"/>
  </w:num>
  <w:num w:numId="30">
    <w:abstractNumId w:val="22"/>
  </w:num>
  <w:num w:numId="31">
    <w:abstractNumId w:val="41"/>
  </w:num>
  <w:num w:numId="32">
    <w:abstractNumId w:val="4"/>
  </w:num>
  <w:num w:numId="33">
    <w:abstractNumId w:val="10"/>
  </w:num>
  <w:num w:numId="34">
    <w:abstractNumId w:val="38"/>
  </w:num>
  <w:num w:numId="35">
    <w:abstractNumId w:val="28"/>
  </w:num>
  <w:num w:numId="36">
    <w:abstractNumId w:val="23"/>
  </w:num>
  <w:num w:numId="37">
    <w:abstractNumId w:val="36"/>
  </w:num>
  <w:num w:numId="38">
    <w:abstractNumId w:val="36"/>
  </w:num>
  <w:num w:numId="39">
    <w:abstractNumId w:val="3"/>
  </w:num>
  <w:num w:numId="40">
    <w:abstractNumId w:val="34"/>
  </w:num>
  <w:num w:numId="41">
    <w:abstractNumId w:val="8"/>
  </w:num>
  <w:num w:numId="42">
    <w:abstractNumId w:val="19"/>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num>
  <w:num w:numId="45">
    <w:abstractNumId w:val="36"/>
  </w:num>
  <w:num w:numId="46">
    <w:abstractNumId w:val="36"/>
  </w:num>
  <w:num w:numId="47">
    <w:abstractNumId w:val="17"/>
  </w:num>
  <w:num w:numId="48">
    <w:abstractNumId w:val="13"/>
  </w:num>
  <w:num w:numId="49">
    <w:abstractNumId w:val="29"/>
  </w:num>
  <w:num w:numId="50">
    <w:abstractNumId w:val="12"/>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angnhhse60606">
    <w15:presenceInfo w15:providerId="None" w15:userId="giangnhhse60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activeWritingStyle w:appName="MSWord" w:lang="en-US" w:vendorID="64" w:dllVersion="131078" w:nlCheck="1" w:checkStyle="0"/>
  <w:activeWritingStyle w:appName="MSWord" w:lang="en-GB" w:vendorID="64" w:dllVersion="131078" w:nlCheck="1" w:checkStyle="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122A"/>
    <w:rsid w:val="00001322"/>
    <w:rsid w:val="00002598"/>
    <w:rsid w:val="000025C3"/>
    <w:rsid w:val="0000287B"/>
    <w:rsid w:val="00002DA4"/>
    <w:rsid w:val="00003931"/>
    <w:rsid w:val="00005062"/>
    <w:rsid w:val="00005811"/>
    <w:rsid w:val="000059E6"/>
    <w:rsid w:val="00005D68"/>
    <w:rsid w:val="00006187"/>
    <w:rsid w:val="000063CF"/>
    <w:rsid w:val="00007270"/>
    <w:rsid w:val="00007C12"/>
    <w:rsid w:val="00007D03"/>
    <w:rsid w:val="00010189"/>
    <w:rsid w:val="00010EFB"/>
    <w:rsid w:val="00011A8A"/>
    <w:rsid w:val="00012424"/>
    <w:rsid w:val="0001295E"/>
    <w:rsid w:val="0001343C"/>
    <w:rsid w:val="00014292"/>
    <w:rsid w:val="000143A1"/>
    <w:rsid w:val="00014799"/>
    <w:rsid w:val="000159A7"/>
    <w:rsid w:val="00015D28"/>
    <w:rsid w:val="000168E8"/>
    <w:rsid w:val="00016BB7"/>
    <w:rsid w:val="00016EF7"/>
    <w:rsid w:val="000176B7"/>
    <w:rsid w:val="00017A30"/>
    <w:rsid w:val="00017ACE"/>
    <w:rsid w:val="00017E26"/>
    <w:rsid w:val="0002043C"/>
    <w:rsid w:val="00020669"/>
    <w:rsid w:val="00020CB0"/>
    <w:rsid w:val="000210AB"/>
    <w:rsid w:val="0002123A"/>
    <w:rsid w:val="00021302"/>
    <w:rsid w:val="000213A6"/>
    <w:rsid w:val="00023444"/>
    <w:rsid w:val="000236B9"/>
    <w:rsid w:val="00024508"/>
    <w:rsid w:val="00025442"/>
    <w:rsid w:val="00025749"/>
    <w:rsid w:val="000257FF"/>
    <w:rsid w:val="00026044"/>
    <w:rsid w:val="000264A9"/>
    <w:rsid w:val="000273EE"/>
    <w:rsid w:val="00027C38"/>
    <w:rsid w:val="00027F7F"/>
    <w:rsid w:val="000302EE"/>
    <w:rsid w:val="0003030F"/>
    <w:rsid w:val="00030490"/>
    <w:rsid w:val="000317D7"/>
    <w:rsid w:val="00032D29"/>
    <w:rsid w:val="00032EB0"/>
    <w:rsid w:val="00033253"/>
    <w:rsid w:val="00034E66"/>
    <w:rsid w:val="00035570"/>
    <w:rsid w:val="00035C54"/>
    <w:rsid w:val="00035E74"/>
    <w:rsid w:val="00037AC1"/>
    <w:rsid w:val="00037D03"/>
    <w:rsid w:val="0004115A"/>
    <w:rsid w:val="00042006"/>
    <w:rsid w:val="0004282E"/>
    <w:rsid w:val="00042B99"/>
    <w:rsid w:val="000430D2"/>
    <w:rsid w:val="00043219"/>
    <w:rsid w:val="00045926"/>
    <w:rsid w:val="000463D0"/>
    <w:rsid w:val="000465D6"/>
    <w:rsid w:val="00046B5E"/>
    <w:rsid w:val="00046EC0"/>
    <w:rsid w:val="00050FA7"/>
    <w:rsid w:val="00052A35"/>
    <w:rsid w:val="00053B73"/>
    <w:rsid w:val="00054316"/>
    <w:rsid w:val="00054539"/>
    <w:rsid w:val="000554B3"/>
    <w:rsid w:val="0005561B"/>
    <w:rsid w:val="00055884"/>
    <w:rsid w:val="00055A8F"/>
    <w:rsid w:val="00055B47"/>
    <w:rsid w:val="00056C4D"/>
    <w:rsid w:val="00057F45"/>
    <w:rsid w:val="000601B6"/>
    <w:rsid w:val="0006029E"/>
    <w:rsid w:val="00060303"/>
    <w:rsid w:val="00060318"/>
    <w:rsid w:val="0006038D"/>
    <w:rsid w:val="000604E7"/>
    <w:rsid w:val="00060CED"/>
    <w:rsid w:val="00061B23"/>
    <w:rsid w:val="0006239D"/>
    <w:rsid w:val="00063252"/>
    <w:rsid w:val="00063937"/>
    <w:rsid w:val="000657E5"/>
    <w:rsid w:val="000658D4"/>
    <w:rsid w:val="00065C61"/>
    <w:rsid w:val="0006613E"/>
    <w:rsid w:val="00066170"/>
    <w:rsid w:val="00067AE3"/>
    <w:rsid w:val="00067F14"/>
    <w:rsid w:val="0007069F"/>
    <w:rsid w:val="00070927"/>
    <w:rsid w:val="00071244"/>
    <w:rsid w:val="000715FE"/>
    <w:rsid w:val="00073E26"/>
    <w:rsid w:val="00074B83"/>
    <w:rsid w:val="000757A3"/>
    <w:rsid w:val="000763EA"/>
    <w:rsid w:val="00077D4F"/>
    <w:rsid w:val="000806F3"/>
    <w:rsid w:val="000813F9"/>
    <w:rsid w:val="00081C17"/>
    <w:rsid w:val="0008257C"/>
    <w:rsid w:val="00082AEB"/>
    <w:rsid w:val="0008342A"/>
    <w:rsid w:val="00083840"/>
    <w:rsid w:val="000842A7"/>
    <w:rsid w:val="00084A86"/>
    <w:rsid w:val="00084BDF"/>
    <w:rsid w:val="00084C59"/>
    <w:rsid w:val="0008608E"/>
    <w:rsid w:val="0008655F"/>
    <w:rsid w:val="00086A69"/>
    <w:rsid w:val="00086A98"/>
    <w:rsid w:val="00087D52"/>
    <w:rsid w:val="00090530"/>
    <w:rsid w:val="00091950"/>
    <w:rsid w:val="00091E85"/>
    <w:rsid w:val="00093242"/>
    <w:rsid w:val="000941CC"/>
    <w:rsid w:val="00094330"/>
    <w:rsid w:val="0009465A"/>
    <w:rsid w:val="00094A32"/>
    <w:rsid w:val="0009521C"/>
    <w:rsid w:val="00095DE4"/>
    <w:rsid w:val="00096CA4"/>
    <w:rsid w:val="00096E79"/>
    <w:rsid w:val="00097182"/>
    <w:rsid w:val="00097636"/>
    <w:rsid w:val="00097F5B"/>
    <w:rsid w:val="000A1378"/>
    <w:rsid w:val="000A19A9"/>
    <w:rsid w:val="000A2098"/>
    <w:rsid w:val="000A22AF"/>
    <w:rsid w:val="000A29A0"/>
    <w:rsid w:val="000A2CBC"/>
    <w:rsid w:val="000A2FF6"/>
    <w:rsid w:val="000A5B0F"/>
    <w:rsid w:val="000A643B"/>
    <w:rsid w:val="000A68C5"/>
    <w:rsid w:val="000A6F60"/>
    <w:rsid w:val="000A78E5"/>
    <w:rsid w:val="000B00A2"/>
    <w:rsid w:val="000B18FF"/>
    <w:rsid w:val="000B1A6A"/>
    <w:rsid w:val="000B1D59"/>
    <w:rsid w:val="000B2305"/>
    <w:rsid w:val="000B3298"/>
    <w:rsid w:val="000B37CE"/>
    <w:rsid w:val="000B437B"/>
    <w:rsid w:val="000B511C"/>
    <w:rsid w:val="000B5454"/>
    <w:rsid w:val="000B5747"/>
    <w:rsid w:val="000B63F4"/>
    <w:rsid w:val="000B70FB"/>
    <w:rsid w:val="000B7107"/>
    <w:rsid w:val="000B79CE"/>
    <w:rsid w:val="000B7E0C"/>
    <w:rsid w:val="000C04F0"/>
    <w:rsid w:val="000C0651"/>
    <w:rsid w:val="000C071E"/>
    <w:rsid w:val="000C12CD"/>
    <w:rsid w:val="000C1999"/>
    <w:rsid w:val="000C1A17"/>
    <w:rsid w:val="000C230B"/>
    <w:rsid w:val="000C2DCF"/>
    <w:rsid w:val="000C2FC3"/>
    <w:rsid w:val="000C4541"/>
    <w:rsid w:val="000C4A87"/>
    <w:rsid w:val="000C52DC"/>
    <w:rsid w:val="000C6037"/>
    <w:rsid w:val="000C6278"/>
    <w:rsid w:val="000C69BA"/>
    <w:rsid w:val="000C74AA"/>
    <w:rsid w:val="000C7FAB"/>
    <w:rsid w:val="000D00BF"/>
    <w:rsid w:val="000D11A6"/>
    <w:rsid w:val="000D1602"/>
    <w:rsid w:val="000D166A"/>
    <w:rsid w:val="000D1A33"/>
    <w:rsid w:val="000D202C"/>
    <w:rsid w:val="000D4640"/>
    <w:rsid w:val="000D4E2F"/>
    <w:rsid w:val="000D4E8A"/>
    <w:rsid w:val="000D59E0"/>
    <w:rsid w:val="000D63F7"/>
    <w:rsid w:val="000D6E27"/>
    <w:rsid w:val="000D6E52"/>
    <w:rsid w:val="000D6F52"/>
    <w:rsid w:val="000E04E0"/>
    <w:rsid w:val="000E1CF6"/>
    <w:rsid w:val="000E1DE6"/>
    <w:rsid w:val="000E3D3C"/>
    <w:rsid w:val="000E5257"/>
    <w:rsid w:val="000E6052"/>
    <w:rsid w:val="000E6115"/>
    <w:rsid w:val="000E620C"/>
    <w:rsid w:val="000E6E54"/>
    <w:rsid w:val="000E6EFF"/>
    <w:rsid w:val="000E72D6"/>
    <w:rsid w:val="000E75DF"/>
    <w:rsid w:val="000F00FC"/>
    <w:rsid w:val="000F0A96"/>
    <w:rsid w:val="000F0E5F"/>
    <w:rsid w:val="000F1525"/>
    <w:rsid w:val="000F2934"/>
    <w:rsid w:val="000F3080"/>
    <w:rsid w:val="000F3C4C"/>
    <w:rsid w:val="000F45D5"/>
    <w:rsid w:val="000F4E34"/>
    <w:rsid w:val="000F4F64"/>
    <w:rsid w:val="000F503B"/>
    <w:rsid w:val="000F5A25"/>
    <w:rsid w:val="000F5ECC"/>
    <w:rsid w:val="000F637C"/>
    <w:rsid w:val="000F6C95"/>
    <w:rsid w:val="000F78E3"/>
    <w:rsid w:val="00100B0D"/>
    <w:rsid w:val="001011FB"/>
    <w:rsid w:val="00101D36"/>
    <w:rsid w:val="0010245E"/>
    <w:rsid w:val="00103499"/>
    <w:rsid w:val="001043CA"/>
    <w:rsid w:val="0010446C"/>
    <w:rsid w:val="001047F1"/>
    <w:rsid w:val="00104D15"/>
    <w:rsid w:val="00104DB2"/>
    <w:rsid w:val="00106E25"/>
    <w:rsid w:val="001076A0"/>
    <w:rsid w:val="00110159"/>
    <w:rsid w:val="00110211"/>
    <w:rsid w:val="0011027B"/>
    <w:rsid w:val="00110490"/>
    <w:rsid w:val="0011076D"/>
    <w:rsid w:val="00110B73"/>
    <w:rsid w:val="001111DC"/>
    <w:rsid w:val="00111BFE"/>
    <w:rsid w:val="001123ED"/>
    <w:rsid w:val="0011399C"/>
    <w:rsid w:val="00113BAC"/>
    <w:rsid w:val="001146AE"/>
    <w:rsid w:val="00114714"/>
    <w:rsid w:val="0011521E"/>
    <w:rsid w:val="0011594C"/>
    <w:rsid w:val="00115A67"/>
    <w:rsid w:val="00116882"/>
    <w:rsid w:val="001169FC"/>
    <w:rsid w:val="00117CC6"/>
    <w:rsid w:val="00120C99"/>
    <w:rsid w:val="0012117E"/>
    <w:rsid w:val="00121414"/>
    <w:rsid w:val="00122275"/>
    <w:rsid w:val="001222BF"/>
    <w:rsid w:val="00122EA1"/>
    <w:rsid w:val="001233B9"/>
    <w:rsid w:val="00123665"/>
    <w:rsid w:val="00123EA4"/>
    <w:rsid w:val="00124AC0"/>
    <w:rsid w:val="00124EB5"/>
    <w:rsid w:val="001256A2"/>
    <w:rsid w:val="0012787F"/>
    <w:rsid w:val="00131452"/>
    <w:rsid w:val="00131B0D"/>
    <w:rsid w:val="0013248B"/>
    <w:rsid w:val="00132A1B"/>
    <w:rsid w:val="00133040"/>
    <w:rsid w:val="00133721"/>
    <w:rsid w:val="00133C1F"/>
    <w:rsid w:val="00133C9C"/>
    <w:rsid w:val="00133EDE"/>
    <w:rsid w:val="00134CF6"/>
    <w:rsid w:val="00135A50"/>
    <w:rsid w:val="001367DE"/>
    <w:rsid w:val="00136B12"/>
    <w:rsid w:val="001372BB"/>
    <w:rsid w:val="00137607"/>
    <w:rsid w:val="00137B92"/>
    <w:rsid w:val="001400A3"/>
    <w:rsid w:val="00140B0D"/>
    <w:rsid w:val="00140C57"/>
    <w:rsid w:val="00141341"/>
    <w:rsid w:val="00141824"/>
    <w:rsid w:val="0014200C"/>
    <w:rsid w:val="00143517"/>
    <w:rsid w:val="00143538"/>
    <w:rsid w:val="0014420B"/>
    <w:rsid w:val="00144A80"/>
    <w:rsid w:val="00144AF3"/>
    <w:rsid w:val="00144C9A"/>
    <w:rsid w:val="00145F0B"/>
    <w:rsid w:val="001462FE"/>
    <w:rsid w:val="001464A2"/>
    <w:rsid w:val="001466C9"/>
    <w:rsid w:val="00146861"/>
    <w:rsid w:val="00146901"/>
    <w:rsid w:val="00147121"/>
    <w:rsid w:val="00147175"/>
    <w:rsid w:val="0014729D"/>
    <w:rsid w:val="00150062"/>
    <w:rsid w:val="00150CF1"/>
    <w:rsid w:val="001518D6"/>
    <w:rsid w:val="001519AF"/>
    <w:rsid w:val="00152782"/>
    <w:rsid w:val="00152BA1"/>
    <w:rsid w:val="00153258"/>
    <w:rsid w:val="00153A17"/>
    <w:rsid w:val="00153EDE"/>
    <w:rsid w:val="00154160"/>
    <w:rsid w:val="00155269"/>
    <w:rsid w:val="00156941"/>
    <w:rsid w:val="00156A57"/>
    <w:rsid w:val="0015710D"/>
    <w:rsid w:val="00157230"/>
    <w:rsid w:val="0015763A"/>
    <w:rsid w:val="001577EE"/>
    <w:rsid w:val="00157E6F"/>
    <w:rsid w:val="001600FB"/>
    <w:rsid w:val="0016090F"/>
    <w:rsid w:val="00160A38"/>
    <w:rsid w:val="00161B18"/>
    <w:rsid w:val="00161D83"/>
    <w:rsid w:val="00161F09"/>
    <w:rsid w:val="001628BE"/>
    <w:rsid w:val="001628C9"/>
    <w:rsid w:val="00162E7A"/>
    <w:rsid w:val="0016373F"/>
    <w:rsid w:val="001639D2"/>
    <w:rsid w:val="00163A44"/>
    <w:rsid w:val="00165045"/>
    <w:rsid w:val="001656A3"/>
    <w:rsid w:val="0016597E"/>
    <w:rsid w:val="001664FA"/>
    <w:rsid w:val="001666C6"/>
    <w:rsid w:val="00167F90"/>
    <w:rsid w:val="00167FD7"/>
    <w:rsid w:val="0017008D"/>
    <w:rsid w:val="00170449"/>
    <w:rsid w:val="00170C9D"/>
    <w:rsid w:val="00171B4F"/>
    <w:rsid w:val="00171E25"/>
    <w:rsid w:val="0017219F"/>
    <w:rsid w:val="001723F2"/>
    <w:rsid w:val="00172BD9"/>
    <w:rsid w:val="001730F0"/>
    <w:rsid w:val="0017324B"/>
    <w:rsid w:val="00173E2A"/>
    <w:rsid w:val="00176F3F"/>
    <w:rsid w:val="001770B9"/>
    <w:rsid w:val="00181CC0"/>
    <w:rsid w:val="001823D7"/>
    <w:rsid w:val="0018265D"/>
    <w:rsid w:val="001826D0"/>
    <w:rsid w:val="00182A08"/>
    <w:rsid w:val="001836FE"/>
    <w:rsid w:val="00183A9F"/>
    <w:rsid w:val="00184126"/>
    <w:rsid w:val="00185DD1"/>
    <w:rsid w:val="00186B45"/>
    <w:rsid w:val="001871EB"/>
    <w:rsid w:val="00187E62"/>
    <w:rsid w:val="00187F25"/>
    <w:rsid w:val="001908B3"/>
    <w:rsid w:val="001915CE"/>
    <w:rsid w:val="0019175F"/>
    <w:rsid w:val="00191CC7"/>
    <w:rsid w:val="00193B7A"/>
    <w:rsid w:val="00193BF9"/>
    <w:rsid w:val="00193F85"/>
    <w:rsid w:val="00194378"/>
    <w:rsid w:val="0019450E"/>
    <w:rsid w:val="00194ADD"/>
    <w:rsid w:val="00195066"/>
    <w:rsid w:val="00196B90"/>
    <w:rsid w:val="0019778C"/>
    <w:rsid w:val="00197A00"/>
    <w:rsid w:val="001A16FB"/>
    <w:rsid w:val="001A27A9"/>
    <w:rsid w:val="001A2CB6"/>
    <w:rsid w:val="001A2EC2"/>
    <w:rsid w:val="001A3766"/>
    <w:rsid w:val="001A6934"/>
    <w:rsid w:val="001B0385"/>
    <w:rsid w:val="001B03C3"/>
    <w:rsid w:val="001B05BD"/>
    <w:rsid w:val="001B0FFB"/>
    <w:rsid w:val="001B2D8B"/>
    <w:rsid w:val="001B3092"/>
    <w:rsid w:val="001B3FAD"/>
    <w:rsid w:val="001B458C"/>
    <w:rsid w:val="001B4BF1"/>
    <w:rsid w:val="001B5313"/>
    <w:rsid w:val="001B5923"/>
    <w:rsid w:val="001B5B89"/>
    <w:rsid w:val="001B67C1"/>
    <w:rsid w:val="001B68CF"/>
    <w:rsid w:val="001B6A08"/>
    <w:rsid w:val="001B6EFC"/>
    <w:rsid w:val="001B73F3"/>
    <w:rsid w:val="001B7550"/>
    <w:rsid w:val="001C131D"/>
    <w:rsid w:val="001C1A7D"/>
    <w:rsid w:val="001C2283"/>
    <w:rsid w:val="001C2E44"/>
    <w:rsid w:val="001C37B8"/>
    <w:rsid w:val="001C3F05"/>
    <w:rsid w:val="001C4AFB"/>
    <w:rsid w:val="001C6146"/>
    <w:rsid w:val="001C694F"/>
    <w:rsid w:val="001C6E02"/>
    <w:rsid w:val="001C77B8"/>
    <w:rsid w:val="001C7C09"/>
    <w:rsid w:val="001D0321"/>
    <w:rsid w:val="001D0445"/>
    <w:rsid w:val="001D0552"/>
    <w:rsid w:val="001D0770"/>
    <w:rsid w:val="001D0D05"/>
    <w:rsid w:val="001D0FE0"/>
    <w:rsid w:val="001D1385"/>
    <w:rsid w:val="001D2F5D"/>
    <w:rsid w:val="001D33E2"/>
    <w:rsid w:val="001D3C09"/>
    <w:rsid w:val="001D513F"/>
    <w:rsid w:val="001D528D"/>
    <w:rsid w:val="001D52F2"/>
    <w:rsid w:val="001D56F5"/>
    <w:rsid w:val="001D56FC"/>
    <w:rsid w:val="001D597C"/>
    <w:rsid w:val="001D66ED"/>
    <w:rsid w:val="001D7270"/>
    <w:rsid w:val="001D77C2"/>
    <w:rsid w:val="001D7819"/>
    <w:rsid w:val="001E06A3"/>
    <w:rsid w:val="001E073F"/>
    <w:rsid w:val="001E0A6E"/>
    <w:rsid w:val="001E1206"/>
    <w:rsid w:val="001E199B"/>
    <w:rsid w:val="001E1D1E"/>
    <w:rsid w:val="001E229B"/>
    <w:rsid w:val="001E33D4"/>
    <w:rsid w:val="001E3456"/>
    <w:rsid w:val="001E39B8"/>
    <w:rsid w:val="001E40A2"/>
    <w:rsid w:val="001E440E"/>
    <w:rsid w:val="001E4BA1"/>
    <w:rsid w:val="001F01D0"/>
    <w:rsid w:val="001F0E54"/>
    <w:rsid w:val="001F1563"/>
    <w:rsid w:val="001F1633"/>
    <w:rsid w:val="001F1F14"/>
    <w:rsid w:val="001F2422"/>
    <w:rsid w:val="001F48A0"/>
    <w:rsid w:val="001F4A50"/>
    <w:rsid w:val="001F4AF5"/>
    <w:rsid w:val="001F4B31"/>
    <w:rsid w:val="001F4D6B"/>
    <w:rsid w:val="001F518E"/>
    <w:rsid w:val="001F52B4"/>
    <w:rsid w:val="001F59CE"/>
    <w:rsid w:val="001F6103"/>
    <w:rsid w:val="001F659F"/>
    <w:rsid w:val="001F667C"/>
    <w:rsid w:val="001F6713"/>
    <w:rsid w:val="001F6DD3"/>
    <w:rsid w:val="001F72C1"/>
    <w:rsid w:val="001F76E4"/>
    <w:rsid w:val="001F7751"/>
    <w:rsid w:val="001F7C23"/>
    <w:rsid w:val="00201159"/>
    <w:rsid w:val="0020144D"/>
    <w:rsid w:val="0020148B"/>
    <w:rsid w:val="002019F2"/>
    <w:rsid w:val="00201C76"/>
    <w:rsid w:val="00201D77"/>
    <w:rsid w:val="00202B4C"/>
    <w:rsid w:val="00203E01"/>
    <w:rsid w:val="002045C2"/>
    <w:rsid w:val="002049C3"/>
    <w:rsid w:val="002059F0"/>
    <w:rsid w:val="00205C75"/>
    <w:rsid w:val="00205E9D"/>
    <w:rsid w:val="002066A6"/>
    <w:rsid w:val="0020685D"/>
    <w:rsid w:val="002073A7"/>
    <w:rsid w:val="002075C8"/>
    <w:rsid w:val="002076B1"/>
    <w:rsid w:val="002079EC"/>
    <w:rsid w:val="002109EF"/>
    <w:rsid w:val="00211799"/>
    <w:rsid w:val="00211B47"/>
    <w:rsid w:val="00211FA7"/>
    <w:rsid w:val="002120AB"/>
    <w:rsid w:val="0021251E"/>
    <w:rsid w:val="00212870"/>
    <w:rsid w:val="00213499"/>
    <w:rsid w:val="00213A20"/>
    <w:rsid w:val="00214F9D"/>
    <w:rsid w:val="002153DB"/>
    <w:rsid w:val="002154FD"/>
    <w:rsid w:val="00215566"/>
    <w:rsid w:val="00215641"/>
    <w:rsid w:val="00215747"/>
    <w:rsid w:val="0021594C"/>
    <w:rsid w:val="00215B2B"/>
    <w:rsid w:val="00216333"/>
    <w:rsid w:val="00216B9F"/>
    <w:rsid w:val="00220B8C"/>
    <w:rsid w:val="00221344"/>
    <w:rsid w:val="00221425"/>
    <w:rsid w:val="00221AF0"/>
    <w:rsid w:val="00221F74"/>
    <w:rsid w:val="00222CF6"/>
    <w:rsid w:val="00224B41"/>
    <w:rsid w:val="00224C38"/>
    <w:rsid w:val="00224E0C"/>
    <w:rsid w:val="0022598C"/>
    <w:rsid w:val="00227287"/>
    <w:rsid w:val="00227C53"/>
    <w:rsid w:val="00227C5B"/>
    <w:rsid w:val="00231B71"/>
    <w:rsid w:val="00231FE9"/>
    <w:rsid w:val="00232342"/>
    <w:rsid w:val="00232919"/>
    <w:rsid w:val="00233383"/>
    <w:rsid w:val="002337BD"/>
    <w:rsid w:val="00233E6C"/>
    <w:rsid w:val="00233EF2"/>
    <w:rsid w:val="00233FE2"/>
    <w:rsid w:val="0023404A"/>
    <w:rsid w:val="00234CFF"/>
    <w:rsid w:val="002361C7"/>
    <w:rsid w:val="002368A7"/>
    <w:rsid w:val="00237BD9"/>
    <w:rsid w:val="00237D88"/>
    <w:rsid w:val="00240271"/>
    <w:rsid w:val="002409C4"/>
    <w:rsid w:val="00241D65"/>
    <w:rsid w:val="00242ED1"/>
    <w:rsid w:val="00243695"/>
    <w:rsid w:val="0024380D"/>
    <w:rsid w:val="002441B9"/>
    <w:rsid w:val="00244603"/>
    <w:rsid w:val="00244FF0"/>
    <w:rsid w:val="00245AE8"/>
    <w:rsid w:val="00245DA1"/>
    <w:rsid w:val="002462C0"/>
    <w:rsid w:val="00246771"/>
    <w:rsid w:val="0024689E"/>
    <w:rsid w:val="00246932"/>
    <w:rsid w:val="00246AC9"/>
    <w:rsid w:val="00246C54"/>
    <w:rsid w:val="00247803"/>
    <w:rsid w:val="002500B1"/>
    <w:rsid w:val="002500E9"/>
    <w:rsid w:val="00250D37"/>
    <w:rsid w:val="002516A5"/>
    <w:rsid w:val="00251C97"/>
    <w:rsid w:val="0025209E"/>
    <w:rsid w:val="002526BB"/>
    <w:rsid w:val="002529FE"/>
    <w:rsid w:val="00253CB1"/>
    <w:rsid w:val="00254CE0"/>
    <w:rsid w:val="00254EC6"/>
    <w:rsid w:val="002550F1"/>
    <w:rsid w:val="00255292"/>
    <w:rsid w:val="00255420"/>
    <w:rsid w:val="00255836"/>
    <w:rsid w:val="0025732D"/>
    <w:rsid w:val="0025789F"/>
    <w:rsid w:val="002604BF"/>
    <w:rsid w:val="002605E4"/>
    <w:rsid w:val="002606F6"/>
    <w:rsid w:val="002607F8"/>
    <w:rsid w:val="00260E7E"/>
    <w:rsid w:val="00261777"/>
    <w:rsid w:val="00261E8A"/>
    <w:rsid w:val="00261F16"/>
    <w:rsid w:val="00261F8F"/>
    <w:rsid w:val="002629E0"/>
    <w:rsid w:val="00263F51"/>
    <w:rsid w:val="00264364"/>
    <w:rsid w:val="0026479A"/>
    <w:rsid w:val="00264AA8"/>
    <w:rsid w:val="00265A62"/>
    <w:rsid w:val="00265D9F"/>
    <w:rsid w:val="0026634A"/>
    <w:rsid w:val="00266B8A"/>
    <w:rsid w:val="00267F54"/>
    <w:rsid w:val="00270231"/>
    <w:rsid w:val="00270BDC"/>
    <w:rsid w:val="00270FD7"/>
    <w:rsid w:val="002718BB"/>
    <w:rsid w:val="002730C5"/>
    <w:rsid w:val="0027345D"/>
    <w:rsid w:val="00273539"/>
    <w:rsid w:val="00274CDE"/>
    <w:rsid w:val="00276399"/>
    <w:rsid w:val="00276ADF"/>
    <w:rsid w:val="00277206"/>
    <w:rsid w:val="00277A7C"/>
    <w:rsid w:val="00277BF9"/>
    <w:rsid w:val="00277D01"/>
    <w:rsid w:val="002801A7"/>
    <w:rsid w:val="002801AE"/>
    <w:rsid w:val="0028024D"/>
    <w:rsid w:val="00280E16"/>
    <w:rsid w:val="00280F59"/>
    <w:rsid w:val="00281C25"/>
    <w:rsid w:val="00281D6F"/>
    <w:rsid w:val="002840D1"/>
    <w:rsid w:val="002849FC"/>
    <w:rsid w:val="00284FEC"/>
    <w:rsid w:val="002851A5"/>
    <w:rsid w:val="00286033"/>
    <w:rsid w:val="00286880"/>
    <w:rsid w:val="00286B9D"/>
    <w:rsid w:val="00286BCB"/>
    <w:rsid w:val="00286CF4"/>
    <w:rsid w:val="002871CB"/>
    <w:rsid w:val="00287CF1"/>
    <w:rsid w:val="002910D3"/>
    <w:rsid w:val="0029125E"/>
    <w:rsid w:val="0029237E"/>
    <w:rsid w:val="002928EE"/>
    <w:rsid w:val="00292BB9"/>
    <w:rsid w:val="002933F4"/>
    <w:rsid w:val="00294F5D"/>
    <w:rsid w:val="002952B6"/>
    <w:rsid w:val="00295AF8"/>
    <w:rsid w:val="00297074"/>
    <w:rsid w:val="00297177"/>
    <w:rsid w:val="002971F0"/>
    <w:rsid w:val="002977AA"/>
    <w:rsid w:val="00297911"/>
    <w:rsid w:val="002A0193"/>
    <w:rsid w:val="002A0AE6"/>
    <w:rsid w:val="002A19DF"/>
    <w:rsid w:val="002A1BFE"/>
    <w:rsid w:val="002A3466"/>
    <w:rsid w:val="002A3813"/>
    <w:rsid w:val="002A4427"/>
    <w:rsid w:val="002A5B7E"/>
    <w:rsid w:val="002A61E7"/>
    <w:rsid w:val="002A6427"/>
    <w:rsid w:val="002A66A6"/>
    <w:rsid w:val="002A6984"/>
    <w:rsid w:val="002A698E"/>
    <w:rsid w:val="002A6EFA"/>
    <w:rsid w:val="002A7304"/>
    <w:rsid w:val="002A7FAE"/>
    <w:rsid w:val="002B0AA4"/>
    <w:rsid w:val="002B0E4A"/>
    <w:rsid w:val="002B12BF"/>
    <w:rsid w:val="002B1D63"/>
    <w:rsid w:val="002B1E37"/>
    <w:rsid w:val="002B372F"/>
    <w:rsid w:val="002B3732"/>
    <w:rsid w:val="002B3AB4"/>
    <w:rsid w:val="002B47ED"/>
    <w:rsid w:val="002B583F"/>
    <w:rsid w:val="002B5C21"/>
    <w:rsid w:val="002B647B"/>
    <w:rsid w:val="002B6524"/>
    <w:rsid w:val="002B69D7"/>
    <w:rsid w:val="002B6A88"/>
    <w:rsid w:val="002B6F00"/>
    <w:rsid w:val="002B7137"/>
    <w:rsid w:val="002B75D7"/>
    <w:rsid w:val="002B77A6"/>
    <w:rsid w:val="002C055E"/>
    <w:rsid w:val="002C0B58"/>
    <w:rsid w:val="002C0B75"/>
    <w:rsid w:val="002C0E8C"/>
    <w:rsid w:val="002C116D"/>
    <w:rsid w:val="002C1651"/>
    <w:rsid w:val="002C2E28"/>
    <w:rsid w:val="002C2F79"/>
    <w:rsid w:val="002C3BD6"/>
    <w:rsid w:val="002C3E7E"/>
    <w:rsid w:val="002C4ED5"/>
    <w:rsid w:val="002C5153"/>
    <w:rsid w:val="002C6694"/>
    <w:rsid w:val="002C68CF"/>
    <w:rsid w:val="002C6D73"/>
    <w:rsid w:val="002C7744"/>
    <w:rsid w:val="002C7EAA"/>
    <w:rsid w:val="002D0B53"/>
    <w:rsid w:val="002D108C"/>
    <w:rsid w:val="002D1608"/>
    <w:rsid w:val="002D1A8E"/>
    <w:rsid w:val="002D23D2"/>
    <w:rsid w:val="002D3BFA"/>
    <w:rsid w:val="002D4936"/>
    <w:rsid w:val="002D5E9A"/>
    <w:rsid w:val="002D6AC9"/>
    <w:rsid w:val="002D718D"/>
    <w:rsid w:val="002E076F"/>
    <w:rsid w:val="002E20DD"/>
    <w:rsid w:val="002E2A88"/>
    <w:rsid w:val="002E39E7"/>
    <w:rsid w:val="002E4025"/>
    <w:rsid w:val="002E41FF"/>
    <w:rsid w:val="002E421D"/>
    <w:rsid w:val="002E436D"/>
    <w:rsid w:val="002E4853"/>
    <w:rsid w:val="002E5796"/>
    <w:rsid w:val="002E5F59"/>
    <w:rsid w:val="002E6F5A"/>
    <w:rsid w:val="002E6FAF"/>
    <w:rsid w:val="002E73DE"/>
    <w:rsid w:val="002E7644"/>
    <w:rsid w:val="002E7E80"/>
    <w:rsid w:val="002F0AA0"/>
    <w:rsid w:val="002F0B4F"/>
    <w:rsid w:val="002F1528"/>
    <w:rsid w:val="002F1723"/>
    <w:rsid w:val="002F19E8"/>
    <w:rsid w:val="002F244D"/>
    <w:rsid w:val="002F245C"/>
    <w:rsid w:val="002F253E"/>
    <w:rsid w:val="002F2C66"/>
    <w:rsid w:val="002F2D47"/>
    <w:rsid w:val="002F2DC1"/>
    <w:rsid w:val="002F4BF6"/>
    <w:rsid w:val="002F518D"/>
    <w:rsid w:val="002F563E"/>
    <w:rsid w:val="002F56A8"/>
    <w:rsid w:val="002F6952"/>
    <w:rsid w:val="002F6A09"/>
    <w:rsid w:val="002F6C1D"/>
    <w:rsid w:val="002F6D85"/>
    <w:rsid w:val="002F7376"/>
    <w:rsid w:val="003001F0"/>
    <w:rsid w:val="00300580"/>
    <w:rsid w:val="00301145"/>
    <w:rsid w:val="00301635"/>
    <w:rsid w:val="00301780"/>
    <w:rsid w:val="0030283A"/>
    <w:rsid w:val="00303392"/>
    <w:rsid w:val="003033B6"/>
    <w:rsid w:val="003035DF"/>
    <w:rsid w:val="003039BD"/>
    <w:rsid w:val="00304114"/>
    <w:rsid w:val="003048F1"/>
    <w:rsid w:val="003051C3"/>
    <w:rsid w:val="00305B4C"/>
    <w:rsid w:val="0030673A"/>
    <w:rsid w:val="00306923"/>
    <w:rsid w:val="00307F61"/>
    <w:rsid w:val="00310027"/>
    <w:rsid w:val="00310880"/>
    <w:rsid w:val="00311234"/>
    <w:rsid w:val="003112A6"/>
    <w:rsid w:val="003129DA"/>
    <w:rsid w:val="0031352C"/>
    <w:rsid w:val="00313DE0"/>
    <w:rsid w:val="00313FB5"/>
    <w:rsid w:val="0031500D"/>
    <w:rsid w:val="003152E7"/>
    <w:rsid w:val="0031561F"/>
    <w:rsid w:val="00316497"/>
    <w:rsid w:val="00316888"/>
    <w:rsid w:val="003172D5"/>
    <w:rsid w:val="0031733D"/>
    <w:rsid w:val="00317A4D"/>
    <w:rsid w:val="00320158"/>
    <w:rsid w:val="003202A2"/>
    <w:rsid w:val="00320774"/>
    <w:rsid w:val="00320D4B"/>
    <w:rsid w:val="003211CB"/>
    <w:rsid w:val="00322017"/>
    <w:rsid w:val="003222FE"/>
    <w:rsid w:val="00322A3D"/>
    <w:rsid w:val="003232BB"/>
    <w:rsid w:val="003234D7"/>
    <w:rsid w:val="00324C0B"/>
    <w:rsid w:val="003254E3"/>
    <w:rsid w:val="00326F17"/>
    <w:rsid w:val="00326FDB"/>
    <w:rsid w:val="00327563"/>
    <w:rsid w:val="00327ED5"/>
    <w:rsid w:val="003315B3"/>
    <w:rsid w:val="003315F9"/>
    <w:rsid w:val="0033191D"/>
    <w:rsid w:val="003319B4"/>
    <w:rsid w:val="00331E46"/>
    <w:rsid w:val="00334BE3"/>
    <w:rsid w:val="0033543D"/>
    <w:rsid w:val="0033573D"/>
    <w:rsid w:val="00335C58"/>
    <w:rsid w:val="0033628A"/>
    <w:rsid w:val="003364F1"/>
    <w:rsid w:val="003378E1"/>
    <w:rsid w:val="00337C1C"/>
    <w:rsid w:val="00337C33"/>
    <w:rsid w:val="00340213"/>
    <w:rsid w:val="003414C3"/>
    <w:rsid w:val="00341555"/>
    <w:rsid w:val="003418AF"/>
    <w:rsid w:val="00341F8C"/>
    <w:rsid w:val="003422A7"/>
    <w:rsid w:val="00342A9E"/>
    <w:rsid w:val="00342AAA"/>
    <w:rsid w:val="00342D80"/>
    <w:rsid w:val="0034315B"/>
    <w:rsid w:val="003432B2"/>
    <w:rsid w:val="00343605"/>
    <w:rsid w:val="00343969"/>
    <w:rsid w:val="00343A72"/>
    <w:rsid w:val="00343DA9"/>
    <w:rsid w:val="00343EC7"/>
    <w:rsid w:val="00343F3A"/>
    <w:rsid w:val="00344FB7"/>
    <w:rsid w:val="00345247"/>
    <w:rsid w:val="00345E3C"/>
    <w:rsid w:val="00345FFB"/>
    <w:rsid w:val="003462AD"/>
    <w:rsid w:val="003464FD"/>
    <w:rsid w:val="003509CF"/>
    <w:rsid w:val="00350A1E"/>
    <w:rsid w:val="00351022"/>
    <w:rsid w:val="00351284"/>
    <w:rsid w:val="003512BC"/>
    <w:rsid w:val="00351E24"/>
    <w:rsid w:val="00352DCE"/>
    <w:rsid w:val="0035461D"/>
    <w:rsid w:val="003547A1"/>
    <w:rsid w:val="00354D02"/>
    <w:rsid w:val="00354E40"/>
    <w:rsid w:val="003553EB"/>
    <w:rsid w:val="003608E9"/>
    <w:rsid w:val="00360C93"/>
    <w:rsid w:val="00360D0A"/>
    <w:rsid w:val="00360E89"/>
    <w:rsid w:val="0036117B"/>
    <w:rsid w:val="003614BE"/>
    <w:rsid w:val="00361909"/>
    <w:rsid w:val="00361BF1"/>
    <w:rsid w:val="00362202"/>
    <w:rsid w:val="00362FBE"/>
    <w:rsid w:val="003638D2"/>
    <w:rsid w:val="00364820"/>
    <w:rsid w:val="00364BA8"/>
    <w:rsid w:val="00364D2D"/>
    <w:rsid w:val="00364E10"/>
    <w:rsid w:val="0036509A"/>
    <w:rsid w:val="00365D16"/>
    <w:rsid w:val="003662ED"/>
    <w:rsid w:val="0036639A"/>
    <w:rsid w:val="00366903"/>
    <w:rsid w:val="00366C2D"/>
    <w:rsid w:val="00366FB9"/>
    <w:rsid w:val="00367C91"/>
    <w:rsid w:val="0037109D"/>
    <w:rsid w:val="0037203B"/>
    <w:rsid w:val="00372757"/>
    <w:rsid w:val="003734DB"/>
    <w:rsid w:val="003738EC"/>
    <w:rsid w:val="00373AB2"/>
    <w:rsid w:val="00373C2C"/>
    <w:rsid w:val="00373EC6"/>
    <w:rsid w:val="0037531C"/>
    <w:rsid w:val="00376865"/>
    <w:rsid w:val="00376FD2"/>
    <w:rsid w:val="00377407"/>
    <w:rsid w:val="00377477"/>
    <w:rsid w:val="0038081D"/>
    <w:rsid w:val="0038279C"/>
    <w:rsid w:val="00383A85"/>
    <w:rsid w:val="00384771"/>
    <w:rsid w:val="0038479C"/>
    <w:rsid w:val="00384C07"/>
    <w:rsid w:val="003858C5"/>
    <w:rsid w:val="00385985"/>
    <w:rsid w:val="003867D6"/>
    <w:rsid w:val="00386F06"/>
    <w:rsid w:val="00387572"/>
    <w:rsid w:val="0039002E"/>
    <w:rsid w:val="00390079"/>
    <w:rsid w:val="00390FB1"/>
    <w:rsid w:val="00391538"/>
    <w:rsid w:val="00391BD5"/>
    <w:rsid w:val="00391C78"/>
    <w:rsid w:val="00392508"/>
    <w:rsid w:val="00393717"/>
    <w:rsid w:val="00393CD9"/>
    <w:rsid w:val="00395780"/>
    <w:rsid w:val="003965DC"/>
    <w:rsid w:val="00396831"/>
    <w:rsid w:val="00397734"/>
    <w:rsid w:val="003A0375"/>
    <w:rsid w:val="003A132B"/>
    <w:rsid w:val="003A18F7"/>
    <w:rsid w:val="003A1937"/>
    <w:rsid w:val="003A23D9"/>
    <w:rsid w:val="003A2DEC"/>
    <w:rsid w:val="003A31BB"/>
    <w:rsid w:val="003A4260"/>
    <w:rsid w:val="003A48C3"/>
    <w:rsid w:val="003A5417"/>
    <w:rsid w:val="003A694C"/>
    <w:rsid w:val="003A6E5E"/>
    <w:rsid w:val="003A7139"/>
    <w:rsid w:val="003A7786"/>
    <w:rsid w:val="003A7E8C"/>
    <w:rsid w:val="003A7ED2"/>
    <w:rsid w:val="003B0714"/>
    <w:rsid w:val="003B077E"/>
    <w:rsid w:val="003B0B54"/>
    <w:rsid w:val="003B1251"/>
    <w:rsid w:val="003B1A2B"/>
    <w:rsid w:val="003B1ADF"/>
    <w:rsid w:val="003B1CE3"/>
    <w:rsid w:val="003B2B70"/>
    <w:rsid w:val="003B2C80"/>
    <w:rsid w:val="003B2E76"/>
    <w:rsid w:val="003B3026"/>
    <w:rsid w:val="003B5249"/>
    <w:rsid w:val="003B5B06"/>
    <w:rsid w:val="003B5F4B"/>
    <w:rsid w:val="003B6714"/>
    <w:rsid w:val="003B6FED"/>
    <w:rsid w:val="003B7990"/>
    <w:rsid w:val="003B79E1"/>
    <w:rsid w:val="003B7A4F"/>
    <w:rsid w:val="003B7E27"/>
    <w:rsid w:val="003C0B05"/>
    <w:rsid w:val="003C12F9"/>
    <w:rsid w:val="003C15B3"/>
    <w:rsid w:val="003C1643"/>
    <w:rsid w:val="003C1D19"/>
    <w:rsid w:val="003C259D"/>
    <w:rsid w:val="003C2971"/>
    <w:rsid w:val="003C2D64"/>
    <w:rsid w:val="003C3BF6"/>
    <w:rsid w:val="003C43A5"/>
    <w:rsid w:val="003C5C97"/>
    <w:rsid w:val="003D031E"/>
    <w:rsid w:val="003D08FE"/>
    <w:rsid w:val="003D270B"/>
    <w:rsid w:val="003D413C"/>
    <w:rsid w:val="003D4586"/>
    <w:rsid w:val="003D6FC7"/>
    <w:rsid w:val="003E02C0"/>
    <w:rsid w:val="003E0C93"/>
    <w:rsid w:val="003E10A4"/>
    <w:rsid w:val="003E10DB"/>
    <w:rsid w:val="003E20A9"/>
    <w:rsid w:val="003E2261"/>
    <w:rsid w:val="003E2673"/>
    <w:rsid w:val="003E2887"/>
    <w:rsid w:val="003E3294"/>
    <w:rsid w:val="003E33A7"/>
    <w:rsid w:val="003E3B87"/>
    <w:rsid w:val="003E591E"/>
    <w:rsid w:val="003E5AB8"/>
    <w:rsid w:val="003E6760"/>
    <w:rsid w:val="003E6E3B"/>
    <w:rsid w:val="003E6F1F"/>
    <w:rsid w:val="003E7351"/>
    <w:rsid w:val="003E7402"/>
    <w:rsid w:val="003F09B9"/>
    <w:rsid w:val="003F17E0"/>
    <w:rsid w:val="003F240A"/>
    <w:rsid w:val="003F2728"/>
    <w:rsid w:val="003F2736"/>
    <w:rsid w:val="003F3264"/>
    <w:rsid w:val="003F39E9"/>
    <w:rsid w:val="003F3B70"/>
    <w:rsid w:val="003F416E"/>
    <w:rsid w:val="003F4781"/>
    <w:rsid w:val="003F544B"/>
    <w:rsid w:val="003F566F"/>
    <w:rsid w:val="003F6680"/>
    <w:rsid w:val="003F73E8"/>
    <w:rsid w:val="003F7534"/>
    <w:rsid w:val="003F773F"/>
    <w:rsid w:val="003F77C7"/>
    <w:rsid w:val="003F7F1E"/>
    <w:rsid w:val="003F7F90"/>
    <w:rsid w:val="0040033C"/>
    <w:rsid w:val="00400829"/>
    <w:rsid w:val="00400B31"/>
    <w:rsid w:val="004020F2"/>
    <w:rsid w:val="0040213E"/>
    <w:rsid w:val="00402948"/>
    <w:rsid w:val="004029EB"/>
    <w:rsid w:val="00402A88"/>
    <w:rsid w:val="00402EC6"/>
    <w:rsid w:val="004031D2"/>
    <w:rsid w:val="004033E4"/>
    <w:rsid w:val="00403E4C"/>
    <w:rsid w:val="00405184"/>
    <w:rsid w:val="00405352"/>
    <w:rsid w:val="00406F32"/>
    <w:rsid w:val="00406F8D"/>
    <w:rsid w:val="00407059"/>
    <w:rsid w:val="004072C3"/>
    <w:rsid w:val="00407AF0"/>
    <w:rsid w:val="00407CBE"/>
    <w:rsid w:val="00410319"/>
    <w:rsid w:val="004113D3"/>
    <w:rsid w:val="004117B6"/>
    <w:rsid w:val="0041184D"/>
    <w:rsid w:val="00411B99"/>
    <w:rsid w:val="00411C14"/>
    <w:rsid w:val="00411F85"/>
    <w:rsid w:val="00412B73"/>
    <w:rsid w:val="00413914"/>
    <w:rsid w:val="004148CE"/>
    <w:rsid w:val="00414CA6"/>
    <w:rsid w:val="00415198"/>
    <w:rsid w:val="00415D51"/>
    <w:rsid w:val="00416C9D"/>
    <w:rsid w:val="00417690"/>
    <w:rsid w:val="00417AA7"/>
    <w:rsid w:val="004203C4"/>
    <w:rsid w:val="004205D5"/>
    <w:rsid w:val="00420605"/>
    <w:rsid w:val="004208D6"/>
    <w:rsid w:val="00420939"/>
    <w:rsid w:val="00421514"/>
    <w:rsid w:val="004218CF"/>
    <w:rsid w:val="00421AE4"/>
    <w:rsid w:val="00421D33"/>
    <w:rsid w:val="00422011"/>
    <w:rsid w:val="00422450"/>
    <w:rsid w:val="00423101"/>
    <w:rsid w:val="00424839"/>
    <w:rsid w:val="00425138"/>
    <w:rsid w:val="004252B9"/>
    <w:rsid w:val="0042537D"/>
    <w:rsid w:val="00425A23"/>
    <w:rsid w:val="00426594"/>
    <w:rsid w:val="00426B2C"/>
    <w:rsid w:val="00430F37"/>
    <w:rsid w:val="004319DE"/>
    <w:rsid w:val="00432D74"/>
    <w:rsid w:val="0043306A"/>
    <w:rsid w:val="00433276"/>
    <w:rsid w:val="00433452"/>
    <w:rsid w:val="0043467D"/>
    <w:rsid w:val="004351C5"/>
    <w:rsid w:val="0043638E"/>
    <w:rsid w:val="00436D8B"/>
    <w:rsid w:val="004375B3"/>
    <w:rsid w:val="004378EE"/>
    <w:rsid w:val="00437DAE"/>
    <w:rsid w:val="00440512"/>
    <w:rsid w:val="004407DB"/>
    <w:rsid w:val="004409CE"/>
    <w:rsid w:val="004409DF"/>
    <w:rsid w:val="00441606"/>
    <w:rsid w:val="00441667"/>
    <w:rsid w:val="00441E99"/>
    <w:rsid w:val="00442A7B"/>
    <w:rsid w:val="00443349"/>
    <w:rsid w:val="0044437A"/>
    <w:rsid w:val="0044501A"/>
    <w:rsid w:val="00445113"/>
    <w:rsid w:val="00445450"/>
    <w:rsid w:val="0044641C"/>
    <w:rsid w:val="004466EF"/>
    <w:rsid w:val="00447229"/>
    <w:rsid w:val="0044759D"/>
    <w:rsid w:val="0044792C"/>
    <w:rsid w:val="00447A7E"/>
    <w:rsid w:val="00447ADA"/>
    <w:rsid w:val="00450714"/>
    <w:rsid w:val="00450825"/>
    <w:rsid w:val="00450F97"/>
    <w:rsid w:val="004515B6"/>
    <w:rsid w:val="00451BC1"/>
    <w:rsid w:val="00451D65"/>
    <w:rsid w:val="0045231E"/>
    <w:rsid w:val="00453C72"/>
    <w:rsid w:val="00454344"/>
    <w:rsid w:val="00455168"/>
    <w:rsid w:val="00456294"/>
    <w:rsid w:val="00456569"/>
    <w:rsid w:val="00456B6B"/>
    <w:rsid w:val="00456DEB"/>
    <w:rsid w:val="00457BC5"/>
    <w:rsid w:val="004607DC"/>
    <w:rsid w:val="00460968"/>
    <w:rsid w:val="00460DE7"/>
    <w:rsid w:val="004612D7"/>
    <w:rsid w:val="00462A99"/>
    <w:rsid w:val="00462B61"/>
    <w:rsid w:val="00462BD4"/>
    <w:rsid w:val="00463527"/>
    <w:rsid w:val="004638F0"/>
    <w:rsid w:val="004647A9"/>
    <w:rsid w:val="00464F5B"/>
    <w:rsid w:val="0046653C"/>
    <w:rsid w:val="004673D0"/>
    <w:rsid w:val="00467675"/>
    <w:rsid w:val="00467A4D"/>
    <w:rsid w:val="004700BB"/>
    <w:rsid w:val="00472E5E"/>
    <w:rsid w:val="004744B9"/>
    <w:rsid w:val="004746EE"/>
    <w:rsid w:val="004756FE"/>
    <w:rsid w:val="00475747"/>
    <w:rsid w:val="0047591B"/>
    <w:rsid w:val="004760F0"/>
    <w:rsid w:val="0047662C"/>
    <w:rsid w:val="00476692"/>
    <w:rsid w:val="00476952"/>
    <w:rsid w:val="0047788F"/>
    <w:rsid w:val="004778D8"/>
    <w:rsid w:val="00477B49"/>
    <w:rsid w:val="00477FF8"/>
    <w:rsid w:val="00480059"/>
    <w:rsid w:val="00481FE4"/>
    <w:rsid w:val="00483C56"/>
    <w:rsid w:val="00483E02"/>
    <w:rsid w:val="004842ED"/>
    <w:rsid w:val="004849B2"/>
    <w:rsid w:val="004857CC"/>
    <w:rsid w:val="004858EC"/>
    <w:rsid w:val="00485AFC"/>
    <w:rsid w:val="004867CB"/>
    <w:rsid w:val="00486F6F"/>
    <w:rsid w:val="00487934"/>
    <w:rsid w:val="00490CBE"/>
    <w:rsid w:val="0049126D"/>
    <w:rsid w:val="00491577"/>
    <w:rsid w:val="00491A19"/>
    <w:rsid w:val="0049283E"/>
    <w:rsid w:val="00492DFD"/>
    <w:rsid w:val="00493B4C"/>
    <w:rsid w:val="00493DF3"/>
    <w:rsid w:val="00495048"/>
    <w:rsid w:val="0049684E"/>
    <w:rsid w:val="004977D4"/>
    <w:rsid w:val="004A1ACD"/>
    <w:rsid w:val="004A1CA0"/>
    <w:rsid w:val="004A200A"/>
    <w:rsid w:val="004A2940"/>
    <w:rsid w:val="004A2DAB"/>
    <w:rsid w:val="004A3423"/>
    <w:rsid w:val="004A423D"/>
    <w:rsid w:val="004A517A"/>
    <w:rsid w:val="004A5422"/>
    <w:rsid w:val="004A5F4D"/>
    <w:rsid w:val="004A64E8"/>
    <w:rsid w:val="004A69FC"/>
    <w:rsid w:val="004A6EDF"/>
    <w:rsid w:val="004A70AC"/>
    <w:rsid w:val="004A7A21"/>
    <w:rsid w:val="004B0242"/>
    <w:rsid w:val="004B06B2"/>
    <w:rsid w:val="004B0AE9"/>
    <w:rsid w:val="004B1592"/>
    <w:rsid w:val="004B15FA"/>
    <w:rsid w:val="004B3C64"/>
    <w:rsid w:val="004B46FF"/>
    <w:rsid w:val="004B47BB"/>
    <w:rsid w:val="004B6FCD"/>
    <w:rsid w:val="004C058D"/>
    <w:rsid w:val="004C2372"/>
    <w:rsid w:val="004C257B"/>
    <w:rsid w:val="004C2783"/>
    <w:rsid w:val="004C2ACB"/>
    <w:rsid w:val="004C3129"/>
    <w:rsid w:val="004C3287"/>
    <w:rsid w:val="004C3415"/>
    <w:rsid w:val="004C4A5D"/>
    <w:rsid w:val="004C523C"/>
    <w:rsid w:val="004C57FE"/>
    <w:rsid w:val="004C5B44"/>
    <w:rsid w:val="004C66A9"/>
    <w:rsid w:val="004C6830"/>
    <w:rsid w:val="004C702B"/>
    <w:rsid w:val="004C76FA"/>
    <w:rsid w:val="004C7C3A"/>
    <w:rsid w:val="004D0FA0"/>
    <w:rsid w:val="004D18E5"/>
    <w:rsid w:val="004D4560"/>
    <w:rsid w:val="004D493C"/>
    <w:rsid w:val="004D6717"/>
    <w:rsid w:val="004E0A1C"/>
    <w:rsid w:val="004E1429"/>
    <w:rsid w:val="004E1856"/>
    <w:rsid w:val="004E219E"/>
    <w:rsid w:val="004E21B6"/>
    <w:rsid w:val="004E2394"/>
    <w:rsid w:val="004E2867"/>
    <w:rsid w:val="004E287C"/>
    <w:rsid w:val="004E2C4E"/>
    <w:rsid w:val="004E3E11"/>
    <w:rsid w:val="004E495E"/>
    <w:rsid w:val="004E57C3"/>
    <w:rsid w:val="004E5CB3"/>
    <w:rsid w:val="004E6E28"/>
    <w:rsid w:val="004E6FA3"/>
    <w:rsid w:val="004E7672"/>
    <w:rsid w:val="004F019F"/>
    <w:rsid w:val="004F0FBF"/>
    <w:rsid w:val="004F1EE1"/>
    <w:rsid w:val="004F1F9F"/>
    <w:rsid w:val="004F3721"/>
    <w:rsid w:val="004F43FA"/>
    <w:rsid w:val="004F5A03"/>
    <w:rsid w:val="004F5CE0"/>
    <w:rsid w:val="004F5DE5"/>
    <w:rsid w:val="004F6855"/>
    <w:rsid w:val="004F6DDD"/>
    <w:rsid w:val="004F71AA"/>
    <w:rsid w:val="004F7B80"/>
    <w:rsid w:val="00500A71"/>
    <w:rsid w:val="0050128F"/>
    <w:rsid w:val="00501E7C"/>
    <w:rsid w:val="00502199"/>
    <w:rsid w:val="00502724"/>
    <w:rsid w:val="005031A6"/>
    <w:rsid w:val="00503446"/>
    <w:rsid w:val="00503B54"/>
    <w:rsid w:val="0050420C"/>
    <w:rsid w:val="00504FFF"/>
    <w:rsid w:val="005059CE"/>
    <w:rsid w:val="005069D6"/>
    <w:rsid w:val="0051092A"/>
    <w:rsid w:val="00511BC4"/>
    <w:rsid w:val="00511E87"/>
    <w:rsid w:val="00511F59"/>
    <w:rsid w:val="005131A6"/>
    <w:rsid w:val="005136D7"/>
    <w:rsid w:val="0051387E"/>
    <w:rsid w:val="00513E0A"/>
    <w:rsid w:val="00513F19"/>
    <w:rsid w:val="00514579"/>
    <w:rsid w:val="005146FF"/>
    <w:rsid w:val="00514EF6"/>
    <w:rsid w:val="0051514B"/>
    <w:rsid w:val="0051583B"/>
    <w:rsid w:val="00515D7D"/>
    <w:rsid w:val="0051746A"/>
    <w:rsid w:val="005178EA"/>
    <w:rsid w:val="00517E25"/>
    <w:rsid w:val="005200F9"/>
    <w:rsid w:val="00520A03"/>
    <w:rsid w:val="00520ECD"/>
    <w:rsid w:val="00521092"/>
    <w:rsid w:val="00521125"/>
    <w:rsid w:val="00521BA5"/>
    <w:rsid w:val="005220B5"/>
    <w:rsid w:val="005234FB"/>
    <w:rsid w:val="00523957"/>
    <w:rsid w:val="00523DCB"/>
    <w:rsid w:val="00524DEF"/>
    <w:rsid w:val="0052564B"/>
    <w:rsid w:val="00525663"/>
    <w:rsid w:val="00525B59"/>
    <w:rsid w:val="00526150"/>
    <w:rsid w:val="0052633B"/>
    <w:rsid w:val="005271DA"/>
    <w:rsid w:val="005318A9"/>
    <w:rsid w:val="00532260"/>
    <w:rsid w:val="00532A45"/>
    <w:rsid w:val="00532C8A"/>
    <w:rsid w:val="005331E2"/>
    <w:rsid w:val="00533B02"/>
    <w:rsid w:val="00534FCC"/>
    <w:rsid w:val="00535893"/>
    <w:rsid w:val="00535AC3"/>
    <w:rsid w:val="0053670B"/>
    <w:rsid w:val="00536BFD"/>
    <w:rsid w:val="005372A4"/>
    <w:rsid w:val="00537F60"/>
    <w:rsid w:val="00540AFF"/>
    <w:rsid w:val="00540B38"/>
    <w:rsid w:val="00541608"/>
    <w:rsid w:val="00541977"/>
    <w:rsid w:val="00543286"/>
    <w:rsid w:val="005433C4"/>
    <w:rsid w:val="00543731"/>
    <w:rsid w:val="00543B04"/>
    <w:rsid w:val="00543C6A"/>
    <w:rsid w:val="00544371"/>
    <w:rsid w:val="005446E4"/>
    <w:rsid w:val="00545731"/>
    <w:rsid w:val="00545C45"/>
    <w:rsid w:val="00545D0B"/>
    <w:rsid w:val="00546F06"/>
    <w:rsid w:val="00547595"/>
    <w:rsid w:val="00547A39"/>
    <w:rsid w:val="00547A76"/>
    <w:rsid w:val="00550B16"/>
    <w:rsid w:val="00550C95"/>
    <w:rsid w:val="00551831"/>
    <w:rsid w:val="00551C5B"/>
    <w:rsid w:val="00551C68"/>
    <w:rsid w:val="005527EC"/>
    <w:rsid w:val="0055384C"/>
    <w:rsid w:val="00553F03"/>
    <w:rsid w:val="00554572"/>
    <w:rsid w:val="005547BB"/>
    <w:rsid w:val="00554907"/>
    <w:rsid w:val="00554D7A"/>
    <w:rsid w:val="00555200"/>
    <w:rsid w:val="00555391"/>
    <w:rsid w:val="00556D1C"/>
    <w:rsid w:val="00556F0D"/>
    <w:rsid w:val="00557CED"/>
    <w:rsid w:val="00560505"/>
    <w:rsid w:val="005606BF"/>
    <w:rsid w:val="00561048"/>
    <w:rsid w:val="005614C4"/>
    <w:rsid w:val="00562218"/>
    <w:rsid w:val="00562569"/>
    <w:rsid w:val="005637DD"/>
    <w:rsid w:val="00563869"/>
    <w:rsid w:val="00564099"/>
    <w:rsid w:val="00564181"/>
    <w:rsid w:val="00564731"/>
    <w:rsid w:val="00564EE9"/>
    <w:rsid w:val="005656B9"/>
    <w:rsid w:val="00565FB6"/>
    <w:rsid w:val="005661AF"/>
    <w:rsid w:val="00566D29"/>
    <w:rsid w:val="00566DD9"/>
    <w:rsid w:val="00566E7D"/>
    <w:rsid w:val="00567A45"/>
    <w:rsid w:val="00567CCE"/>
    <w:rsid w:val="005707AD"/>
    <w:rsid w:val="00570AD0"/>
    <w:rsid w:val="00570B19"/>
    <w:rsid w:val="0057113A"/>
    <w:rsid w:val="0057164B"/>
    <w:rsid w:val="0057191B"/>
    <w:rsid w:val="00571E6C"/>
    <w:rsid w:val="00572495"/>
    <w:rsid w:val="0057249D"/>
    <w:rsid w:val="00572C2E"/>
    <w:rsid w:val="00573D73"/>
    <w:rsid w:val="00574C3C"/>
    <w:rsid w:val="0057566F"/>
    <w:rsid w:val="00575FF7"/>
    <w:rsid w:val="0057740C"/>
    <w:rsid w:val="00577982"/>
    <w:rsid w:val="00577A3D"/>
    <w:rsid w:val="00577C16"/>
    <w:rsid w:val="00577FE7"/>
    <w:rsid w:val="0058008B"/>
    <w:rsid w:val="0058025D"/>
    <w:rsid w:val="0058109D"/>
    <w:rsid w:val="00581A71"/>
    <w:rsid w:val="005825A0"/>
    <w:rsid w:val="00582B2A"/>
    <w:rsid w:val="005839EF"/>
    <w:rsid w:val="00583B0A"/>
    <w:rsid w:val="00583BCF"/>
    <w:rsid w:val="005842A1"/>
    <w:rsid w:val="00584992"/>
    <w:rsid w:val="00584DC7"/>
    <w:rsid w:val="00586BC6"/>
    <w:rsid w:val="00587A72"/>
    <w:rsid w:val="00587C7D"/>
    <w:rsid w:val="00587E13"/>
    <w:rsid w:val="00590688"/>
    <w:rsid w:val="0059077C"/>
    <w:rsid w:val="00590A1A"/>
    <w:rsid w:val="00592CFA"/>
    <w:rsid w:val="00592E5C"/>
    <w:rsid w:val="0059344B"/>
    <w:rsid w:val="00593DFC"/>
    <w:rsid w:val="0059473A"/>
    <w:rsid w:val="00594A59"/>
    <w:rsid w:val="00595075"/>
    <w:rsid w:val="005951AB"/>
    <w:rsid w:val="00595C9E"/>
    <w:rsid w:val="00595E2A"/>
    <w:rsid w:val="0059649F"/>
    <w:rsid w:val="005974AB"/>
    <w:rsid w:val="00597EB5"/>
    <w:rsid w:val="005A0539"/>
    <w:rsid w:val="005A0D5E"/>
    <w:rsid w:val="005A1504"/>
    <w:rsid w:val="005A1C84"/>
    <w:rsid w:val="005A24B2"/>
    <w:rsid w:val="005A2AD4"/>
    <w:rsid w:val="005A3387"/>
    <w:rsid w:val="005A3497"/>
    <w:rsid w:val="005A3BEC"/>
    <w:rsid w:val="005A3D23"/>
    <w:rsid w:val="005A459F"/>
    <w:rsid w:val="005A4A99"/>
    <w:rsid w:val="005A50FA"/>
    <w:rsid w:val="005A7009"/>
    <w:rsid w:val="005A782B"/>
    <w:rsid w:val="005A7A21"/>
    <w:rsid w:val="005A7A61"/>
    <w:rsid w:val="005A7D55"/>
    <w:rsid w:val="005A7E51"/>
    <w:rsid w:val="005B0096"/>
    <w:rsid w:val="005B0369"/>
    <w:rsid w:val="005B186A"/>
    <w:rsid w:val="005B21BF"/>
    <w:rsid w:val="005B271D"/>
    <w:rsid w:val="005B2AD6"/>
    <w:rsid w:val="005B4520"/>
    <w:rsid w:val="005C1C58"/>
    <w:rsid w:val="005C2EE4"/>
    <w:rsid w:val="005C344D"/>
    <w:rsid w:val="005C349A"/>
    <w:rsid w:val="005C48E6"/>
    <w:rsid w:val="005C4D71"/>
    <w:rsid w:val="005C50AF"/>
    <w:rsid w:val="005C698A"/>
    <w:rsid w:val="005D1456"/>
    <w:rsid w:val="005D1634"/>
    <w:rsid w:val="005D1F4E"/>
    <w:rsid w:val="005D2128"/>
    <w:rsid w:val="005D25E2"/>
    <w:rsid w:val="005D2C80"/>
    <w:rsid w:val="005D3056"/>
    <w:rsid w:val="005D36A8"/>
    <w:rsid w:val="005D4709"/>
    <w:rsid w:val="005D4A94"/>
    <w:rsid w:val="005D4BD7"/>
    <w:rsid w:val="005D55BC"/>
    <w:rsid w:val="005D60D2"/>
    <w:rsid w:val="005D6464"/>
    <w:rsid w:val="005D6C72"/>
    <w:rsid w:val="005D77E0"/>
    <w:rsid w:val="005D79A7"/>
    <w:rsid w:val="005D7BB2"/>
    <w:rsid w:val="005D7F08"/>
    <w:rsid w:val="005E0D25"/>
    <w:rsid w:val="005E0EE2"/>
    <w:rsid w:val="005E19A5"/>
    <w:rsid w:val="005E1BED"/>
    <w:rsid w:val="005E1BEE"/>
    <w:rsid w:val="005E3424"/>
    <w:rsid w:val="005E398C"/>
    <w:rsid w:val="005E3EB3"/>
    <w:rsid w:val="005E41E4"/>
    <w:rsid w:val="005E475B"/>
    <w:rsid w:val="005E4A6F"/>
    <w:rsid w:val="005E4E9D"/>
    <w:rsid w:val="005E4FAA"/>
    <w:rsid w:val="005E6F29"/>
    <w:rsid w:val="005E71FE"/>
    <w:rsid w:val="005E723F"/>
    <w:rsid w:val="005E7324"/>
    <w:rsid w:val="005E7A5C"/>
    <w:rsid w:val="005F0613"/>
    <w:rsid w:val="005F23F7"/>
    <w:rsid w:val="005F2DD1"/>
    <w:rsid w:val="005F2F27"/>
    <w:rsid w:val="005F351D"/>
    <w:rsid w:val="005F4521"/>
    <w:rsid w:val="005F49B0"/>
    <w:rsid w:val="005F5E4F"/>
    <w:rsid w:val="005F64F4"/>
    <w:rsid w:val="005F6A97"/>
    <w:rsid w:val="005F785A"/>
    <w:rsid w:val="005F7AE8"/>
    <w:rsid w:val="005F7B5A"/>
    <w:rsid w:val="00600226"/>
    <w:rsid w:val="006017E3"/>
    <w:rsid w:val="006021FF"/>
    <w:rsid w:val="006026D5"/>
    <w:rsid w:val="00602E52"/>
    <w:rsid w:val="00603284"/>
    <w:rsid w:val="006037FB"/>
    <w:rsid w:val="006038E5"/>
    <w:rsid w:val="00603A04"/>
    <w:rsid w:val="006048F9"/>
    <w:rsid w:val="0060493A"/>
    <w:rsid w:val="00604AF9"/>
    <w:rsid w:val="00604E2A"/>
    <w:rsid w:val="0060510C"/>
    <w:rsid w:val="00605197"/>
    <w:rsid w:val="00605648"/>
    <w:rsid w:val="0060576C"/>
    <w:rsid w:val="00605FB6"/>
    <w:rsid w:val="00606077"/>
    <w:rsid w:val="00606252"/>
    <w:rsid w:val="00607330"/>
    <w:rsid w:val="00607663"/>
    <w:rsid w:val="0060768F"/>
    <w:rsid w:val="00607D91"/>
    <w:rsid w:val="00610005"/>
    <w:rsid w:val="00610323"/>
    <w:rsid w:val="00610F40"/>
    <w:rsid w:val="00611106"/>
    <w:rsid w:val="0061121A"/>
    <w:rsid w:val="006113EF"/>
    <w:rsid w:val="00611AC5"/>
    <w:rsid w:val="00611DC0"/>
    <w:rsid w:val="00611E22"/>
    <w:rsid w:val="00612939"/>
    <w:rsid w:val="00612A83"/>
    <w:rsid w:val="00614E86"/>
    <w:rsid w:val="0061501E"/>
    <w:rsid w:val="00617214"/>
    <w:rsid w:val="00617E37"/>
    <w:rsid w:val="00620213"/>
    <w:rsid w:val="0062023F"/>
    <w:rsid w:val="00621055"/>
    <w:rsid w:val="00622B35"/>
    <w:rsid w:val="00623058"/>
    <w:rsid w:val="00624145"/>
    <w:rsid w:val="006245CD"/>
    <w:rsid w:val="0062466E"/>
    <w:rsid w:val="00624A47"/>
    <w:rsid w:val="0062612D"/>
    <w:rsid w:val="00626574"/>
    <w:rsid w:val="00626823"/>
    <w:rsid w:val="00626913"/>
    <w:rsid w:val="0063121A"/>
    <w:rsid w:val="00631997"/>
    <w:rsid w:val="006322D7"/>
    <w:rsid w:val="00632538"/>
    <w:rsid w:val="00632E2D"/>
    <w:rsid w:val="0063497E"/>
    <w:rsid w:val="0063522D"/>
    <w:rsid w:val="00636789"/>
    <w:rsid w:val="00636A70"/>
    <w:rsid w:val="00636AF9"/>
    <w:rsid w:val="006370AC"/>
    <w:rsid w:val="00637835"/>
    <w:rsid w:val="00637CDC"/>
    <w:rsid w:val="00637EA5"/>
    <w:rsid w:val="00637FC7"/>
    <w:rsid w:val="0064062F"/>
    <w:rsid w:val="00640B9D"/>
    <w:rsid w:val="0064294D"/>
    <w:rsid w:val="00642E0D"/>
    <w:rsid w:val="00643D3E"/>
    <w:rsid w:val="0064434C"/>
    <w:rsid w:val="0064478A"/>
    <w:rsid w:val="00644C68"/>
    <w:rsid w:val="00645D5B"/>
    <w:rsid w:val="006469E7"/>
    <w:rsid w:val="00646B02"/>
    <w:rsid w:val="006473AB"/>
    <w:rsid w:val="006474B2"/>
    <w:rsid w:val="006478B6"/>
    <w:rsid w:val="00647A9D"/>
    <w:rsid w:val="006520C2"/>
    <w:rsid w:val="006522E0"/>
    <w:rsid w:val="00652740"/>
    <w:rsid w:val="00652DD8"/>
    <w:rsid w:val="00653106"/>
    <w:rsid w:val="00653B2B"/>
    <w:rsid w:val="00653E37"/>
    <w:rsid w:val="00653E55"/>
    <w:rsid w:val="00654688"/>
    <w:rsid w:val="00655DAB"/>
    <w:rsid w:val="0065613A"/>
    <w:rsid w:val="00656221"/>
    <w:rsid w:val="006562DE"/>
    <w:rsid w:val="00657061"/>
    <w:rsid w:val="0065789D"/>
    <w:rsid w:val="00657DA9"/>
    <w:rsid w:val="006602C9"/>
    <w:rsid w:val="00661219"/>
    <w:rsid w:val="00662D79"/>
    <w:rsid w:val="00663426"/>
    <w:rsid w:val="0066390E"/>
    <w:rsid w:val="00663D5F"/>
    <w:rsid w:val="00663DD5"/>
    <w:rsid w:val="00664F6B"/>
    <w:rsid w:val="00665183"/>
    <w:rsid w:val="00665454"/>
    <w:rsid w:val="00665917"/>
    <w:rsid w:val="00667217"/>
    <w:rsid w:val="0066785C"/>
    <w:rsid w:val="0067073D"/>
    <w:rsid w:val="00670E14"/>
    <w:rsid w:val="0067351D"/>
    <w:rsid w:val="00673AE1"/>
    <w:rsid w:val="00674933"/>
    <w:rsid w:val="00675980"/>
    <w:rsid w:val="006759CC"/>
    <w:rsid w:val="0067639E"/>
    <w:rsid w:val="0067659D"/>
    <w:rsid w:val="00677246"/>
    <w:rsid w:val="0067743C"/>
    <w:rsid w:val="00677AB3"/>
    <w:rsid w:val="006807AE"/>
    <w:rsid w:val="006816D4"/>
    <w:rsid w:val="006819F0"/>
    <w:rsid w:val="00681F3C"/>
    <w:rsid w:val="0068291C"/>
    <w:rsid w:val="00682B55"/>
    <w:rsid w:val="00682E8D"/>
    <w:rsid w:val="00683F92"/>
    <w:rsid w:val="00684465"/>
    <w:rsid w:val="00685024"/>
    <w:rsid w:val="006854EE"/>
    <w:rsid w:val="00685BD3"/>
    <w:rsid w:val="00685CB8"/>
    <w:rsid w:val="00685D82"/>
    <w:rsid w:val="00686514"/>
    <w:rsid w:val="006866AC"/>
    <w:rsid w:val="00686776"/>
    <w:rsid w:val="00687961"/>
    <w:rsid w:val="00690119"/>
    <w:rsid w:val="0069017D"/>
    <w:rsid w:val="006901BC"/>
    <w:rsid w:val="006902FB"/>
    <w:rsid w:val="00691270"/>
    <w:rsid w:val="00691DB6"/>
    <w:rsid w:val="00691DCF"/>
    <w:rsid w:val="00692B61"/>
    <w:rsid w:val="006935F9"/>
    <w:rsid w:val="00694609"/>
    <w:rsid w:val="006947D3"/>
    <w:rsid w:val="006954C9"/>
    <w:rsid w:val="00695F5D"/>
    <w:rsid w:val="006967DB"/>
    <w:rsid w:val="006968AF"/>
    <w:rsid w:val="00697E67"/>
    <w:rsid w:val="00697FA1"/>
    <w:rsid w:val="006A02B2"/>
    <w:rsid w:val="006A08EE"/>
    <w:rsid w:val="006A09E2"/>
    <w:rsid w:val="006A0B00"/>
    <w:rsid w:val="006A172F"/>
    <w:rsid w:val="006A375A"/>
    <w:rsid w:val="006A3BE7"/>
    <w:rsid w:val="006A4109"/>
    <w:rsid w:val="006A4676"/>
    <w:rsid w:val="006A482C"/>
    <w:rsid w:val="006A51F8"/>
    <w:rsid w:val="006A5356"/>
    <w:rsid w:val="006A591C"/>
    <w:rsid w:val="006A6942"/>
    <w:rsid w:val="006A6A48"/>
    <w:rsid w:val="006A6CF5"/>
    <w:rsid w:val="006A7385"/>
    <w:rsid w:val="006B0203"/>
    <w:rsid w:val="006B189E"/>
    <w:rsid w:val="006B1B80"/>
    <w:rsid w:val="006B4DF8"/>
    <w:rsid w:val="006B4EFE"/>
    <w:rsid w:val="006B502C"/>
    <w:rsid w:val="006B518F"/>
    <w:rsid w:val="006B6072"/>
    <w:rsid w:val="006B62A9"/>
    <w:rsid w:val="006B63FF"/>
    <w:rsid w:val="006B6660"/>
    <w:rsid w:val="006B68AF"/>
    <w:rsid w:val="006B691D"/>
    <w:rsid w:val="006B6D81"/>
    <w:rsid w:val="006B73F2"/>
    <w:rsid w:val="006B74A0"/>
    <w:rsid w:val="006B7798"/>
    <w:rsid w:val="006C02C3"/>
    <w:rsid w:val="006C0A12"/>
    <w:rsid w:val="006C184C"/>
    <w:rsid w:val="006C29B8"/>
    <w:rsid w:val="006C3377"/>
    <w:rsid w:val="006C380D"/>
    <w:rsid w:val="006C4444"/>
    <w:rsid w:val="006C4B74"/>
    <w:rsid w:val="006C4C25"/>
    <w:rsid w:val="006C5692"/>
    <w:rsid w:val="006C71D9"/>
    <w:rsid w:val="006C791E"/>
    <w:rsid w:val="006C7B30"/>
    <w:rsid w:val="006D0170"/>
    <w:rsid w:val="006D0DDC"/>
    <w:rsid w:val="006D109A"/>
    <w:rsid w:val="006D10AE"/>
    <w:rsid w:val="006D121E"/>
    <w:rsid w:val="006D1923"/>
    <w:rsid w:val="006D2148"/>
    <w:rsid w:val="006D23C6"/>
    <w:rsid w:val="006D2F09"/>
    <w:rsid w:val="006D3126"/>
    <w:rsid w:val="006D33FC"/>
    <w:rsid w:val="006D344D"/>
    <w:rsid w:val="006D371C"/>
    <w:rsid w:val="006D38C6"/>
    <w:rsid w:val="006D3DA9"/>
    <w:rsid w:val="006D4273"/>
    <w:rsid w:val="006D52B7"/>
    <w:rsid w:val="006D59F8"/>
    <w:rsid w:val="006D5C4F"/>
    <w:rsid w:val="006D5FCF"/>
    <w:rsid w:val="006D7303"/>
    <w:rsid w:val="006E0084"/>
    <w:rsid w:val="006E05B4"/>
    <w:rsid w:val="006E067F"/>
    <w:rsid w:val="006E0692"/>
    <w:rsid w:val="006E098D"/>
    <w:rsid w:val="006E0A89"/>
    <w:rsid w:val="006E0D10"/>
    <w:rsid w:val="006E0FFD"/>
    <w:rsid w:val="006E12C9"/>
    <w:rsid w:val="006E13E1"/>
    <w:rsid w:val="006E2812"/>
    <w:rsid w:val="006E2E40"/>
    <w:rsid w:val="006E4610"/>
    <w:rsid w:val="006E4B88"/>
    <w:rsid w:val="006E4EBA"/>
    <w:rsid w:val="006E5B5D"/>
    <w:rsid w:val="006E61DB"/>
    <w:rsid w:val="006E622B"/>
    <w:rsid w:val="006E686D"/>
    <w:rsid w:val="006E6C60"/>
    <w:rsid w:val="006E6EAE"/>
    <w:rsid w:val="006E6FD6"/>
    <w:rsid w:val="006E71A3"/>
    <w:rsid w:val="006F052E"/>
    <w:rsid w:val="006F0749"/>
    <w:rsid w:val="006F07D8"/>
    <w:rsid w:val="006F0AAB"/>
    <w:rsid w:val="006F263C"/>
    <w:rsid w:val="006F3330"/>
    <w:rsid w:val="006F3988"/>
    <w:rsid w:val="006F3C60"/>
    <w:rsid w:val="006F4261"/>
    <w:rsid w:val="006F47AD"/>
    <w:rsid w:val="006F543A"/>
    <w:rsid w:val="006F64AB"/>
    <w:rsid w:val="006F7365"/>
    <w:rsid w:val="006F7AD3"/>
    <w:rsid w:val="0070094D"/>
    <w:rsid w:val="007011CF"/>
    <w:rsid w:val="0070187F"/>
    <w:rsid w:val="0070193D"/>
    <w:rsid w:val="00701B50"/>
    <w:rsid w:val="00701FC2"/>
    <w:rsid w:val="007020F5"/>
    <w:rsid w:val="007028F6"/>
    <w:rsid w:val="0070293F"/>
    <w:rsid w:val="00702A02"/>
    <w:rsid w:val="00702A27"/>
    <w:rsid w:val="00702F4E"/>
    <w:rsid w:val="00703384"/>
    <w:rsid w:val="00705038"/>
    <w:rsid w:val="007050FF"/>
    <w:rsid w:val="00705997"/>
    <w:rsid w:val="00706202"/>
    <w:rsid w:val="00706F2E"/>
    <w:rsid w:val="0071044D"/>
    <w:rsid w:val="007113F3"/>
    <w:rsid w:val="007114FF"/>
    <w:rsid w:val="00711599"/>
    <w:rsid w:val="00711705"/>
    <w:rsid w:val="0071195E"/>
    <w:rsid w:val="00713436"/>
    <w:rsid w:val="00713A67"/>
    <w:rsid w:val="007140E3"/>
    <w:rsid w:val="00714603"/>
    <w:rsid w:val="007153DD"/>
    <w:rsid w:val="00715B52"/>
    <w:rsid w:val="00715C44"/>
    <w:rsid w:val="00716573"/>
    <w:rsid w:val="007165BE"/>
    <w:rsid w:val="0071697B"/>
    <w:rsid w:val="00716C52"/>
    <w:rsid w:val="00716DE4"/>
    <w:rsid w:val="007174B7"/>
    <w:rsid w:val="007174D3"/>
    <w:rsid w:val="00717912"/>
    <w:rsid w:val="0072010E"/>
    <w:rsid w:val="00721004"/>
    <w:rsid w:val="007210BA"/>
    <w:rsid w:val="00721C58"/>
    <w:rsid w:val="007226B4"/>
    <w:rsid w:val="0072282A"/>
    <w:rsid w:val="00722C8A"/>
    <w:rsid w:val="00722CE6"/>
    <w:rsid w:val="00722FC9"/>
    <w:rsid w:val="00723115"/>
    <w:rsid w:val="00723C72"/>
    <w:rsid w:val="00724E65"/>
    <w:rsid w:val="00724E85"/>
    <w:rsid w:val="00725790"/>
    <w:rsid w:val="00726985"/>
    <w:rsid w:val="00730258"/>
    <w:rsid w:val="007307D5"/>
    <w:rsid w:val="00732BE5"/>
    <w:rsid w:val="00732BFB"/>
    <w:rsid w:val="00733D27"/>
    <w:rsid w:val="00734135"/>
    <w:rsid w:val="00735B38"/>
    <w:rsid w:val="007360EB"/>
    <w:rsid w:val="00737748"/>
    <w:rsid w:val="00737C3B"/>
    <w:rsid w:val="00737C8B"/>
    <w:rsid w:val="00737D9E"/>
    <w:rsid w:val="007400FD"/>
    <w:rsid w:val="00740460"/>
    <w:rsid w:val="007406FE"/>
    <w:rsid w:val="00740B1F"/>
    <w:rsid w:val="00740F0B"/>
    <w:rsid w:val="00741A89"/>
    <w:rsid w:val="00743959"/>
    <w:rsid w:val="00743B93"/>
    <w:rsid w:val="007443A1"/>
    <w:rsid w:val="0074458C"/>
    <w:rsid w:val="00744F02"/>
    <w:rsid w:val="00745E9C"/>
    <w:rsid w:val="007462AC"/>
    <w:rsid w:val="00746F40"/>
    <w:rsid w:val="00747ACB"/>
    <w:rsid w:val="0075075C"/>
    <w:rsid w:val="00750E7D"/>
    <w:rsid w:val="00751BDB"/>
    <w:rsid w:val="0075223C"/>
    <w:rsid w:val="0075259E"/>
    <w:rsid w:val="00752BC8"/>
    <w:rsid w:val="00752BD1"/>
    <w:rsid w:val="00753474"/>
    <w:rsid w:val="00753F87"/>
    <w:rsid w:val="007549D7"/>
    <w:rsid w:val="007567BE"/>
    <w:rsid w:val="00756D8C"/>
    <w:rsid w:val="00756E55"/>
    <w:rsid w:val="00756FCA"/>
    <w:rsid w:val="00757385"/>
    <w:rsid w:val="0075765F"/>
    <w:rsid w:val="007576B2"/>
    <w:rsid w:val="007602FA"/>
    <w:rsid w:val="00760E2E"/>
    <w:rsid w:val="00761124"/>
    <w:rsid w:val="00761DCC"/>
    <w:rsid w:val="00763316"/>
    <w:rsid w:val="0076399A"/>
    <w:rsid w:val="00763A19"/>
    <w:rsid w:val="00764394"/>
    <w:rsid w:val="00764B33"/>
    <w:rsid w:val="00764F67"/>
    <w:rsid w:val="0076558B"/>
    <w:rsid w:val="0076563A"/>
    <w:rsid w:val="0076662F"/>
    <w:rsid w:val="00766EA4"/>
    <w:rsid w:val="00767703"/>
    <w:rsid w:val="00767C89"/>
    <w:rsid w:val="00767D95"/>
    <w:rsid w:val="00771744"/>
    <w:rsid w:val="00771BBE"/>
    <w:rsid w:val="00771E3C"/>
    <w:rsid w:val="00772B61"/>
    <w:rsid w:val="00773B14"/>
    <w:rsid w:val="00773F13"/>
    <w:rsid w:val="007743C9"/>
    <w:rsid w:val="007753AB"/>
    <w:rsid w:val="007756BB"/>
    <w:rsid w:val="007759F1"/>
    <w:rsid w:val="007763B9"/>
    <w:rsid w:val="00777563"/>
    <w:rsid w:val="00777673"/>
    <w:rsid w:val="00777E30"/>
    <w:rsid w:val="007807CC"/>
    <w:rsid w:val="00781539"/>
    <w:rsid w:val="0078261A"/>
    <w:rsid w:val="007836E3"/>
    <w:rsid w:val="00783C5E"/>
    <w:rsid w:val="00783D5D"/>
    <w:rsid w:val="00783DF0"/>
    <w:rsid w:val="00784CAA"/>
    <w:rsid w:val="00785B7C"/>
    <w:rsid w:val="00785D7C"/>
    <w:rsid w:val="00786760"/>
    <w:rsid w:val="00786933"/>
    <w:rsid w:val="0078746C"/>
    <w:rsid w:val="00787AAA"/>
    <w:rsid w:val="00787E6C"/>
    <w:rsid w:val="00791870"/>
    <w:rsid w:val="00791921"/>
    <w:rsid w:val="00791E86"/>
    <w:rsid w:val="00792887"/>
    <w:rsid w:val="00792F20"/>
    <w:rsid w:val="00793717"/>
    <w:rsid w:val="00793F6A"/>
    <w:rsid w:val="00794384"/>
    <w:rsid w:val="0079498E"/>
    <w:rsid w:val="00795588"/>
    <w:rsid w:val="007958B8"/>
    <w:rsid w:val="0079602B"/>
    <w:rsid w:val="00797F0B"/>
    <w:rsid w:val="007A07FC"/>
    <w:rsid w:val="007A1579"/>
    <w:rsid w:val="007A1CD2"/>
    <w:rsid w:val="007A20CD"/>
    <w:rsid w:val="007A216E"/>
    <w:rsid w:val="007A2559"/>
    <w:rsid w:val="007A288A"/>
    <w:rsid w:val="007A298C"/>
    <w:rsid w:val="007A29AC"/>
    <w:rsid w:val="007A2BCB"/>
    <w:rsid w:val="007A2D58"/>
    <w:rsid w:val="007A2FD3"/>
    <w:rsid w:val="007A2FD4"/>
    <w:rsid w:val="007A38A8"/>
    <w:rsid w:val="007A3A2C"/>
    <w:rsid w:val="007A3DDD"/>
    <w:rsid w:val="007A6835"/>
    <w:rsid w:val="007A77DE"/>
    <w:rsid w:val="007A79B5"/>
    <w:rsid w:val="007A7B93"/>
    <w:rsid w:val="007A7ECE"/>
    <w:rsid w:val="007B0BC8"/>
    <w:rsid w:val="007B1017"/>
    <w:rsid w:val="007B22DA"/>
    <w:rsid w:val="007B245D"/>
    <w:rsid w:val="007B3BD0"/>
    <w:rsid w:val="007B565A"/>
    <w:rsid w:val="007B6422"/>
    <w:rsid w:val="007B7003"/>
    <w:rsid w:val="007B7361"/>
    <w:rsid w:val="007B7723"/>
    <w:rsid w:val="007B7F92"/>
    <w:rsid w:val="007C008C"/>
    <w:rsid w:val="007C036D"/>
    <w:rsid w:val="007C1F6E"/>
    <w:rsid w:val="007C2401"/>
    <w:rsid w:val="007C298F"/>
    <w:rsid w:val="007C2C03"/>
    <w:rsid w:val="007C2C0A"/>
    <w:rsid w:val="007C3509"/>
    <w:rsid w:val="007C3BEB"/>
    <w:rsid w:val="007C41A3"/>
    <w:rsid w:val="007C6D1E"/>
    <w:rsid w:val="007D1475"/>
    <w:rsid w:val="007D1DD1"/>
    <w:rsid w:val="007D36C0"/>
    <w:rsid w:val="007D3BF7"/>
    <w:rsid w:val="007D4179"/>
    <w:rsid w:val="007D5C73"/>
    <w:rsid w:val="007D63B9"/>
    <w:rsid w:val="007D6B46"/>
    <w:rsid w:val="007D6E14"/>
    <w:rsid w:val="007D6F4E"/>
    <w:rsid w:val="007D7071"/>
    <w:rsid w:val="007D71F1"/>
    <w:rsid w:val="007D789C"/>
    <w:rsid w:val="007E09E0"/>
    <w:rsid w:val="007E17B2"/>
    <w:rsid w:val="007E2717"/>
    <w:rsid w:val="007E2D06"/>
    <w:rsid w:val="007E340E"/>
    <w:rsid w:val="007E4A13"/>
    <w:rsid w:val="007E4DB6"/>
    <w:rsid w:val="007E5258"/>
    <w:rsid w:val="007E572B"/>
    <w:rsid w:val="007E626E"/>
    <w:rsid w:val="007E722C"/>
    <w:rsid w:val="007F025C"/>
    <w:rsid w:val="007F1D45"/>
    <w:rsid w:val="007F23D1"/>
    <w:rsid w:val="007F23DE"/>
    <w:rsid w:val="007F2901"/>
    <w:rsid w:val="007F389B"/>
    <w:rsid w:val="007F3CF5"/>
    <w:rsid w:val="007F3FB6"/>
    <w:rsid w:val="007F4490"/>
    <w:rsid w:val="007F49C9"/>
    <w:rsid w:val="007F4BDF"/>
    <w:rsid w:val="007F4E78"/>
    <w:rsid w:val="007F5EA6"/>
    <w:rsid w:val="007F5FC2"/>
    <w:rsid w:val="007F71BF"/>
    <w:rsid w:val="008015C5"/>
    <w:rsid w:val="008023DC"/>
    <w:rsid w:val="008027F2"/>
    <w:rsid w:val="00807549"/>
    <w:rsid w:val="00807E61"/>
    <w:rsid w:val="0081028E"/>
    <w:rsid w:val="008106CE"/>
    <w:rsid w:val="00810739"/>
    <w:rsid w:val="00811CF4"/>
    <w:rsid w:val="008121A2"/>
    <w:rsid w:val="008131C2"/>
    <w:rsid w:val="008135F8"/>
    <w:rsid w:val="00813848"/>
    <w:rsid w:val="00813EAF"/>
    <w:rsid w:val="00816529"/>
    <w:rsid w:val="008172AF"/>
    <w:rsid w:val="008172C6"/>
    <w:rsid w:val="00817BE7"/>
    <w:rsid w:val="00820BF8"/>
    <w:rsid w:val="008210C7"/>
    <w:rsid w:val="00821B9F"/>
    <w:rsid w:val="008221A2"/>
    <w:rsid w:val="00823536"/>
    <w:rsid w:val="00823AB6"/>
    <w:rsid w:val="00823EFA"/>
    <w:rsid w:val="00824060"/>
    <w:rsid w:val="00824782"/>
    <w:rsid w:val="0082595C"/>
    <w:rsid w:val="00825AA7"/>
    <w:rsid w:val="00826AD0"/>
    <w:rsid w:val="00827011"/>
    <w:rsid w:val="00827EEC"/>
    <w:rsid w:val="0083165D"/>
    <w:rsid w:val="00832791"/>
    <w:rsid w:val="00832899"/>
    <w:rsid w:val="00833C2A"/>
    <w:rsid w:val="0083592E"/>
    <w:rsid w:val="008359DD"/>
    <w:rsid w:val="00835B8A"/>
    <w:rsid w:val="00835C94"/>
    <w:rsid w:val="008368C8"/>
    <w:rsid w:val="00836DD9"/>
    <w:rsid w:val="00837094"/>
    <w:rsid w:val="008376B4"/>
    <w:rsid w:val="0084030B"/>
    <w:rsid w:val="00841124"/>
    <w:rsid w:val="00841912"/>
    <w:rsid w:val="00841E3E"/>
    <w:rsid w:val="00842222"/>
    <w:rsid w:val="0084338F"/>
    <w:rsid w:val="00843CE0"/>
    <w:rsid w:val="00844063"/>
    <w:rsid w:val="008447CA"/>
    <w:rsid w:val="00844F74"/>
    <w:rsid w:val="00845251"/>
    <w:rsid w:val="008452F7"/>
    <w:rsid w:val="0084534A"/>
    <w:rsid w:val="00845C12"/>
    <w:rsid w:val="00845EA5"/>
    <w:rsid w:val="008463F6"/>
    <w:rsid w:val="008469A8"/>
    <w:rsid w:val="00846E02"/>
    <w:rsid w:val="00847676"/>
    <w:rsid w:val="00851F62"/>
    <w:rsid w:val="0085346D"/>
    <w:rsid w:val="00853A0D"/>
    <w:rsid w:val="00854B39"/>
    <w:rsid w:val="00854C66"/>
    <w:rsid w:val="00854EC8"/>
    <w:rsid w:val="00855512"/>
    <w:rsid w:val="00856682"/>
    <w:rsid w:val="00856E70"/>
    <w:rsid w:val="00856F19"/>
    <w:rsid w:val="00857449"/>
    <w:rsid w:val="00860092"/>
    <w:rsid w:val="0086018C"/>
    <w:rsid w:val="00860486"/>
    <w:rsid w:val="00860BCC"/>
    <w:rsid w:val="00861974"/>
    <w:rsid w:val="00861ACE"/>
    <w:rsid w:val="00862174"/>
    <w:rsid w:val="00862771"/>
    <w:rsid w:val="00862CBF"/>
    <w:rsid w:val="00862E6F"/>
    <w:rsid w:val="00862F29"/>
    <w:rsid w:val="00863583"/>
    <w:rsid w:val="00864373"/>
    <w:rsid w:val="0086445B"/>
    <w:rsid w:val="00864602"/>
    <w:rsid w:val="00864C9C"/>
    <w:rsid w:val="00865AA5"/>
    <w:rsid w:val="00865ADD"/>
    <w:rsid w:val="00865C2C"/>
    <w:rsid w:val="00866580"/>
    <w:rsid w:val="00866C56"/>
    <w:rsid w:val="00866DAF"/>
    <w:rsid w:val="00866F66"/>
    <w:rsid w:val="0086751A"/>
    <w:rsid w:val="0086792C"/>
    <w:rsid w:val="00867F54"/>
    <w:rsid w:val="008719AF"/>
    <w:rsid w:val="00871E64"/>
    <w:rsid w:val="008726B0"/>
    <w:rsid w:val="0087317B"/>
    <w:rsid w:val="00873D9D"/>
    <w:rsid w:val="008740A2"/>
    <w:rsid w:val="008741EF"/>
    <w:rsid w:val="008743CF"/>
    <w:rsid w:val="008745F7"/>
    <w:rsid w:val="008757C5"/>
    <w:rsid w:val="00876466"/>
    <w:rsid w:val="008765E3"/>
    <w:rsid w:val="00880012"/>
    <w:rsid w:val="00881260"/>
    <w:rsid w:val="008813DC"/>
    <w:rsid w:val="00881FE9"/>
    <w:rsid w:val="0088278D"/>
    <w:rsid w:val="00882A4F"/>
    <w:rsid w:val="00882B62"/>
    <w:rsid w:val="00883457"/>
    <w:rsid w:val="008838E6"/>
    <w:rsid w:val="00884DD3"/>
    <w:rsid w:val="00884E8A"/>
    <w:rsid w:val="008854E3"/>
    <w:rsid w:val="00885A00"/>
    <w:rsid w:val="00885ABD"/>
    <w:rsid w:val="0088647D"/>
    <w:rsid w:val="00886492"/>
    <w:rsid w:val="0088721A"/>
    <w:rsid w:val="00887B86"/>
    <w:rsid w:val="00891567"/>
    <w:rsid w:val="0089186C"/>
    <w:rsid w:val="00891B35"/>
    <w:rsid w:val="00891D5D"/>
    <w:rsid w:val="00891F9F"/>
    <w:rsid w:val="008933BC"/>
    <w:rsid w:val="008936B9"/>
    <w:rsid w:val="00893D24"/>
    <w:rsid w:val="00893EE2"/>
    <w:rsid w:val="0089464E"/>
    <w:rsid w:val="00894E84"/>
    <w:rsid w:val="00895872"/>
    <w:rsid w:val="008958FC"/>
    <w:rsid w:val="008959EA"/>
    <w:rsid w:val="00895AB5"/>
    <w:rsid w:val="00895FDC"/>
    <w:rsid w:val="00897FD2"/>
    <w:rsid w:val="008A089D"/>
    <w:rsid w:val="008A0DAA"/>
    <w:rsid w:val="008A137D"/>
    <w:rsid w:val="008A1C4C"/>
    <w:rsid w:val="008A2502"/>
    <w:rsid w:val="008A28B4"/>
    <w:rsid w:val="008A2A97"/>
    <w:rsid w:val="008A2CE9"/>
    <w:rsid w:val="008A2DA4"/>
    <w:rsid w:val="008A3649"/>
    <w:rsid w:val="008A54A3"/>
    <w:rsid w:val="008A59A6"/>
    <w:rsid w:val="008A5E66"/>
    <w:rsid w:val="008A6241"/>
    <w:rsid w:val="008A722B"/>
    <w:rsid w:val="008A7464"/>
    <w:rsid w:val="008A7857"/>
    <w:rsid w:val="008B04F6"/>
    <w:rsid w:val="008B0B71"/>
    <w:rsid w:val="008B13B1"/>
    <w:rsid w:val="008B354E"/>
    <w:rsid w:val="008B407B"/>
    <w:rsid w:val="008B4C86"/>
    <w:rsid w:val="008B59D9"/>
    <w:rsid w:val="008B6E70"/>
    <w:rsid w:val="008B70D9"/>
    <w:rsid w:val="008B71F1"/>
    <w:rsid w:val="008B7899"/>
    <w:rsid w:val="008B7970"/>
    <w:rsid w:val="008C01EB"/>
    <w:rsid w:val="008C07CA"/>
    <w:rsid w:val="008C0D93"/>
    <w:rsid w:val="008C15D5"/>
    <w:rsid w:val="008C166E"/>
    <w:rsid w:val="008C1AFD"/>
    <w:rsid w:val="008C1D4F"/>
    <w:rsid w:val="008C1EB1"/>
    <w:rsid w:val="008C1EFD"/>
    <w:rsid w:val="008C20D4"/>
    <w:rsid w:val="008C289D"/>
    <w:rsid w:val="008C2DF4"/>
    <w:rsid w:val="008C3974"/>
    <w:rsid w:val="008C4192"/>
    <w:rsid w:val="008C4420"/>
    <w:rsid w:val="008C4AEA"/>
    <w:rsid w:val="008C561D"/>
    <w:rsid w:val="008C56EF"/>
    <w:rsid w:val="008C5B4E"/>
    <w:rsid w:val="008C5DCB"/>
    <w:rsid w:val="008C5F31"/>
    <w:rsid w:val="008C6278"/>
    <w:rsid w:val="008C634D"/>
    <w:rsid w:val="008C68A9"/>
    <w:rsid w:val="008C6D3C"/>
    <w:rsid w:val="008C7BEC"/>
    <w:rsid w:val="008D0000"/>
    <w:rsid w:val="008D0498"/>
    <w:rsid w:val="008D26A1"/>
    <w:rsid w:val="008D2C11"/>
    <w:rsid w:val="008D2D05"/>
    <w:rsid w:val="008D4A38"/>
    <w:rsid w:val="008D55B0"/>
    <w:rsid w:val="008D5A6B"/>
    <w:rsid w:val="008D5D8A"/>
    <w:rsid w:val="008D6865"/>
    <w:rsid w:val="008D6F65"/>
    <w:rsid w:val="008D74A6"/>
    <w:rsid w:val="008D79AF"/>
    <w:rsid w:val="008D7EA3"/>
    <w:rsid w:val="008E01CD"/>
    <w:rsid w:val="008E0493"/>
    <w:rsid w:val="008E0663"/>
    <w:rsid w:val="008E10C5"/>
    <w:rsid w:val="008E1751"/>
    <w:rsid w:val="008E28C4"/>
    <w:rsid w:val="008E29D4"/>
    <w:rsid w:val="008E34A9"/>
    <w:rsid w:val="008E38EB"/>
    <w:rsid w:val="008E408E"/>
    <w:rsid w:val="008E505C"/>
    <w:rsid w:val="008E5CBC"/>
    <w:rsid w:val="008E656A"/>
    <w:rsid w:val="008F04D9"/>
    <w:rsid w:val="008F079C"/>
    <w:rsid w:val="008F1131"/>
    <w:rsid w:val="008F146B"/>
    <w:rsid w:val="008F152E"/>
    <w:rsid w:val="008F1F63"/>
    <w:rsid w:val="008F21F7"/>
    <w:rsid w:val="008F2F94"/>
    <w:rsid w:val="008F3329"/>
    <w:rsid w:val="008F473A"/>
    <w:rsid w:val="008F4933"/>
    <w:rsid w:val="008F52A1"/>
    <w:rsid w:val="008F58EE"/>
    <w:rsid w:val="008F64A1"/>
    <w:rsid w:val="008F73B1"/>
    <w:rsid w:val="008F7422"/>
    <w:rsid w:val="008F7BA7"/>
    <w:rsid w:val="00900531"/>
    <w:rsid w:val="00901D4A"/>
    <w:rsid w:val="00902492"/>
    <w:rsid w:val="0090262F"/>
    <w:rsid w:val="009027E9"/>
    <w:rsid w:val="00903482"/>
    <w:rsid w:val="00903905"/>
    <w:rsid w:val="00903E2D"/>
    <w:rsid w:val="009043B3"/>
    <w:rsid w:val="00904B1C"/>
    <w:rsid w:val="00904B20"/>
    <w:rsid w:val="00906293"/>
    <w:rsid w:val="00906BB3"/>
    <w:rsid w:val="00906F00"/>
    <w:rsid w:val="0090784D"/>
    <w:rsid w:val="00907EEA"/>
    <w:rsid w:val="00910539"/>
    <w:rsid w:val="0091065C"/>
    <w:rsid w:val="009107E0"/>
    <w:rsid w:val="00910A22"/>
    <w:rsid w:val="00910FA6"/>
    <w:rsid w:val="00911250"/>
    <w:rsid w:val="00911BCC"/>
    <w:rsid w:val="00911FC4"/>
    <w:rsid w:val="0091383A"/>
    <w:rsid w:val="00913C0A"/>
    <w:rsid w:val="0091429E"/>
    <w:rsid w:val="00914756"/>
    <w:rsid w:val="00914A95"/>
    <w:rsid w:val="009155DD"/>
    <w:rsid w:val="00915A24"/>
    <w:rsid w:val="00916121"/>
    <w:rsid w:val="0091624C"/>
    <w:rsid w:val="00916A0B"/>
    <w:rsid w:val="00916C71"/>
    <w:rsid w:val="009174BA"/>
    <w:rsid w:val="00920123"/>
    <w:rsid w:val="00921394"/>
    <w:rsid w:val="0092168D"/>
    <w:rsid w:val="009223F7"/>
    <w:rsid w:val="00922500"/>
    <w:rsid w:val="0092291D"/>
    <w:rsid w:val="00922ECD"/>
    <w:rsid w:val="00923DE4"/>
    <w:rsid w:val="00924F44"/>
    <w:rsid w:val="009252E3"/>
    <w:rsid w:val="00925CE0"/>
    <w:rsid w:val="00925E66"/>
    <w:rsid w:val="00925EF8"/>
    <w:rsid w:val="00926494"/>
    <w:rsid w:val="00927505"/>
    <w:rsid w:val="00927FDD"/>
    <w:rsid w:val="009307EE"/>
    <w:rsid w:val="009321A0"/>
    <w:rsid w:val="00932667"/>
    <w:rsid w:val="009329E1"/>
    <w:rsid w:val="00933294"/>
    <w:rsid w:val="009333D1"/>
    <w:rsid w:val="0093516D"/>
    <w:rsid w:val="00936178"/>
    <w:rsid w:val="009362AC"/>
    <w:rsid w:val="009373C9"/>
    <w:rsid w:val="00937F69"/>
    <w:rsid w:val="0094061D"/>
    <w:rsid w:val="00940F2F"/>
    <w:rsid w:val="00940FEB"/>
    <w:rsid w:val="00941694"/>
    <w:rsid w:val="009418DE"/>
    <w:rsid w:val="009419D2"/>
    <w:rsid w:val="0094218C"/>
    <w:rsid w:val="0094247E"/>
    <w:rsid w:val="00943222"/>
    <w:rsid w:val="00943574"/>
    <w:rsid w:val="009439E6"/>
    <w:rsid w:val="00944263"/>
    <w:rsid w:val="00944A31"/>
    <w:rsid w:val="00944C89"/>
    <w:rsid w:val="00945256"/>
    <w:rsid w:val="00945910"/>
    <w:rsid w:val="009462CB"/>
    <w:rsid w:val="00946A27"/>
    <w:rsid w:val="00946BF8"/>
    <w:rsid w:val="00947642"/>
    <w:rsid w:val="0095034F"/>
    <w:rsid w:val="009510A9"/>
    <w:rsid w:val="00951E1A"/>
    <w:rsid w:val="009521BA"/>
    <w:rsid w:val="009526C6"/>
    <w:rsid w:val="009535E3"/>
    <w:rsid w:val="009538B6"/>
    <w:rsid w:val="00953B9D"/>
    <w:rsid w:val="00953E1A"/>
    <w:rsid w:val="00953EC7"/>
    <w:rsid w:val="00954064"/>
    <w:rsid w:val="00954144"/>
    <w:rsid w:val="00954D84"/>
    <w:rsid w:val="009552AE"/>
    <w:rsid w:val="00955553"/>
    <w:rsid w:val="00955669"/>
    <w:rsid w:val="0095579C"/>
    <w:rsid w:val="0095584E"/>
    <w:rsid w:val="00955CF7"/>
    <w:rsid w:val="00955F84"/>
    <w:rsid w:val="00956C5A"/>
    <w:rsid w:val="00956D2D"/>
    <w:rsid w:val="00956FC2"/>
    <w:rsid w:val="00957504"/>
    <w:rsid w:val="00957A70"/>
    <w:rsid w:val="00957B9F"/>
    <w:rsid w:val="00957D10"/>
    <w:rsid w:val="00961416"/>
    <w:rsid w:val="00961AEA"/>
    <w:rsid w:val="009620E5"/>
    <w:rsid w:val="009620F4"/>
    <w:rsid w:val="00962924"/>
    <w:rsid w:val="00962A9E"/>
    <w:rsid w:val="00962DFF"/>
    <w:rsid w:val="009630FB"/>
    <w:rsid w:val="00963430"/>
    <w:rsid w:val="00963E70"/>
    <w:rsid w:val="00964685"/>
    <w:rsid w:val="009664CB"/>
    <w:rsid w:val="00966B74"/>
    <w:rsid w:val="00966BC6"/>
    <w:rsid w:val="00966C5A"/>
    <w:rsid w:val="00966D30"/>
    <w:rsid w:val="0096756F"/>
    <w:rsid w:val="00970D5A"/>
    <w:rsid w:val="00970FC1"/>
    <w:rsid w:val="0097211A"/>
    <w:rsid w:val="00972FB5"/>
    <w:rsid w:val="00972FBB"/>
    <w:rsid w:val="009737E8"/>
    <w:rsid w:val="00973B2B"/>
    <w:rsid w:val="0097408B"/>
    <w:rsid w:val="00974D60"/>
    <w:rsid w:val="00974FC1"/>
    <w:rsid w:val="009754FD"/>
    <w:rsid w:val="009756BC"/>
    <w:rsid w:val="0097612E"/>
    <w:rsid w:val="00976355"/>
    <w:rsid w:val="009770DF"/>
    <w:rsid w:val="00977FA1"/>
    <w:rsid w:val="00980158"/>
    <w:rsid w:val="009807FE"/>
    <w:rsid w:val="009809DB"/>
    <w:rsid w:val="00982791"/>
    <w:rsid w:val="0098279A"/>
    <w:rsid w:val="00983CEF"/>
    <w:rsid w:val="00983D52"/>
    <w:rsid w:val="009872F6"/>
    <w:rsid w:val="00987B51"/>
    <w:rsid w:val="00987BC2"/>
    <w:rsid w:val="00990D87"/>
    <w:rsid w:val="009915FA"/>
    <w:rsid w:val="00991D5A"/>
    <w:rsid w:val="00992206"/>
    <w:rsid w:val="0099228E"/>
    <w:rsid w:val="009922F7"/>
    <w:rsid w:val="0099302F"/>
    <w:rsid w:val="00993BA3"/>
    <w:rsid w:val="00993D82"/>
    <w:rsid w:val="009941D2"/>
    <w:rsid w:val="00995EDD"/>
    <w:rsid w:val="00996650"/>
    <w:rsid w:val="00996783"/>
    <w:rsid w:val="00996D86"/>
    <w:rsid w:val="00997206"/>
    <w:rsid w:val="00997995"/>
    <w:rsid w:val="009A0A90"/>
    <w:rsid w:val="009A1B66"/>
    <w:rsid w:val="009A2DEE"/>
    <w:rsid w:val="009A4011"/>
    <w:rsid w:val="009A48D1"/>
    <w:rsid w:val="009A593A"/>
    <w:rsid w:val="009A6340"/>
    <w:rsid w:val="009A70F5"/>
    <w:rsid w:val="009A712A"/>
    <w:rsid w:val="009A71D9"/>
    <w:rsid w:val="009B0FC0"/>
    <w:rsid w:val="009B0FD6"/>
    <w:rsid w:val="009B196A"/>
    <w:rsid w:val="009B19AC"/>
    <w:rsid w:val="009B22B4"/>
    <w:rsid w:val="009B24AB"/>
    <w:rsid w:val="009B2727"/>
    <w:rsid w:val="009B2CA1"/>
    <w:rsid w:val="009B2CCC"/>
    <w:rsid w:val="009B42EC"/>
    <w:rsid w:val="009B5631"/>
    <w:rsid w:val="009B69E7"/>
    <w:rsid w:val="009B6CCD"/>
    <w:rsid w:val="009B7A9E"/>
    <w:rsid w:val="009C0624"/>
    <w:rsid w:val="009C0B44"/>
    <w:rsid w:val="009C0BE7"/>
    <w:rsid w:val="009C1467"/>
    <w:rsid w:val="009C1E63"/>
    <w:rsid w:val="009C1F53"/>
    <w:rsid w:val="009C2340"/>
    <w:rsid w:val="009C2A31"/>
    <w:rsid w:val="009C34E2"/>
    <w:rsid w:val="009C3CA5"/>
    <w:rsid w:val="009C4BBD"/>
    <w:rsid w:val="009C5E0C"/>
    <w:rsid w:val="009C6000"/>
    <w:rsid w:val="009C6660"/>
    <w:rsid w:val="009C696C"/>
    <w:rsid w:val="009C7714"/>
    <w:rsid w:val="009C7E9A"/>
    <w:rsid w:val="009D0F46"/>
    <w:rsid w:val="009D127D"/>
    <w:rsid w:val="009D1E0A"/>
    <w:rsid w:val="009D2469"/>
    <w:rsid w:val="009D2D63"/>
    <w:rsid w:val="009D3210"/>
    <w:rsid w:val="009D3222"/>
    <w:rsid w:val="009D3665"/>
    <w:rsid w:val="009D3C0A"/>
    <w:rsid w:val="009D44E0"/>
    <w:rsid w:val="009D47D2"/>
    <w:rsid w:val="009D579E"/>
    <w:rsid w:val="009D5B6A"/>
    <w:rsid w:val="009D601E"/>
    <w:rsid w:val="009D640E"/>
    <w:rsid w:val="009D6445"/>
    <w:rsid w:val="009D7D69"/>
    <w:rsid w:val="009E0111"/>
    <w:rsid w:val="009E17EE"/>
    <w:rsid w:val="009E37FA"/>
    <w:rsid w:val="009E3CC7"/>
    <w:rsid w:val="009E40AD"/>
    <w:rsid w:val="009E46AB"/>
    <w:rsid w:val="009E497A"/>
    <w:rsid w:val="009E4A96"/>
    <w:rsid w:val="009E4FAC"/>
    <w:rsid w:val="009E5390"/>
    <w:rsid w:val="009E5692"/>
    <w:rsid w:val="009E58D6"/>
    <w:rsid w:val="009E6AEC"/>
    <w:rsid w:val="009E6BE6"/>
    <w:rsid w:val="009E6CFA"/>
    <w:rsid w:val="009E6E19"/>
    <w:rsid w:val="009E74B6"/>
    <w:rsid w:val="009F0BF1"/>
    <w:rsid w:val="009F1289"/>
    <w:rsid w:val="009F135C"/>
    <w:rsid w:val="009F14CD"/>
    <w:rsid w:val="009F156B"/>
    <w:rsid w:val="009F1824"/>
    <w:rsid w:val="009F278E"/>
    <w:rsid w:val="009F312C"/>
    <w:rsid w:val="009F3199"/>
    <w:rsid w:val="009F397C"/>
    <w:rsid w:val="009F47A2"/>
    <w:rsid w:val="009F4ECB"/>
    <w:rsid w:val="009F5097"/>
    <w:rsid w:val="009F5152"/>
    <w:rsid w:val="009F5474"/>
    <w:rsid w:val="009F5DA9"/>
    <w:rsid w:val="009F618A"/>
    <w:rsid w:val="009F68B0"/>
    <w:rsid w:val="009F6EF3"/>
    <w:rsid w:val="009F7148"/>
    <w:rsid w:val="009F7A42"/>
    <w:rsid w:val="00A0000E"/>
    <w:rsid w:val="00A00259"/>
    <w:rsid w:val="00A01426"/>
    <w:rsid w:val="00A014BD"/>
    <w:rsid w:val="00A0192A"/>
    <w:rsid w:val="00A02092"/>
    <w:rsid w:val="00A027C9"/>
    <w:rsid w:val="00A030DA"/>
    <w:rsid w:val="00A03336"/>
    <w:rsid w:val="00A0379E"/>
    <w:rsid w:val="00A03C9E"/>
    <w:rsid w:val="00A041B8"/>
    <w:rsid w:val="00A0430B"/>
    <w:rsid w:val="00A0462B"/>
    <w:rsid w:val="00A0660A"/>
    <w:rsid w:val="00A06D1D"/>
    <w:rsid w:val="00A07C6F"/>
    <w:rsid w:val="00A10617"/>
    <w:rsid w:val="00A10867"/>
    <w:rsid w:val="00A10BF6"/>
    <w:rsid w:val="00A10E08"/>
    <w:rsid w:val="00A1144F"/>
    <w:rsid w:val="00A1162B"/>
    <w:rsid w:val="00A11BFF"/>
    <w:rsid w:val="00A129A9"/>
    <w:rsid w:val="00A12DCF"/>
    <w:rsid w:val="00A12E44"/>
    <w:rsid w:val="00A12EAC"/>
    <w:rsid w:val="00A13682"/>
    <w:rsid w:val="00A147A0"/>
    <w:rsid w:val="00A154F2"/>
    <w:rsid w:val="00A15595"/>
    <w:rsid w:val="00A1582A"/>
    <w:rsid w:val="00A16F37"/>
    <w:rsid w:val="00A17696"/>
    <w:rsid w:val="00A17D30"/>
    <w:rsid w:val="00A20565"/>
    <w:rsid w:val="00A20625"/>
    <w:rsid w:val="00A20BB3"/>
    <w:rsid w:val="00A21226"/>
    <w:rsid w:val="00A215CF"/>
    <w:rsid w:val="00A22C15"/>
    <w:rsid w:val="00A22E7C"/>
    <w:rsid w:val="00A22F45"/>
    <w:rsid w:val="00A233A9"/>
    <w:rsid w:val="00A23EA7"/>
    <w:rsid w:val="00A25147"/>
    <w:rsid w:val="00A266C3"/>
    <w:rsid w:val="00A276DD"/>
    <w:rsid w:val="00A279A4"/>
    <w:rsid w:val="00A27AAD"/>
    <w:rsid w:val="00A27BF8"/>
    <w:rsid w:val="00A302A8"/>
    <w:rsid w:val="00A30B31"/>
    <w:rsid w:val="00A30C09"/>
    <w:rsid w:val="00A30DA1"/>
    <w:rsid w:val="00A31927"/>
    <w:rsid w:val="00A320CD"/>
    <w:rsid w:val="00A323E7"/>
    <w:rsid w:val="00A325C7"/>
    <w:rsid w:val="00A32A8B"/>
    <w:rsid w:val="00A32D51"/>
    <w:rsid w:val="00A333C8"/>
    <w:rsid w:val="00A333D2"/>
    <w:rsid w:val="00A3367F"/>
    <w:rsid w:val="00A33EF4"/>
    <w:rsid w:val="00A37725"/>
    <w:rsid w:val="00A420CA"/>
    <w:rsid w:val="00A426E3"/>
    <w:rsid w:val="00A42826"/>
    <w:rsid w:val="00A44877"/>
    <w:rsid w:val="00A44AA6"/>
    <w:rsid w:val="00A458EF"/>
    <w:rsid w:val="00A45E41"/>
    <w:rsid w:val="00A45E80"/>
    <w:rsid w:val="00A45F68"/>
    <w:rsid w:val="00A45FA6"/>
    <w:rsid w:val="00A4710A"/>
    <w:rsid w:val="00A472F2"/>
    <w:rsid w:val="00A4761A"/>
    <w:rsid w:val="00A47D87"/>
    <w:rsid w:val="00A50BCB"/>
    <w:rsid w:val="00A51BD6"/>
    <w:rsid w:val="00A52798"/>
    <w:rsid w:val="00A528A3"/>
    <w:rsid w:val="00A52F5A"/>
    <w:rsid w:val="00A540B1"/>
    <w:rsid w:val="00A54CFE"/>
    <w:rsid w:val="00A554B1"/>
    <w:rsid w:val="00A557C3"/>
    <w:rsid w:val="00A56706"/>
    <w:rsid w:val="00A56812"/>
    <w:rsid w:val="00A6009B"/>
    <w:rsid w:val="00A60111"/>
    <w:rsid w:val="00A60A7E"/>
    <w:rsid w:val="00A611AF"/>
    <w:rsid w:val="00A611F6"/>
    <w:rsid w:val="00A6144B"/>
    <w:rsid w:val="00A61689"/>
    <w:rsid w:val="00A616D1"/>
    <w:rsid w:val="00A617E9"/>
    <w:rsid w:val="00A618BD"/>
    <w:rsid w:val="00A619D4"/>
    <w:rsid w:val="00A6218A"/>
    <w:rsid w:val="00A62374"/>
    <w:rsid w:val="00A627CB"/>
    <w:rsid w:val="00A62D12"/>
    <w:rsid w:val="00A63FE6"/>
    <w:rsid w:val="00A66072"/>
    <w:rsid w:val="00A67692"/>
    <w:rsid w:val="00A67CDD"/>
    <w:rsid w:val="00A67F67"/>
    <w:rsid w:val="00A70220"/>
    <w:rsid w:val="00A71514"/>
    <w:rsid w:val="00A71D83"/>
    <w:rsid w:val="00A7224A"/>
    <w:rsid w:val="00A7255D"/>
    <w:rsid w:val="00A72A80"/>
    <w:rsid w:val="00A743E9"/>
    <w:rsid w:val="00A746FF"/>
    <w:rsid w:val="00A7500A"/>
    <w:rsid w:val="00A752AC"/>
    <w:rsid w:val="00A7581A"/>
    <w:rsid w:val="00A76C46"/>
    <w:rsid w:val="00A80CD7"/>
    <w:rsid w:val="00A810EB"/>
    <w:rsid w:val="00A81379"/>
    <w:rsid w:val="00A8168E"/>
    <w:rsid w:val="00A826A2"/>
    <w:rsid w:val="00A829AF"/>
    <w:rsid w:val="00A8349A"/>
    <w:rsid w:val="00A837DF"/>
    <w:rsid w:val="00A8389F"/>
    <w:rsid w:val="00A83BAC"/>
    <w:rsid w:val="00A84676"/>
    <w:rsid w:val="00A85912"/>
    <w:rsid w:val="00A85E9A"/>
    <w:rsid w:val="00A8610C"/>
    <w:rsid w:val="00A86516"/>
    <w:rsid w:val="00A8668C"/>
    <w:rsid w:val="00A872D5"/>
    <w:rsid w:val="00A8784F"/>
    <w:rsid w:val="00A90F03"/>
    <w:rsid w:val="00A9133A"/>
    <w:rsid w:val="00A9219F"/>
    <w:rsid w:val="00A9273C"/>
    <w:rsid w:val="00A92AD8"/>
    <w:rsid w:val="00A92C05"/>
    <w:rsid w:val="00A93DF6"/>
    <w:rsid w:val="00A94512"/>
    <w:rsid w:val="00A9554E"/>
    <w:rsid w:val="00A95A1E"/>
    <w:rsid w:val="00A95DB7"/>
    <w:rsid w:val="00A9624B"/>
    <w:rsid w:val="00A96336"/>
    <w:rsid w:val="00A97127"/>
    <w:rsid w:val="00A97284"/>
    <w:rsid w:val="00A972EB"/>
    <w:rsid w:val="00A97C6B"/>
    <w:rsid w:val="00AA0560"/>
    <w:rsid w:val="00AA1EC3"/>
    <w:rsid w:val="00AA308F"/>
    <w:rsid w:val="00AA3ECC"/>
    <w:rsid w:val="00AA4A80"/>
    <w:rsid w:val="00AA4FE5"/>
    <w:rsid w:val="00AA5029"/>
    <w:rsid w:val="00AA5590"/>
    <w:rsid w:val="00AA5CBE"/>
    <w:rsid w:val="00AA6349"/>
    <w:rsid w:val="00AB018F"/>
    <w:rsid w:val="00AB05EC"/>
    <w:rsid w:val="00AB0D29"/>
    <w:rsid w:val="00AB11F6"/>
    <w:rsid w:val="00AB1C05"/>
    <w:rsid w:val="00AB2C9A"/>
    <w:rsid w:val="00AB3423"/>
    <w:rsid w:val="00AB3FE9"/>
    <w:rsid w:val="00AB44AB"/>
    <w:rsid w:val="00AB53D2"/>
    <w:rsid w:val="00AB5C9D"/>
    <w:rsid w:val="00AB7400"/>
    <w:rsid w:val="00AB754E"/>
    <w:rsid w:val="00AB7929"/>
    <w:rsid w:val="00AC15BB"/>
    <w:rsid w:val="00AC17C7"/>
    <w:rsid w:val="00AC1A7A"/>
    <w:rsid w:val="00AC1AF1"/>
    <w:rsid w:val="00AC3029"/>
    <w:rsid w:val="00AC37BB"/>
    <w:rsid w:val="00AC3AFA"/>
    <w:rsid w:val="00AC434B"/>
    <w:rsid w:val="00AC451E"/>
    <w:rsid w:val="00AC4ED2"/>
    <w:rsid w:val="00AC57A7"/>
    <w:rsid w:val="00AC5CD3"/>
    <w:rsid w:val="00AC61CC"/>
    <w:rsid w:val="00AC6667"/>
    <w:rsid w:val="00AC67D6"/>
    <w:rsid w:val="00AD0376"/>
    <w:rsid w:val="00AD1D65"/>
    <w:rsid w:val="00AD2ED0"/>
    <w:rsid w:val="00AD35EB"/>
    <w:rsid w:val="00AD498F"/>
    <w:rsid w:val="00AD5017"/>
    <w:rsid w:val="00AD528E"/>
    <w:rsid w:val="00AD651A"/>
    <w:rsid w:val="00AD7B8B"/>
    <w:rsid w:val="00AD7E44"/>
    <w:rsid w:val="00AD7E74"/>
    <w:rsid w:val="00AE0141"/>
    <w:rsid w:val="00AE0596"/>
    <w:rsid w:val="00AE06DA"/>
    <w:rsid w:val="00AE17BD"/>
    <w:rsid w:val="00AE1EB0"/>
    <w:rsid w:val="00AE2095"/>
    <w:rsid w:val="00AE264E"/>
    <w:rsid w:val="00AE2E48"/>
    <w:rsid w:val="00AE4A46"/>
    <w:rsid w:val="00AE4F8D"/>
    <w:rsid w:val="00AE5A94"/>
    <w:rsid w:val="00AE5DC8"/>
    <w:rsid w:val="00AE632B"/>
    <w:rsid w:val="00AE643B"/>
    <w:rsid w:val="00AE740A"/>
    <w:rsid w:val="00AF06F5"/>
    <w:rsid w:val="00AF0914"/>
    <w:rsid w:val="00AF1A57"/>
    <w:rsid w:val="00AF2305"/>
    <w:rsid w:val="00AF3F44"/>
    <w:rsid w:val="00AF4D9A"/>
    <w:rsid w:val="00AF4DC0"/>
    <w:rsid w:val="00AF5C27"/>
    <w:rsid w:val="00AF6EB6"/>
    <w:rsid w:val="00AF7CA2"/>
    <w:rsid w:val="00B0001E"/>
    <w:rsid w:val="00B0030A"/>
    <w:rsid w:val="00B006A2"/>
    <w:rsid w:val="00B00D3E"/>
    <w:rsid w:val="00B0103E"/>
    <w:rsid w:val="00B0175F"/>
    <w:rsid w:val="00B01D1F"/>
    <w:rsid w:val="00B02239"/>
    <w:rsid w:val="00B02A98"/>
    <w:rsid w:val="00B0341E"/>
    <w:rsid w:val="00B041E8"/>
    <w:rsid w:val="00B04544"/>
    <w:rsid w:val="00B04E93"/>
    <w:rsid w:val="00B05810"/>
    <w:rsid w:val="00B06A03"/>
    <w:rsid w:val="00B10937"/>
    <w:rsid w:val="00B10D9F"/>
    <w:rsid w:val="00B12ADF"/>
    <w:rsid w:val="00B12E15"/>
    <w:rsid w:val="00B138BA"/>
    <w:rsid w:val="00B13BC7"/>
    <w:rsid w:val="00B149BB"/>
    <w:rsid w:val="00B153A6"/>
    <w:rsid w:val="00B16E89"/>
    <w:rsid w:val="00B16FF5"/>
    <w:rsid w:val="00B17731"/>
    <w:rsid w:val="00B17D4D"/>
    <w:rsid w:val="00B20653"/>
    <w:rsid w:val="00B21947"/>
    <w:rsid w:val="00B221E6"/>
    <w:rsid w:val="00B222A6"/>
    <w:rsid w:val="00B22822"/>
    <w:rsid w:val="00B22E01"/>
    <w:rsid w:val="00B2308F"/>
    <w:rsid w:val="00B241E0"/>
    <w:rsid w:val="00B24FAF"/>
    <w:rsid w:val="00B252C5"/>
    <w:rsid w:val="00B25DFC"/>
    <w:rsid w:val="00B26363"/>
    <w:rsid w:val="00B2697B"/>
    <w:rsid w:val="00B2751D"/>
    <w:rsid w:val="00B27B3B"/>
    <w:rsid w:val="00B27FD1"/>
    <w:rsid w:val="00B30C72"/>
    <w:rsid w:val="00B31164"/>
    <w:rsid w:val="00B31729"/>
    <w:rsid w:val="00B31855"/>
    <w:rsid w:val="00B33470"/>
    <w:rsid w:val="00B337E5"/>
    <w:rsid w:val="00B3475D"/>
    <w:rsid w:val="00B34E55"/>
    <w:rsid w:val="00B351CE"/>
    <w:rsid w:val="00B35788"/>
    <w:rsid w:val="00B3585C"/>
    <w:rsid w:val="00B35907"/>
    <w:rsid w:val="00B366C8"/>
    <w:rsid w:val="00B36783"/>
    <w:rsid w:val="00B368D0"/>
    <w:rsid w:val="00B37D1B"/>
    <w:rsid w:val="00B37EFB"/>
    <w:rsid w:val="00B4000B"/>
    <w:rsid w:val="00B4044C"/>
    <w:rsid w:val="00B40A82"/>
    <w:rsid w:val="00B40A84"/>
    <w:rsid w:val="00B41459"/>
    <w:rsid w:val="00B4172C"/>
    <w:rsid w:val="00B41941"/>
    <w:rsid w:val="00B42662"/>
    <w:rsid w:val="00B42AAF"/>
    <w:rsid w:val="00B43683"/>
    <w:rsid w:val="00B43C79"/>
    <w:rsid w:val="00B4400A"/>
    <w:rsid w:val="00B443F0"/>
    <w:rsid w:val="00B44CAE"/>
    <w:rsid w:val="00B453BC"/>
    <w:rsid w:val="00B46D2D"/>
    <w:rsid w:val="00B471A2"/>
    <w:rsid w:val="00B47A6D"/>
    <w:rsid w:val="00B5039B"/>
    <w:rsid w:val="00B50EAF"/>
    <w:rsid w:val="00B510EB"/>
    <w:rsid w:val="00B517FD"/>
    <w:rsid w:val="00B5215F"/>
    <w:rsid w:val="00B522E0"/>
    <w:rsid w:val="00B526E9"/>
    <w:rsid w:val="00B53E1A"/>
    <w:rsid w:val="00B54048"/>
    <w:rsid w:val="00B540A8"/>
    <w:rsid w:val="00B54112"/>
    <w:rsid w:val="00B54546"/>
    <w:rsid w:val="00B54CD3"/>
    <w:rsid w:val="00B54D67"/>
    <w:rsid w:val="00B5584D"/>
    <w:rsid w:val="00B55A43"/>
    <w:rsid w:val="00B57F66"/>
    <w:rsid w:val="00B61043"/>
    <w:rsid w:val="00B6227F"/>
    <w:rsid w:val="00B64B66"/>
    <w:rsid w:val="00B6541A"/>
    <w:rsid w:val="00B656CF"/>
    <w:rsid w:val="00B66AAE"/>
    <w:rsid w:val="00B677EB"/>
    <w:rsid w:val="00B67C65"/>
    <w:rsid w:val="00B70E3E"/>
    <w:rsid w:val="00B71CD8"/>
    <w:rsid w:val="00B71F0C"/>
    <w:rsid w:val="00B73EE3"/>
    <w:rsid w:val="00B74738"/>
    <w:rsid w:val="00B7492B"/>
    <w:rsid w:val="00B75255"/>
    <w:rsid w:val="00B7570B"/>
    <w:rsid w:val="00B757E8"/>
    <w:rsid w:val="00B75961"/>
    <w:rsid w:val="00B7641B"/>
    <w:rsid w:val="00B76FE6"/>
    <w:rsid w:val="00B7741C"/>
    <w:rsid w:val="00B8007E"/>
    <w:rsid w:val="00B80444"/>
    <w:rsid w:val="00B810D6"/>
    <w:rsid w:val="00B810E0"/>
    <w:rsid w:val="00B819B1"/>
    <w:rsid w:val="00B819D3"/>
    <w:rsid w:val="00B824F5"/>
    <w:rsid w:val="00B82AA1"/>
    <w:rsid w:val="00B83C01"/>
    <w:rsid w:val="00B84B03"/>
    <w:rsid w:val="00B8502D"/>
    <w:rsid w:val="00B8554D"/>
    <w:rsid w:val="00B85B03"/>
    <w:rsid w:val="00B85FD3"/>
    <w:rsid w:val="00B86432"/>
    <w:rsid w:val="00B86577"/>
    <w:rsid w:val="00B87732"/>
    <w:rsid w:val="00B914A5"/>
    <w:rsid w:val="00B9182B"/>
    <w:rsid w:val="00B91C93"/>
    <w:rsid w:val="00B91DEE"/>
    <w:rsid w:val="00B92F94"/>
    <w:rsid w:val="00B930ED"/>
    <w:rsid w:val="00B938D0"/>
    <w:rsid w:val="00B93CF2"/>
    <w:rsid w:val="00B94176"/>
    <w:rsid w:val="00B9450A"/>
    <w:rsid w:val="00B95554"/>
    <w:rsid w:val="00B95965"/>
    <w:rsid w:val="00B96CAC"/>
    <w:rsid w:val="00B97840"/>
    <w:rsid w:val="00B97DEA"/>
    <w:rsid w:val="00BA0438"/>
    <w:rsid w:val="00BA0D74"/>
    <w:rsid w:val="00BA14EC"/>
    <w:rsid w:val="00BA18BB"/>
    <w:rsid w:val="00BA1CC9"/>
    <w:rsid w:val="00BA22C5"/>
    <w:rsid w:val="00BA25C6"/>
    <w:rsid w:val="00BA2A23"/>
    <w:rsid w:val="00BA30B1"/>
    <w:rsid w:val="00BA32CD"/>
    <w:rsid w:val="00BA34F7"/>
    <w:rsid w:val="00BA3A6E"/>
    <w:rsid w:val="00BA438F"/>
    <w:rsid w:val="00BA50EA"/>
    <w:rsid w:val="00BA5692"/>
    <w:rsid w:val="00BA5C38"/>
    <w:rsid w:val="00BA5D64"/>
    <w:rsid w:val="00BA5E69"/>
    <w:rsid w:val="00BA7F43"/>
    <w:rsid w:val="00BB02C0"/>
    <w:rsid w:val="00BB057A"/>
    <w:rsid w:val="00BB0BD7"/>
    <w:rsid w:val="00BB0C79"/>
    <w:rsid w:val="00BB1B95"/>
    <w:rsid w:val="00BB2FD0"/>
    <w:rsid w:val="00BB3CAB"/>
    <w:rsid w:val="00BB5E2D"/>
    <w:rsid w:val="00BC0004"/>
    <w:rsid w:val="00BC02D4"/>
    <w:rsid w:val="00BC05A1"/>
    <w:rsid w:val="00BC079A"/>
    <w:rsid w:val="00BC0EA2"/>
    <w:rsid w:val="00BC0F69"/>
    <w:rsid w:val="00BC27AF"/>
    <w:rsid w:val="00BC28A5"/>
    <w:rsid w:val="00BC3B50"/>
    <w:rsid w:val="00BC455F"/>
    <w:rsid w:val="00BC4783"/>
    <w:rsid w:val="00BC5476"/>
    <w:rsid w:val="00BC61C2"/>
    <w:rsid w:val="00BC6F6C"/>
    <w:rsid w:val="00BC78A3"/>
    <w:rsid w:val="00BC7908"/>
    <w:rsid w:val="00BC7A37"/>
    <w:rsid w:val="00BD0185"/>
    <w:rsid w:val="00BD0876"/>
    <w:rsid w:val="00BD16D6"/>
    <w:rsid w:val="00BD1B42"/>
    <w:rsid w:val="00BD28D1"/>
    <w:rsid w:val="00BD3628"/>
    <w:rsid w:val="00BD3D99"/>
    <w:rsid w:val="00BD46A4"/>
    <w:rsid w:val="00BD4888"/>
    <w:rsid w:val="00BD4AA6"/>
    <w:rsid w:val="00BD4DDF"/>
    <w:rsid w:val="00BD5549"/>
    <w:rsid w:val="00BD65BC"/>
    <w:rsid w:val="00BD69AD"/>
    <w:rsid w:val="00BD69FF"/>
    <w:rsid w:val="00BD6AFD"/>
    <w:rsid w:val="00BD6BEC"/>
    <w:rsid w:val="00BD738F"/>
    <w:rsid w:val="00BE056D"/>
    <w:rsid w:val="00BE078A"/>
    <w:rsid w:val="00BE0BC8"/>
    <w:rsid w:val="00BE0C4F"/>
    <w:rsid w:val="00BE158B"/>
    <w:rsid w:val="00BE24B3"/>
    <w:rsid w:val="00BE2AF7"/>
    <w:rsid w:val="00BE34B9"/>
    <w:rsid w:val="00BE377D"/>
    <w:rsid w:val="00BE3A9E"/>
    <w:rsid w:val="00BE48F8"/>
    <w:rsid w:val="00BE5BDF"/>
    <w:rsid w:val="00BE6B34"/>
    <w:rsid w:val="00BE6E66"/>
    <w:rsid w:val="00BE7A46"/>
    <w:rsid w:val="00BE7AA5"/>
    <w:rsid w:val="00BE7B8B"/>
    <w:rsid w:val="00BE7C18"/>
    <w:rsid w:val="00BF0926"/>
    <w:rsid w:val="00BF1D1B"/>
    <w:rsid w:val="00BF24C4"/>
    <w:rsid w:val="00BF47F4"/>
    <w:rsid w:val="00BF5159"/>
    <w:rsid w:val="00BF5CE8"/>
    <w:rsid w:val="00BF7C3C"/>
    <w:rsid w:val="00C007D1"/>
    <w:rsid w:val="00C01648"/>
    <w:rsid w:val="00C0440E"/>
    <w:rsid w:val="00C04F1D"/>
    <w:rsid w:val="00C0524E"/>
    <w:rsid w:val="00C05A1B"/>
    <w:rsid w:val="00C0604A"/>
    <w:rsid w:val="00C06283"/>
    <w:rsid w:val="00C06610"/>
    <w:rsid w:val="00C06A9E"/>
    <w:rsid w:val="00C07A2C"/>
    <w:rsid w:val="00C07DFB"/>
    <w:rsid w:val="00C10749"/>
    <w:rsid w:val="00C1095D"/>
    <w:rsid w:val="00C10C67"/>
    <w:rsid w:val="00C113DA"/>
    <w:rsid w:val="00C113DD"/>
    <w:rsid w:val="00C11EE4"/>
    <w:rsid w:val="00C1276C"/>
    <w:rsid w:val="00C132D6"/>
    <w:rsid w:val="00C1505B"/>
    <w:rsid w:val="00C1515C"/>
    <w:rsid w:val="00C1616E"/>
    <w:rsid w:val="00C17D55"/>
    <w:rsid w:val="00C208D3"/>
    <w:rsid w:val="00C20C98"/>
    <w:rsid w:val="00C21877"/>
    <w:rsid w:val="00C2279C"/>
    <w:rsid w:val="00C2290D"/>
    <w:rsid w:val="00C2295D"/>
    <w:rsid w:val="00C22AE8"/>
    <w:rsid w:val="00C2309D"/>
    <w:rsid w:val="00C23E33"/>
    <w:rsid w:val="00C245A8"/>
    <w:rsid w:val="00C24B47"/>
    <w:rsid w:val="00C25521"/>
    <w:rsid w:val="00C264F4"/>
    <w:rsid w:val="00C26FB6"/>
    <w:rsid w:val="00C27817"/>
    <w:rsid w:val="00C27D8B"/>
    <w:rsid w:val="00C30984"/>
    <w:rsid w:val="00C30991"/>
    <w:rsid w:val="00C30CB4"/>
    <w:rsid w:val="00C30D59"/>
    <w:rsid w:val="00C30FB3"/>
    <w:rsid w:val="00C313B3"/>
    <w:rsid w:val="00C314A7"/>
    <w:rsid w:val="00C33363"/>
    <w:rsid w:val="00C333AA"/>
    <w:rsid w:val="00C33CAC"/>
    <w:rsid w:val="00C33F48"/>
    <w:rsid w:val="00C340A4"/>
    <w:rsid w:val="00C34676"/>
    <w:rsid w:val="00C35FEC"/>
    <w:rsid w:val="00C3679D"/>
    <w:rsid w:val="00C37549"/>
    <w:rsid w:val="00C40899"/>
    <w:rsid w:val="00C41181"/>
    <w:rsid w:val="00C423C5"/>
    <w:rsid w:val="00C42963"/>
    <w:rsid w:val="00C42C1D"/>
    <w:rsid w:val="00C43B2E"/>
    <w:rsid w:val="00C43E2B"/>
    <w:rsid w:val="00C445C8"/>
    <w:rsid w:val="00C44EA3"/>
    <w:rsid w:val="00C4530F"/>
    <w:rsid w:val="00C45657"/>
    <w:rsid w:val="00C46893"/>
    <w:rsid w:val="00C46A6A"/>
    <w:rsid w:val="00C46B5A"/>
    <w:rsid w:val="00C47EF9"/>
    <w:rsid w:val="00C50C88"/>
    <w:rsid w:val="00C5111F"/>
    <w:rsid w:val="00C5160A"/>
    <w:rsid w:val="00C51AC2"/>
    <w:rsid w:val="00C51B7D"/>
    <w:rsid w:val="00C51E76"/>
    <w:rsid w:val="00C52036"/>
    <w:rsid w:val="00C5246C"/>
    <w:rsid w:val="00C53375"/>
    <w:rsid w:val="00C54504"/>
    <w:rsid w:val="00C54698"/>
    <w:rsid w:val="00C54889"/>
    <w:rsid w:val="00C54E4F"/>
    <w:rsid w:val="00C557A2"/>
    <w:rsid w:val="00C55B5E"/>
    <w:rsid w:val="00C55D74"/>
    <w:rsid w:val="00C57E2D"/>
    <w:rsid w:val="00C60CB4"/>
    <w:rsid w:val="00C61A74"/>
    <w:rsid w:val="00C62A56"/>
    <w:rsid w:val="00C62AD7"/>
    <w:rsid w:val="00C62B40"/>
    <w:rsid w:val="00C62D90"/>
    <w:rsid w:val="00C63101"/>
    <w:rsid w:val="00C63462"/>
    <w:rsid w:val="00C63575"/>
    <w:rsid w:val="00C63620"/>
    <w:rsid w:val="00C63665"/>
    <w:rsid w:val="00C64325"/>
    <w:rsid w:val="00C65224"/>
    <w:rsid w:val="00C6592E"/>
    <w:rsid w:val="00C6665A"/>
    <w:rsid w:val="00C672DE"/>
    <w:rsid w:val="00C674F9"/>
    <w:rsid w:val="00C70506"/>
    <w:rsid w:val="00C70BC8"/>
    <w:rsid w:val="00C70FFF"/>
    <w:rsid w:val="00C712F3"/>
    <w:rsid w:val="00C717B0"/>
    <w:rsid w:val="00C72025"/>
    <w:rsid w:val="00C72720"/>
    <w:rsid w:val="00C72B49"/>
    <w:rsid w:val="00C73362"/>
    <w:rsid w:val="00C73B07"/>
    <w:rsid w:val="00C7403B"/>
    <w:rsid w:val="00C7404C"/>
    <w:rsid w:val="00C74409"/>
    <w:rsid w:val="00C749DB"/>
    <w:rsid w:val="00C74EFA"/>
    <w:rsid w:val="00C7606F"/>
    <w:rsid w:val="00C774BA"/>
    <w:rsid w:val="00C7752F"/>
    <w:rsid w:val="00C77907"/>
    <w:rsid w:val="00C80324"/>
    <w:rsid w:val="00C80527"/>
    <w:rsid w:val="00C82643"/>
    <w:rsid w:val="00C8283E"/>
    <w:rsid w:val="00C82A79"/>
    <w:rsid w:val="00C83360"/>
    <w:rsid w:val="00C834F4"/>
    <w:rsid w:val="00C83767"/>
    <w:rsid w:val="00C83EA5"/>
    <w:rsid w:val="00C84356"/>
    <w:rsid w:val="00C84662"/>
    <w:rsid w:val="00C84ABC"/>
    <w:rsid w:val="00C8527E"/>
    <w:rsid w:val="00C853AE"/>
    <w:rsid w:val="00C85999"/>
    <w:rsid w:val="00C85DAA"/>
    <w:rsid w:val="00C85E00"/>
    <w:rsid w:val="00C87010"/>
    <w:rsid w:val="00C900DE"/>
    <w:rsid w:val="00C90FBF"/>
    <w:rsid w:val="00C91125"/>
    <w:rsid w:val="00C9157E"/>
    <w:rsid w:val="00C91EBE"/>
    <w:rsid w:val="00C92EE6"/>
    <w:rsid w:val="00C939CD"/>
    <w:rsid w:val="00C94228"/>
    <w:rsid w:val="00C94803"/>
    <w:rsid w:val="00C95A0A"/>
    <w:rsid w:val="00C95B7F"/>
    <w:rsid w:val="00C9605A"/>
    <w:rsid w:val="00C96312"/>
    <w:rsid w:val="00C9717B"/>
    <w:rsid w:val="00C97F70"/>
    <w:rsid w:val="00CA0BAD"/>
    <w:rsid w:val="00CA2D9B"/>
    <w:rsid w:val="00CA4DFB"/>
    <w:rsid w:val="00CA4F98"/>
    <w:rsid w:val="00CA557F"/>
    <w:rsid w:val="00CA55DC"/>
    <w:rsid w:val="00CA6DEB"/>
    <w:rsid w:val="00CA7390"/>
    <w:rsid w:val="00CA7DA6"/>
    <w:rsid w:val="00CA7E4A"/>
    <w:rsid w:val="00CB0234"/>
    <w:rsid w:val="00CB0963"/>
    <w:rsid w:val="00CB19C0"/>
    <w:rsid w:val="00CB1F33"/>
    <w:rsid w:val="00CB3477"/>
    <w:rsid w:val="00CB3F3F"/>
    <w:rsid w:val="00CB428E"/>
    <w:rsid w:val="00CB43AD"/>
    <w:rsid w:val="00CB5575"/>
    <w:rsid w:val="00CB6CC3"/>
    <w:rsid w:val="00CB746D"/>
    <w:rsid w:val="00CB77DD"/>
    <w:rsid w:val="00CB79AB"/>
    <w:rsid w:val="00CC0D68"/>
    <w:rsid w:val="00CC111C"/>
    <w:rsid w:val="00CC14A0"/>
    <w:rsid w:val="00CC1C70"/>
    <w:rsid w:val="00CC21C3"/>
    <w:rsid w:val="00CC2F90"/>
    <w:rsid w:val="00CC2FA7"/>
    <w:rsid w:val="00CC382C"/>
    <w:rsid w:val="00CC606E"/>
    <w:rsid w:val="00CC6200"/>
    <w:rsid w:val="00CC62FE"/>
    <w:rsid w:val="00CC647D"/>
    <w:rsid w:val="00CC6CDC"/>
    <w:rsid w:val="00CC73F4"/>
    <w:rsid w:val="00CD04ED"/>
    <w:rsid w:val="00CD0936"/>
    <w:rsid w:val="00CD13BF"/>
    <w:rsid w:val="00CD2430"/>
    <w:rsid w:val="00CD27EA"/>
    <w:rsid w:val="00CD47BC"/>
    <w:rsid w:val="00CD4D56"/>
    <w:rsid w:val="00CD5390"/>
    <w:rsid w:val="00CD55CD"/>
    <w:rsid w:val="00CD5605"/>
    <w:rsid w:val="00CD5750"/>
    <w:rsid w:val="00CD5D6F"/>
    <w:rsid w:val="00CD5DC1"/>
    <w:rsid w:val="00CD5E8A"/>
    <w:rsid w:val="00CD5FFF"/>
    <w:rsid w:val="00CD60BB"/>
    <w:rsid w:val="00CD6321"/>
    <w:rsid w:val="00CD694C"/>
    <w:rsid w:val="00CD6FDB"/>
    <w:rsid w:val="00CD768E"/>
    <w:rsid w:val="00CD7EDC"/>
    <w:rsid w:val="00CE02BD"/>
    <w:rsid w:val="00CE0A76"/>
    <w:rsid w:val="00CE0ADD"/>
    <w:rsid w:val="00CE0EC9"/>
    <w:rsid w:val="00CE0F8F"/>
    <w:rsid w:val="00CE1486"/>
    <w:rsid w:val="00CE1E97"/>
    <w:rsid w:val="00CE1F37"/>
    <w:rsid w:val="00CE2E5B"/>
    <w:rsid w:val="00CE3379"/>
    <w:rsid w:val="00CE3949"/>
    <w:rsid w:val="00CE3E89"/>
    <w:rsid w:val="00CE4322"/>
    <w:rsid w:val="00CE4D72"/>
    <w:rsid w:val="00CE5174"/>
    <w:rsid w:val="00CE5647"/>
    <w:rsid w:val="00CE5A69"/>
    <w:rsid w:val="00CE5DEF"/>
    <w:rsid w:val="00CE5E42"/>
    <w:rsid w:val="00CE6172"/>
    <w:rsid w:val="00CE6FF1"/>
    <w:rsid w:val="00CF0ADD"/>
    <w:rsid w:val="00CF0FA9"/>
    <w:rsid w:val="00CF112F"/>
    <w:rsid w:val="00CF1CC5"/>
    <w:rsid w:val="00CF1D7A"/>
    <w:rsid w:val="00CF245B"/>
    <w:rsid w:val="00CF3B29"/>
    <w:rsid w:val="00CF481B"/>
    <w:rsid w:val="00CF528D"/>
    <w:rsid w:val="00CF6302"/>
    <w:rsid w:val="00CF7896"/>
    <w:rsid w:val="00D0020D"/>
    <w:rsid w:val="00D01725"/>
    <w:rsid w:val="00D01DB4"/>
    <w:rsid w:val="00D03D73"/>
    <w:rsid w:val="00D0511C"/>
    <w:rsid w:val="00D05348"/>
    <w:rsid w:val="00D05352"/>
    <w:rsid w:val="00D065D0"/>
    <w:rsid w:val="00D10B4F"/>
    <w:rsid w:val="00D1110A"/>
    <w:rsid w:val="00D11EF1"/>
    <w:rsid w:val="00D120BB"/>
    <w:rsid w:val="00D120E5"/>
    <w:rsid w:val="00D12A84"/>
    <w:rsid w:val="00D12C3C"/>
    <w:rsid w:val="00D13359"/>
    <w:rsid w:val="00D1378C"/>
    <w:rsid w:val="00D13D9C"/>
    <w:rsid w:val="00D13F87"/>
    <w:rsid w:val="00D14322"/>
    <w:rsid w:val="00D14C81"/>
    <w:rsid w:val="00D156AE"/>
    <w:rsid w:val="00D157DD"/>
    <w:rsid w:val="00D15B7A"/>
    <w:rsid w:val="00D15C96"/>
    <w:rsid w:val="00D1641E"/>
    <w:rsid w:val="00D16972"/>
    <w:rsid w:val="00D1724B"/>
    <w:rsid w:val="00D1781E"/>
    <w:rsid w:val="00D17FD8"/>
    <w:rsid w:val="00D2010E"/>
    <w:rsid w:val="00D2179D"/>
    <w:rsid w:val="00D226E1"/>
    <w:rsid w:val="00D24EFE"/>
    <w:rsid w:val="00D24FDA"/>
    <w:rsid w:val="00D25206"/>
    <w:rsid w:val="00D25DD4"/>
    <w:rsid w:val="00D2610B"/>
    <w:rsid w:val="00D26C4D"/>
    <w:rsid w:val="00D27147"/>
    <w:rsid w:val="00D30C37"/>
    <w:rsid w:val="00D31098"/>
    <w:rsid w:val="00D314AF"/>
    <w:rsid w:val="00D32312"/>
    <w:rsid w:val="00D32573"/>
    <w:rsid w:val="00D32A73"/>
    <w:rsid w:val="00D32B4C"/>
    <w:rsid w:val="00D33178"/>
    <w:rsid w:val="00D333D1"/>
    <w:rsid w:val="00D33CD6"/>
    <w:rsid w:val="00D34986"/>
    <w:rsid w:val="00D34ACB"/>
    <w:rsid w:val="00D35B20"/>
    <w:rsid w:val="00D3606C"/>
    <w:rsid w:val="00D37268"/>
    <w:rsid w:val="00D37B58"/>
    <w:rsid w:val="00D403EF"/>
    <w:rsid w:val="00D40425"/>
    <w:rsid w:val="00D419F3"/>
    <w:rsid w:val="00D41EDD"/>
    <w:rsid w:val="00D42798"/>
    <w:rsid w:val="00D42BAE"/>
    <w:rsid w:val="00D4306F"/>
    <w:rsid w:val="00D432B5"/>
    <w:rsid w:val="00D43844"/>
    <w:rsid w:val="00D460AC"/>
    <w:rsid w:val="00D4677A"/>
    <w:rsid w:val="00D4678F"/>
    <w:rsid w:val="00D4738A"/>
    <w:rsid w:val="00D47711"/>
    <w:rsid w:val="00D5070C"/>
    <w:rsid w:val="00D509F8"/>
    <w:rsid w:val="00D50E0B"/>
    <w:rsid w:val="00D50EF0"/>
    <w:rsid w:val="00D51411"/>
    <w:rsid w:val="00D5165B"/>
    <w:rsid w:val="00D51F87"/>
    <w:rsid w:val="00D53371"/>
    <w:rsid w:val="00D53832"/>
    <w:rsid w:val="00D5430D"/>
    <w:rsid w:val="00D5528F"/>
    <w:rsid w:val="00D55809"/>
    <w:rsid w:val="00D55BC4"/>
    <w:rsid w:val="00D5600A"/>
    <w:rsid w:val="00D5648D"/>
    <w:rsid w:val="00D56526"/>
    <w:rsid w:val="00D56844"/>
    <w:rsid w:val="00D56B53"/>
    <w:rsid w:val="00D56BC8"/>
    <w:rsid w:val="00D57777"/>
    <w:rsid w:val="00D57EE1"/>
    <w:rsid w:val="00D6120A"/>
    <w:rsid w:val="00D616EA"/>
    <w:rsid w:val="00D6189A"/>
    <w:rsid w:val="00D6201B"/>
    <w:rsid w:val="00D624A4"/>
    <w:rsid w:val="00D62C00"/>
    <w:rsid w:val="00D63840"/>
    <w:rsid w:val="00D640BF"/>
    <w:rsid w:val="00D641DB"/>
    <w:rsid w:val="00D646E0"/>
    <w:rsid w:val="00D64D36"/>
    <w:rsid w:val="00D6603F"/>
    <w:rsid w:val="00D66925"/>
    <w:rsid w:val="00D66EC2"/>
    <w:rsid w:val="00D674EB"/>
    <w:rsid w:val="00D70EE0"/>
    <w:rsid w:val="00D70F33"/>
    <w:rsid w:val="00D712DB"/>
    <w:rsid w:val="00D71432"/>
    <w:rsid w:val="00D71CAE"/>
    <w:rsid w:val="00D72501"/>
    <w:rsid w:val="00D73680"/>
    <w:rsid w:val="00D73C03"/>
    <w:rsid w:val="00D7417F"/>
    <w:rsid w:val="00D75286"/>
    <w:rsid w:val="00D7546E"/>
    <w:rsid w:val="00D7617C"/>
    <w:rsid w:val="00D76933"/>
    <w:rsid w:val="00D76C52"/>
    <w:rsid w:val="00D76CD9"/>
    <w:rsid w:val="00D77921"/>
    <w:rsid w:val="00D7798F"/>
    <w:rsid w:val="00D8067D"/>
    <w:rsid w:val="00D80687"/>
    <w:rsid w:val="00D80797"/>
    <w:rsid w:val="00D81C43"/>
    <w:rsid w:val="00D822B7"/>
    <w:rsid w:val="00D833B6"/>
    <w:rsid w:val="00D8549B"/>
    <w:rsid w:val="00D86688"/>
    <w:rsid w:val="00D86B88"/>
    <w:rsid w:val="00D86FFF"/>
    <w:rsid w:val="00D87A68"/>
    <w:rsid w:val="00D904E5"/>
    <w:rsid w:val="00D90A02"/>
    <w:rsid w:val="00D91BDA"/>
    <w:rsid w:val="00D92749"/>
    <w:rsid w:val="00D9280D"/>
    <w:rsid w:val="00D92DE7"/>
    <w:rsid w:val="00D92EB5"/>
    <w:rsid w:val="00D9338E"/>
    <w:rsid w:val="00D93823"/>
    <w:rsid w:val="00D93946"/>
    <w:rsid w:val="00D94FBE"/>
    <w:rsid w:val="00D95873"/>
    <w:rsid w:val="00D959D3"/>
    <w:rsid w:val="00D9635E"/>
    <w:rsid w:val="00D96A60"/>
    <w:rsid w:val="00DA073E"/>
    <w:rsid w:val="00DA07AE"/>
    <w:rsid w:val="00DA08F2"/>
    <w:rsid w:val="00DA0B76"/>
    <w:rsid w:val="00DA1047"/>
    <w:rsid w:val="00DA124B"/>
    <w:rsid w:val="00DA19C1"/>
    <w:rsid w:val="00DA2783"/>
    <w:rsid w:val="00DA2C04"/>
    <w:rsid w:val="00DA2C9E"/>
    <w:rsid w:val="00DA364C"/>
    <w:rsid w:val="00DA3D52"/>
    <w:rsid w:val="00DA3D73"/>
    <w:rsid w:val="00DA5489"/>
    <w:rsid w:val="00DA6339"/>
    <w:rsid w:val="00DA7A68"/>
    <w:rsid w:val="00DA7B1C"/>
    <w:rsid w:val="00DB0050"/>
    <w:rsid w:val="00DB0B9D"/>
    <w:rsid w:val="00DB1786"/>
    <w:rsid w:val="00DB2486"/>
    <w:rsid w:val="00DB31EA"/>
    <w:rsid w:val="00DB3207"/>
    <w:rsid w:val="00DB35C1"/>
    <w:rsid w:val="00DB3B5D"/>
    <w:rsid w:val="00DB4AB9"/>
    <w:rsid w:val="00DB55E5"/>
    <w:rsid w:val="00DB5681"/>
    <w:rsid w:val="00DB6066"/>
    <w:rsid w:val="00DB606E"/>
    <w:rsid w:val="00DB722C"/>
    <w:rsid w:val="00DB74E7"/>
    <w:rsid w:val="00DB75EA"/>
    <w:rsid w:val="00DC011E"/>
    <w:rsid w:val="00DC0647"/>
    <w:rsid w:val="00DC06CE"/>
    <w:rsid w:val="00DC134B"/>
    <w:rsid w:val="00DC27EA"/>
    <w:rsid w:val="00DC34D9"/>
    <w:rsid w:val="00DC478E"/>
    <w:rsid w:val="00DC49F8"/>
    <w:rsid w:val="00DC4F06"/>
    <w:rsid w:val="00DC5CCF"/>
    <w:rsid w:val="00DC6A88"/>
    <w:rsid w:val="00DC7773"/>
    <w:rsid w:val="00DD0029"/>
    <w:rsid w:val="00DD01A7"/>
    <w:rsid w:val="00DD024D"/>
    <w:rsid w:val="00DD02F7"/>
    <w:rsid w:val="00DD04E0"/>
    <w:rsid w:val="00DD0AEA"/>
    <w:rsid w:val="00DD1349"/>
    <w:rsid w:val="00DD163B"/>
    <w:rsid w:val="00DD1770"/>
    <w:rsid w:val="00DD1776"/>
    <w:rsid w:val="00DD47C9"/>
    <w:rsid w:val="00DD4989"/>
    <w:rsid w:val="00DD49EB"/>
    <w:rsid w:val="00DD500C"/>
    <w:rsid w:val="00DD5627"/>
    <w:rsid w:val="00DD57DB"/>
    <w:rsid w:val="00DD58B7"/>
    <w:rsid w:val="00DD5B11"/>
    <w:rsid w:val="00DD64BF"/>
    <w:rsid w:val="00DD6673"/>
    <w:rsid w:val="00DD674E"/>
    <w:rsid w:val="00DD6B2A"/>
    <w:rsid w:val="00DD6CCF"/>
    <w:rsid w:val="00DE024F"/>
    <w:rsid w:val="00DE037F"/>
    <w:rsid w:val="00DE0E27"/>
    <w:rsid w:val="00DE0FCE"/>
    <w:rsid w:val="00DE2BB7"/>
    <w:rsid w:val="00DE3DB1"/>
    <w:rsid w:val="00DE432E"/>
    <w:rsid w:val="00DE486A"/>
    <w:rsid w:val="00DE4B9A"/>
    <w:rsid w:val="00DE5A10"/>
    <w:rsid w:val="00DE72AE"/>
    <w:rsid w:val="00DE743E"/>
    <w:rsid w:val="00DE74D6"/>
    <w:rsid w:val="00DF0932"/>
    <w:rsid w:val="00DF0EBC"/>
    <w:rsid w:val="00DF1BF8"/>
    <w:rsid w:val="00DF2AEA"/>
    <w:rsid w:val="00DF3BCD"/>
    <w:rsid w:val="00DF42F6"/>
    <w:rsid w:val="00DF523E"/>
    <w:rsid w:val="00DF5913"/>
    <w:rsid w:val="00DF5ECE"/>
    <w:rsid w:val="00DF7259"/>
    <w:rsid w:val="00DF7802"/>
    <w:rsid w:val="00E00419"/>
    <w:rsid w:val="00E01757"/>
    <w:rsid w:val="00E01B63"/>
    <w:rsid w:val="00E03202"/>
    <w:rsid w:val="00E04082"/>
    <w:rsid w:val="00E040BE"/>
    <w:rsid w:val="00E04470"/>
    <w:rsid w:val="00E0474D"/>
    <w:rsid w:val="00E04BC8"/>
    <w:rsid w:val="00E0513D"/>
    <w:rsid w:val="00E05FBE"/>
    <w:rsid w:val="00E06331"/>
    <w:rsid w:val="00E06586"/>
    <w:rsid w:val="00E06E93"/>
    <w:rsid w:val="00E0721E"/>
    <w:rsid w:val="00E1030E"/>
    <w:rsid w:val="00E11CA4"/>
    <w:rsid w:val="00E12286"/>
    <w:rsid w:val="00E1285A"/>
    <w:rsid w:val="00E1408E"/>
    <w:rsid w:val="00E1414C"/>
    <w:rsid w:val="00E142E9"/>
    <w:rsid w:val="00E14E80"/>
    <w:rsid w:val="00E152C7"/>
    <w:rsid w:val="00E15C36"/>
    <w:rsid w:val="00E15CAC"/>
    <w:rsid w:val="00E15DBA"/>
    <w:rsid w:val="00E17452"/>
    <w:rsid w:val="00E179AD"/>
    <w:rsid w:val="00E17EDF"/>
    <w:rsid w:val="00E17F35"/>
    <w:rsid w:val="00E204F8"/>
    <w:rsid w:val="00E205F5"/>
    <w:rsid w:val="00E213AA"/>
    <w:rsid w:val="00E217D3"/>
    <w:rsid w:val="00E21802"/>
    <w:rsid w:val="00E21DF2"/>
    <w:rsid w:val="00E2210C"/>
    <w:rsid w:val="00E22616"/>
    <w:rsid w:val="00E22FA5"/>
    <w:rsid w:val="00E252D4"/>
    <w:rsid w:val="00E261EA"/>
    <w:rsid w:val="00E2624E"/>
    <w:rsid w:val="00E268CF"/>
    <w:rsid w:val="00E27123"/>
    <w:rsid w:val="00E2735A"/>
    <w:rsid w:val="00E27FF3"/>
    <w:rsid w:val="00E30FC0"/>
    <w:rsid w:val="00E31844"/>
    <w:rsid w:val="00E3184B"/>
    <w:rsid w:val="00E32213"/>
    <w:rsid w:val="00E3298C"/>
    <w:rsid w:val="00E33A56"/>
    <w:rsid w:val="00E349E0"/>
    <w:rsid w:val="00E364E9"/>
    <w:rsid w:val="00E36508"/>
    <w:rsid w:val="00E3681D"/>
    <w:rsid w:val="00E36E1A"/>
    <w:rsid w:val="00E37E91"/>
    <w:rsid w:val="00E4095C"/>
    <w:rsid w:val="00E41824"/>
    <w:rsid w:val="00E432DD"/>
    <w:rsid w:val="00E43B85"/>
    <w:rsid w:val="00E43F1D"/>
    <w:rsid w:val="00E442A3"/>
    <w:rsid w:val="00E44510"/>
    <w:rsid w:val="00E44982"/>
    <w:rsid w:val="00E45410"/>
    <w:rsid w:val="00E4571C"/>
    <w:rsid w:val="00E4641C"/>
    <w:rsid w:val="00E4643D"/>
    <w:rsid w:val="00E464AB"/>
    <w:rsid w:val="00E4668C"/>
    <w:rsid w:val="00E4748A"/>
    <w:rsid w:val="00E479BB"/>
    <w:rsid w:val="00E47B44"/>
    <w:rsid w:val="00E47CA3"/>
    <w:rsid w:val="00E503F8"/>
    <w:rsid w:val="00E50E90"/>
    <w:rsid w:val="00E51EF4"/>
    <w:rsid w:val="00E5212A"/>
    <w:rsid w:val="00E52433"/>
    <w:rsid w:val="00E52A30"/>
    <w:rsid w:val="00E53115"/>
    <w:rsid w:val="00E53407"/>
    <w:rsid w:val="00E53567"/>
    <w:rsid w:val="00E53BBF"/>
    <w:rsid w:val="00E545EB"/>
    <w:rsid w:val="00E54AE0"/>
    <w:rsid w:val="00E54BFF"/>
    <w:rsid w:val="00E55236"/>
    <w:rsid w:val="00E55DFC"/>
    <w:rsid w:val="00E56023"/>
    <w:rsid w:val="00E56782"/>
    <w:rsid w:val="00E5691D"/>
    <w:rsid w:val="00E56A08"/>
    <w:rsid w:val="00E56F1B"/>
    <w:rsid w:val="00E56F5C"/>
    <w:rsid w:val="00E57099"/>
    <w:rsid w:val="00E574A0"/>
    <w:rsid w:val="00E57C3F"/>
    <w:rsid w:val="00E62152"/>
    <w:rsid w:val="00E62393"/>
    <w:rsid w:val="00E62C48"/>
    <w:rsid w:val="00E648A9"/>
    <w:rsid w:val="00E64CC5"/>
    <w:rsid w:val="00E65079"/>
    <w:rsid w:val="00E65C3E"/>
    <w:rsid w:val="00E706C2"/>
    <w:rsid w:val="00E70B49"/>
    <w:rsid w:val="00E70FC1"/>
    <w:rsid w:val="00E72094"/>
    <w:rsid w:val="00E721C4"/>
    <w:rsid w:val="00E72B81"/>
    <w:rsid w:val="00E73141"/>
    <w:rsid w:val="00E73529"/>
    <w:rsid w:val="00E73712"/>
    <w:rsid w:val="00E740DC"/>
    <w:rsid w:val="00E74164"/>
    <w:rsid w:val="00E74723"/>
    <w:rsid w:val="00E74EC8"/>
    <w:rsid w:val="00E75CEC"/>
    <w:rsid w:val="00E7613E"/>
    <w:rsid w:val="00E76D88"/>
    <w:rsid w:val="00E77199"/>
    <w:rsid w:val="00E809BC"/>
    <w:rsid w:val="00E80CA4"/>
    <w:rsid w:val="00E81D08"/>
    <w:rsid w:val="00E828BD"/>
    <w:rsid w:val="00E82DCB"/>
    <w:rsid w:val="00E83AA9"/>
    <w:rsid w:val="00E83BEF"/>
    <w:rsid w:val="00E84714"/>
    <w:rsid w:val="00E84A14"/>
    <w:rsid w:val="00E857CC"/>
    <w:rsid w:val="00E86B53"/>
    <w:rsid w:val="00E86DBA"/>
    <w:rsid w:val="00E8745D"/>
    <w:rsid w:val="00E90923"/>
    <w:rsid w:val="00E90C18"/>
    <w:rsid w:val="00E91127"/>
    <w:rsid w:val="00E91166"/>
    <w:rsid w:val="00E91CC7"/>
    <w:rsid w:val="00E93888"/>
    <w:rsid w:val="00E946CC"/>
    <w:rsid w:val="00E94D46"/>
    <w:rsid w:val="00E94F49"/>
    <w:rsid w:val="00E9559F"/>
    <w:rsid w:val="00E95B7E"/>
    <w:rsid w:val="00E96FFF"/>
    <w:rsid w:val="00EA0317"/>
    <w:rsid w:val="00EA0751"/>
    <w:rsid w:val="00EA0842"/>
    <w:rsid w:val="00EA0B1A"/>
    <w:rsid w:val="00EA2D31"/>
    <w:rsid w:val="00EA33B0"/>
    <w:rsid w:val="00EA33CA"/>
    <w:rsid w:val="00EA456D"/>
    <w:rsid w:val="00EA45FE"/>
    <w:rsid w:val="00EA5810"/>
    <w:rsid w:val="00EA58FD"/>
    <w:rsid w:val="00EA60CC"/>
    <w:rsid w:val="00EA7469"/>
    <w:rsid w:val="00EA797F"/>
    <w:rsid w:val="00EB0237"/>
    <w:rsid w:val="00EB045E"/>
    <w:rsid w:val="00EB1141"/>
    <w:rsid w:val="00EB2169"/>
    <w:rsid w:val="00EB24A6"/>
    <w:rsid w:val="00EB2AA3"/>
    <w:rsid w:val="00EB312F"/>
    <w:rsid w:val="00EB3912"/>
    <w:rsid w:val="00EB476F"/>
    <w:rsid w:val="00EB626F"/>
    <w:rsid w:val="00EB6A7E"/>
    <w:rsid w:val="00EB7141"/>
    <w:rsid w:val="00EB73A1"/>
    <w:rsid w:val="00EB7998"/>
    <w:rsid w:val="00EC0101"/>
    <w:rsid w:val="00EC0AC4"/>
    <w:rsid w:val="00EC10DE"/>
    <w:rsid w:val="00EC12EE"/>
    <w:rsid w:val="00EC227A"/>
    <w:rsid w:val="00EC2BCF"/>
    <w:rsid w:val="00EC2FA2"/>
    <w:rsid w:val="00EC3106"/>
    <w:rsid w:val="00EC3208"/>
    <w:rsid w:val="00EC3409"/>
    <w:rsid w:val="00EC5194"/>
    <w:rsid w:val="00EC595E"/>
    <w:rsid w:val="00EC5AC8"/>
    <w:rsid w:val="00EC6061"/>
    <w:rsid w:val="00EC6A3F"/>
    <w:rsid w:val="00EC7166"/>
    <w:rsid w:val="00EC71BB"/>
    <w:rsid w:val="00EC7795"/>
    <w:rsid w:val="00EC79C4"/>
    <w:rsid w:val="00ED0055"/>
    <w:rsid w:val="00ED1218"/>
    <w:rsid w:val="00ED12E9"/>
    <w:rsid w:val="00ED183E"/>
    <w:rsid w:val="00ED1B3A"/>
    <w:rsid w:val="00ED277D"/>
    <w:rsid w:val="00ED4B4D"/>
    <w:rsid w:val="00ED6130"/>
    <w:rsid w:val="00ED6B01"/>
    <w:rsid w:val="00ED743D"/>
    <w:rsid w:val="00EE001A"/>
    <w:rsid w:val="00EE0047"/>
    <w:rsid w:val="00EE0690"/>
    <w:rsid w:val="00EE0A23"/>
    <w:rsid w:val="00EE0B20"/>
    <w:rsid w:val="00EE1D7E"/>
    <w:rsid w:val="00EE3382"/>
    <w:rsid w:val="00EE3DF5"/>
    <w:rsid w:val="00EE4A9C"/>
    <w:rsid w:val="00EE55A4"/>
    <w:rsid w:val="00EE5E74"/>
    <w:rsid w:val="00EE716D"/>
    <w:rsid w:val="00EE7736"/>
    <w:rsid w:val="00EF0B1E"/>
    <w:rsid w:val="00EF1A1A"/>
    <w:rsid w:val="00EF1CE1"/>
    <w:rsid w:val="00EF22F4"/>
    <w:rsid w:val="00EF3073"/>
    <w:rsid w:val="00EF3616"/>
    <w:rsid w:val="00EF579A"/>
    <w:rsid w:val="00EF58EE"/>
    <w:rsid w:val="00EF5C24"/>
    <w:rsid w:val="00EF6143"/>
    <w:rsid w:val="00EF6E56"/>
    <w:rsid w:val="00EF788F"/>
    <w:rsid w:val="00EF78B4"/>
    <w:rsid w:val="00EF79C6"/>
    <w:rsid w:val="00EF7AF5"/>
    <w:rsid w:val="00EF7C3A"/>
    <w:rsid w:val="00F00521"/>
    <w:rsid w:val="00F00869"/>
    <w:rsid w:val="00F03417"/>
    <w:rsid w:val="00F034A3"/>
    <w:rsid w:val="00F037DF"/>
    <w:rsid w:val="00F03F01"/>
    <w:rsid w:val="00F050DD"/>
    <w:rsid w:val="00F071CF"/>
    <w:rsid w:val="00F07F0D"/>
    <w:rsid w:val="00F1125E"/>
    <w:rsid w:val="00F1126F"/>
    <w:rsid w:val="00F112B4"/>
    <w:rsid w:val="00F11B22"/>
    <w:rsid w:val="00F11B37"/>
    <w:rsid w:val="00F126D2"/>
    <w:rsid w:val="00F13A76"/>
    <w:rsid w:val="00F13BAE"/>
    <w:rsid w:val="00F14537"/>
    <w:rsid w:val="00F14B5A"/>
    <w:rsid w:val="00F1522B"/>
    <w:rsid w:val="00F1612E"/>
    <w:rsid w:val="00F161C1"/>
    <w:rsid w:val="00F1689D"/>
    <w:rsid w:val="00F16D7D"/>
    <w:rsid w:val="00F1756D"/>
    <w:rsid w:val="00F2018F"/>
    <w:rsid w:val="00F209D9"/>
    <w:rsid w:val="00F20B2C"/>
    <w:rsid w:val="00F21087"/>
    <w:rsid w:val="00F219AB"/>
    <w:rsid w:val="00F219E1"/>
    <w:rsid w:val="00F21BE5"/>
    <w:rsid w:val="00F21FA3"/>
    <w:rsid w:val="00F22852"/>
    <w:rsid w:val="00F22C3B"/>
    <w:rsid w:val="00F235FC"/>
    <w:rsid w:val="00F246BB"/>
    <w:rsid w:val="00F257EF"/>
    <w:rsid w:val="00F25AB2"/>
    <w:rsid w:val="00F25C64"/>
    <w:rsid w:val="00F25CD5"/>
    <w:rsid w:val="00F26497"/>
    <w:rsid w:val="00F26719"/>
    <w:rsid w:val="00F26A77"/>
    <w:rsid w:val="00F27064"/>
    <w:rsid w:val="00F27381"/>
    <w:rsid w:val="00F3026F"/>
    <w:rsid w:val="00F305BA"/>
    <w:rsid w:val="00F3117B"/>
    <w:rsid w:val="00F31C5A"/>
    <w:rsid w:val="00F327A5"/>
    <w:rsid w:val="00F34844"/>
    <w:rsid w:val="00F34A0C"/>
    <w:rsid w:val="00F3511B"/>
    <w:rsid w:val="00F355BB"/>
    <w:rsid w:val="00F35A43"/>
    <w:rsid w:val="00F37459"/>
    <w:rsid w:val="00F376D3"/>
    <w:rsid w:val="00F407CD"/>
    <w:rsid w:val="00F40A68"/>
    <w:rsid w:val="00F40AF0"/>
    <w:rsid w:val="00F4239D"/>
    <w:rsid w:val="00F4269F"/>
    <w:rsid w:val="00F42FA1"/>
    <w:rsid w:val="00F43236"/>
    <w:rsid w:val="00F432E7"/>
    <w:rsid w:val="00F44C82"/>
    <w:rsid w:val="00F45E71"/>
    <w:rsid w:val="00F46569"/>
    <w:rsid w:val="00F501C0"/>
    <w:rsid w:val="00F5058F"/>
    <w:rsid w:val="00F505A7"/>
    <w:rsid w:val="00F5115A"/>
    <w:rsid w:val="00F5180D"/>
    <w:rsid w:val="00F534F5"/>
    <w:rsid w:val="00F53ABB"/>
    <w:rsid w:val="00F5490F"/>
    <w:rsid w:val="00F5576A"/>
    <w:rsid w:val="00F55875"/>
    <w:rsid w:val="00F55F6D"/>
    <w:rsid w:val="00F560E4"/>
    <w:rsid w:val="00F567B8"/>
    <w:rsid w:val="00F569CB"/>
    <w:rsid w:val="00F57960"/>
    <w:rsid w:val="00F6058B"/>
    <w:rsid w:val="00F605DC"/>
    <w:rsid w:val="00F62040"/>
    <w:rsid w:val="00F62622"/>
    <w:rsid w:val="00F626DC"/>
    <w:rsid w:val="00F62F64"/>
    <w:rsid w:val="00F63AB6"/>
    <w:rsid w:val="00F63ECF"/>
    <w:rsid w:val="00F63F04"/>
    <w:rsid w:val="00F64BB1"/>
    <w:rsid w:val="00F656C9"/>
    <w:rsid w:val="00F65BA0"/>
    <w:rsid w:val="00F65BD6"/>
    <w:rsid w:val="00F6624C"/>
    <w:rsid w:val="00F6629B"/>
    <w:rsid w:val="00F667F7"/>
    <w:rsid w:val="00F672F5"/>
    <w:rsid w:val="00F679FC"/>
    <w:rsid w:val="00F67AE4"/>
    <w:rsid w:val="00F70CB5"/>
    <w:rsid w:val="00F70FE6"/>
    <w:rsid w:val="00F7111D"/>
    <w:rsid w:val="00F71196"/>
    <w:rsid w:val="00F71549"/>
    <w:rsid w:val="00F71F28"/>
    <w:rsid w:val="00F72371"/>
    <w:rsid w:val="00F725E2"/>
    <w:rsid w:val="00F727D0"/>
    <w:rsid w:val="00F72884"/>
    <w:rsid w:val="00F72C1B"/>
    <w:rsid w:val="00F7317D"/>
    <w:rsid w:val="00F73534"/>
    <w:rsid w:val="00F737FD"/>
    <w:rsid w:val="00F73DDB"/>
    <w:rsid w:val="00F74AA6"/>
    <w:rsid w:val="00F753A5"/>
    <w:rsid w:val="00F76B78"/>
    <w:rsid w:val="00F77380"/>
    <w:rsid w:val="00F77EB1"/>
    <w:rsid w:val="00F80A41"/>
    <w:rsid w:val="00F80A7D"/>
    <w:rsid w:val="00F80DF5"/>
    <w:rsid w:val="00F814F6"/>
    <w:rsid w:val="00F817D9"/>
    <w:rsid w:val="00F82C68"/>
    <w:rsid w:val="00F82D76"/>
    <w:rsid w:val="00F8394D"/>
    <w:rsid w:val="00F84174"/>
    <w:rsid w:val="00F847F3"/>
    <w:rsid w:val="00F85A72"/>
    <w:rsid w:val="00F8687B"/>
    <w:rsid w:val="00F86D65"/>
    <w:rsid w:val="00F87101"/>
    <w:rsid w:val="00F877C9"/>
    <w:rsid w:val="00F87B59"/>
    <w:rsid w:val="00F90B8B"/>
    <w:rsid w:val="00F90CDB"/>
    <w:rsid w:val="00F9149A"/>
    <w:rsid w:val="00F9151A"/>
    <w:rsid w:val="00F91662"/>
    <w:rsid w:val="00F91A88"/>
    <w:rsid w:val="00F92060"/>
    <w:rsid w:val="00F92244"/>
    <w:rsid w:val="00F927B1"/>
    <w:rsid w:val="00F9288D"/>
    <w:rsid w:val="00F929E4"/>
    <w:rsid w:val="00F92B26"/>
    <w:rsid w:val="00F9430C"/>
    <w:rsid w:val="00F94C39"/>
    <w:rsid w:val="00F9518D"/>
    <w:rsid w:val="00F9566B"/>
    <w:rsid w:val="00F966DB"/>
    <w:rsid w:val="00F96CEA"/>
    <w:rsid w:val="00F97A2E"/>
    <w:rsid w:val="00F97D5D"/>
    <w:rsid w:val="00FA00D3"/>
    <w:rsid w:val="00FA0959"/>
    <w:rsid w:val="00FA0BBD"/>
    <w:rsid w:val="00FA1436"/>
    <w:rsid w:val="00FA23B0"/>
    <w:rsid w:val="00FA26F2"/>
    <w:rsid w:val="00FA2AEE"/>
    <w:rsid w:val="00FA2E3D"/>
    <w:rsid w:val="00FA2EC6"/>
    <w:rsid w:val="00FA3CC7"/>
    <w:rsid w:val="00FA4C71"/>
    <w:rsid w:val="00FA505F"/>
    <w:rsid w:val="00FA610A"/>
    <w:rsid w:val="00FA6899"/>
    <w:rsid w:val="00FA7027"/>
    <w:rsid w:val="00FA7175"/>
    <w:rsid w:val="00FA74AE"/>
    <w:rsid w:val="00FB138F"/>
    <w:rsid w:val="00FB1653"/>
    <w:rsid w:val="00FB1742"/>
    <w:rsid w:val="00FB2403"/>
    <w:rsid w:val="00FB2446"/>
    <w:rsid w:val="00FB2C04"/>
    <w:rsid w:val="00FB3070"/>
    <w:rsid w:val="00FB4686"/>
    <w:rsid w:val="00FB4A88"/>
    <w:rsid w:val="00FB5288"/>
    <w:rsid w:val="00FB6760"/>
    <w:rsid w:val="00FB69EA"/>
    <w:rsid w:val="00FB6D16"/>
    <w:rsid w:val="00FC0901"/>
    <w:rsid w:val="00FC2113"/>
    <w:rsid w:val="00FC21D7"/>
    <w:rsid w:val="00FC2656"/>
    <w:rsid w:val="00FC2965"/>
    <w:rsid w:val="00FC2A1F"/>
    <w:rsid w:val="00FC2E88"/>
    <w:rsid w:val="00FC3EE6"/>
    <w:rsid w:val="00FC4891"/>
    <w:rsid w:val="00FC492F"/>
    <w:rsid w:val="00FC50FE"/>
    <w:rsid w:val="00FC5D25"/>
    <w:rsid w:val="00FC61E0"/>
    <w:rsid w:val="00FC6A68"/>
    <w:rsid w:val="00FC6AC8"/>
    <w:rsid w:val="00FC7E77"/>
    <w:rsid w:val="00FD0627"/>
    <w:rsid w:val="00FD06C0"/>
    <w:rsid w:val="00FD0AB2"/>
    <w:rsid w:val="00FD0B60"/>
    <w:rsid w:val="00FD16D5"/>
    <w:rsid w:val="00FD1E60"/>
    <w:rsid w:val="00FD303A"/>
    <w:rsid w:val="00FD345F"/>
    <w:rsid w:val="00FD53C9"/>
    <w:rsid w:val="00FD674D"/>
    <w:rsid w:val="00FD68F5"/>
    <w:rsid w:val="00FD6EC6"/>
    <w:rsid w:val="00FD70BB"/>
    <w:rsid w:val="00FD71FA"/>
    <w:rsid w:val="00FE047D"/>
    <w:rsid w:val="00FE0868"/>
    <w:rsid w:val="00FE18F8"/>
    <w:rsid w:val="00FE1957"/>
    <w:rsid w:val="00FE1FEB"/>
    <w:rsid w:val="00FE2624"/>
    <w:rsid w:val="00FE283F"/>
    <w:rsid w:val="00FE2C06"/>
    <w:rsid w:val="00FE523A"/>
    <w:rsid w:val="00FE58E1"/>
    <w:rsid w:val="00FE6515"/>
    <w:rsid w:val="00FE6D8F"/>
    <w:rsid w:val="00FE75A8"/>
    <w:rsid w:val="00FE785C"/>
    <w:rsid w:val="00FF028F"/>
    <w:rsid w:val="00FF08CA"/>
    <w:rsid w:val="00FF1CFA"/>
    <w:rsid w:val="00FF1EBD"/>
    <w:rsid w:val="00FF1EFC"/>
    <w:rsid w:val="00FF2ABE"/>
    <w:rsid w:val="00FF2E97"/>
    <w:rsid w:val="00FF45FE"/>
    <w:rsid w:val="00FF47D6"/>
    <w:rsid w:val="00FF4F78"/>
    <w:rsid w:val="00FF5420"/>
    <w:rsid w:val="00FF60B1"/>
    <w:rsid w:val="00FF641D"/>
    <w:rsid w:val="00FF72E2"/>
    <w:rsid w:val="00FF762C"/>
    <w:rsid w:val="00FF7BF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53E87F-0238-4D71-B6E7-7D5B37CE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80218767">
      <w:bodyDiv w:val="1"/>
      <w:marLeft w:val="0"/>
      <w:marRight w:val="0"/>
      <w:marTop w:val="0"/>
      <w:marBottom w:val="0"/>
      <w:divBdr>
        <w:top w:val="none" w:sz="0" w:space="0" w:color="auto"/>
        <w:left w:val="none" w:sz="0" w:space="0" w:color="auto"/>
        <w:bottom w:val="none" w:sz="0" w:space="0" w:color="auto"/>
        <w:right w:val="none" w:sz="0" w:space="0" w:color="auto"/>
      </w:divBdr>
    </w:div>
    <w:div w:id="98764950">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482742185">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3173798">
      <w:bodyDiv w:val="1"/>
      <w:marLeft w:val="0"/>
      <w:marRight w:val="0"/>
      <w:marTop w:val="0"/>
      <w:marBottom w:val="0"/>
      <w:divBdr>
        <w:top w:val="none" w:sz="0" w:space="0" w:color="auto"/>
        <w:left w:val="none" w:sz="0" w:space="0" w:color="auto"/>
        <w:bottom w:val="none" w:sz="0" w:space="0" w:color="auto"/>
        <w:right w:val="none" w:sz="0" w:space="0" w:color="auto"/>
      </w:divBdr>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971">
          <w:marLeft w:val="0"/>
          <w:marRight w:val="0"/>
          <w:marTop w:val="0"/>
          <w:marBottom w:val="0"/>
          <w:divBdr>
            <w:top w:val="none" w:sz="0" w:space="0" w:color="auto"/>
            <w:left w:val="none" w:sz="0" w:space="0" w:color="auto"/>
            <w:bottom w:val="none" w:sz="0" w:space="0" w:color="auto"/>
            <w:right w:val="none" w:sz="0" w:space="0" w:color="auto"/>
          </w:divBdr>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122">
          <w:marLeft w:val="0"/>
          <w:marRight w:val="0"/>
          <w:marTop w:val="0"/>
          <w:marBottom w:val="0"/>
          <w:divBdr>
            <w:top w:val="none" w:sz="0" w:space="0" w:color="auto"/>
            <w:left w:val="none" w:sz="0" w:space="0" w:color="auto"/>
            <w:bottom w:val="none" w:sz="0" w:space="0" w:color="auto"/>
            <w:right w:val="none" w:sz="0" w:space="0" w:color="auto"/>
          </w:divBdr>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185757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361244267">
      <w:bodyDiv w:val="1"/>
      <w:marLeft w:val="0"/>
      <w:marRight w:val="0"/>
      <w:marTop w:val="0"/>
      <w:marBottom w:val="0"/>
      <w:divBdr>
        <w:top w:val="none" w:sz="0" w:space="0" w:color="auto"/>
        <w:left w:val="none" w:sz="0" w:space="0" w:color="auto"/>
        <w:bottom w:val="none" w:sz="0" w:space="0" w:color="auto"/>
        <w:right w:val="none" w:sz="0" w:space="0" w:color="auto"/>
      </w:divBdr>
    </w:div>
    <w:div w:id="401563401">
      <w:bodyDiv w:val="1"/>
      <w:marLeft w:val="0"/>
      <w:marRight w:val="0"/>
      <w:marTop w:val="0"/>
      <w:marBottom w:val="0"/>
      <w:divBdr>
        <w:top w:val="none" w:sz="0" w:space="0" w:color="auto"/>
        <w:left w:val="none" w:sz="0" w:space="0" w:color="auto"/>
        <w:bottom w:val="none" w:sz="0" w:space="0" w:color="auto"/>
        <w:right w:val="none" w:sz="0" w:space="0" w:color="auto"/>
      </w:divBdr>
    </w:div>
    <w:div w:id="454908031">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717002">
      <w:bodyDiv w:val="1"/>
      <w:marLeft w:val="0"/>
      <w:marRight w:val="0"/>
      <w:marTop w:val="0"/>
      <w:marBottom w:val="0"/>
      <w:divBdr>
        <w:top w:val="none" w:sz="0" w:space="0" w:color="auto"/>
        <w:left w:val="none" w:sz="0" w:space="0" w:color="auto"/>
        <w:bottom w:val="none" w:sz="0" w:space="0" w:color="auto"/>
        <w:right w:val="none" w:sz="0" w:space="0" w:color="auto"/>
      </w:divBdr>
    </w:div>
    <w:div w:id="496772427">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360670128">
                          <w:marLeft w:val="0"/>
                          <w:marRight w:val="0"/>
                          <w:marTop w:val="0"/>
                          <w:marBottom w:val="0"/>
                          <w:divBdr>
                            <w:top w:val="none" w:sz="0" w:space="0" w:color="auto"/>
                            <w:left w:val="none" w:sz="0" w:space="0" w:color="auto"/>
                            <w:bottom w:val="none" w:sz="0" w:space="0" w:color="auto"/>
                            <w:right w:val="none" w:sz="0" w:space="0" w:color="auto"/>
                          </w:divBdr>
                        </w:div>
                        <w:div w:id="915289537">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726">
          <w:marLeft w:val="0"/>
          <w:marRight w:val="0"/>
          <w:marTop w:val="0"/>
          <w:marBottom w:val="0"/>
          <w:divBdr>
            <w:top w:val="none" w:sz="0" w:space="0" w:color="auto"/>
            <w:left w:val="none" w:sz="0" w:space="0" w:color="auto"/>
            <w:bottom w:val="none" w:sz="0" w:space="0" w:color="auto"/>
            <w:right w:val="none" w:sz="0" w:space="0" w:color="auto"/>
          </w:divBdr>
        </w:div>
      </w:divsChild>
    </w:div>
    <w:div w:id="551500469">
      <w:bodyDiv w:val="1"/>
      <w:marLeft w:val="0"/>
      <w:marRight w:val="0"/>
      <w:marTop w:val="0"/>
      <w:marBottom w:val="0"/>
      <w:divBdr>
        <w:top w:val="none" w:sz="0" w:space="0" w:color="auto"/>
        <w:left w:val="none" w:sz="0" w:space="0" w:color="auto"/>
        <w:bottom w:val="none" w:sz="0" w:space="0" w:color="auto"/>
        <w:right w:val="none" w:sz="0" w:space="0" w:color="auto"/>
      </w:divBdr>
    </w:div>
    <w:div w:id="551700022">
      <w:bodyDiv w:val="1"/>
      <w:marLeft w:val="0"/>
      <w:marRight w:val="0"/>
      <w:marTop w:val="0"/>
      <w:marBottom w:val="0"/>
      <w:divBdr>
        <w:top w:val="none" w:sz="0" w:space="0" w:color="auto"/>
        <w:left w:val="none" w:sz="0" w:space="0" w:color="auto"/>
        <w:bottom w:val="none" w:sz="0" w:space="0" w:color="auto"/>
        <w:right w:val="none" w:sz="0" w:space="0" w:color="auto"/>
      </w:divBdr>
    </w:div>
    <w:div w:id="551700756">
      <w:bodyDiv w:val="1"/>
      <w:marLeft w:val="0"/>
      <w:marRight w:val="0"/>
      <w:marTop w:val="0"/>
      <w:marBottom w:val="0"/>
      <w:divBdr>
        <w:top w:val="none" w:sz="0" w:space="0" w:color="auto"/>
        <w:left w:val="none" w:sz="0" w:space="0" w:color="auto"/>
        <w:bottom w:val="none" w:sz="0" w:space="0" w:color="auto"/>
        <w:right w:val="none" w:sz="0" w:space="0" w:color="auto"/>
      </w:divBdr>
    </w:div>
    <w:div w:id="598684708">
      <w:bodyDiv w:val="1"/>
      <w:marLeft w:val="0"/>
      <w:marRight w:val="0"/>
      <w:marTop w:val="0"/>
      <w:marBottom w:val="0"/>
      <w:divBdr>
        <w:top w:val="none" w:sz="0" w:space="0" w:color="auto"/>
        <w:left w:val="none" w:sz="0" w:space="0" w:color="auto"/>
        <w:bottom w:val="none" w:sz="0" w:space="0" w:color="auto"/>
        <w:right w:val="none" w:sz="0" w:space="0" w:color="auto"/>
      </w:divBdr>
    </w:div>
    <w:div w:id="601649482">
      <w:bodyDiv w:val="1"/>
      <w:marLeft w:val="0"/>
      <w:marRight w:val="0"/>
      <w:marTop w:val="0"/>
      <w:marBottom w:val="0"/>
      <w:divBdr>
        <w:top w:val="none" w:sz="0" w:space="0" w:color="auto"/>
        <w:left w:val="none" w:sz="0" w:space="0" w:color="auto"/>
        <w:bottom w:val="none" w:sz="0" w:space="0" w:color="auto"/>
        <w:right w:val="none" w:sz="0" w:space="0" w:color="auto"/>
      </w:divBdr>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591159505">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 w:id="208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98986483">
                              <w:marLeft w:val="0"/>
                              <w:marRight w:val="0"/>
                              <w:marTop w:val="0"/>
                              <w:marBottom w:val="0"/>
                              <w:divBdr>
                                <w:top w:val="none" w:sz="0" w:space="0" w:color="auto"/>
                                <w:left w:val="none" w:sz="0" w:space="0" w:color="auto"/>
                                <w:bottom w:val="none" w:sz="0" w:space="0" w:color="auto"/>
                                <w:right w:val="none" w:sz="0" w:space="0" w:color="auto"/>
                              </w:divBdr>
                            </w:div>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5617">
              <w:marLeft w:val="0"/>
              <w:marRight w:val="0"/>
              <w:marTop w:val="0"/>
              <w:marBottom w:val="0"/>
              <w:divBdr>
                <w:top w:val="none" w:sz="0" w:space="0" w:color="auto"/>
                <w:left w:val="none" w:sz="0" w:space="0" w:color="auto"/>
                <w:bottom w:val="none" w:sz="0" w:space="0" w:color="auto"/>
                <w:right w:val="none" w:sz="0" w:space="0" w:color="auto"/>
              </w:divBdr>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264804389">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463041551">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765">
      <w:bodyDiv w:val="1"/>
      <w:marLeft w:val="0"/>
      <w:marRight w:val="0"/>
      <w:marTop w:val="0"/>
      <w:marBottom w:val="0"/>
      <w:divBdr>
        <w:top w:val="none" w:sz="0" w:space="0" w:color="auto"/>
        <w:left w:val="none" w:sz="0" w:space="0" w:color="auto"/>
        <w:bottom w:val="none" w:sz="0" w:space="0" w:color="auto"/>
        <w:right w:val="none" w:sz="0" w:space="0" w:color="auto"/>
      </w:divBdr>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25695391">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691876882">
      <w:bodyDiv w:val="1"/>
      <w:marLeft w:val="0"/>
      <w:marRight w:val="0"/>
      <w:marTop w:val="0"/>
      <w:marBottom w:val="0"/>
      <w:divBdr>
        <w:top w:val="none" w:sz="0" w:space="0" w:color="auto"/>
        <w:left w:val="none" w:sz="0" w:space="0" w:color="auto"/>
        <w:bottom w:val="none" w:sz="0" w:space="0" w:color="auto"/>
        <w:right w:val="none" w:sz="0" w:space="0" w:color="auto"/>
      </w:divBdr>
    </w:div>
    <w:div w:id="707876791">
      <w:bodyDiv w:val="1"/>
      <w:marLeft w:val="0"/>
      <w:marRight w:val="0"/>
      <w:marTop w:val="0"/>
      <w:marBottom w:val="0"/>
      <w:divBdr>
        <w:top w:val="none" w:sz="0" w:space="0" w:color="auto"/>
        <w:left w:val="none" w:sz="0" w:space="0" w:color="auto"/>
        <w:bottom w:val="none" w:sz="0" w:space="0" w:color="auto"/>
        <w:right w:val="none" w:sz="0" w:space="0" w:color="auto"/>
      </w:divBdr>
    </w:div>
    <w:div w:id="711003452">
      <w:bodyDiv w:val="1"/>
      <w:marLeft w:val="0"/>
      <w:marRight w:val="0"/>
      <w:marTop w:val="0"/>
      <w:marBottom w:val="0"/>
      <w:divBdr>
        <w:top w:val="none" w:sz="0" w:space="0" w:color="auto"/>
        <w:left w:val="none" w:sz="0" w:space="0" w:color="auto"/>
        <w:bottom w:val="none" w:sz="0" w:space="0" w:color="auto"/>
        <w:right w:val="none" w:sz="0" w:space="0" w:color="auto"/>
      </w:divBdr>
    </w:div>
    <w:div w:id="746612851">
      <w:bodyDiv w:val="1"/>
      <w:marLeft w:val="0"/>
      <w:marRight w:val="0"/>
      <w:marTop w:val="0"/>
      <w:marBottom w:val="0"/>
      <w:divBdr>
        <w:top w:val="none" w:sz="0" w:space="0" w:color="auto"/>
        <w:left w:val="none" w:sz="0" w:space="0" w:color="auto"/>
        <w:bottom w:val="none" w:sz="0" w:space="0" w:color="auto"/>
        <w:right w:val="none" w:sz="0" w:space="0" w:color="auto"/>
      </w:divBdr>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2285279">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614678877">
                          <w:marLeft w:val="0"/>
                          <w:marRight w:val="0"/>
                          <w:marTop w:val="0"/>
                          <w:marBottom w:val="0"/>
                          <w:divBdr>
                            <w:top w:val="none" w:sz="0" w:space="0" w:color="auto"/>
                            <w:left w:val="none" w:sz="0" w:space="0" w:color="auto"/>
                            <w:bottom w:val="none" w:sz="0" w:space="0" w:color="auto"/>
                            <w:right w:val="none" w:sz="0" w:space="0" w:color="auto"/>
                          </w:divBdr>
                        </w:div>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31067203">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401029898">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118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15915">
      <w:bodyDiv w:val="1"/>
      <w:marLeft w:val="0"/>
      <w:marRight w:val="0"/>
      <w:marTop w:val="0"/>
      <w:marBottom w:val="0"/>
      <w:divBdr>
        <w:top w:val="none" w:sz="0" w:space="0" w:color="auto"/>
        <w:left w:val="none" w:sz="0" w:space="0" w:color="auto"/>
        <w:bottom w:val="none" w:sz="0" w:space="0" w:color="auto"/>
        <w:right w:val="none" w:sz="0" w:space="0" w:color="auto"/>
      </w:divBdr>
    </w:div>
    <w:div w:id="908661007">
      <w:bodyDiv w:val="1"/>
      <w:marLeft w:val="0"/>
      <w:marRight w:val="0"/>
      <w:marTop w:val="0"/>
      <w:marBottom w:val="0"/>
      <w:divBdr>
        <w:top w:val="none" w:sz="0" w:space="0" w:color="auto"/>
        <w:left w:val="none" w:sz="0" w:space="0" w:color="auto"/>
        <w:bottom w:val="none" w:sz="0" w:space="0" w:color="auto"/>
        <w:right w:val="none" w:sz="0" w:space="0" w:color="auto"/>
      </w:divBdr>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59013920">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952907019">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8607">
              <w:marLeft w:val="0"/>
              <w:marRight w:val="0"/>
              <w:marTop w:val="0"/>
              <w:marBottom w:val="0"/>
              <w:divBdr>
                <w:top w:val="none" w:sz="0" w:space="0" w:color="auto"/>
                <w:left w:val="none" w:sz="0" w:space="0" w:color="auto"/>
                <w:bottom w:val="none" w:sz="0" w:space="0" w:color="auto"/>
                <w:right w:val="none" w:sz="0" w:space="0" w:color="auto"/>
              </w:divBdr>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26218826">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1545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545">
              <w:marLeft w:val="0"/>
              <w:marRight w:val="0"/>
              <w:marTop w:val="0"/>
              <w:marBottom w:val="0"/>
              <w:divBdr>
                <w:top w:val="none" w:sz="0" w:space="0" w:color="auto"/>
                <w:left w:val="none" w:sz="0" w:space="0" w:color="auto"/>
                <w:bottom w:val="none" w:sz="0" w:space="0" w:color="auto"/>
                <w:right w:val="none" w:sz="0" w:space="0" w:color="auto"/>
              </w:divBdr>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428844295">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86195330">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11240400">
      <w:bodyDiv w:val="1"/>
      <w:marLeft w:val="0"/>
      <w:marRight w:val="0"/>
      <w:marTop w:val="0"/>
      <w:marBottom w:val="0"/>
      <w:divBdr>
        <w:top w:val="none" w:sz="0" w:space="0" w:color="auto"/>
        <w:left w:val="none" w:sz="0" w:space="0" w:color="auto"/>
        <w:bottom w:val="none" w:sz="0" w:space="0" w:color="auto"/>
        <w:right w:val="none" w:sz="0" w:space="0" w:color="auto"/>
      </w:divBdr>
    </w:div>
    <w:div w:id="1124931183">
      <w:bodyDiv w:val="1"/>
      <w:marLeft w:val="0"/>
      <w:marRight w:val="0"/>
      <w:marTop w:val="0"/>
      <w:marBottom w:val="0"/>
      <w:divBdr>
        <w:top w:val="none" w:sz="0" w:space="0" w:color="auto"/>
        <w:left w:val="none" w:sz="0" w:space="0" w:color="auto"/>
        <w:bottom w:val="none" w:sz="0" w:space="0" w:color="auto"/>
        <w:right w:val="none" w:sz="0" w:space="0" w:color="auto"/>
      </w:divBdr>
    </w:div>
    <w:div w:id="1155488171">
      <w:bodyDiv w:val="1"/>
      <w:marLeft w:val="0"/>
      <w:marRight w:val="0"/>
      <w:marTop w:val="0"/>
      <w:marBottom w:val="0"/>
      <w:divBdr>
        <w:top w:val="none" w:sz="0" w:space="0" w:color="auto"/>
        <w:left w:val="none" w:sz="0" w:space="0" w:color="auto"/>
        <w:bottom w:val="none" w:sz="0" w:space="0" w:color="auto"/>
        <w:right w:val="none" w:sz="0" w:space="0" w:color="auto"/>
      </w:divBdr>
    </w:div>
    <w:div w:id="1158574354">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198155372">
      <w:bodyDiv w:val="1"/>
      <w:marLeft w:val="0"/>
      <w:marRight w:val="0"/>
      <w:marTop w:val="0"/>
      <w:marBottom w:val="0"/>
      <w:divBdr>
        <w:top w:val="none" w:sz="0" w:space="0" w:color="auto"/>
        <w:left w:val="none" w:sz="0" w:space="0" w:color="auto"/>
        <w:bottom w:val="none" w:sz="0" w:space="0" w:color="auto"/>
        <w:right w:val="none" w:sz="0" w:space="0" w:color="auto"/>
      </w:divBdr>
    </w:div>
    <w:div w:id="1214268021">
      <w:bodyDiv w:val="1"/>
      <w:marLeft w:val="0"/>
      <w:marRight w:val="0"/>
      <w:marTop w:val="0"/>
      <w:marBottom w:val="0"/>
      <w:divBdr>
        <w:top w:val="none" w:sz="0" w:space="0" w:color="auto"/>
        <w:left w:val="none" w:sz="0" w:space="0" w:color="auto"/>
        <w:bottom w:val="none" w:sz="0" w:space="0" w:color="auto"/>
        <w:right w:val="none" w:sz="0" w:space="0" w:color="auto"/>
      </w:divBdr>
    </w:div>
    <w:div w:id="1216505466">
      <w:bodyDiv w:val="1"/>
      <w:marLeft w:val="0"/>
      <w:marRight w:val="0"/>
      <w:marTop w:val="0"/>
      <w:marBottom w:val="0"/>
      <w:divBdr>
        <w:top w:val="none" w:sz="0" w:space="0" w:color="auto"/>
        <w:left w:val="none" w:sz="0" w:space="0" w:color="auto"/>
        <w:bottom w:val="none" w:sz="0" w:space="0" w:color="auto"/>
        <w:right w:val="none" w:sz="0" w:space="0" w:color="auto"/>
      </w:divBdr>
    </w:div>
    <w:div w:id="1220899220">
      <w:bodyDiv w:val="1"/>
      <w:marLeft w:val="0"/>
      <w:marRight w:val="0"/>
      <w:marTop w:val="0"/>
      <w:marBottom w:val="0"/>
      <w:divBdr>
        <w:top w:val="none" w:sz="0" w:space="0" w:color="auto"/>
        <w:left w:val="none" w:sz="0" w:space="0" w:color="auto"/>
        <w:bottom w:val="none" w:sz="0" w:space="0" w:color="auto"/>
        <w:right w:val="none" w:sz="0" w:space="0" w:color="auto"/>
      </w:divBdr>
    </w:div>
    <w:div w:id="1225868342">
      <w:bodyDiv w:val="1"/>
      <w:marLeft w:val="0"/>
      <w:marRight w:val="0"/>
      <w:marTop w:val="0"/>
      <w:marBottom w:val="0"/>
      <w:divBdr>
        <w:top w:val="none" w:sz="0" w:space="0" w:color="auto"/>
        <w:left w:val="none" w:sz="0" w:space="0" w:color="auto"/>
        <w:bottom w:val="none" w:sz="0" w:space="0" w:color="auto"/>
        <w:right w:val="none" w:sz="0" w:space="0" w:color="auto"/>
      </w:divBdr>
    </w:div>
    <w:div w:id="1233931564">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42718616">
      <w:bodyDiv w:val="1"/>
      <w:marLeft w:val="0"/>
      <w:marRight w:val="0"/>
      <w:marTop w:val="0"/>
      <w:marBottom w:val="0"/>
      <w:divBdr>
        <w:top w:val="none" w:sz="0" w:space="0" w:color="auto"/>
        <w:left w:val="none" w:sz="0" w:space="0" w:color="auto"/>
        <w:bottom w:val="none" w:sz="0" w:space="0" w:color="auto"/>
        <w:right w:val="none" w:sz="0" w:space="0" w:color="auto"/>
      </w:divBdr>
    </w:div>
    <w:div w:id="1249466410">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09936733">
      <w:bodyDiv w:val="1"/>
      <w:marLeft w:val="0"/>
      <w:marRight w:val="0"/>
      <w:marTop w:val="0"/>
      <w:marBottom w:val="0"/>
      <w:divBdr>
        <w:top w:val="none" w:sz="0" w:space="0" w:color="auto"/>
        <w:left w:val="none" w:sz="0" w:space="0" w:color="auto"/>
        <w:bottom w:val="none" w:sz="0" w:space="0" w:color="auto"/>
        <w:right w:val="none" w:sz="0" w:space="0" w:color="auto"/>
      </w:divBdr>
    </w:div>
    <w:div w:id="1330328294">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52561308">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281619018">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1858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2270">
      <w:bodyDiv w:val="1"/>
      <w:marLeft w:val="0"/>
      <w:marRight w:val="0"/>
      <w:marTop w:val="0"/>
      <w:marBottom w:val="0"/>
      <w:divBdr>
        <w:top w:val="none" w:sz="0" w:space="0" w:color="auto"/>
        <w:left w:val="none" w:sz="0" w:space="0" w:color="auto"/>
        <w:bottom w:val="none" w:sz="0" w:space="0" w:color="auto"/>
        <w:right w:val="none" w:sz="0" w:space="0" w:color="auto"/>
      </w:divBdr>
    </w:div>
    <w:div w:id="1427916932">
      <w:bodyDiv w:val="1"/>
      <w:marLeft w:val="0"/>
      <w:marRight w:val="0"/>
      <w:marTop w:val="0"/>
      <w:marBottom w:val="0"/>
      <w:divBdr>
        <w:top w:val="none" w:sz="0" w:space="0" w:color="auto"/>
        <w:left w:val="none" w:sz="0" w:space="0" w:color="auto"/>
        <w:bottom w:val="none" w:sz="0" w:space="0" w:color="auto"/>
        <w:right w:val="none" w:sz="0" w:space="0" w:color="auto"/>
      </w:divBdr>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38866939">
      <w:bodyDiv w:val="1"/>
      <w:marLeft w:val="0"/>
      <w:marRight w:val="0"/>
      <w:marTop w:val="0"/>
      <w:marBottom w:val="0"/>
      <w:divBdr>
        <w:top w:val="none" w:sz="0" w:space="0" w:color="auto"/>
        <w:left w:val="none" w:sz="0" w:space="0" w:color="auto"/>
        <w:bottom w:val="none" w:sz="0" w:space="0" w:color="auto"/>
        <w:right w:val="none" w:sz="0" w:space="0" w:color="auto"/>
      </w:divBdr>
    </w:div>
    <w:div w:id="1447963569">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60294117">
      <w:bodyDiv w:val="1"/>
      <w:marLeft w:val="0"/>
      <w:marRight w:val="0"/>
      <w:marTop w:val="0"/>
      <w:marBottom w:val="0"/>
      <w:divBdr>
        <w:top w:val="none" w:sz="0" w:space="0" w:color="auto"/>
        <w:left w:val="none" w:sz="0" w:space="0" w:color="auto"/>
        <w:bottom w:val="none" w:sz="0" w:space="0" w:color="auto"/>
        <w:right w:val="none" w:sz="0" w:space="0" w:color="auto"/>
      </w:divBdr>
    </w:div>
    <w:div w:id="1473130691">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0850403">
      <w:bodyDiv w:val="1"/>
      <w:marLeft w:val="0"/>
      <w:marRight w:val="0"/>
      <w:marTop w:val="0"/>
      <w:marBottom w:val="0"/>
      <w:divBdr>
        <w:top w:val="none" w:sz="0" w:space="0" w:color="auto"/>
        <w:left w:val="none" w:sz="0" w:space="0" w:color="auto"/>
        <w:bottom w:val="none" w:sz="0" w:space="0" w:color="auto"/>
        <w:right w:val="none" w:sz="0" w:space="0" w:color="auto"/>
      </w:divBdr>
    </w:div>
    <w:div w:id="1527331256">
      <w:bodyDiv w:val="1"/>
      <w:marLeft w:val="0"/>
      <w:marRight w:val="0"/>
      <w:marTop w:val="0"/>
      <w:marBottom w:val="0"/>
      <w:divBdr>
        <w:top w:val="none" w:sz="0" w:space="0" w:color="auto"/>
        <w:left w:val="none" w:sz="0" w:space="0" w:color="auto"/>
        <w:bottom w:val="none" w:sz="0" w:space="0" w:color="auto"/>
        <w:right w:val="none" w:sz="0" w:space="0" w:color="auto"/>
      </w:divBdr>
    </w:div>
    <w:div w:id="1552231964">
      <w:bodyDiv w:val="1"/>
      <w:marLeft w:val="0"/>
      <w:marRight w:val="0"/>
      <w:marTop w:val="0"/>
      <w:marBottom w:val="0"/>
      <w:divBdr>
        <w:top w:val="none" w:sz="0" w:space="0" w:color="auto"/>
        <w:left w:val="none" w:sz="0" w:space="0" w:color="auto"/>
        <w:bottom w:val="none" w:sz="0" w:space="0" w:color="auto"/>
        <w:right w:val="none" w:sz="0" w:space="0" w:color="auto"/>
      </w:divBdr>
    </w:div>
    <w:div w:id="1563448375">
      <w:bodyDiv w:val="1"/>
      <w:marLeft w:val="0"/>
      <w:marRight w:val="0"/>
      <w:marTop w:val="0"/>
      <w:marBottom w:val="0"/>
      <w:divBdr>
        <w:top w:val="none" w:sz="0" w:space="0" w:color="auto"/>
        <w:left w:val="none" w:sz="0" w:space="0" w:color="auto"/>
        <w:bottom w:val="none" w:sz="0" w:space="0" w:color="auto"/>
        <w:right w:val="none" w:sz="0" w:space="0" w:color="auto"/>
      </w:divBdr>
    </w:div>
    <w:div w:id="1570387673">
      <w:bodyDiv w:val="1"/>
      <w:marLeft w:val="0"/>
      <w:marRight w:val="0"/>
      <w:marTop w:val="0"/>
      <w:marBottom w:val="0"/>
      <w:divBdr>
        <w:top w:val="none" w:sz="0" w:space="0" w:color="auto"/>
        <w:left w:val="none" w:sz="0" w:space="0" w:color="auto"/>
        <w:bottom w:val="none" w:sz="0" w:space="0" w:color="auto"/>
        <w:right w:val="none" w:sz="0" w:space="0" w:color="auto"/>
      </w:divBdr>
    </w:div>
    <w:div w:id="157315139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8295442">
      <w:bodyDiv w:val="1"/>
      <w:marLeft w:val="0"/>
      <w:marRight w:val="0"/>
      <w:marTop w:val="0"/>
      <w:marBottom w:val="0"/>
      <w:divBdr>
        <w:top w:val="none" w:sz="0" w:space="0" w:color="auto"/>
        <w:left w:val="none" w:sz="0" w:space="0" w:color="auto"/>
        <w:bottom w:val="none" w:sz="0" w:space="0" w:color="auto"/>
        <w:right w:val="none" w:sz="0" w:space="0" w:color="auto"/>
      </w:divBdr>
    </w:div>
    <w:div w:id="1646812566">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029524611">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299262988">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90465611">
      <w:bodyDiv w:val="1"/>
      <w:marLeft w:val="0"/>
      <w:marRight w:val="0"/>
      <w:marTop w:val="0"/>
      <w:marBottom w:val="0"/>
      <w:divBdr>
        <w:top w:val="none" w:sz="0" w:space="0" w:color="auto"/>
        <w:left w:val="none" w:sz="0" w:space="0" w:color="auto"/>
        <w:bottom w:val="none" w:sz="0" w:space="0" w:color="auto"/>
        <w:right w:val="none" w:sz="0" w:space="0" w:color="auto"/>
      </w:divBdr>
    </w:div>
    <w:div w:id="1800301341">
      <w:bodyDiv w:val="1"/>
      <w:marLeft w:val="0"/>
      <w:marRight w:val="0"/>
      <w:marTop w:val="0"/>
      <w:marBottom w:val="0"/>
      <w:divBdr>
        <w:top w:val="none" w:sz="0" w:space="0" w:color="auto"/>
        <w:left w:val="none" w:sz="0" w:space="0" w:color="auto"/>
        <w:bottom w:val="none" w:sz="0" w:space="0" w:color="auto"/>
        <w:right w:val="none" w:sz="0" w:space="0" w:color="auto"/>
      </w:divBdr>
    </w:div>
    <w:div w:id="1818377337">
      <w:bodyDiv w:val="1"/>
      <w:marLeft w:val="0"/>
      <w:marRight w:val="0"/>
      <w:marTop w:val="0"/>
      <w:marBottom w:val="0"/>
      <w:divBdr>
        <w:top w:val="none" w:sz="0" w:space="0" w:color="auto"/>
        <w:left w:val="none" w:sz="0" w:space="0" w:color="auto"/>
        <w:bottom w:val="none" w:sz="0" w:space="0" w:color="auto"/>
        <w:right w:val="none" w:sz="0" w:space="0" w:color="auto"/>
      </w:divBdr>
    </w:div>
    <w:div w:id="1822889056">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522888">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1020476889">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413429761">
                          <w:marLeft w:val="0"/>
                          <w:marRight w:val="0"/>
                          <w:marTop w:val="0"/>
                          <w:marBottom w:val="0"/>
                          <w:divBdr>
                            <w:top w:val="none" w:sz="0" w:space="0" w:color="auto"/>
                            <w:left w:val="none" w:sz="0" w:space="0" w:color="auto"/>
                            <w:bottom w:val="none" w:sz="0" w:space="0" w:color="auto"/>
                            <w:right w:val="none" w:sz="0" w:space="0" w:color="auto"/>
                          </w:divBdr>
                        </w:div>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186526578">
                      <w:marLeft w:val="0"/>
                      <w:marRight w:val="0"/>
                      <w:marTop w:val="0"/>
                      <w:marBottom w:val="0"/>
                      <w:divBdr>
                        <w:top w:val="none" w:sz="0" w:space="0" w:color="auto"/>
                        <w:left w:val="none" w:sz="0" w:space="0" w:color="auto"/>
                        <w:bottom w:val="none" w:sz="0" w:space="0" w:color="auto"/>
                        <w:right w:val="none" w:sz="0" w:space="0" w:color="auto"/>
                      </w:divBdr>
                    </w:div>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8C006-F657-4A14-B314-6A403D4EE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4391</TotalTime>
  <Pages>8</Pages>
  <Words>12712</Words>
  <Characters>72463</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85005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Công ty TNHH Hạnh Phúc</dc:subject>
  <dc:creator>GiangDT</dc:creator>
  <cp:keywords>Capstone Project; Report 5</cp:keywords>
  <dc:description/>
  <cp:lastModifiedBy>giangnhhse60606</cp:lastModifiedBy>
  <cp:revision>727</cp:revision>
  <dcterms:created xsi:type="dcterms:W3CDTF">2012-07-12T08:12:00Z</dcterms:created>
  <dcterms:modified xsi:type="dcterms:W3CDTF">2014-03-29T15:46:00Z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1LmEOh5ZofrdS0_k3Rb4vwHAG9eYavC24FdswelTx-KU</vt:lpwstr>
  </property>
  <property fmtid="{D5CDD505-2E9C-101B-9397-08002B2CF9AE}" pid="4" name="Google.Documents.RevisionId">
    <vt:lpwstr>00273891035598781596</vt:lpwstr>
  </property>
  <property fmtid="{D5CDD505-2E9C-101B-9397-08002B2CF9AE}" pid="5" name="Google.Documents.PluginVersion">
    <vt:lpwstr>2.0.2662.553</vt:lpwstr>
  </property>
  <property fmtid="{D5CDD505-2E9C-101B-9397-08002B2CF9AE}" pid="6" name="Google.Documents.MergeIncapabilityFlags">
    <vt:i4>0</vt:i4>
  </property>
</Properties>
</file>