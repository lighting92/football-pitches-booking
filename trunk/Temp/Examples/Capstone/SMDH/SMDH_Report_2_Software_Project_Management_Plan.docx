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37"/>
      </w:tblGrid>
      <w:tr w:rsidR="00D305EF" w:rsidRPr="001D67CA" w:rsidTr="003E603D">
        <w:trPr>
          <w:trHeight w:val="2880"/>
          <w:jc w:val="center"/>
        </w:trPr>
        <w:tc>
          <w:tcPr>
            <w:tcW w:w="9576" w:type="dxa"/>
          </w:tcPr>
          <w:p w:rsidR="00D305EF" w:rsidRPr="001D67CA" w:rsidRDefault="00D305EF" w:rsidP="003E603D">
            <w:pPr>
              <w:autoSpaceDE w:val="0"/>
              <w:autoSpaceDN w:val="0"/>
              <w:adjustRightInd w:val="0"/>
              <w:spacing w:after="0" w:line="240" w:lineRule="auto"/>
              <w:rPr>
                <w:rFonts w:ascii="Arial" w:hAnsi="Arial"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D305EF" w:rsidRPr="001D67CA" w:rsidTr="003E603D">
              <w:trPr>
                <w:trHeight w:val="1937"/>
              </w:trPr>
              <w:tc>
                <w:tcPr>
                  <w:tcW w:w="3609" w:type="dxa"/>
                  <w:hideMark/>
                </w:tcPr>
                <w:p w:rsidR="00D305EF" w:rsidRPr="001D67CA" w:rsidRDefault="00D305EF" w:rsidP="003E603D">
                  <w:pPr>
                    <w:tabs>
                      <w:tab w:val="left" w:leader="dot" w:pos="1080"/>
                      <w:tab w:val="center" w:leader="dot" w:pos="4860"/>
                      <w:tab w:val="decimal" w:leader="dot" w:pos="6840"/>
                      <w:tab w:val="right" w:leader="dot" w:pos="8460"/>
                    </w:tabs>
                    <w:spacing w:line="360" w:lineRule="auto"/>
                    <w:rPr>
                      <w:rFonts w:eastAsia="Times New Roman"/>
                    </w:rPr>
                  </w:pPr>
                  <w:r w:rsidRPr="001D67CA">
                    <w:rPr>
                      <w:b/>
                      <w:noProof/>
                      <w:sz w:val="32"/>
                      <w:szCs w:val="32"/>
                      <w:lang w:eastAsia="ja-JP"/>
                    </w:rPr>
                    <w:drawing>
                      <wp:inline distT="0" distB="0" distL="0" distR="0" wp14:anchorId="5B692813" wp14:editId="6C333C76">
                        <wp:extent cx="1438275" cy="888690"/>
                        <wp:effectExtent l="0" t="0" r="0" b="0"/>
                        <wp:docPr id="5"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D305EF" w:rsidRPr="001D67CA" w:rsidRDefault="00D305EF" w:rsidP="003E603D">
                  <w:pPr>
                    <w:autoSpaceDE w:val="0"/>
                    <w:autoSpaceDN w:val="0"/>
                    <w:adjustRightInd w:val="0"/>
                    <w:rPr>
                      <w:rFonts w:ascii="Verdana Ref" w:eastAsia="Times New Roman" w:hAnsi="Verdana Ref" w:cs="Verdana Ref"/>
                      <w:sz w:val="32"/>
                      <w:szCs w:val="32"/>
                    </w:rPr>
                  </w:pPr>
                  <w:r w:rsidRPr="001D67CA">
                    <w:rPr>
                      <w:b/>
                      <w:sz w:val="32"/>
                      <w:szCs w:val="32"/>
                    </w:rPr>
                    <w:t>MINISTRY OF EDUCATION AND TRAINING</w:t>
                  </w:r>
                </w:p>
                <w:p w:rsidR="00D305EF" w:rsidRPr="001D67CA" w:rsidRDefault="00D305EF" w:rsidP="003E603D">
                  <w:pPr>
                    <w:tabs>
                      <w:tab w:val="left" w:leader="dot" w:pos="1080"/>
                      <w:tab w:val="center" w:leader="dot" w:pos="4860"/>
                      <w:tab w:val="decimal" w:leader="dot" w:pos="6840"/>
                      <w:tab w:val="right" w:leader="dot" w:pos="8460"/>
                    </w:tabs>
                    <w:spacing w:line="360" w:lineRule="auto"/>
                    <w:jc w:val="center"/>
                    <w:rPr>
                      <w:rFonts w:eastAsia="Times New Roman"/>
                    </w:rPr>
                  </w:pPr>
                </w:p>
              </w:tc>
            </w:tr>
            <w:tr w:rsidR="00D305EF" w:rsidRPr="001D67CA" w:rsidTr="003E603D">
              <w:tblPrEx>
                <w:jc w:val="center"/>
                <w:tblLook w:val="00A0" w:firstRow="1" w:lastRow="0" w:firstColumn="1" w:lastColumn="0" w:noHBand="0" w:noVBand="0"/>
              </w:tblPrEx>
              <w:trPr>
                <w:gridAfter w:val="1"/>
                <w:wAfter w:w="254" w:type="dxa"/>
                <w:trHeight w:val="1238"/>
                <w:jc w:val="center"/>
              </w:trPr>
              <w:tc>
                <w:tcPr>
                  <w:tcW w:w="9131" w:type="dxa"/>
                  <w:gridSpan w:val="2"/>
                </w:tcPr>
                <w:p w:rsidR="00D305EF" w:rsidRPr="001D67CA" w:rsidRDefault="00D305EF" w:rsidP="003E603D">
                  <w:pPr>
                    <w:pStyle w:val="NoSpacing"/>
                    <w:jc w:val="center"/>
                    <w:rPr>
                      <w:rFonts w:ascii="Cambria" w:eastAsia="Times New Roman" w:hAnsi="Cambria"/>
                      <w:caps/>
                      <w:sz w:val="72"/>
                      <w:szCs w:val="72"/>
                      <w:u w:val="single"/>
                    </w:rPr>
                  </w:pPr>
                  <w:r w:rsidRPr="001D67CA">
                    <w:rPr>
                      <w:b/>
                      <w:sz w:val="72"/>
                      <w:szCs w:val="72"/>
                    </w:rPr>
                    <w:t>FPT UNIVERSITY</w:t>
                  </w:r>
                </w:p>
              </w:tc>
            </w:tr>
          </w:tbl>
          <w:p w:rsidR="00D305EF" w:rsidRPr="001D67CA" w:rsidRDefault="00D305EF" w:rsidP="003E603D">
            <w:pPr>
              <w:pStyle w:val="NoSpacing"/>
              <w:jc w:val="center"/>
              <w:rPr>
                <w:rFonts w:asciiTheme="majorHAnsi" w:eastAsiaTheme="majorEastAsia" w:hAnsiTheme="majorHAnsi" w:cstheme="majorBidi"/>
                <w:caps/>
              </w:rPr>
            </w:pPr>
          </w:p>
        </w:tc>
      </w:tr>
      <w:tr w:rsidR="00D305EF" w:rsidRPr="001D67CA" w:rsidTr="003E603D">
        <w:trPr>
          <w:trHeight w:val="1440"/>
          <w:jc w:val="center"/>
        </w:trPr>
        <w:tc>
          <w:tcPr>
            <w:tcW w:w="9576" w:type="dxa"/>
            <w:tcBorders>
              <w:bottom w:val="single" w:sz="4" w:space="0" w:color="4F81BD" w:themeColor="accent1"/>
            </w:tcBorders>
            <w:vAlign w:val="center"/>
          </w:tcPr>
          <w:p w:rsidR="00D305EF" w:rsidRPr="001D67CA" w:rsidRDefault="00D305EF" w:rsidP="003E603D">
            <w:pPr>
              <w:pStyle w:val="NoSpacing"/>
              <w:jc w:val="center"/>
              <w:rPr>
                <w:rFonts w:asciiTheme="majorHAnsi" w:eastAsiaTheme="majorEastAsia" w:hAnsiTheme="majorHAnsi" w:cstheme="majorBidi"/>
                <w:sz w:val="80"/>
                <w:szCs w:val="80"/>
              </w:rPr>
            </w:pPr>
            <w:r w:rsidRPr="001D67CA">
              <w:rPr>
                <w:rFonts w:asciiTheme="majorHAnsi" w:eastAsiaTheme="majorEastAsia" w:hAnsiTheme="majorHAnsi" w:cstheme="majorBidi"/>
                <w:sz w:val="80"/>
                <w:szCs w:val="80"/>
              </w:rPr>
              <w:t xml:space="preserve">Capstone Project </w:t>
            </w:r>
          </w:p>
        </w:tc>
      </w:tr>
      <w:tr w:rsidR="00D305EF" w:rsidRPr="001D67CA" w:rsidTr="003E603D">
        <w:trPr>
          <w:trHeight w:val="720"/>
          <w:jc w:val="center"/>
        </w:trPr>
        <w:tc>
          <w:tcPr>
            <w:tcW w:w="9576" w:type="dxa"/>
            <w:tcBorders>
              <w:top w:val="single" w:sz="4" w:space="0" w:color="4F81BD" w:themeColor="accent1"/>
            </w:tcBorders>
            <w:vAlign w:val="center"/>
          </w:tcPr>
          <w:p w:rsidR="00D305EF" w:rsidRPr="001D67CA" w:rsidRDefault="00E97490" w:rsidP="003E603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Module for Delivery Helper</w:t>
            </w:r>
          </w:p>
          <w:p w:rsidR="00D305EF" w:rsidRPr="001D67CA" w:rsidRDefault="00D305EF" w:rsidP="003E603D">
            <w:pPr>
              <w:pStyle w:val="NoSpacing"/>
              <w:jc w:val="center"/>
              <w:rPr>
                <w:rFonts w:asciiTheme="majorHAnsi" w:eastAsiaTheme="majorEastAsia" w:hAnsiTheme="majorHAnsi" w:cstheme="majorBidi"/>
                <w:sz w:val="44"/>
                <w:szCs w:val="44"/>
              </w:rPr>
            </w:pPr>
          </w:p>
          <w:p w:rsidR="00D305EF" w:rsidRPr="005B6987" w:rsidRDefault="00D305EF" w:rsidP="003E603D">
            <w:pPr>
              <w:pStyle w:val="NoSpacing"/>
              <w:jc w:val="center"/>
              <w:rPr>
                <w:rFonts w:ascii="Segoe UI Light" w:eastAsiaTheme="majorEastAsia" w:hAnsi="Segoe UI Light" w:cstheme="majorBidi"/>
                <w:sz w:val="40"/>
                <w:szCs w:val="40"/>
              </w:rPr>
            </w:pPr>
            <w:r>
              <w:rPr>
                <w:rFonts w:ascii="Segoe UI Light" w:eastAsiaTheme="majorEastAsia" w:hAnsi="Segoe UI Light" w:cstheme="majorBidi"/>
                <w:sz w:val="40"/>
                <w:szCs w:val="40"/>
              </w:rPr>
              <w:t>Software Project Management Plan</w:t>
            </w:r>
          </w:p>
          <w:p w:rsidR="00D305EF" w:rsidRPr="001D67CA" w:rsidRDefault="00D305EF" w:rsidP="003E603D">
            <w:pPr>
              <w:pStyle w:val="NoSpacing"/>
              <w:jc w:val="center"/>
              <w:rPr>
                <w:rFonts w:asciiTheme="majorHAnsi" w:eastAsiaTheme="majorEastAsia" w:hAnsiTheme="majorHAnsi" w:cstheme="majorBidi"/>
                <w:sz w:val="56"/>
                <w:szCs w:val="80"/>
              </w:rPr>
            </w:pPr>
          </w:p>
        </w:tc>
      </w:tr>
      <w:tr w:rsidR="00D305EF" w:rsidRPr="001D67CA" w:rsidTr="003E603D">
        <w:trPr>
          <w:trHeight w:val="360"/>
          <w:jc w:val="center"/>
        </w:trPr>
        <w:tc>
          <w:tcPr>
            <w:tcW w:w="9576" w:type="dxa"/>
            <w:vAlign w:val="center"/>
          </w:tcPr>
          <w:tbl>
            <w:tblPr>
              <w:tblW w:w="5000" w:type="pct"/>
              <w:jc w:val="center"/>
              <w:tblLook w:val="00A0" w:firstRow="1" w:lastRow="0" w:firstColumn="1" w:lastColumn="0" w:noHBand="0" w:noVBand="0"/>
            </w:tblPr>
            <w:tblGrid>
              <w:gridCol w:w="9121"/>
            </w:tblGrid>
            <w:tr w:rsidR="00D305EF" w:rsidRPr="001D67CA" w:rsidTr="003E603D">
              <w:trPr>
                <w:trHeight w:val="360"/>
                <w:jc w:val="center"/>
              </w:trPr>
              <w:tc>
                <w:tcPr>
                  <w:tcW w:w="5000" w:type="pct"/>
                  <w:vAlign w:val="center"/>
                  <w:hideMark/>
                </w:tcPr>
                <w:tbl>
                  <w:tblPr>
                    <w:tblW w:w="10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3082"/>
                    <w:gridCol w:w="1620"/>
                    <w:gridCol w:w="2317"/>
                  </w:tblGrid>
                  <w:tr w:rsidR="00D305EF" w:rsidRPr="001D67CA" w:rsidTr="00E97490">
                    <w:trPr>
                      <w:cantSplit/>
                      <w:trHeight w:val="638"/>
                      <w:jc w:val="center"/>
                    </w:trPr>
                    <w:tc>
                      <w:tcPr>
                        <w:tcW w:w="10190" w:type="dxa"/>
                        <w:gridSpan w:val="4"/>
                        <w:tcBorders>
                          <w:top w:val="single" w:sz="4" w:space="0" w:color="auto"/>
                          <w:left w:val="single" w:sz="4" w:space="0" w:color="auto"/>
                          <w:bottom w:val="single" w:sz="4" w:space="0" w:color="auto"/>
                          <w:right w:val="single" w:sz="4" w:space="0" w:color="auto"/>
                        </w:tcBorders>
                        <w:vAlign w:val="center"/>
                        <w:hideMark/>
                      </w:tcPr>
                      <w:p w:rsidR="00D305EF" w:rsidRPr="001D67CA" w:rsidRDefault="00D305EF" w:rsidP="00201E27">
                        <w:pPr>
                          <w:jc w:val="center"/>
                          <w:rPr>
                            <w:rFonts w:eastAsia="Times New Roman"/>
                            <w:b/>
                            <w:bCs/>
                            <w:sz w:val="36"/>
                            <w:szCs w:val="36"/>
                          </w:rPr>
                        </w:pPr>
                        <w:r w:rsidRPr="001D67CA">
                          <w:rPr>
                            <w:b/>
                            <w:bCs/>
                            <w:sz w:val="36"/>
                            <w:szCs w:val="36"/>
                          </w:rPr>
                          <w:t xml:space="preserve">Group </w:t>
                        </w:r>
                        <w:r w:rsidR="00A7627B">
                          <w:rPr>
                            <w:b/>
                            <w:bCs/>
                            <w:sz w:val="36"/>
                            <w:szCs w:val="36"/>
                          </w:rPr>
                          <w:t>5</w:t>
                        </w:r>
                      </w:p>
                    </w:tc>
                  </w:tr>
                  <w:tr w:rsidR="00D305EF" w:rsidRPr="001D67CA" w:rsidTr="00E97490">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D305EF" w:rsidRPr="001D67CA" w:rsidRDefault="00D305EF" w:rsidP="003E603D">
                        <w:pPr>
                          <w:jc w:val="right"/>
                          <w:rPr>
                            <w:rFonts w:eastAsia="Times New Roman"/>
                            <w:b/>
                            <w:bCs/>
                            <w:sz w:val="28"/>
                            <w:szCs w:val="28"/>
                          </w:rPr>
                        </w:pPr>
                        <w:r w:rsidRPr="001D67CA">
                          <w:rPr>
                            <w:b/>
                            <w:bCs/>
                            <w:sz w:val="28"/>
                            <w:szCs w:val="28"/>
                          </w:rPr>
                          <w:t>Group Members</w:t>
                        </w:r>
                      </w:p>
                    </w:tc>
                    <w:tc>
                      <w:tcPr>
                        <w:tcW w:w="3082" w:type="dxa"/>
                        <w:tcBorders>
                          <w:top w:val="single" w:sz="4" w:space="0" w:color="auto"/>
                          <w:left w:val="single" w:sz="4" w:space="0" w:color="auto"/>
                          <w:bottom w:val="nil"/>
                          <w:right w:val="nil"/>
                        </w:tcBorders>
                        <w:hideMark/>
                      </w:tcPr>
                      <w:p w:rsidR="00D305EF" w:rsidRPr="0099538B" w:rsidRDefault="00E97490" w:rsidP="00E97490">
                        <w:pPr>
                          <w:ind w:right="-155"/>
                          <w:jc w:val="both"/>
                          <w:rPr>
                            <w:rFonts w:eastAsia="Times New Roman"/>
                            <w:bCs/>
                            <w:sz w:val="28"/>
                            <w:szCs w:val="28"/>
                          </w:rPr>
                        </w:pPr>
                        <w:r>
                          <w:rPr>
                            <w:bCs/>
                            <w:sz w:val="28"/>
                            <w:szCs w:val="28"/>
                          </w:rPr>
                          <w:t>Nguyễn Hoàng Việt Khánh</w:t>
                        </w:r>
                      </w:p>
                    </w:tc>
                    <w:tc>
                      <w:tcPr>
                        <w:tcW w:w="1620" w:type="dxa"/>
                        <w:tcBorders>
                          <w:top w:val="single" w:sz="4" w:space="0" w:color="auto"/>
                          <w:left w:val="nil"/>
                          <w:bottom w:val="nil"/>
                          <w:right w:val="nil"/>
                        </w:tcBorders>
                      </w:tcPr>
                      <w:p w:rsidR="00D305EF" w:rsidRPr="001D67CA" w:rsidRDefault="00D305EF" w:rsidP="003E603D">
                        <w:pPr>
                          <w:jc w:val="both"/>
                          <w:rPr>
                            <w:rFonts w:eastAsia="Times New Roman"/>
                            <w:bCs/>
                            <w:sz w:val="28"/>
                            <w:szCs w:val="28"/>
                          </w:rPr>
                        </w:pPr>
                      </w:p>
                    </w:tc>
                    <w:tc>
                      <w:tcPr>
                        <w:tcW w:w="2317" w:type="dxa"/>
                        <w:tcBorders>
                          <w:top w:val="single" w:sz="4" w:space="0" w:color="auto"/>
                          <w:left w:val="nil"/>
                          <w:bottom w:val="nil"/>
                          <w:right w:val="single" w:sz="4" w:space="0" w:color="auto"/>
                        </w:tcBorders>
                      </w:tcPr>
                      <w:p w:rsidR="00D305EF" w:rsidRPr="001D67CA" w:rsidRDefault="00E97490" w:rsidP="003E603D">
                        <w:pPr>
                          <w:jc w:val="both"/>
                          <w:rPr>
                            <w:rFonts w:eastAsia="Times New Roman"/>
                            <w:bCs/>
                            <w:sz w:val="28"/>
                            <w:szCs w:val="28"/>
                          </w:rPr>
                        </w:pPr>
                        <w:r>
                          <w:rPr>
                            <w:bCs/>
                            <w:sz w:val="28"/>
                            <w:szCs w:val="28"/>
                          </w:rPr>
                          <w:t>60566</w:t>
                        </w:r>
                      </w:p>
                    </w:tc>
                  </w:tr>
                  <w:tr w:rsidR="00D305EF" w:rsidRPr="001D67CA" w:rsidTr="00E97490">
                    <w:trPr>
                      <w:cantSplit/>
                      <w:trHeight w:val="390"/>
                      <w:jc w:val="center"/>
                    </w:trPr>
                    <w:tc>
                      <w:tcPr>
                        <w:tcW w:w="3171" w:type="dxa"/>
                        <w:vMerge/>
                        <w:tcBorders>
                          <w:left w:val="single" w:sz="4" w:space="0" w:color="auto"/>
                          <w:right w:val="single" w:sz="4" w:space="0" w:color="auto"/>
                        </w:tcBorders>
                        <w:vAlign w:val="center"/>
                      </w:tcPr>
                      <w:p w:rsidR="00D305EF" w:rsidRPr="001D67CA" w:rsidRDefault="00D305EF" w:rsidP="003E603D">
                        <w:pPr>
                          <w:jc w:val="right"/>
                          <w:rPr>
                            <w:b/>
                            <w:bCs/>
                            <w:sz w:val="28"/>
                            <w:szCs w:val="28"/>
                          </w:rPr>
                        </w:pPr>
                      </w:p>
                    </w:tc>
                    <w:tc>
                      <w:tcPr>
                        <w:tcW w:w="3082" w:type="dxa"/>
                        <w:tcBorders>
                          <w:top w:val="nil"/>
                          <w:left w:val="single" w:sz="4" w:space="0" w:color="auto"/>
                          <w:bottom w:val="nil"/>
                          <w:right w:val="nil"/>
                        </w:tcBorders>
                      </w:tcPr>
                      <w:p w:rsidR="00D305EF" w:rsidRPr="0099538B" w:rsidRDefault="00E97490" w:rsidP="003E603D">
                        <w:pPr>
                          <w:jc w:val="both"/>
                          <w:rPr>
                            <w:bCs/>
                            <w:sz w:val="28"/>
                            <w:szCs w:val="28"/>
                          </w:rPr>
                        </w:pPr>
                        <w:r>
                          <w:rPr>
                            <w:bCs/>
                            <w:sz w:val="28"/>
                            <w:szCs w:val="28"/>
                          </w:rPr>
                          <w:t>Nguyễn Thị Yên Thịnh</w:t>
                        </w:r>
                      </w:p>
                    </w:tc>
                    <w:tc>
                      <w:tcPr>
                        <w:tcW w:w="1620" w:type="dxa"/>
                        <w:tcBorders>
                          <w:top w:val="nil"/>
                          <w:left w:val="nil"/>
                          <w:bottom w:val="nil"/>
                          <w:right w:val="nil"/>
                        </w:tcBorders>
                      </w:tcPr>
                      <w:p w:rsidR="00D305EF" w:rsidRPr="001D67CA" w:rsidRDefault="00D305EF" w:rsidP="003E603D">
                        <w:pPr>
                          <w:jc w:val="both"/>
                          <w:rPr>
                            <w:rFonts w:eastAsia="Times New Roman"/>
                            <w:bCs/>
                            <w:sz w:val="28"/>
                            <w:szCs w:val="28"/>
                          </w:rPr>
                        </w:pPr>
                      </w:p>
                    </w:tc>
                    <w:tc>
                      <w:tcPr>
                        <w:tcW w:w="2317" w:type="dxa"/>
                        <w:tcBorders>
                          <w:top w:val="nil"/>
                          <w:left w:val="nil"/>
                          <w:bottom w:val="nil"/>
                          <w:right w:val="single" w:sz="4" w:space="0" w:color="auto"/>
                        </w:tcBorders>
                      </w:tcPr>
                      <w:p w:rsidR="00D305EF" w:rsidRPr="001D67CA" w:rsidRDefault="00A7627B" w:rsidP="003E603D">
                        <w:pPr>
                          <w:jc w:val="both"/>
                          <w:rPr>
                            <w:bCs/>
                            <w:sz w:val="28"/>
                            <w:szCs w:val="28"/>
                          </w:rPr>
                        </w:pPr>
                        <w:r>
                          <w:rPr>
                            <w:bCs/>
                            <w:sz w:val="28"/>
                            <w:szCs w:val="28"/>
                          </w:rPr>
                          <w:t>60269</w:t>
                        </w:r>
                      </w:p>
                    </w:tc>
                  </w:tr>
                  <w:tr w:rsidR="00D305EF" w:rsidRPr="001D67CA" w:rsidTr="00E97490">
                    <w:trPr>
                      <w:cantSplit/>
                      <w:trHeight w:val="390"/>
                      <w:jc w:val="center"/>
                    </w:trPr>
                    <w:tc>
                      <w:tcPr>
                        <w:tcW w:w="3171" w:type="dxa"/>
                        <w:vMerge/>
                        <w:tcBorders>
                          <w:left w:val="single" w:sz="4" w:space="0" w:color="auto"/>
                          <w:right w:val="single" w:sz="4" w:space="0" w:color="auto"/>
                        </w:tcBorders>
                        <w:vAlign w:val="center"/>
                      </w:tcPr>
                      <w:p w:rsidR="00D305EF" w:rsidRPr="001D67CA" w:rsidRDefault="00D305EF" w:rsidP="003E603D">
                        <w:pPr>
                          <w:jc w:val="right"/>
                          <w:rPr>
                            <w:b/>
                            <w:bCs/>
                            <w:sz w:val="28"/>
                            <w:szCs w:val="28"/>
                          </w:rPr>
                        </w:pPr>
                      </w:p>
                    </w:tc>
                    <w:tc>
                      <w:tcPr>
                        <w:tcW w:w="3082" w:type="dxa"/>
                        <w:tcBorders>
                          <w:top w:val="nil"/>
                          <w:left w:val="single" w:sz="4" w:space="0" w:color="auto"/>
                          <w:bottom w:val="nil"/>
                          <w:right w:val="nil"/>
                        </w:tcBorders>
                      </w:tcPr>
                      <w:p w:rsidR="00D305EF" w:rsidRPr="0099538B" w:rsidRDefault="00E97490" w:rsidP="003E603D">
                        <w:pPr>
                          <w:jc w:val="both"/>
                          <w:rPr>
                            <w:bCs/>
                            <w:sz w:val="28"/>
                            <w:szCs w:val="28"/>
                          </w:rPr>
                        </w:pPr>
                        <w:r>
                          <w:rPr>
                            <w:rFonts w:eastAsia="Times New Roman"/>
                            <w:bCs/>
                            <w:sz w:val="28"/>
                            <w:szCs w:val="28"/>
                          </w:rPr>
                          <w:t>Nguyễn Đỗ Vượng</w:t>
                        </w:r>
                      </w:p>
                    </w:tc>
                    <w:tc>
                      <w:tcPr>
                        <w:tcW w:w="1620" w:type="dxa"/>
                        <w:tcBorders>
                          <w:top w:val="nil"/>
                          <w:left w:val="nil"/>
                          <w:bottom w:val="nil"/>
                          <w:right w:val="nil"/>
                        </w:tcBorders>
                      </w:tcPr>
                      <w:p w:rsidR="00D305EF" w:rsidRPr="001D67CA" w:rsidRDefault="00D305EF" w:rsidP="003E603D">
                        <w:pPr>
                          <w:jc w:val="both"/>
                          <w:rPr>
                            <w:rFonts w:eastAsia="Times New Roman"/>
                            <w:bCs/>
                            <w:sz w:val="28"/>
                            <w:szCs w:val="28"/>
                          </w:rPr>
                        </w:pPr>
                      </w:p>
                    </w:tc>
                    <w:tc>
                      <w:tcPr>
                        <w:tcW w:w="2317" w:type="dxa"/>
                        <w:tcBorders>
                          <w:top w:val="nil"/>
                          <w:left w:val="nil"/>
                          <w:bottom w:val="nil"/>
                          <w:right w:val="single" w:sz="4" w:space="0" w:color="auto"/>
                        </w:tcBorders>
                      </w:tcPr>
                      <w:p w:rsidR="00D305EF" w:rsidRPr="001D67CA" w:rsidRDefault="00D305EF" w:rsidP="00A7627B">
                        <w:pPr>
                          <w:jc w:val="both"/>
                          <w:rPr>
                            <w:bCs/>
                            <w:sz w:val="28"/>
                            <w:szCs w:val="28"/>
                          </w:rPr>
                        </w:pPr>
                        <w:r w:rsidRPr="001D67CA">
                          <w:rPr>
                            <w:bCs/>
                            <w:sz w:val="28"/>
                            <w:szCs w:val="28"/>
                          </w:rPr>
                          <w:t>60</w:t>
                        </w:r>
                        <w:r w:rsidR="00A7627B">
                          <w:rPr>
                            <w:bCs/>
                            <w:sz w:val="28"/>
                            <w:szCs w:val="28"/>
                          </w:rPr>
                          <w:t>075</w:t>
                        </w:r>
                      </w:p>
                    </w:tc>
                  </w:tr>
                  <w:tr w:rsidR="00D305EF" w:rsidRPr="001D67CA" w:rsidTr="00E97490">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D305EF" w:rsidRPr="001D67CA" w:rsidRDefault="00D305EF" w:rsidP="003E603D">
                        <w:pPr>
                          <w:jc w:val="right"/>
                          <w:rPr>
                            <w:b/>
                            <w:bCs/>
                            <w:sz w:val="28"/>
                            <w:szCs w:val="28"/>
                          </w:rPr>
                        </w:pPr>
                      </w:p>
                    </w:tc>
                    <w:tc>
                      <w:tcPr>
                        <w:tcW w:w="3082" w:type="dxa"/>
                        <w:tcBorders>
                          <w:top w:val="nil"/>
                          <w:left w:val="single" w:sz="4" w:space="0" w:color="auto"/>
                          <w:bottom w:val="single" w:sz="4" w:space="0" w:color="auto"/>
                          <w:right w:val="nil"/>
                        </w:tcBorders>
                      </w:tcPr>
                      <w:p w:rsidR="00D305EF" w:rsidRPr="0099538B" w:rsidRDefault="00E97490" w:rsidP="003E603D">
                        <w:pPr>
                          <w:jc w:val="both"/>
                          <w:rPr>
                            <w:rFonts w:eastAsia="Times New Roman"/>
                            <w:bCs/>
                            <w:sz w:val="28"/>
                            <w:szCs w:val="28"/>
                          </w:rPr>
                        </w:pPr>
                        <w:r>
                          <w:rPr>
                            <w:rFonts w:eastAsia="Times New Roman"/>
                            <w:bCs/>
                            <w:sz w:val="28"/>
                            <w:szCs w:val="28"/>
                          </w:rPr>
                          <w:t>An Ngọc Anh</w:t>
                        </w:r>
                      </w:p>
                    </w:tc>
                    <w:tc>
                      <w:tcPr>
                        <w:tcW w:w="1620" w:type="dxa"/>
                        <w:tcBorders>
                          <w:top w:val="nil"/>
                          <w:left w:val="nil"/>
                          <w:bottom w:val="single" w:sz="4" w:space="0" w:color="auto"/>
                          <w:right w:val="nil"/>
                        </w:tcBorders>
                      </w:tcPr>
                      <w:p w:rsidR="00D305EF" w:rsidRPr="001D67CA" w:rsidRDefault="00D305EF" w:rsidP="003E603D">
                        <w:pPr>
                          <w:jc w:val="both"/>
                          <w:rPr>
                            <w:rFonts w:eastAsia="Times New Roman"/>
                            <w:bCs/>
                            <w:sz w:val="28"/>
                            <w:szCs w:val="28"/>
                          </w:rPr>
                        </w:pPr>
                      </w:p>
                    </w:tc>
                    <w:tc>
                      <w:tcPr>
                        <w:tcW w:w="2317" w:type="dxa"/>
                        <w:tcBorders>
                          <w:top w:val="nil"/>
                          <w:left w:val="nil"/>
                          <w:bottom w:val="single" w:sz="4" w:space="0" w:color="auto"/>
                          <w:right w:val="single" w:sz="4" w:space="0" w:color="auto"/>
                        </w:tcBorders>
                      </w:tcPr>
                      <w:p w:rsidR="00D305EF" w:rsidRPr="001D67CA" w:rsidRDefault="00D305EF" w:rsidP="00A7627B">
                        <w:pPr>
                          <w:jc w:val="both"/>
                          <w:rPr>
                            <w:bCs/>
                            <w:sz w:val="28"/>
                            <w:szCs w:val="28"/>
                          </w:rPr>
                        </w:pPr>
                        <w:r w:rsidRPr="001D67CA">
                          <w:rPr>
                            <w:bCs/>
                            <w:sz w:val="28"/>
                            <w:szCs w:val="28"/>
                          </w:rPr>
                          <w:t>60</w:t>
                        </w:r>
                        <w:r w:rsidR="00A7627B">
                          <w:rPr>
                            <w:bCs/>
                            <w:sz w:val="28"/>
                            <w:szCs w:val="28"/>
                          </w:rPr>
                          <w:t>223</w:t>
                        </w:r>
                      </w:p>
                    </w:tc>
                  </w:tr>
                  <w:tr w:rsidR="00D305EF" w:rsidRPr="001D67CA" w:rsidTr="00E97490">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1D67CA" w:rsidRDefault="00D305EF" w:rsidP="003E603D">
                        <w:pPr>
                          <w:jc w:val="right"/>
                          <w:rPr>
                            <w:rFonts w:eastAsia="Times New Roman"/>
                            <w:b/>
                            <w:bCs/>
                            <w:sz w:val="28"/>
                            <w:szCs w:val="28"/>
                          </w:rPr>
                        </w:pPr>
                        <w:r w:rsidRPr="001D67CA">
                          <w:rPr>
                            <w:b/>
                            <w:bCs/>
                            <w:sz w:val="28"/>
                            <w:szCs w:val="28"/>
                          </w:rPr>
                          <w:t>Supervisor</w:t>
                        </w:r>
                      </w:p>
                    </w:tc>
                    <w:tc>
                      <w:tcPr>
                        <w:tcW w:w="7019" w:type="dxa"/>
                        <w:gridSpan w:val="3"/>
                        <w:tcBorders>
                          <w:top w:val="single" w:sz="4" w:space="0" w:color="auto"/>
                          <w:left w:val="single" w:sz="4" w:space="0" w:color="auto"/>
                          <w:bottom w:val="single" w:sz="4" w:space="0" w:color="auto"/>
                          <w:right w:val="single" w:sz="4" w:space="0" w:color="auto"/>
                        </w:tcBorders>
                        <w:vAlign w:val="center"/>
                      </w:tcPr>
                      <w:p w:rsidR="00D305EF" w:rsidRPr="0099538B" w:rsidRDefault="00D305EF" w:rsidP="003E603D">
                        <w:pPr>
                          <w:rPr>
                            <w:rFonts w:eastAsia="Times New Roman"/>
                            <w:bCs/>
                            <w:sz w:val="28"/>
                            <w:szCs w:val="28"/>
                          </w:rPr>
                        </w:pPr>
                        <w:r>
                          <w:rPr>
                            <w:bCs/>
                            <w:sz w:val="28"/>
                            <w:szCs w:val="28"/>
                          </w:rPr>
                          <w:t>Lâm Hữu Khánh Phương</w:t>
                        </w:r>
                      </w:p>
                    </w:tc>
                  </w:tr>
                  <w:tr w:rsidR="00D305EF" w:rsidRPr="001D67CA" w:rsidTr="00E97490">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1D67CA" w:rsidRDefault="00D305EF" w:rsidP="003E603D">
                        <w:pPr>
                          <w:jc w:val="right"/>
                          <w:rPr>
                            <w:rFonts w:eastAsia="Times New Roman"/>
                            <w:b/>
                            <w:bCs/>
                            <w:sz w:val="28"/>
                            <w:szCs w:val="28"/>
                          </w:rPr>
                        </w:pPr>
                        <w:r w:rsidRPr="001D67CA">
                          <w:rPr>
                            <w:b/>
                            <w:bCs/>
                            <w:sz w:val="28"/>
                            <w:szCs w:val="28"/>
                          </w:rPr>
                          <w:t>Capstone Project code</w:t>
                        </w:r>
                      </w:p>
                    </w:tc>
                    <w:tc>
                      <w:tcPr>
                        <w:tcW w:w="7019" w:type="dxa"/>
                        <w:gridSpan w:val="3"/>
                        <w:tcBorders>
                          <w:top w:val="single" w:sz="4" w:space="0" w:color="auto"/>
                          <w:left w:val="single" w:sz="4" w:space="0" w:color="auto"/>
                          <w:bottom w:val="single" w:sz="4" w:space="0" w:color="auto"/>
                          <w:right w:val="single" w:sz="4" w:space="0" w:color="auto"/>
                        </w:tcBorders>
                        <w:vAlign w:val="center"/>
                        <w:hideMark/>
                      </w:tcPr>
                      <w:p w:rsidR="00D305EF" w:rsidRPr="0099538B" w:rsidRDefault="00E97490" w:rsidP="003E603D">
                        <w:pPr>
                          <w:rPr>
                            <w:rFonts w:eastAsia="Times New Roman"/>
                            <w:bCs/>
                            <w:sz w:val="28"/>
                            <w:szCs w:val="28"/>
                          </w:rPr>
                        </w:pPr>
                        <w:r>
                          <w:rPr>
                            <w:sz w:val="28"/>
                            <w:szCs w:val="28"/>
                          </w:rPr>
                          <w:t>SMDH</w:t>
                        </w:r>
                      </w:p>
                    </w:tc>
                  </w:tr>
                </w:tbl>
                <w:p w:rsidR="00D305EF" w:rsidRPr="001D67CA" w:rsidRDefault="00D305EF" w:rsidP="003E603D">
                  <w:pPr>
                    <w:pStyle w:val="NoSpacing"/>
                    <w:jc w:val="center"/>
                    <w:rPr>
                      <w:rFonts w:eastAsia="Times New Roman"/>
                      <w:b/>
                      <w:bCs/>
                    </w:rPr>
                  </w:pPr>
                </w:p>
              </w:tc>
            </w:tr>
          </w:tbl>
          <w:p w:rsidR="00D305EF" w:rsidRPr="001D67CA" w:rsidRDefault="00D305EF" w:rsidP="003E603D">
            <w:pPr>
              <w:pStyle w:val="NoSpacing"/>
              <w:jc w:val="center"/>
              <w:rPr>
                <w:rFonts w:asciiTheme="minorHAnsi" w:eastAsiaTheme="minorEastAsia" w:hAnsiTheme="minorHAnsi" w:cstheme="minorBidi"/>
              </w:rPr>
            </w:pPr>
          </w:p>
        </w:tc>
      </w:tr>
      <w:tr w:rsidR="00D305EF" w:rsidRPr="001D67CA" w:rsidTr="003E603D">
        <w:trPr>
          <w:trHeight w:val="360"/>
          <w:jc w:val="center"/>
        </w:trPr>
        <w:tc>
          <w:tcPr>
            <w:tcW w:w="9576" w:type="dxa"/>
          </w:tcPr>
          <w:p w:rsidR="00D305EF" w:rsidRPr="001D67CA" w:rsidRDefault="00D305EF" w:rsidP="003E603D">
            <w:pPr>
              <w:pStyle w:val="NoSpacing"/>
              <w:ind w:left="420"/>
              <w:rPr>
                <w:rFonts w:asciiTheme="minorHAnsi" w:eastAsiaTheme="minorEastAsia" w:hAnsiTheme="minorHAnsi" w:cstheme="minorBidi"/>
                <w:b/>
                <w:bCs/>
              </w:rPr>
            </w:pPr>
          </w:p>
          <w:p w:rsidR="00D305EF" w:rsidRPr="001D67CA" w:rsidRDefault="00D305EF" w:rsidP="003E603D">
            <w:pPr>
              <w:pStyle w:val="NoSpacing"/>
              <w:ind w:left="420"/>
              <w:rPr>
                <w:rFonts w:asciiTheme="minorHAnsi" w:eastAsiaTheme="minorEastAsia" w:hAnsiTheme="minorHAnsi" w:cstheme="minorBidi"/>
                <w:b/>
                <w:bCs/>
              </w:rPr>
            </w:pPr>
          </w:p>
          <w:p w:rsidR="00D305EF" w:rsidRPr="001D67CA" w:rsidRDefault="00D305EF" w:rsidP="00E97490">
            <w:pPr>
              <w:pStyle w:val="NoSpacing"/>
              <w:numPr>
                <w:ilvl w:val="0"/>
                <w:numId w:val="8"/>
              </w:numPr>
              <w:jc w:val="center"/>
              <w:rPr>
                <w:rFonts w:asciiTheme="minorHAnsi" w:eastAsiaTheme="minorEastAsia" w:hAnsiTheme="minorHAnsi" w:cstheme="minorBidi"/>
                <w:b/>
                <w:bCs/>
              </w:rPr>
            </w:pPr>
            <w:r w:rsidRPr="001D67CA">
              <w:rPr>
                <w:sz w:val="28"/>
              </w:rPr>
              <w:t xml:space="preserve">Ho Chi Minh City, </w:t>
            </w:r>
            <w:r w:rsidR="00E97490">
              <w:rPr>
                <w:sz w:val="28"/>
              </w:rPr>
              <w:t>Jan</w:t>
            </w:r>
            <w:r w:rsidRPr="001D67CA">
              <w:rPr>
                <w:sz w:val="28"/>
              </w:rPr>
              <w:t xml:space="preserve"> / 201</w:t>
            </w:r>
            <w:r w:rsidR="00E97490">
              <w:rPr>
                <w:sz w:val="28"/>
              </w:rPr>
              <w:t>3</w:t>
            </w:r>
            <w:r w:rsidRPr="001D67CA">
              <w:rPr>
                <w:sz w:val="28"/>
              </w:rPr>
              <w:t xml:space="preserve"> -</w:t>
            </w:r>
          </w:p>
        </w:tc>
      </w:tr>
    </w:tbl>
    <w:p w:rsidR="005D1D0E" w:rsidRDefault="005D1D0E" w:rsidP="00F163DC">
      <w:pPr>
        <w:pStyle w:val="Heading2"/>
      </w:pPr>
    </w:p>
    <w:p w:rsidR="005D1D0E" w:rsidRDefault="005D1D0E" w:rsidP="00F163DC">
      <w:pPr>
        <w:rPr>
          <w:rFonts w:ascii="Cambria" w:eastAsia="MS Gothic" w:hAnsi="Cambria"/>
          <w:color w:val="4F81BD"/>
          <w:sz w:val="26"/>
          <w:szCs w:val="26"/>
        </w:rPr>
      </w:pPr>
      <w:r>
        <w:br w:type="page"/>
      </w:r>
    </w:p>
    <w:p w:rsidR="00097636" w:rsidRPr="001D67CA" w:rsidRDefault="00097636" w:rsidP="00D305EF">
      <w:pPr>
        <w:pStyle w:val="Heading1"/>
      </w:pPr>
      <w:bookmarkStart w:id="2" w:name="_Toc346974974"/>
      <w:r w:rsidRPr="001D67CA">
        <w:lastRenderedPageBreak/>
        <w:t>Table of Contents</w:t>
      </w:r>
      <w:bookmarkEnd w:id="2"/>
    </w:p>
    <w:bookmarkStart w:id="3" w:name="_GoBack"/>
    <w:bookmarkEnd w:id="3"/>
    <w:p w:rsidR="004F4372" w:rsidRDefault="00A93F5F">
      <w:pPr>
        <w:pStyle w:val="TOC1"/>
        <w:tabs>
          <w:tab w:val="right" w:leader="dot" w:pos="9111"/>
        </w:tabs>
        <w:rPr>
          <w:rFonts w:asciiTheme="minorHAnsi" w:eastAsiaTheme="minorEastAsia" w:hAnsiTheme="minorHAnsi" w:cstheme="minorBidi"/>
          <w:noProof/>
          <w:kern w:val="2"/>
          <w:lang w:eastAsia="ja-JP"/>
          <w14:ligatures w14:val="standard"/>
        </w:rPr>
      </w:pPr>
      <w:r w:rsidRPr="001D67CA">
        <w:rPr>
          <w:sz w:val="24"/>
        </w:rPr>
        <w:fldChar w:fldCharType="begin"/>
      </w:r>
      <w:r w:rsidR="00097636" w:rsidRPr="001D67CA">
        <w:rPr>
          <w:sz w:val="24"/>
        </w:rPr>
        <w:instrText xml:space="preserve"> TOC \o "1-3" \h \z \u </w:instrText>
      </w:r>
      <w:r w:rsidRPr="001D67CA">
        <w:rPr>
          <w:sz w:val="24"/>
        </w:rPr>
        <w:fldChar w:fldCharType="separate"/>
      </w:r>
      <w:hyperlink w:anchor="_Toc346974974" w:history="1">
        <w:r w:rsidR="004F4372" w:rsidRPr="00430F9C">
          <w:rPr>
            <w:rStyle w:val="Hyperlink"/>
            <w:noProof/>
          </w:rPr>
          <w:t>Table of Contents</w:t>
        </w:r>
        <w:r w:rsidR="004F4372">
          <w:rPr>
            <w:noProof/>
            <w:webHidden/>
          </w:rPr>
          <w:tab/>
        </w:r>
        <w:r w:rsidR="004F4372">
          <w:rPr>
            <w:noProof/>
            <w:webHidden/>
          </w:rPr>
          <w:fldChar w:fldCharType="begin"/>
        </w:r>
        <w:r w:rsidR="004F4372">
          <w:rPr>
            <w:noProof/>
            <w:webHidden/>
          </w:rPr>
          <w:instrText xml:space="preserve"> PAGEREF _Toc346974974 \h </w:instrText>
        </w:r>
        <w:r w:rsidR="004F4372">
          <w:rPr>
            <w:noProof/>
            <w:webHidden/>
          </w:rPr>
        </w:r>
        <w:r w:rsidR="004F4372">
          <w:rPr>
            <w:noProof/>
            <w:webHidden/>
          </w:rPr>
          <w:fldChar w:fldCharType="separate"/>
        </w:r>
        <w:r w:rsidR="004F4372">
          <w:rPr>
            <w:noProof/>
            <w:webHidden/>
          </w:rPr>
          <w:t>2</w:t>
        </w:r>
        <w:r w:rsidR="004F4372">
          <w:rPr>
            <w:noProof/>
            <w:webHidden/>
          </w:rPr>
          <w:fldChar w:fldCharType="end"/>
        </w:r>
      </w:hyperlink>
    </w:p>
    <w:p w:rsidR="004F4372" w:rsidRDefault="004F4372">
      <w:pPr>
        <w:pStyle w:val="TOC1"/>
        <w:tabs>
          <w:tab w:val="left" w:pos="660"/>
          <w:tab w:val="right" w:leader="dot" w:pos="9111"/>
        </w:tabs>
        <w:rPr>
          <w:rFonts w:asciiTheme="minorHAnsi" w:eastAsiaTheme="minorEastAsia" w:hAnsiTheme="minorHAnsi" w:cstheme="minorBidi"/>
          <w:noProof/>
          <w:kern w:val="2"/>
          <w:lang w:eastAsia="ja-JP"/>
          <w14:ligatures w14:val="standard"/>
        </w:rPr>
      </w:pPr>
      <w:hyperlink w:anchor="_Toc346974975" w:history="1">
        <w:r w:rsidRPr="00430F9C">
          <w:rPr>
            <w:rStyle w:val="Hyperlink"/>
            <w:noProof/>
          </w:rPr>
          <w:t>2.1</w:t>
        </w:r>
        <w:r>
          <w:rPr>
            <w:rFonts w:asciiTheme="minorHAnsi" w:eastAsiaTheme="minorEastAsia" w:hAnsiTheme="minorHAnsi" w:cstheme="minorBidi"/>
            <w:noProof/>
            <w:kern w:val="2"/>
            <w:lang w:eastAsia="ja-JP"/>
            <w14:ligatures w14:val="standard"/>
          </w:rPr>
          <w:tab/>
        </w:r>
        <w:r w:rsidRPr="00430F9C">
          <w:rPr>
            <w:rStyle w:val="Hyperlink"/>
            <w:noProof/>
          </w:rPr>
          <w:t>Problem Definition</w:t>
        </w:r>
        <w:r>
          <w:rPr>
            <w:noProof/>
            <w:webHidden/>
          </w:rPr>
          <w:tab/>
        </w:r>
        <w:r>
          <w:rPr>
            <w:noProof/>
            <w:webHidden/>
          </w:rPr>
          <w:fldChar w:fldCharType="begin"/>
        </w:r>
        <w:r>
          <w:rPr>
            <w:noProof/>
            <w:webHidden/>
          </w:rPr>
          <w:instrText xml:space="preserve"> PAGEREF _Toc346974975 \h </w:instrText>
        </w:r>
        <w:r>
          <w:rPr>
            <w:noProof/>
            <w:webHidden/>
          </w:rPr>
        </w:r>
        <w:r>
          <w:rPr>
            <w:noProof/>
            <w:webHidden/>
          </w:rPr>
          <w:fldChar w:fldCharType="separate"/>
        </w:r>
        <w:r>
          <w:rPr>
            <w:noProof/>
            <w:webHidden/>
          </w:rPr>
          <w:t>3</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78" w:history="1">
        <w:r w:rsidRPr="00430F9C">
          <w:rPr>
            <w:rStyle w:val="Hyperlink"/>
            <w:noProof/>
          </w:rPr>
          <w:t>2.1.1.</w:t>
        </w:r>
        <w:r>
          <w:rPr>
            <w:rFonts w:asciiTheme="minorHAnsi" w:eastAsiaTheme="minorEastAsia" w:hAnsiTheme="minorHAnsi" w:cstheme="minorBidi"/>
            <w:noProof/>
            <w:kern w:val="2"/>
            <w:lang w:eastAsia="ja-JP"/>
            <w14:ligatures w14:val="standard"/>
          </w:rPr>
          <w:tab/>
        </w:r>
        <w:r w:rsidRPr="00430F9C">
          <w:rPr>
            <w:rStyle w:val="Hyperlink"/>
            <w:noProof/>
          </w:rPr>
          <w:t>Name of this Capstone Project</w:t>
        </w:r>
        <w:r>
          <w:rPr>
            <w:noProof/>
            <w:webHidden/>
          </w:rPr>
          <w:tab/>
        </w:r>
        <w:r>
          <w:rPr>
            <w:noProof/>
            <w:webHidden/>
          </w:rPr>
          <w:fldChar w:fldCharType="begin"/>
        </w:r>
        <w:r>
          <w:rPr>
            <w:noProof/>
            <w:webHidden/>
          </w:rPr>
          <w:instrText xml:space="preserve"> PAGEREF _Toc346974978 \h </w:instrText>
        </w:r>
        <w:r>
          <w:rPr>
            <w:noProof/>
            <w:webHidden/>
          </w:rPr>
        </w:r>
        <w:r>
          <w:rPr>
            <w:noProof/>
            <w:webHidden/>
          </w:rPr>
          <w:fldChar w:fldCharType="separate"/>
        </w:r>
        <w:r>
          <w:rPr>
            <w:noProof/>
            <w:webHidden/>
          </w:rPr>
          <w:t>3</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79" w:history="1">
        <w:r w:rsidRPr="00430F9C">
          <w:rPr>
            <w:rStyle w:val="Hyperlink"/>
            <w:noProof/>
          </w:rPr>
          <w:t>2.1.2.</w:t>
        </w:r>
        <w:r>
          <w:rPr>
            <w:rFonts w:asciiTheme="minorHAnsi" w:eastAsiaTheme="minorEastAsia" w:hAnsiTheme="minorHAnsi" w:cstheme="minorBidi"/>
            <w:noProof/>
            <w:kern w:val="2"/>
            <w:lang w:eastAsia="ja-JP"/>
            <w14:ligatures w14:val="standard"/>
          </w:rPr>
          <w:tab/>
        </w:r>
        <w:r w:rsidRPr="00430F9C">
          <w:rPr>
            <w:rStyle w:val="Hyperlink"/>
            <w:noProof/>
          </w:rPr>
          <w:t>Problem Abstract</w:t>
        </w:r>
        <w:r>
          <w:rPr>
            <w:noProof/>
            <w:webHidden/>
          </w:rPr>
          <w:tab/>
        </w:r>
        <w:r>
          <w:rPr>
            <w:noProof/>
            <w:webHidden/>
          </w:rPr>
          <w:fldChar w:fldCharType="begin"/>
        </w:r>
        <w:r>
          <w:rPr>
            <w:noProof/>
            <w:webHidden/>
          </w:rPr>
          <w:instrText xml:space="preserve"> PAGEREF _Toc346974979 \h </w:instrText>
        </w:r>
        <w:r>
          <w:rPr>
            <w:noProof/>
            <w:webHidden/>
          </w:rPr>
        </w:r>
        <w:r>
          <w:rPr>
            <w:noProof/>
            <w:webHidden/>
          </w:rPr>
          <w:fldChar w:fldCharType="separate"/>
        </w:r>
        <w:r>
          <w:rPr>
            <w:noProof/>
            <w:webHidden/>
          </w:rPr>
          <w:t>3</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80" w:history="1">
        <w:r w:rsidRPr="00430F9C">
          <w:rPr>
            <w:rStyle w:val="Hyperlink"/>
            <w:noProof/>
          </w:rPr>
          <w:t>2.1.3.</w:t>
        </w:r>
        <w:r>
          <w:rPr>
            <w:rFonts w:asciiTheme="minorHAnsi" w:eastAsiaTheme="minorEastAsia" w:hAnsiTheme="minorHAnsi" w:cstheme="minorBidi"/>
            <w:noProof/>
            <w:kern w:val="2"/>
            <w:lang w:eastAsia="ja-JP"/>
            <w14:ligatures w14:val="standard"/>
          </w:rPr>
          <w:tab/>
        </w:r>
        <w:r w:rsidRPr="00430F9C">
          <w:rPr>
            <w:rStyle w:val="Hyperlink"/>
            <w:noProof/>
          </w:rPr>
          <w:t>Project Overview</w:t>
        </w:r>
        <w:r>
          <w:rPr>
            <w:noProof/>
            <w:webHidden/>
          </w:rPr>
          <w:tab/>
        </w:r>
        <w:r>
          <w:rPr>
            <w:noProof/>
            <w:webHidden/>
          </w:rPr>
          <w:fldChar w:fldCharType="begin"/>
        </w:r>
        <w:r>
          <w:rPr>
            <w:noProof/>
            <w:webHidden/>
          </w:rPr>
          <w:instrText xml:space="preserve"> PAGEREF _Toc346974980 \h </w:instrText>
        </w:r>
        <w:r>
          <w:rPr>
            <w:noProof/>
            <w:webHidden/>
          </w:rPr>
        </w:r>
        <w:r>
          <w:rPr>
            <w:noProof/>
            <w:webHidden/>
          </w:rPr>
          <w:fldChar w:fldCharType="separate"/>
        </w:r>
        <w:r>
          <w:rPr>
            <w:noProof/>
            <w:webHidden/>
          </w:rPr>
          <w:t>3</w:t>
        </w:r>
        <w:r>
          <w:rPr>
            <w:noProof/>
            <w:webHidden/>
          </w:rPr>
          <w:fldChar w:fldCharType="end"/>
        </w:r>
      </w:hyperlink>
    </w:p>
    <w:p w:rsidR="004F4372" w:rsidRDefault="004F4372">
      <w:pPr>
        <w:pStyle w:val="TOC3"/>
        <w:tabs>
          <w:tab w:val="left" w:pos="1540"/>
          <w:tab w:val="right" w:leader="dot" w:pos="9111"/>
        </w:tabs>
        <w:rPr>
          <w:rFonts w:asciiTheme="minorHAnsi" w:eastAsiaTheme="minorEastAsia" w:hAnsiTheme="minorHAnsi" w:cstheme="minorBidi"/>
          <w:noProof/>
          <w:kern w:val="2"/>
          <w:lang w:eastAsia="ja-JP"/>
          <w14:ligatures w14:val="standard"/>
        </w:rPr>
      </w:pPr>
      <w:hyperlink w:anchor="_Toc346974981" w:history="1">
        <w:r w:rsidRPr="00430F9C">
          <w:rPr>
            <w:rStyle w:val="Hyperlink"/>
            <w:noProof/>
          </w:rPr>
          <w:t>2.1.3.1.</w:t>
        </w:r>
        <w:r>
          <w:rPr>
            <w:rFonts w:asciiTheme="minorHAnsi" w:eastAsiaTheme="minorEastAsia" w:hAnsiTheme="minorHAnsi" w:cstheme="minorBidi"/>
            <w:noProof/>
            <w:kern w:val="2"/>
            <w:lang w:eastAsia="ja-JP"/>
            <w14:ligatures w14:val="standard"/>
          </w:rPr>
          <w:tab/>
        </w:r>
        <w:r w:rsidRPr="00430F9C">
          <w:rPr>
            <w:rStyle w:val="Hyperlink"/>
            <w:noProof/>
          </w:rPr>
          <w:t>The Current System</w:t>
        </w:r>
        <w:r>
          <w:rPr>
            <w:noProof/>
            <w:webHidden/>
          </w:rPr>
          <w:tab/>
        </w:r>
        <w:r>
          <w:rPr>
            <w:noProof/>
            <w:webHidden/>
          </w:rPr>
          <w:fldChar w:fldCharType="begin"/>
        </w:r>
        <w:r>
          <w:rPr>
            <w:noProof/>
            <w:webHidden/>
          </w:rPr>
          <w:instrText xml:space="preserve"> PAGEREF _Toc346974981 \h </w:instrText>
        </w:r>
        <w:r>
          <w:rPr>
            <w:noProof/>
            <w:webHidden/>
          </w:rPr>
        </w:r>
        <w:r>
          <w:rPr>
            <w:noProof/>
            <w:webHidden/>
          </w:rPr>
          <w:fldChar w:fldCharType="separate"/>
        </w:r>
        <w:r>
          <w:rPr>
            <w:noProof/>
            <w:webHidden/>
          </w:rPr>
          <w:t>3</w:t>
        </w:r>
        <w:r>
          <w:rPr>
            <w:noProof/>
            <w:webHidden/>
          </w:rPr>
          <w:fldChar w:fldCharType="end"/>
        </w:r>
      </w:hyperlink>
    </w:p>
    <w:p w:rsidR="004F4372" w:rsidRDefault="004F4372">
      <w:pPr>
        <w:pStyle w:val="TOC3"/>
        <w:tabs>
          <w:tab w:val="left" w:pos="1540"/>
          <w:tab w:val="right" w:leader="dot" w:pos="9111"/>
        </w:tabs>
        <w:rPr>
          <w:rFonts w:asciiTheme="minorHAnsi" w:eastAsiaTheme="minorEastAsia" w:hAnsiTheme="minorHAnsi" w:cstheme="minorBidi"/>
          <w:noProof/>
          <w:kern w:val="2"/>
          <w:lang w:eastAsia="ja-JP"/>
          <w14:ligatures w14:val="standard"/>
        </w:rPr>
      </w:pPr>
      <w:hyperlink w:anchor="_Toc346974982" w:history="1">
        <w:r w:rsidRPr="00430F9C">
          <w:rPr>
            <w:rStyle w:val="Hyperlink"/>
            <w:noProof/>
          </w:rPr>
          <w:t>2.1.3.2.</w:t>
        </w:r>
        <w:r>
          <w:rPr>
            <w:rFonts w:asciiTheme="minorHAnsi" w:eastAsiaTheme="minorEastAsia" w:hAnsiTheme="minorHAnsi" w:cstheme="minorBidi"/>
            <w:noProof/>
            <w:kern w:val="2"/>
            <w:lang w:eastAsia="ja-JP"/>
            <w14:ligatures w14:val="standard"/>
          </w:rPr>
          <w:tab/>
        </w:r>
        <w:r w:rsidRPr="00430F9C">
          <w:rPr>
            <w:rStyle w:val="Hyperlink"/>
            <w:noProof/>
          </w:rPr>
          <w:t>The Proposed System</w:t>
        </w:r>
        <w:r>
          <w:rPr>
            <w:noProof/>
            <w:webHidden/>
          </w:rPr>
          <w:tab/>
        </w:r>
        <w:r>
          <w:rPr>
            <w:noProof/>
            <w:webHidden/>
          </w:rPr>
          <w:fldChar w:fldCharType="begin"/>
        </w:r>
        <w:r>
          <w:rPr>
            <w:noProof/>
            <w:webHidden/>
          </w:rPr>
          <w:instrText xml:space="preserve"> PAGEREF _Toc346974982 \h </w:instrText>
        </w:r>
        <w:r>
          <w:rPr>
            <w:noProof/>
            <w:webHidden/>
          </w:rPr>
        </w:r>
        <w:r>
          <w:rPr>
            <w:noProof/>
            <w:webHidden/>
          </w:rPr>
          <w:fldChar w:fldCharType="separate"/>
        </w:r>
        <w:r>
          <w:rPr>
            <w:noProof/>
            <w:webHidden/>
          </w:rPr>
          <w:t>3</w:t>
        </w:r>
        <w:r>
          <w:rPr>
            <w:noProof/>
            <w:webHidden/>
          </w:rPr>
          <w:fldChar w:fldCharType="end"/>
        </w:r>
      </w:hyperlink>
    </w:p>
    <w:p w:rsidR="004F4372" w:rsidRDefault="004F4372">
      <w:pPr>
        <w:pStyle w:val="TOC3"/>
        <w:tabs>
          <w:tab w:val="left" w:pos="1540"/>
          <w:tab w:val="right" w:leader="dot" w:pos="9111"/>
        </w:tabs>
        <w:rPr>
          <w:rFonts w:asciiTheme="minorHAnsi" w:eastAsiaTheme="minorEastAsia" w:hAnsiTheme="minorHAnsi" w:cstheme="minorBidi"/>
          <w:noProof/>
          <w:kern w:val="2"/>
          <w:lang w:eastAsia="ja-JP"/>
          <w14:ligatures w14:val="standard"/>
        </w:rPr>
      </w:pPr>
      <w:hyperlink w:anchor="_Toc346974983" w:history="1">
        <w:r w:rsidRPr="00430F9C">
          <w:rPr>
            <w:rStyle w:val="Hyperlink"/>
            <w:noProof/>
          </w:rPr>
          <w:t>2.1.3.3.</w:t>
        </w:r>
        <w:r>
          <w:rPr>
            <w:rFonts w:asciiTheme="minorHAnsi" w:eastAsiaTheme="minorEastAsia" w:hAnsiTheme="minorHAnsi" w:cstheme="minorBidi"/>
            <w:noProof/>
            <w:kern w:val="2"/>
            <w:lang w:eastAsia="ja-JP"/>
            <w14:ligatures w14:val="standard"/>
          </w:rPr>
          <w:tab/>
        </w:r>
        <w:r w:rsidRPr="00430F9C">
          <w:rPr>
            <w:rStyle w:val="Hyperlink"/>
            <w:noProof/>
          </w:rPr>
          <w:t>Boundaries of the System</w:t>
        </w:r>
        <w:r>
          <w:rPr>
            <w:noProof/>
            <w:webHidden/>
          </w:rPr>
          <w:tab/>
        </w:r>
        <w:r>
          <w:rPr>
            <w:noProof/>
            <w:webHidden/>
          </w:rPr>
          <w:fldChar w:fldCharType="begin"/>
        </w:r>
        <w:r>
          <w:rPr>
            <w:noProof/>
            <w:webHidden/>
          </w:rPr>
          <w:instrText xml:space="preserve"> PAGEREF _Toc346974983 \h </w:instrText>
        </w:r>
        <w:r>
          <w:rPr>
            <w:noProof/>
            <w:webHidden/>
          </w:rPr>
        </w:r>
        <w:r>
          <w:rPr>
            <w:noProof/>
            <w:webHidden/>
          </w:rPr>
          <w:fldChar w:fldCharType="separate"/>
        </w:r>
        <w:r>
          <w:rPr>
            <w:noProof/>
            <w:webHidden/>
          </w:rPr>
          <w:t>3</w:t>
        </w:r>
        <w:r>
          <w:rPr>
            <w:noProof/>
            <w:webHidden/>
          </w:rPr>
          <w:fldChar w:fldCharType="end"/>
        </w:r>
      </w:hyperlink>
    </w:p>
    <w:p w:rsidR="004F4372" w:rsidRDefault="004F4372">
      <w:pPr>
        <w:pStyle w:val="TOC3"/>
        <w:tabs>
          <w:tab w:val="left" w:pos="1540"/>
          <w:tab w:val="right" w:leader="dot" w:pos="9111"/>
        </w:tabs>
        <w:rPr>
          <w:rFonts w:asciiTheme="minorHAnsi" w:eastAsiaTheme="minorEastAsia" w:hAnsiTheme="minorHAnsi" w:cstheme="minorBidi"/>
          <w:noProof/>
          <w:kern w:val="2"/>
          <w:lang w:eastAsia="ja-JP"/>
          <w14:ligatures w14:val="standard"/>
        </w:rPr>
      </w:pPr>
      <w:hyperlink w:anchor="_Toc346974984" w:history="1">
        <w:r w:rsidRPr="00430F9C">
          <w:rPr>
            <w:rStyle w:val="Hyperlink"/>
            <w:noProof/>
          </w:rPr>
          <w:t>2.1.3.4.</w:t>
        </w:r>
        <w:r>
          <w:rPr>
            <w:rFonts w:asciiTheme="minorHAnsi" w:eastAsiaTheme="minorEastAsia" w:hAnsiTheme="minorHAnsi" w:cstheme="minorBidi"/>
            <w:noProof/>
            <w:kern w:val="2"/>
            <w:lang w:eastAsia="ja-JP"/>
            <w14:ligatures w14:val="standard"/>
          </w:rPr>
          <w:tab/>
        </w:r>
        <w:r w:rsidRPr="00430F9C">
          <w:rPr>
            <w:rStyle w:val="Hyperlink"/>
            <w:noProof/>
          </w:rPr>
          <w:t>Development Environment</w:t>
        </w:r>
        <w:r>
          <w:rPr>
            <w:noProof/>
            <w:webHidden/>
          </w:rPr>
          <w:tab/>
        </w:r>
        <w:r>
          <w:rPr>
            <w:noProof/>
            <w:webHidden/>
          </w:rPr>
          <w:fldChar w:fldCharType="begin"/>
        </w:r>
        <w:r>
          <w:rPr>
            <w:noProof/>
            <w:webHidden/>
          </w:rPr>
          <w:instrText xml:space="preserve"> PAGEREF _Toc346974984 \h </w:instrText>
        </w:r>
        <w:r>
          <w:rPr>
            <w:noProof/>
            <w:webHidden/>
          </w:rPr>
        </w:r>
        <w:r>
          <w:rPr>
            <w:noProof/>
            <w:webHidden/>
          </w:rPr>
          <w:fldChar w:fldCharType="separate"/>
        </w:r>
        <w:r>
          <w:rPr>
            <w:noProof/>
            <w:webHidden/>
          </w:rPr>
          <w:t>4</w:t>
        </w:r>
        <w:r>
          <w:rPr>
            <w:noProof/>
            <w:webHidden/>
          </w:rPr>
          <w:fldChar w:fldCharType="end"/>
        </w:r>
      </w:hyperlink>
    </w:p>
    <w:p w:rsidR="004F4372" w:rsidRDefault="004F4372">
      <w:pPr>
        <w:pStyle w:val="TOC1"/>
        <w:tabs>
          <w:tab w:val="left" w:pos="660"/>
          <w:tab w:val="right" w:leader="dot" w:pos="9111"/>
        </w:tabs>
        <w:rPr>
          <w:rFonts w:asciiTheme="minorHAnsi" w:eastAsiaTheme="minorEastAsia" w:hAnsiTheme="minorHAnsi" w:cstheme="minorBidi"/>
          <w:noProof/>
          <w:kern w:val="2"/>
          <w:lang w:eastAsia="ja-JP"/>
          <w14:ligatures w14:val="standard"/>
        </w:rPr>
      </w:pPr>
      <w:hyperlink w:anchor="_Toc346974985" w:history="1">
        <w:r w:rsidRPr="00430F9C">
          <w:rPr>
            <w:rStyle w:val="Hyperlink"/>
            <w:noProof/>
          </w:rPr>
          <w:t>2.2</w:t>
        </w:r>
        <w:r>
          <w:rPr>
            <w:rFonts w:asciiTheme="minorHAnsi" w:eastAsiaTheme="minorEastAsia" w:hAnsiTheme="minorHAnsi" w:cstheme="minorBidi"/>
            <w:noProof/>
            <w:kern w:val="2"/>
            <w:lang w:eastAsia="ja-JP"/>
            <w14:ligatures w14:val="standard"/>
          </w:rPr>
          <w:tab/>
        </w:r>
        <w:r w:rsidRPr="00430F9C">
          <w:rPr>
            <w:rStyle w:val="Hyperlink"/>
            <w:noProof/>
          </w:rPr>
          <w:t>Project organization</w:t>
        </w:r>
        <w:r>
          <w:rPr>
            <w:noProof/>
            <w:webHidden/>
          </w:rPr>
          <w:tab/>
        </w:r>
        <w:r>
          <w:rPr>
            <w:noProof/>
            <w:webHidden/>
          </w:rPr>
          <w:fldChar w:fldCharType="begin"/>
        </w:r>
        <w:r>
          <w:rPr>
            <w:noProof/>
            <w:webHidden/>
          </w:rPr>
          <w:instrText xml:space="preserve"> PAGEREF _Toc346974985 \h </w:instrText>
        </w:r>
        <w:r>
          <w:rPr>
            <w:noProof/>
            <w:webHidden/>
          </w:rPr>
        </w:r>
        <w:r>
          <w:rPr>
            <w:noProof/>
            <w:webHidden/>
          </w:rPr>
          <w:fldChar w:fldCharType="separate"/>
        </w:r>
        <w:r>
          <w:rPr>
            <w:noProof/>
            <w:webHidden/>
          </w:rPr>
          <w:t>5</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86" w:history="1">
        <w:r w:rsidRPr="00430F9C">
          <w:rPr>
            <w:rStyle w:val="Hyperlink"/>
            <w:noProof/>
          </w:rPr>
          <w:t>2.2.1</w:t>
        </w:r>
        <w:r>
          <w:rPr>
            <w:rFonts w:asciiTheme="minorHAnsi" w:eastAsiaTheme="minorEastAsia" w:hAnsiTheme="minorHAnsi" w:cstheme="minorBidi"/>
            <w:noProof/>
            <w:kern w:val="2"/>
            <w:lang w:eastAsia="ja-JP"/>
            <w14:ligatures w14:val="standard"/>
          </w:rPr>
          <w:tab/>
        </w:r>
        <w:r w:rsidRPr="00430F9C">
          <w:rPr>
            <w:rStyle w:val="Hyperlink"/>
            <w:noProof/>
          </w:rPr>
          <w:t>Software Development Process Model</w:t>
        </w:r>
        <w:r>
          <w:rPr>
            <w:noProof/>
            <w:webHidden/>
          </w:rPr>
          <w:tab/>
        </w:r>
        <w:r>
          <w:rPr>
            <w:noProof/>
            <w:webHidden/>
          </w:rPr>
          <w:fldChar w:fldCharType="begin"/>
        </w:r>
        <w:r>
          <w:rPr>
            <w:noProof/>
            <w:webHidden/>
          </w:rPr>
          <w:instrText xml:space="preserve"> PAGEREF _Toc346974986 \h </w:instrText>
        </w:r>
        <w:r>
          <w:rPr>
            <w:noProof/>
            <w:webHidden/>
          </w:rPr>
        </w:r>
        <w:r>
          <w:rPr>
            <w:noProof/>
            <w:webHidden/>
          </w:rPr>
          <w:fldChar w:fldCharType="separate"/>
        </w:r>
        <w:r>
          <w:rPr>
            <w:noProof/>
            <w:webHidden/>
          </w:rPr>
          <w:t>5</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87" w:history="1">
        <w:r w:rsidRPr="00430F9C">
          <w:rPr>
            <w:rStyle w:val="Hyperlink"/>
            <w:noProof/>
          </w:rPr>
          <w:t>2.2.2</w:t>
        </w:r>
        <w:r>
          <w:rPr>
            <w:rFonts w:asciiTheme="minorHAnsi" w:eastAsiaTheme="minorEastAsia" w:hAnsiTheme="minorHAnsi" w:cstheme="minorBidi"/>
            <w:noProof/>
            <w:kern w:val="2"/>
            <w:lang w:eastAsia="ja-JP"/>
            <w14:ligatures w14:val="standard"/>
          </w:rPr>
          <w:tab/>
        </w:r>
        <w:r w:rsidRPr="00430F9C">
          <w:rPr>
            <w:rStyle w:val="Hyperlink"/>
            <w:noProof/>
          </w:rPr>
          <w:t>Roles and Responsibilities</w:t>
        </w:r>
        <w:r>
          <w:rPr>
            <w:noProof/>
            <w:webHidden/>
          </w:rPr>
          <w:tab/>
        </w:r>
        <w:r>
          <w:rPr>
            <w:noProof/>
            <w:webHidden/>
          </w:rPr>
          <w:fldChar w:fldCharType="begin"/>
        </w:r>
        <w:r>
          <w:rPr>
            <w:noProof/>
            <w:webHidden/>
          </w:rPr>
          <w:instrText xml:space="preserve"> PAGEREF _Toc346974987 \h </w:instrText>
        </w:r>
        <w:r>
          <w:rPr>
            <w:noProof/>
            <w:webHidden/>
          </w:rPr>
        </w:r>
        <w:r>
          <w:rPr>
            <w:noProof/>
            <w:webHidden/>
          </w:rPr>
          <w:fldChar w:fldCharType="separate"/>
        </w:r>
        <w:r>
          <w:rPr>
            <w:noProof/>
            <w:webHidden/>
          </w:rPr>
          <w:t>6</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88" w:history="1">
        <w:r w:rsidRPr="00430F9C">
          <w:rPr>
            <w:rStyle w:val="Hyperlink"/>
            <w:noProof/>
          </w:rPr>
          <w:t>2.2.3</w:t>
        </w:r>
        <w:r>
          <w:rPr>
            <w:rFonts w:asciiTheme="minorHAnsi" w:eastAsiaTheme="minorEastAsia" w:hAnsiTheme="minorHAnsi" w:cstheme="minorBidi"/>
            <w:noProof/>
            <w:kern w:val="2"/>
            <w:lang w:eastAsia="ja-JP"/>
            <w14:ligatures w14:val="standard"/>
          </w:rPr>
          <w:tab/>
        </w:r>
        <w:r w:rsidRPr="00430F9C">
          <w:rPr>
            <w:rStyle w:val="Hyperlink"/>
            <w:noProof/>
          </w:rPr>
          <w:t>Tools and Technologies</w:t>
        </w:r>
        <w:r>
          <w:rPr>
            <w:noProof/>
            <w:webHidden/>
          </w:rPr>
          <w:tab/>
        </w:r>
        <w:r>
          <w:rPr>
            <w:noProof/>
            <w:webHidden/>
          </w:rPr>
          <w:fldChar w:fldCharType="begin"/>
        </w:r>
        <w:r>
          <w:rPr>
            <w:noProof/>
            <w:webHidden/>
          </w:rPr>
          <w:instrText xml:space="preserve"> PAGEREF _Toc346974988 \h </w:instrText>
        </w:r>
        <w:r>
          <w:rPr>
            <w:noProof/>
            <w:webHidden/>
          </w:rPr>
        </w:r>
        <w:r>
          <w:rPr>
            <w:noProof/>
            <w:webHidden/>
          </w:rPr>
          <w:fldChar w:fldCharType="separate"/>
        </w:r>
        <w:r>
          <w:rPr>
            <w:noProof/>
            <w:webHidden/>
          </w:rPr>
          <w:t>6</w:t>
        </w:r>
        <w:r>
          <w:rPr>
            <w:noProof/>
            <w:webHidden/>
          </w:rPr>
          <w:fldChar w:fldCharType="end"/>
        </w:r>
      </w:hyperlink>
    </w:p>
    <w:p w:rsidR="004F4372" w:rsidRDefault="004F4372">
      <w:pPr>
        <w:pStyle w:val="TOC1"/>
        <w:tabs>
          <w:tab w:val="left" w:pos="660"/>
          <w:tab w:val="right" w:leader="dot" w:pos="9111"/>
        </w:tabs>
        <w:rPr>
          <w:rFonts w:asciiTheme="minorHAnsi" w:eastAsiaTheme="minorEastAsia" w:hAnsiTheme="minorHAnsi" w:cstheme="minorBidi"/>
          <w:noProof/>
          <w:kern w:val="2"/>
          <w:lang w:eastAsia="ja-JP"/>
          <w14:ligatures w14:val="standard"/>
        </w:rPr>
      </w:pPr>
      <w:hyperlink w:anchor="_Toc346974989" w:history="1">
        <w:r w:rsidRPr="00430F9C">
          <w:rPr>
            <w:rStyle w:val="Hyperlink"/>
            <w:noProof/>
          </w:rPr>
          <w:t>2.3</w:t>
        </w:r>
        <w:r>
          <w:rPr>
            <w:rFonts w:asciiTheme="minorHAnsi" w:eastAsiaTheme="minorEastAsia" w:hAnsiTheme="minorHAnsi" w:cstheme="minorBidi"/>
            <w:noProof/>
            <w:kern w:val="2"/>
            <w:lang w:eastAsia="ja-JP"/>
            <w14:ligatures w14:val="standard"/>
          </w:rPr>
          <w:tab/>
        </w:r>
        <w:r w:rsidRPr="00430F9C">
          <w:rPr>
            <w:rStyle w:val="Hyperlink"/>
            <w:noProof/>
          </w:rPr>
          <w:t>Project Mangement Plan</w:t>
        </w:r>
        <w:r>
          <w:rPr>
            <w:noProof/>
            <w:webHidden/>
          </w:rPr>
          <w:tab/>
        </w:r>
        <w:r>
          <w:rPr>
            <w:noProof/>
            <w:webHidden/>
          </w:rPr>
          <w:fldChar w:fldCharType="begin"/>
        </w:r>
        <w:r>
          <w:rPr>
            <w:noProof/>
            <w:webHidden/>
          </w:rPr>
          <w:instrText xml:space="preserve"> PAGEREF _Toc346974989 \h </w:instrText>
        </w:r>
        <w:r>
          <w:rPr>
            <w:noProof/>
            <w:webHidden/>
          </w:rPr>
        </w:r>
        <w:r>
          <w:rPr>
            <w:noProof/>
            <w:webHidden/>
          </w:rPr>
          <w:fldChar w:fldCharType="separate"/>
        </w:r>
        <w:r>
          <w:rPr>
            <w:noProof/>
            <w:webHidden/>
          </w:rPr>
          <w:t>8</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90" w:history="1">
        <w:r w:rsidRPr="00430F9C">
          <w:rPr>
            <w:rStyle w:val="Hyperlink"/>
            <w:noProof/>
          </w:rPr>
          <w:t>2.3.1</w:t>
        </w:r>
        <w:r>
          <w:rPr>
            <w:rFonts w:asciiTheme="minorHAnsi" w:eastAsiaTheme="minorEastAsia" w:hAnsiTheme="minorHAnsi" w:cstheme="minorBidi"/>
            <w:noProof/>
            <w:kern w:val="2"/>
            <w:lang w:eastAsia="ja-JP"/>
            <w14:ligatures w14:val="standard"/>
          </w:rPr>
          <w:tab/>
        </w:r>
        <w:r w:rsidRPr="00430F9C">
          <w:rPr>
            <w:rStyle w:val="Hyperlink"/>
            <w:noProof/>
          </w:rPr>
          <w:t>Tasks</w:t>
        </w:r>
        <w:r>
          <w:rPr>
            <w:noProof/>
            <w:webHidden/>
          </w:rPr>
          <w:tab/>
        </w:r>
        <w:r>
          <w:rPr>
            <w:noProof/>
            <w:webHidden/>
          </w:rPr>
          <w:fldChar w:fldCharType="begin"/>
        </w:r>
        <w:r>
          <w:rPr>
            <w:noProof/>
            <w:webHidden/>
          </w:rPr>
          <w:instrText xml:space="preserve"> PAGEREF _Toc346974990 \h </w:instrText>
        </w:r>
        <w:r>
          <w:rPr>
            <w:noProof/>
            <w:webHidden/>
          </w:rPr>
        </w:r>
        <w:r>
          <w:rPr>
            <w:noProof/>
            <w:webHidden/>
          </w:rPr>
          <w:fldChar w:fldCharType="separate"/>
        </w:r>
        <w:r>
          <w:rPr>
            <w:noProof/>
            <w:webHidden/>
          </w:rPr>
          <w:t>8</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91" w:history="1">
        <w:r w:rsidRPr="00430F9C">
          <w:rPr>
            <w:rStyle w:val="Hyperlink"/>
            <w:noProof/>
          </w:rPr>
          <w:t>2.3.2</w:t>
        </w:r>
        <w:r>
          <w:rPr>
            <w:rFonts w:asciiTheme="minorHAnsi" w:eastAsiaTheme="minorEastAsia" w:hAnsiTheme="minorHAnsi" w:cstheme="minorBidi"/>
            <w:noProof/>
            <w:kern w:val="2"/>
            <w:lang w:eastAsia="ja-JP"/>
            <w14:ligatures w14:val="standard"/>
          </w:rPr>
          <w:tab/>
        </w:r>
        <w:r w:rsidRPr="00430F9C">
          <w:rPr>
            <w:rStyle w:val="Hyperlink"/>
            <w:noProof/>
          </w:rPr>
          <w:t>Task sheet</w:t>
        </w:r>
        <w:r>
          <w:rPr>
            <w:noProof/>
            <w:webHidden/>
          </w:rPr>
          <w:tab/>
        </w:r>
        <w:r>
          <w:rPr>
            <w:noProof/>
            <w:webHidden/>
          </w:rPr>
          <w:fldChar w:fldCharType="begin"/>
        </w:r>
        <w:r>
          <w:rPr>
            <w:noProof/>
            <w:webHidden/>
          </w:rPr>
          <w:instrText xml:space="preserve"> PAGEREF _Toc346974991 \h </w:instrText>
        </w:r>
        <w:r>
          <w:rPr>
            <w:noProof/>
            <w:webHidden/>
          </w:rPr>
        </w:r>
        <w:r>
          <w:rPr>
            <w:noProof/>
            <w:webHidden/>
          </w:rPr>
          <w:fldChar w:fldCharType="separate"/>
        </w:r>
        <w:r>
          <w:rPr>
            <w:noProof/>
            <w:webHidden/>
          </w:rPr>
          <w:t>10</w:t>
        </w:r>
        <w:r>
          <w:rPr>
            <w:noProof/>
            <w:webHidden/>
          </w:rPr>
          <w:fldChar w:fldCharType="end"/>
        </w:r>
      </w:hyperlink>
    </w:p>
    <w:p w:rsidR="004F4372" w:rsidRDefault="004F4372">
      <w:pPr>
        <w:pStyle w:val="TOC1"/>
        <w:tabs>
          <w:tab w:val="left" w:pos="660"/>
          <w:tab w:val="right" w:leader="dot" w:pos="9111"/>
        </w:tabs>
        <w:rPr>
          <w:rFonts w:asciiTheme="minorHAnsi" w:eastAsiaTheme="minorEastAsia" w:hAnsiTheme="minorHAnsi" w:cstheme="minorBidi"/>
          <w:noProof/>
          <w:kern w:val="2"/>
          <w:lang w:eastAsia="ja-JP"/>
          <w14:ligatures w14:val="standard"/>
        </w:rPr>
      </w:pPr>
      <w:hyperlink w:anchor="_Toc346974992" w:history="1">
        <w:r w:rsidRPr="00430F9C">
          <w:rPr>
            <w:rStyle w:val="Hyperlink"/>
            <w:noProof/>
          </w:rPr>
          <w:t>2.4</w:t>
        </w:r>
        <w:r>
          <w:rPr>
            <w:rFonts w:asciiTheme="minorHAnsi" w:eastAsiaTheme="minorEastAsia" w:hAnsiTheme="minorHAnsi" w:cstheme="minorBidi"/>
            <w:noProof/>
            <w:kern w:val="2"/>
            <w:lang w:eastAsia="ja-JP"/>
            <w14:ligatures w14:val="standard"/>
          </w:rPr>
          <w:tab/>
        </w:r>
        <w:r w:rsidRPr="00430F9C">
          <w:rPr>
            <w:rStyle w:val="Hyperlink"/>
            <w:noProof/>
          </w:rPr>
          <w:t>Coding Convention</w:t>
        </w:r>
        <w:r>
          <w:rPr>
            <w:noProof/>
            <w:webHidden/>
          </w:rPr>
          <w:tab/>
        </w:r>
        <w:r>
          <w:rPr>
            <w:noProof/>
            <w:webHidden/>
          </w:rPr>
          <w:fldChar w:fldCharType="begin"/>
        </w:r>
        <w:r>
          <w:rPr>
            <w:noProof/>
            <w:webHidden/>
          </w:rPr>
          <w:instrText xml:space="preserve"> PAGEREF _Toc346974992 \h </w:instrText>
        </w:r>
        <w:r>
          <w:rPr>
            <w:noProof/>
            <w:webHidden/>
          </w:rPr>
        </w:r>
        <w:r>
          <w:rPr>
            <w:noProof/>
            <w:webHidden/>
          </w:rPr>
          <w:fldChar w:fldCharType="separate"/>
        </w:r>
        <w:r>
          <w:rPr>
            <w:noProof/>
            <w:webHidden/>
          </w:rPr>
          <w:t>12</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93" w:history="1">
        <w:r w:rsidRPr="00430F9C">
          <w:rPr>
            <w:rStyle w:val="Hyperlink"/>
            <w:noProof/>
          </w:rPr>
          <w:t>2.4.1</w:t>
        </w:r>
        <w:r>
          <w:rPr>
            <w:rFonts w:asciiTheme="minorHAnsi" w:eastAsiaTheme="minorEastAsia" w:hAnsiTheme="minorHAnsi" w:cstheme="minorBidi"/>
            <w:noProof/>
            <w:kern w:val="2"/>
            <w:lang w:eastAsia="ja-JP"/>
            <w14:ligatures w14:val="standard"/>
          </w:rPr>
          <w:tab/>
        </w:r>
        <w:r w:rsidRPr="00430F9C">
          <w:rPr>
            <w:rStyle w:val="Hyperlink"/>
            <w:noProof/>
          </w:rPr>
          <w:t>Naming Convention</w:t>
        </w:r>
        <w:r>
          <w:rPr>
            <w:noProof/>
            <w:webHidden/>
          </w:rPr>
          <w:tab/>
        </w:r>
        <w:r>
          <w:rPr>
            <w:noProof/>
            <w:webHidden/>
          </w:rPr>
          <w:fldChar w:fldCharType="begin"/>
        </w:r>
        <w:r>
          <w:rPr>
            <w:noProof/>
            <w:webHidden/>
          </w:rPr>
          <w:instrText xml:space="preserve"> PAGEREF _Toc346974993 \h </w:instrText>
        </w:r>
        <w:r>
          <w:rPr>
            <w:noProof/>
            <w:webHidden/>
          </w:rPr>
        </w:r>
        <w:r>
          <w:rPr>
            <w:noProof/>
            <w:webHidden/>
          </w:rPr>
          <w:fldChar w:fldCharType="separate"/>
        </w:r>
        <w:r>
          <w:rPr>
            <w:noProof/>
            <w:webHidden/>
          </w:rPr>
          <w:t>12</w:t>
        </w:r>
        <w:r>
          <w:rPr>
            <w:noProof/>
            <w:webHidden/>
          </w:rPr>
          <w:fldChar w:fldCharType="end"/>
        </w:r>
      </w:hyperlink>
    </w:p>
    <w:p w:rsidR="004F4372" w:rsidRDefault="004F4372">
      <w:pPr>
        <w:pStyle w:val="TOC2"/>
        <w:tabs>
          <w:tab w:val="left" w:pos="1100"/>
        </w:tabs>
        <w:rPr>
          <w:rFonts w:asciiTheme="minorHAnsi" w:eastAsiaTheme="minorEastAsia" w:hAnsiTheme="minorHAnsi" w:cstheme="minorBidi"/>
          <w:noProof/>
          <w:kern w:val="2"/>
          <w:lang w:eastAsia="ja-JP"/>
          <w14:ligatures w14:val="standard"/>
        </w:rPr>
      </w:pPr>
      <w:hyperlink w:anchor="_Toc346974994" w:history="1">
        <w:r w:rsidRPr="00430F9C">
          <w:rPr>
            <w:rStyle w:val="Hyperlink"/>
            <w:noProof/>
          </w:rPr>
          <w:t>2.4.2</w:t>
        </w:r>
        <w:r>
          <w:rPr>
            <w:rFonts w:asciiTheme="minorHAnsi" w:eastAsiaTheme="minorEastAsia" w:hAnsiTheme="minorHAnsi" w:cstheme="minorBidi"/>
            <w:noProof/>
            <w:kern w:val="2"/>
            <w:lang w:eastAsia="ja-JP"/>
            <w14:ligatures w14:val="standard"/>
          </w:rPr>
          <w:tab/>
        </w:r>
        <w:r w:rsidRPr="00430F9C">
          <w:rPr>
            <w:rStyle w:val="Hyperlink"/>
            <w:noProof/>
          </w:rPr>
          <w:t>Lengths</w:t>
        </w:r>
        <w:r>
          <w:rPr>
            <w:noProof/>
            <w:webHidden/>
          </w:rPr>
          <w:tab/>
        </w:r>
        <w:r>
          <w:rPr>
            <w:noProof/>
            <w:webHidden/>
          </w:rPr>
          <w:fldChar w:fldCharType="begin"/>
        </w:r>
        <w:r>
          <w:rPr>
            <w:noProof/>
            <w:webHidden/>
          </w:rPr>
          <w:instrText xml:space="preserve"> PAGEREF _Toc346974994 \h </w:instrText>
        </w:r>
        <w:r>
          <w:rPr>
            <w:noProof/>
            <w:webHidden/>
          </w:rPr>
        </w:r>
        <w:r>
          <w:rPr>
            <w:noProof/>
            <w:webHidden/>
          </w:rPr>
          <w:fldChar w:fldCharType="separate"/>
        </w:r>
        <w:r>
          <w:rPr>
            <w:noProof/>
            <w:webHidden/>
          </w:rPr>
          <w:t>12</w:t>
        </w:r>
        <w:r>
          <w:rPr>
            <w:noProof/>
            <w:webHidden/>
          </w:rPr>
          <w:fldChar w:fldCharType="end"/>
        </w:r>
      </w:hyperlink>
    </w:p>
    <w:p w:rsidR="00D04C18" w:rsidRPr="001D67CA" w:rsidRDefault="00A93F5F">
      <w:pPr>
        <w:rPr>
          <w:b/>
          <w:bCs/>
          <w:noProof/>
          <w:sz w:val="24"/>
        </w:rPr>
      </w:pPr>
      <w:r w:rsidRPr="001D67CA">
        <w:rPr>
          <w:b/>
          <w:bCs/>
          <w:noProof/>
          <w:sz w:val="24"/>
        </w:rPr>
        <w:fldChar w:fldCharType="end"/>
      </w:r>
    </w:p>
    <w:p w:rsidR="007461AE" w:rsidRDefault="007461AE">
      <w:pPr>
        <w:spacing w:after="0" w:line="240" w:lineRule="auto"/>
        <w:rPr>
          <w:noProof/>
        </w:rPr>
      </w:pPr>
      <w:r>
        <w:rPr>
          <w:noProof/>
        </w:rPr>
        <w:br w:type="page"/>
      </w:r>
    </w:p>
    <w:p w:rsidR="00BE32D5" w:rsidRPr="00257CEE" w:rsidRDefault="007461AE" w:rsidP="00257CEE">
      <w:pPr>
        <w:pStyle w:val="Heading1"/>
        <w:numPr>
          <w:ilvl w:val="1"/>
          <w:numId w:val="34"/>
        </w:numPr>
      </w:pPr>
      <w:bookmarkStart w:id="4" w:name="_Toc346974975"/>
      <w:r w:rsidRPr="00257CEE">
        <w:lastRenderedPageBreak/>
        <w:t>Problem Definition</w:t>
      </w:r>
      <w:bookmarkEnd w:id="4"/>
    </w:p>
    <w:p w:rsidR="00F66243" w:rsidRPr="00F66243" w:rsidRDefault="00F66243" w:rsidP="00F66243">
      <w:pPr>
        <w:pStyle w:val="ListParagraph"/>
        <w:keepNext/>
        <w:keepLines/>
        <w:numPr>
          <w:ilvl w:val="0"/>
          <w:numId w:val="29"/>
        </w:numPr>
        <w:spacing w:before="240" w:after="160"/>
        <w:outlineLvl w:val="1"/>
        <w:rPr>
          <w:rFonts w:ascii="Cambria" w:eastAsia="MS Gothic" w:hAnsi="Cambria"/>
          <w:b/>
          <w:bCs/>
          <w:noProof/>
          <w:vanish/>
          <w:color w:val="4F81BD"/>
          <w:sz w:val="26"/>
          <w:szCs w:val="26"/>
        </w:rPr>
      </w:pPr>
      <w:bookmarkStart w:id="5" w:name="_Toc335815674"/>
      <w:bookmarkStart w:id="6" w:name="_Toc335815756"/>
      <w:bookmarkStart w:id="7" w:name="_Toc335824493"/>
      <w:bookmarkStart w:id="8" w:name="_Toc335824509"/>
      <w:bookmarkStart w:id="9" w:name="_Toc335824524"/>
      <w:bookmarkStart w:id="10" w:name="_Toc336515290"/>
      <w:bookmarkStart w:id="11" w:name="_Toc346974976"/>
      <w:bookmarkEnd w:id="5"/>
      <w:bookmarkEnd w:id="6"/>
      <w:bookmarkEnd w:id="7"/>
      <w:bookmarkEnd w:id="8"/>
      <w:bookmarkEnd w:id="9"/>
      <w:bookmarkEnd w:id="10"/>
      <w:bookmarkEnd w:id="11"/>
    </w:p>
    <w:p w:rsidR="00F66243" w:rsidRPr="00F66243" w:rsidRDefault="00F66243" w:rsidP="00F66243">
      <w:pPr>
        <w:pStyle w:val="ListParagraph"/>
        <w:keepNext/>
        <w:keepLines/>
        <w:numPr>
          <w:ilvl w:val="0"/>
          <w:numId w:val="29"/>
        </w:numPr>
        <w:spacing w:before="240" w:after="160"/>
        <w:outlineLvl w:val="1"/>
        <w:rPr>
          <w:rFonts w:ascii="Cambria" w:eastAsia="MS Gothic" w:hAnsi="Cambria"/>
          <w:b/>
          <w:bCs/>
          <w:noProof/>
          <w:vanish/>
          <w:color w:val="4F81BD"/>
          <w:sz w:val="26"/>
          <w:szCs w:val="26"/>
        </w:rPr>
      </w:pPr>
      <w:bookmarkStart w:id="12" w:name="_Toc335815675"/>
      <w:bookmarkStart w:id="13" w:name="_Toc335815757"/>
      <w:bookmarkStart w:id="14" w:name="_Toc335824494"/>
      <w:bookmarkStart w:id="15" w:name="_Toc335824510"/>
      <w:bookmarkStart w:id="16" w:name="_Toc335824525"/>
      <w:bookmarkStart w:id="17" w:name="_Toc336515291"/>
      <w:bookmarkStart w:id="18" w:name="_Toc346974977"/>
      <w:bookmarkEnd w:id="12"/>
      <w:bookmarkEnd w:id="13"/>
      <w:bookmarkEnd w:id="14"/>
      <w:bookmarkEnd w:id="15"/>
      <w:bookmarkEnd w:id="16"/>
      <w:bookmarkEnd w:id="17"/>
      <w:bookmarkEnd w:id="18"/>
    </w:p>
    <w:p w:rsidR="00D84FE0" w:rsidRDefault="00BE32D5" w:rsidP="00F66243">
      <w:pPr>
        <w:pStyle w:val="Heading2"/>
        <w:numPr>
          <w:ilvl w:val="2"/>
          <w:numId w:val="29"/>
        </w:numPr>
      </w:pPr>
      <w:bookmarkStart w:id="19" w:name="_Toc346974978"/>
      <w:r>
        <w:rPr>
          <w:noProof/>
        </w:rPr>
        <w:t>N</w:t>
      </w:r>
      <w:r w:rsidR="007461AE">
        <w:rPr>
          <w:noProof/>
        </w:rPr>
        <w:t>ame of this Capstone Project</w:t>
      </w:r>
      <w:bookmarkEnd w:id="0"/>
      <w:bookmarkEnd w:id="1"/>
      <w:bookmarkEnd w:id="19"/>
    </w:p>
    <w:p w:rsidR="007461AE" w:rsidRDefault="007461AE" w:rsidP="00DB6896">
      <w:pPr>
        <w:spacing w:after="0"/>
        <w:ind w:left="720"/>
        <w:rPr>
          <w:b/>
        </w:rPr>
      </w:pPr>
      <w:r>
        <w:t>Project Full name:</w:t>
      </w:r>
      <w:r w:rsidR="00F6645A" w:rsidRPr="00F6645A">
        <w:rPr>
          <w:b/>
        </w:rPr>
        <w:t xml:space="preserve"> </w:t>
      </w:r>
      <w:r w:rsidR="00D80C22">
        <w:rPr>
          <w:b/>
        </w:rPr>
        <w:t>Delivery Helper</w:t>
      </w:r>
      <w:r>
        <w:t xml:space="preserve"> </w:t>
      </w:r>
    </w:p>
    <w:p w:rsidR="007461AE" w:rsidRDefault="007461AE" w:rsidP="00DB6896">
      <w:pPr>
        <w:spacing w:after="0"/>
        <w:ind w:left="720"/>
        <w:rPr>
          <w:b/>
        </w:rPr>
      </w:pPr>
      <w:r>
        <w:t xml:space="preserve">Project Code: </w:t>
      </w:r>
      <w:r w:rsidR="00D80C22">
        <w:rPr>
          <w:b/>
        </w:rPr>
        <w:t>SMDH (Software Module for Delivery Helper)</w:t>
      </w:r>
    </w:p>
    <w:p w:rsidR="007461AE" w:rsidRDefault="007461AE" w:rsidP="00F66243">
      <w:pPr>
        <w:pStyle w:val="Heading2"/>
        <w:numPr>
          <w:ilvl w:val="2"/>
          <w:numId w:val="29"/>
        </w:numPr>
      </w:pPr>
      <w:bookmarkStart w:id="20" w:name="_Toc346974979"/>
      <w:r>
        <w:t>Problem Abstract</w:t>
      </w:r>
      <w:bookmarkEnd w:id="20"/>
    </w:p>
    <w:p w:rsidR="007461AE" w:rsidRDefault="00D80C22" w:rsidP="00DB6896">
      <w:pPr>
        <w:ind w:left="720"/>
      </w:pPr>
      <w:r>
        <w:t>Tiktak là một công ty chuyên về vận chuyển hàng hóa</w:t>
      </w:r>
      <w:r w:rsidR="008643FD">
        <w:t>.</w:t>
      </w:r>
      <w:r>
        <w:t xml:space="preserve"> Hệ thống CNTT của công ty hiện nay đã cơ bản hoàn thành. Nó đã hỗ trợ công ty các chức năng cơ bản nhất như Xử lý các đơn hàng, các yêu cầu của khách hàng, </w:t>
      </w:r>
      <w:proofErr w:type="gramStart"/>
      <w:r>
        <w:t>cho</w:t>
      </w:r>
      <w:proofErr w:type="gramEnd"/>
      <w:r>
        <w:t xml:space="preserve"> phép tạo các Kế hoạch Gom hàng và kế hoạch giao hàng. </w:t>
      </w:r>
      <w:r w:rsidR="00783452">
        <w:t>Do nhu cầu mở rộng, công ty quyết định thêm các tính năng khác như là : thêm nhiều phương thức giao hàng và thanh toán hơn, quản lý nhân viên giao hàng, cung cấ</w:t>
      </w:r>
      <w:r w:rsidR="008F5F17">
        <w:t>p quản lý hàng hóa cho ng bán hàng ko có website, cung cấp các report để hỗ trợ các bên kinh doanh …</w:t>
      </w:r>
    </w:p>
    <w:p w:rsidR="004754DB" w:rsidRDefault="004754DB" w:rsidP="00F66243">
      <w:pPr>
        <w:pStyle w:val="Heading2"/>
        <w:numPr>
          <w:ilvl w:val="2"/>
          <w:numId w:val="29"/>
        </w:numPr>
      </w:pPr>
      <w:bookmarkStart w:id="21" w:name="_Toc346974980"/>
      <w:r>
        <w:t>Project Overview</w:t>
      </w:r>
      <w:bookmarkEnd w:id="21"/>
    </w:p>
    <w:p w:rsidR="004754DB" w:rsidRDefault="00C8491B" w:rsidP="00F66243">
      <w:pPr>
        <w:pStyle w:val="Heading3"/>
        <w:numPr>
          <w:ilvl w:val="3"/>
          <w:numId w:val="29"/>
        </w:numPr>
      </w:pPr>
      <w:bookmarkStart w:id="22" w:name="_Toc346974981"/>
      <w:r>
        <w:t>The Current System</w:t>
      </w:r>
      <w:bookmarkEnd w:id="22"/>
    </w:p>
    <w:p w:rsidR="006B284F" w:rsidRPr="00C512CA" w:rsidRDefault="008F5F17" w:rsidP="00C512CA">
      <w:pPr>
        <w:ind w:left="1080"/>
      </w:pPr>
      <w:r>
        <w:t xml:space="preserve">Hệ thống hiện tại đủ để thực hiện các task </w:t>
      </w:r>
      <w:proofErr w:type="gramStart"/>
      <w:r>
        <w:t>vụ  cơ</w:t>
      </w:r>
      <w:proofErr w:type="gramEnd"/>
      <w:r>
        <w:t xml:space="preserve"> bản như </w:t>
      </w:r>
      <w:r>
        <w:t>Xử lý các đơn hàng, các yêu cầu của khách hàng, cho phép tạo các Kế hoạch Gom hàng và kế hoạch giao hàng</w:t>
      </w:r>
      <w:r w:rsidR="00BE5D78">
        <w:t>.</w:t>
      </w:r>
    </w:p>
    <w:p w:rsidR="00C8491B" w:rsidRDefault="00C8491B" w:rsidP="00F66243">
      <w:pPr>
        <w:pStyle w:val="Heading3"/>
        <w:numPr>
          <w:ilvl w:val="3"/>
          <w:numId w:val="29"/>
        </w:numPr>
      </w:pPr>
      <w:bookmarkStart w:id="23" w:name="_Toc346974982"/>
      <w:r>
        <w:t>The Proposed System</w:t>
      </w:r>
      <w:bookmarkEnd w:id="23"/>
    </w:p>
    <w:p w:rsidR="006B284F" w:rsidRDefault="008F5F17" w:rsidP="00C512CA">
      <w:pPr>
        <w:ind w:left="1080"/>
      </w:pPr>
      <w:r>
        <w:t xml:space="preserve">SMDH là một tập hợp các module cho nhiều chức năng </w:t>
      </w:r>
    </w:p>
    <w:p w:rsidR="00DD59EC" w:rsidRDefault="00DD59EC" w:rsidP="00C512CA">
      <w:pPr>
        <w:pStyle w:val="ListParagraph"/>
        <w:numPr>
          <w:ilvl w:val="0"/>
          <w:numId w:val="35"/>
        </w:numPr>
        <w:ind w:left="1440"/>
      </w:pPr>
      <w:r w:rsidRPr="00C512CA">
        <w:rPr>
          <w:i/>
        </w:rPr>
        <w:t>Management</w:t>
      </w:r>
      <w:r>
        <w:t>:</w:t>
      </w:r>
      <w:r w:rsidR="00577BF8">
        <w:t xml:space="preserve"> Cho phép Vendor quản lý được hàng hóa buôn bán của họ</w:t>
      </w:r>
      <w:r w:rsidR="00C512CA">
        <w:t>.</w:t>
      </w:r>
      <w:r w:rsidR="00577BF8">
        <w:t xml:space="preserve"> Customer có thể tracking được order của họ. Tiktak staff có thể manage được số delivery men</w:t>
      </w:r>
    </w:p>
    <w:p w:rsidR="00577BF8" w:rsidRPr="00577BF8" w:rsidRDefault="00577BF8" w:rsidP="009C524E">
      <w:pPr>
        <w:pStyle w:val="ListParagraph"/>
        <w:numPr>
          <w:ilvl w:val="0"/>
          <w:numId w:val="35"/>
        </w:numPr>
        <w:ind w:left="1440"/>
      </w:pPr>
      <w:r>
        <w:rPr>
          <w:i/>
        </w:rPr>
        <w:t>AutoSchedule:</w:t>
      </w:r>
      <w:r>
        <w:t xml:space="preserve"> Chức năng mới cho phép Tiktak staff tạo Các CollectionPlan 1 cách tự động dựa trên trọng số của các request. Tiktak Staff có thể Manual điều chỉnh trọng số.</w:t>
      </w:r>
    </w:p>
    <w:p w:rsidR="00DD59EC" w:rsidRDefault="00577BF8" w:rsidP="009C524E">
      <w:pPr>
        <w:pStyle w:val="ListParagraph"/>
        <w:numPr>
          <w:ilvl w:val="0"/>
          <w:numId w:val="35"/>
        </w:numPr>
        <w:ind w:left="1440"/>
      </w:pPr>
      <w:r>
        <w:rPr>
          <w:i/>
        </w:rPr>
        <w:t xml:space="preserve">AutoPricing: </w:t>
      </w:r>
      <w:r w:rsidR="00374145">
        <w:t>Chức năng cho phép Vendor mỗi lần submit request với các info thì sẽ tự động tính ra giá cả của các Order trong request đó</w:t>
      </w:r>
    </w:p>
    <w:p w:rsidR="00374145" w:rsidRDefault="00DD59EC" w:rsidP="00DB0CCC">
      <w:pPr>
        <w:pStyle w:val="ListParagraph"/>
        <w:numPr>
          <w:ilvl w:val="0"/>
          <w:numId w:val="35"/>
        </w:numPr>
        <w:ind w:left="1440"/>
      </w:pPr>
      <w:proofErr w:type="gramStart"/>
      <w:r w:rsidRPr="00374145">
        <w:rPr>
          <w:i/>
        </w:rPr>
        <w:t>Reporting</w:t>
      </w:r>
      <w:r w:rsidR="00374145" w:rsidRPr="00374145">
        <w:rPr>
          <w:i/>
        </w:rPr>
        <w:t xml:space="preserve"> </w:t>
      </w:r>
      <w:r w:rsidR="006B284F">
        <w:t>:</w:t>
      </w:r>
      <w:proofErr w:type="gramEnd"/>
      <w:r w:rsidR="006B284F">
        <w:t xml:space="preserve"> </w:t>
      </w:r>
      <w:r w:rsidR="00374145">
        <w:t>Báo cáo theo ngày, theo tuần hay theo một khoảng thời gian nào đó sẽ được hệ thống in ra 1 cách rõ ràng và 9 xác</w:t>
      </w:r>
      <w:r>
        <w:t>.</w:t>
      </w:r>
    </w:p>
    <w:p w:rsidR="00C8491B" w:rsidRDefault="00C8491B" w:rsidP="00F66243">
      <w:pPr>
        <w:pStyle w:val="Heading3"/>
        <w:numPr>
          <w:ilvl w:val="3"/>
          <w:numId w:val="29"/>
        </w:numPr>
      </w:pPr>
      <w:bookmarkStart w:id="24" w:name="_Toc346974983"/>
      <w:r w:rsidRPr="00C8491B">
        <w:t>Boundaries of the System</w:t>
      </w:r>
      <w:bookmarkEnd w:id="24"/>
    </w:p>
    <w:p w:rsidR="00374145" w:rsidRDefault="00374145" w:rsidP="002371F6">
      <w:pPr>
        <w:pStyle w:val="ListParagraph"/>
        <w:numPr>
          <w:ilvl w:val="0"/>
          <w:numId w:val="36"/>
        </w:numPr>
      </w:pPr>
      <w:r>
        <w:t xml:space="preserve">Hệ thống sẽ được sử dụng bởi </w:t>
      </w:r>
    </w:p>
    <w:p w:rsidR="00374145" w:rsidRDefault="00374145" w:rsidP="00374145">
      <w:pPr>
        <w:pStyle w:val="ListParagraph"/>
        <w:numPr>
          <w:ilvl w:val="1"/>
          <w:numId w:val="36"/>
        </w:numPr>
      </w:pPr>
      <w:r>
        <w:t>Tiktak Staff</w:t>
      </w:r>
    </w:p>
    <w:p w:rsidR="00374145" w:rsidRDefault="00374145" w:rsidP="00374145">
      <w:pPr>
        <w:pStyle w:val="ListParagraph"/>
        <w:numPr>
          <w:ilvl w:val="1"/>
          <w:numId w:val="36"/>
        </w:numPr>
      </w:pPr>
      <w:r>
        <w:t>Vendor (những ng buôn bán hàng qua mạng)</w:t>
      </w:r>
    </w:p>
    <w:p w:rsidR="00374145" w:rsidRDefault="00374145" w:rsidP="00374145">
      <w:pPr>
        <w:pStyle w:val="ListParagraph"/>
        <w:numPr>
          <w:ilvl w:val="1"/>
          <w:numId w:val="36"/>
        </w:numPr>
      </w:pPr>
      <w:r>
        <w:t>Customer</w:t>
      </w:r>
      <w:r w:rsidR="002371F6">
        <w:t>.</w:t>
      </w:r>
      <w:r>
        <w:t xml:space="preserve"> (người mua hàng)</w:t>
      </w:r>
    </w:p>
    <w:p w:rsidR="002371F6" w:rsidRDefault="002547B1" w:rsidP="00DD1B80">
      <w:pPr>
        <w:pStyle w:val="ListParagraph"/>
        <w:numPr>
          <w:ilvl w:val="1"/>
          <w:numId w:val="36"/>
        </w:numPr>
      </w:pPr>
      <w:r>
        <w:lastRenderedPageBreak/>
        <w:t>Hub (Những người của Convinient Store)</w:t>
      </w:r>
      <w:r w:rsidR="002371F6">
        <w:t xml:space="preserve"> </w:t>
      </w:r>
    </w:p>
    <w:p w:rsidR="00C512CA" w:rsidRDefault="002547B1" w:rsidP="002371F6">
      <w:pPr>
        <w:pStyle w:val="ListParagraph"/>
        <w:numPr>
          <w:ilvl w:val="0"/>
          <w:numId w:val="36"/>
        </w:numPr>
      </w:pPr>
      <w:r>
        <w:t>Tất cả các chức năng này được xây dựng dựa trên nhu cầu của Tiktak Company, khách hàng của Tiktak</w:t>
      </w:r>
      <w:r w:rsidR="002371F6">
        <w:t>.</w:t>
      </w:r>
    </w:p>
    <w:p w:rsidR="002371F6" w:rsidRPr="00C512CA" w:rsidRDefault="002547B1" w:rsidP="002371F6">
      <w:pPr>
        <w:pStyle w:val="ListParagraph"/>
        <w:numPr>
          <w:ilvl w:val="0"/>
          <w:numId w:val="36"/>
        </w:numPr>
      </w:pPr>
      <w:r>
        <w:t>Tác vụ chính vẫn là tập trung đến các tác vụ liên quan giao nhận hàng, tuy nhiên có vài tác vụ sẽ hỗ trợ cho E-Commerce</w:t>
      </w:r>
      <w:r w:rsidR="002371F6">
        <w:t>.</w:t>
      </w:r>
    </w:p>
    <w:p w:rsidR="00C8491B" w:rsidRDefault="00C8491B" w:rsidP="00F66243">
      <w:pPr>
        <w:pStyle w:val="Heading3"/>
        <w:numPr>
          <w:ilvl w:val="3"/>
          <w:numId w:val="29"/>
        </w:numPr>
      </w:pPr>
      <w:bookmarkStart w:id="25" w:name="_Toc346974984"/>
      <w:r w:rsidRPr="00C8491B">
        <w:t>Development Environment</w:t>
      </w:r>
      <w:bookmarkEnd w:id="25"/>
    </w:p>
    <w:p w:rsidR="002371F6" w:rsidRPr="00225581" w:rsidRDefault="00225581" w:rsidP="002371F6">
      <w:pPr>
        <w:ind w:left="1080"/>
        <w:rPr>
          <w:b/>
          <w:i/>
        </w:rPr>
      </w:pPr>
      <w:r w:rsidRPr="00225581">
        <w:rPr>
          <w:b/>
          <w:i/>
        </w:rPr>
        <w:t>Hardware Requirements:</w:t>
      </w:r>
    </w:p>
    <w:p w:rsidR="00225581" w:rsidRPr="00225581" w:rsidRDefault="00225581" w:rsidP="00225581">
      <w:pPr>
        <w:pStyle w:val="ListParagraph"/>
        <w:numPr>
          <w:ilvl w:val="0"/>
          <w:numId w:val="37"/>
        </w:numPr>
      </w:pPr>
      <w:r w:rsidRPr="002413DC">
        <w:rPr>
          <w:rFonts w:cs="Calibri"/>
          <w:sz w:val="24"/>
          <w:szCs w:val="24"/>
        </w:rPr>
        <w:t>Personal computers for developing with the minimum configuration: 2 G</w:t>
      </w:r>
      <w:r>
        <w:rPr>
          <w:rFonts w:cs="Calibri"/>
          <w:sz w:val="24"/>
          <w:szCs w:val="24"/>
        </w:rPr>
        <w:t>B</w:t>
      </w:r>
      <w:r w:rsidRPr="002413DC">
        <w:rPr>
          <w:rFonts w:cs="Calibri"/>
          <w:sz w:val="24"/>
          <w:szCs w:val="24"/>
        </w:rPr>
        <w:t xml:space="preserve"> of RAM, </w:t>
      </w:r>
      <w:r>
        <w:rPr>
          <w:rFonts w:cs="Calibri"/>
          <w:sz w:val="24"/>
          <w:szCs w:val="24"/>
        </w:rPr>
        <w:t>4</w:t>
      </w:r>
      <w:r w:rsidRPr="002413DC">
        <w:rPr>
          <w:rFonts w:cs="Calibri"/>
          <w:sz w:val="24"/>
          <w:szCs w:val="24"/>
        </w:rPr>
        <w:t>0G</w:t>
      </w:r>
      <w:r>
        <w:rPr>
          <w:rFonts w:cs="Calibri"/>
          <w:sz w:val="24"/>
          <w:szCs w:val="24"/>
        </w:rPr>
        <w:t>B</w:t>
      </w:r>
      <w:r w:rsidRPr="002413DC">
        <w:rPr>
          <w:rFonts w:cs="Calibri"/>
          <w:sz w:val="24"/>
          <w:szCs w:val="24"/>
        </w:rPr>
        <w:t xml:space="preserve"> of hard disk, Core 2 Duo 2.0 GHz</w:t>
      </w:r>
    </w:p>
    <w:p w:rsidR="00225581" w:rsidRPr="00225581" w:rsidRDefault="00225581" w:rsidP="00F163DC">
      <w:pPr>
        <w:spacing w:before="360"/>
        <w:ind w:left="1080"/>
        <w:rPr>
          <w:b/>
          <w:i/>
        </w:rPr>
      </w:pPr>
      <w:r w:rsidRPr="00225581">
        <w:rPr>
          <w:b/>
          <w:i/>
        </w:rPr>
        <w:t>Software Requirements:</w:t>
      </w:r>
    </w:p>
    <w:p w:rsidR="00225581" w:rsidRDefault="00225581" w:rsidP="00F163DC">
      <w:pPr>
        <w:pStyle w:val="ListParagraph"/>
        <w:numPr>
          <w:ilvl w:val="0"/>
          <w:numId w:val="37"/>
        </w:numPr>
        <w:spacing w:after="0"/>
      </w:pPr>
      <w:r>
        <w:t>Operating system: Windows 7</w:t>
      </w:r>
    </w:p>
    <w:p w:rsidR="00225581" w:rsidRDefault="00225581" w:rsidP="00F163DC">
      <w:pPr>
        <w:pStyle w:val="ListParagraph"/>
        <w:numPr>
          <w:ilvl w:val="0"/>
          <w:numId w:val="37"/>
        </w:numPr>
        <w:spacing w:after="0"/>
      </w:pPr>
      <w:r>
        <w:t>IDE: Visual Studio 2010 SP1</w:t>
      </w:r>
    </w:p>
    <w:p w:rsidR="00225581" w:rsidRDefault="00225581" w:rsidP="00F163DC">
      <w:pPr>
        <w:pStyle w:val="ListParagraph"/>
        <w:numPr>
          <w:ilvl w:val="0"/>
          <w:numId w:val="37"/>
        </w:numPr>
        <w:spacing w:after="0"/>
      </w:pPr>
      <w:r>
        <w:t>Microsoft Office (Word, Excel)</w:t>
      </w:r>
    </w:p>
    <w:p w:rsidR="00225581" w:rsidRDefault="00225581" w:rsidP="00F163DC">
      <w:pPr>
        <w:pStyle w:val="ListParagraph"/>
        <w:numPr>
          <w:ilvl w:val="0"/>
          <w:numId w:val="37"/>
        </w:numPr>
        <w:spacing w:after="0"/>
      </w:pPr>
      <w:r>
        <w:t>DBMS: SQL Server 2008 R2 Express</w:t>
      </w:r>
    </w:p>
    <w:p w:rsidR="00225581" w:rsidRDefault="00225581" w:rsidP="00F163DC">
      <w:pPr>
        <w:pStyle w:val="ListParagraph"/>
        <w:numPr>
          <w:ilvl w:val="0"/>
          <w:numId w:val="37"/>
        </w:numPr>
        <w:spacing w:after="0"/>
      </w:pPr>
      <w:r>
        <w:t>Source Control: SVN</w:t>
      </w:r>
    </w:p>
    <w:p w:rsidR="003B055E" w:rsidRDefault="003B055E" w:rsidP="00F163DC">
      <w:pPr>
        <w:pStyle w:val="ListParagraph"/>
        <w:numPr>
          <w:ilvl w:val="0"/>
          <w:numId w:val="37"/>
        </w:numPr>
        <w:spacing w:after="0"/>
      </w:pPr>
      <w:r>
        <w:t>Browser: Chrome/Firefox</w:t>
      </w:r>
    </w:p>
    <w:p w:rsidR="00F6771C" w:rsidRDefault="00F6771C">
      <w:pPr>
        <w:spacing w:after="0" w:line="240" w:lineRule="auto"/>
        <w:rPr>
          <w:rFonts w:ascii="Cambria" w:eastAsia="MS Gothic" w:hAnsi="Cambria"/>
          <w:b/>
          <w:bCs/>
          <w:noProof/>
          <w:color w:val="365F91"/>
          <w:sz w:val="28"/>
          <w:szCs w:val="28"/>
        </w:rPr>
      </w:pPr>
      <w:r>
        <w:br w:type="page"/>
      </w:r>
    </w:p>
    <w:p w:rsidR="002F74AD" w:rsidRDefault="002F74AD" w:rsidP="00F163DC">
      <w:pPr>
        <w:pStyle w:val="Heading1"/>
        <w:numPr>
          <w:ilvl w:val="1"/>
          <w:numId w:val="34"/>
        </w:numPr>
      </w:pPr>
      <w:bookmarkStart w:id="26" w:name="_Toc346974985"/>
      <w:r w:rsidRPr="002F74AD">
        <w:lastRenderedPageBreak/>
        <w:t>Project organization</w:t>
      </w:r>
      <w:bookmarkEnd w:id="26"/>
    </w:p>
    <w:p w:rsidR="002F74AD" w:rsidRDefault="002F74AD" w:rsidP="00F163DC">
      <w:pPr>
        <w:pStyle w:val="Heading2"/>
        <w:numPr>
          <w:ilvl w:val="2"/>
          <w:numId w:val="34"/>
        </w:numPr>
        <w:ind w:left="1260"/>
      </w:pPr>
      <w:bookmarkStart w:id="27" w:name="_Toc346974986"/>
      <w:r>
        <w:t>Software</w:t>
      </w:r>
      <w:r w:rsidR="00126194">
        <w:t xml:space="preserve"> Development</w:t>
      </w:r>
      <w:r>
        <w:t xml:space="preserve"> Process</w:t>
      </w:r>
      <w:r w:rsidR="004A7AA7">
        <w:t xml:space="preserve"> Model</w:t>
      </w:r>
      <w:bookmarkEnd w:id="27"/>
    </w:p>
    <w:p w:rsidR="00EE37AF" w:rsidRDefault="002547B1" w:rsidP="00077910">
      <w:pPr>
        <w:ind w:left="720"/>
      </w:pPr>
      <w:r>
        <w:t>Chúng tôi sử dụng Mô hình Waterfall</w:t>
      </w:r>
      <w:r w:rsidR="008A798A" w:rsidRPr="008A798A">
        <w:t>.</w:t>
      </w:r>
    </w:p>
    <w:p w:rsidR="00077910" w:rsidRDefault="00077910" w:rsidP="00077910">
      <w:pPr>
        <w:ind w:left="720"/>
      </w:pPr>
      <w:r>
        <w:rPr>
          <w:noProof/>
          <w:lang w:eastAsia="ja-JP"/>
        </w:rPr>
        <w:drawing>
          <wp:anchor distT="0" distB="0" distL="114300" distR="114300" simplePos="0" relativeHeight="251658240" behindDoc="0" locked="0" layoutInCell="1" allowOverlap="1" wp14:anchorId="04A379BA" wp14:editId="0E81759E">
            <wp:simplePos x="0" y="0"/>
            <wp:positionH relativeFrom="column">
              <wp:posOffset>-95250</wp:posOffset>
            </wp:positionH>
            <wp:positionV relativeFrom="paragraph">
              <wp:posOffset>466090</wp:posOffset>
            </wp:positionV>
            <wp:extent cx="6044565" cy="43097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44565" cy="4309745"/>
                    </a:xfrm>
                    <a:prstGeom prst="rect">
                      <a:avLst/>
                    </a:prstGeom>
                  </pic:spPr>
                </pic:pic>
              </a:graphicData>
            </a:graphic>
            <wp14:sizeRelH relativeFrom="page">
              <wp14:pctWidth>0</wp14:pctWidth>
            </wp14:sizeRelH>
            <wp14:sizeRelV relativeFrom="page">
              <wp14:pctHeight>0</wp14:pctHeight>
            </wp14:sizeRelV>
          </wp:anchor>
        </w:drawing>
      </w:r>
    </w:p>
    <w:p w:rsidR="00077910" w:rsidRDefault="00077910" w:rsidP="00077910">
      <w:pPr>
        <w:ind w:left="720"/>
        <w:rPr>
          <w:b/>
          <w:bCs/>
        </w:rPr>
      </w:pPr>
    </w:p>
    <w:p w:rsidR="00AA7B18" w:rsidRDefault="00AA7B18">
      <w:pPr>
        <w:spacing w:after="0" w:line="240" w:lineRule="auto"/>
        <w:rPr>
          <w:rFonts w:ascii="Cambria" w:eastAsia="MS Gothic" w:hAnsi="Cambria"/>
          <w:b/>
          <w:bCs/>
          <w:color w:val="4F81BD"/>
          <w:sz w:val="26"/>
          <w:szCs w:val="26"/>
        </w:rPr>
      </w:pPr>
      <w:r>
        <w:br w:type="page"/>
      </w:r>
    </w:p>
    <w:p w:rsidR="005D1D0E" w:rsidRDefault="005D1D0E" w:rsidP="00F163DC">
      <w:pPr>
        <w:pStyle w:val="Heading2"/>
        <w:numPr>
          <w:ilvl w:val="2"/>
          <w:numId w:val="34"/>
        </w:numPr>
        <w:ind w:left="1260"/>
      </w:pPr>
      <w:bookmarkStart w:id="28" w:name="_Toc346974987"/>
      <w:r w:rsidRPr="00305956">
        <w:lastRenderedPageBreak/>
        <w:t>Roles and Responsibilities</w:t>
      </w:r>
      <w:bookmarkEnd w:id="28"/>
    </w:p>
    <w:tbl>
      <w:tblPr>
        <w:tblStyle w:val="LightList"/>
        <w:tblW w:w="9329" w:type="dxa"/>
        <w:tblLook w:val="0020" w:firstRow="1" w:lastRow="0" w:firstColumn="0" w:lastColumn="0" w:noHBand="0" w:noVBand="0"/>
      </w:tblPr>
      <w:tblGrid>
        <w:gridCol w:w="2849"/>
        <w:gridCol w:w="1939"/>
        <w:gridCol w:w="4541"/>
      </w:tblGrid>
      <w:tr w:rsidR="00E66FFA" w:rsidRPr="002D500A" w:rsidTr="002D500A">
        <w:trPr>
          <w:cnfStyle w:val="100000000000" w:firstRow="1" w:lastRow="0" w:firstColumn="0" w:lastColumn="0" w:oddVBand="0" w:evenVBand="0" w:oddHBand="0" w:evenHBand="0" w:firstRowFirstColumn="0" w:firstRowLastColumn="0" w:lastRowFirstColumn="0" w:lastRowLastColumn="0"/>
          <w:trHeight w:val="434"/>
        </w:trPr>
        <w:tc>
          <w:tcPr>
            <w:cnfStyle w:val="000010000000" w:firstRow="0" w:lastRow="0" w:firstColumn="0" w:lastColumn="0" w:oddVBand="1" w:evenVBand="0" w:oddHBand="0" w:evenHBand="0" w:firstRowFirstColumn="0" w:firstRowLastColumn="0" w:lastRowFirstColumn="0" w:lastRowLastColumn="0"/>
            <w:tcW w:w="2849" w:type="dxa"/>
            <w:hideMark/>
          </w:tcPr>
          <w:p w:rsidR="005A634D" w:rsidRPr="002D500A" w:rsidRDefault="005A634D" w:rsidP="002D500A">
            <w:pPr>
              <w:tabs>
                <w:tab w:val="left" w:leader="dot" w:pos="1080"/>
                <w:tab w:val="center" w:leader="dot" w:pos="4860"/>
                <w:tab w:val="decimal" w:leader="dot" w:pos="6840"/>
                <w:tab w:val="right" w:leader="dot" w:pos="9180"/>
              </w:tabs>
              <w:spacing w:before="120"/>
              <w:rPr>
                <w:rFonts w:cs="Calibri"/>
                <w:sz w:val="24"/>
                <w:szCs w:val="24"/>
              </w:rPr>
            </w:pPr>
            <w:r w:rsidRPr="002D500A">
              <w:rPr>
                <w:rFonts w:cs="Calibri"/>
                <w:sz w:val="24"/>
                <w:szCs w:val="24"/>
              </w:rPr>
              <w:t>Full name</w:t>
            </w:r>
          </w:p>
        </w:tc>
        <w:tc>
          <w:tcPr>
            <w:tcW w:w="1939" w:type="dxa"/>
            <w:hideMark/>
          </w:tcPr>
          <w:p w:rsidR="005A634D" w:rsidRPr="002D500A" w:rsidRDefault="005A634D" w:rsidP="002D500A">
            <w:pPr>
              <w:tabs>
                <w:tab w:val="left" w:leader="dot" w:pos="1080"/>
                <w:tab w:val="center" w:leader="dot" w:pos="4860"/>
                <w:tab w:val="decimal" w:leader="dot" w:pos="6840"/>
                <w:tab w:val="right" w:leader="dot" w:pos="9180"/>
              </w:tabs>
              <w:spacing w:before="120"/>
              <w:cnfStyle w:val="100000000000" w:firstRow="1" w:lastRow="0" w:firstColumn="0" w:lastColumn="0" w:oddVBand="0" w:evenVBand="0" w:oddHBand="0" w:evenHBand="0" w:firstRowFirstColumn="0" w:firstRowLastColumn="0" w:lastRowFirstColumn="0" w:lastRowLastColumn="0"/>
              <w:rPr>
                <w:rFonts w:cs="Calibri"/>
                <w:sz w:val="24"/>
                <w:szCs w:val="24"/>
              </w:rPr>
            </w:pPr>
            <w:r w:rsidRPr="002D500A">
              <w:rPr>
                <w:rFonts w:cs="Calibri"/>
                <w:sz w:val="24"/>
                <w:szCs w:val="24"/>
              </w:rPr>
              <w:t>Role in Group</w:t>
            </w:r>
          </w:p>
        </w:tc>
        <w:tc>
          <w:tcPr>
            <w:cnfStyle w:val="000010000000" w:firstRow="0" w:lastRow="0" w:firstColumn="0" w:lastColumn="0" w:oddVBand="1" w:evenVBand="0" w:oddHBand="0" w:evenHBand="0" w:firstRowFirstColumn="0" w:firstRowLastColumn="0" w:lastRowFirstColumn="0" w:lastRowLastColumn="0"/>
            <w:tcW w:w="4541" w:type="dxa"/>
          </w:tcPr>
          <w:p w:rsidR="005A634D" w:rsidRPr="002D500A" w:rsidRDefault="005A634D" w:rsidP="002D500A">
            <w:pPr>
              <w:tabs>
                <w:tab w:val="left" w:leader="dot" w:pos="1080"/>
                <w:tab w:val="center" w:leader="dot" w:pos="4860"/>
                <w:tab w:val="decimal" w:leader="dot" w:pos="6840"/>
                <w:tab w:val="right" w:leader="dot" w:pos="9180"/>
              </w:tabs>
              <w:spacing w:before="120"/>
              <w:rPr>
                <w:rFonts w:cs="Calibri"/>
                <w:sz w:val="24"/>
                <w:szCs w:val="24"/>
              </w:rPr>
            </w:pPr>
            <w:r w:rsidRPr="002D500A">
              <w:rPr>
                <w:rFonts w:cs="Calibri"/>
                <w:sz w:val="24"/>
                <w:szCs w:val="24"/>
              </w:rPr>
              <w:t>Responsibilities</w:t>
            </w:r>
          </w:p>
        </w:tc>
      </w:tr>
      <w:tr w:rsidR="00E66FFA" w:rsidRPr="002413DC" w:rsidTr="002D50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849" w:type="dxa"/>
          </w:tcPr>
          <w:p w:rsidR="005A634D" w:rsidRPr="002413DC" w:rsidRDefault="005A634D" w:rsidP="00D85A30">
            <w:pPr>
              <w:tabs>
                <w:tab w:val="left" w:leader="dot" w:pos="1080"/>
                <w:tab w:val="center" w:leader="dot" w:pos="4860"/>
                <w:tab w:val="decimal" w:leader="dot" w:pos="6840"/>
                <w:tab w:val="right" w:leader="dot" w:pos="9180"/>
              </w:tabs>
              <w:spacing w:before="120"/>
              <w:rPr>
                <w:rFonts w:cs="Calibri"/>
                <w:sz w:val="24"/>
                <w:szCs w:val="24"/>
              </w:rPr>
            </w:pPr>
            <w:r>
              <w:rPr>
                <w:rFonts w:cs="Calibri"/>
                <w:sz w:val="24"/>
                <w:szCs w:val="24"/>
              </w:rPr>
              <w:t>Lâm Hữu Khánh Phương</w:t>
            </w:r>
          </w:p>
        </w:tc>
        <w:tc>
          <w:tcPr>
            <w:tcW w:w="1939" w:type="dxa"/>
          </w:tcPr>
          <w:p w:rsidR="005A634D" w:rsidRPr="002413DC" w:rsidRDefault="005A634D" w:rsidP="00D85A30">
            <w:pPr>
              <w:tabs>
                <w:tab w:val="left" w:leader="dot" w:pos="1080"/>
                <w:tab w:val="center" w:leader="dot" w:pos="4860"/>
                <w:tab w:val="decimal" w:leader="dot" w:pos="6840"/>
                <w:tab w:val="right" w:leader="dot" w:pos="9180"/>
              </w:tabs>
              <w:spacing w:before="120"/>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Supervisor</w:t>
            </w:r>
          </w:p>
        </w:tc>
        <w:tc>
          <w:tcPr>
            <w:cnfStyle w:val="000010000000" w:firstRow="0" w:lastRow="0" w:firstColumn="0" w:lastColumn="0" w:oddVBand="1" w:evenVBand="0" w:oddHBand="0" w:evenHBand="0" w:firstRowFirstColumn="0" w:firstRowLastColumn="0" w:lastRowFirstColumn="0" w:lastRowLastColumn="0"/>
            <w:tcW w:w="4541" w:type="dxa"/>
          </w:tcPr>
          <w:p w:rsidR="005A634D" w:rsidRPr="00077910" w:rsidRDefault="00D85A30" w:rsidP="00D85A30">
            <w:pPr>
              <w:pStyle w:val="ListParagraph"/>
              <w:numPr>
                <w:ilvl w:val="0"/>
                <w:numId w:val="39"/>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Tracking &amp; managing progress</w:t>
            </w:r>
          </w:p>
          <w:p w:rsidR="005A634D" w:rsidRPr="00077910" w:rsidRDefault="00D85A30" w:rsidP="00D85A30">
            <w:pPr>
              <w:pStyle w:val="ListParagraph"/>
              <w:numPr>
                <w:ilvl w:val="0"/>
                <w:numId w:val="39"/>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Advising Idea &amp; solutions</w:t>
            </w:r>
          </w:p>
          <w:p w:rsidR="005A634D" w:rsidRPr="00077910" w:rsidRDefault="005A634D" w:rsidP="00D85A30">
            <w:pPr>
              <w:pStyle w:val="ListParagraph"/>
              <w:numPr>
                <w:ilvl w:val="0"/>
                <w:numId w:val="39"/>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Suggest</w:t>
            </w:r>
            <w:r w:rsidR="00D85A30" w:rsidRPr="00077910">
              <w:rPr>
                <w:rFonts w:cs="Calibri"/>
                <w:sz w:val="24"/>
                <w:szCs w:val="24"/>
              </w:rPr>
              <w:t>ing</w:t>
            </w:r>
            <w:r w:rsidRPr="00077910">
              <w:rPr>
                <w:rFonts w:cs="Calibri"/>
                <w:sz w:val="24"/>
                <w:szCs w:val="24"/>
              </w:rPr>
              <w:t xml:space="preserve"> &amp; support</w:t>
            </w:r>
            <w:r w:rsidR="00D85A30" w:rsidRPr="00077910">
              <w:rPr>
                <w:rFonts w:cs="Calibri"/>
                <w:sz w:val="24"/>
                <w:szCs w:val="24"/>
              </w:rPr>
              <w:t>ing</w:t>
            </w:r>
            <w:r w:rsidRPr="00077910">
              <w:rPr>
                <w:rFonts w:cs="Calibri"/>
                <w:sz w:val="24"/>
                <w:szCs w:val="24"/>
              </w:rPr>
              <w:t xml:space="preserve"> in technologies</w:t>
            </w:r>
          </w:p>
        </w:tc>
      </w:tr>
      <w:tr w:rsidR="00E66FFA" w:rsidRPr="002413DC" w:rsidTr="002D500A">
        <w:trPr>
          <w:trHeight w:val="20"/>
        </w:trPr>
        <w:tc>
          <w:tcPr>
            <w:cnfStyle w:val="000010000000" w:firstRow="0" w:lastRow="0" w:firstColumn="0" w:lastColumn="0" w:oddVBand="1" w:evenVBand="0" w:oddHBand="0" w:evenHBand="0" w:firstRowFirstColumn="0" w:firstRowLastColumn="0" w:lastRowFirstColumn="0" w:lastRowLastColumn="0"/>
            <w:tcW w:w="2849" w:type="dxa"/>
            <w:hideMark/>
          </w:tcPr>
          <w:p w:rsidR="005A634D" w:rsidRPr="002413DC" w:rsidRDefault="00824267" w:rsidP="00D85A30">
            <w:pPr>
              <w:tabs>
                <w:tab w:val="left" w:leader="dot" w:pos="1080"/>
                <w:tab w:val="center" w:leader="dot" w:pos="4860"/>
                <w:tab w:val="decimal" w:leader="dot" w:pos="6840"/>
                <w:tab w:val="right" w:leader="dot" w:pos="9180"/>
              </w:tabs>
              <w:spacing w:before="120"/>
              <w:rPr>
                <w:rFonts w:cs="Calibri"/>
                <w:sz w:val="24"/>
                <w:szCs w:val="24"/>
              </w:rPr>
            </w:pPr>
            <w:r>
              <w:rPr>
                <w:rFonts w:cs="Calibri"/>
                <w:sz w:val="24"/>
                <w:szCs w:val="24"/>
              </w:rPr>
              <w:t>Nguyễn Hoàng Việt Khánh</w:t>
            </w:r>
          </w:p>
        </w:tc>
        <w:tc>
          <w:tcPr>
            <w:tcW w:w="1939" w:type="dxa"/>
            <w:hideMark/>
          </w:tcPr>
          <w:p w:rsidR="005A634D" w:rsidRPr="002413DC" w:rsidRDefault="005A634D" w:rsidP="00D85A30">
            <w:pPr>
              <w:tabs>
                <w:tab w:val="left" w:leader="dot" w:pos="1080"/>
                <w:tab w:val="center" w:leader="dot" w:pos="4860"/>
                <w:tab w:val="decimal" w:leader="dot" w:pos="6840"/>
                <w:tab w:val="right" w:leader="dot" w:pos="9180"/>
              </w:tabs>
              <w:spacing w:before="120"/>
              <w:cnfStyle w:val="000000000000" w:firstRow="0" w:lastRow="0" w:firstColumn="0" w:lastColumn="0" w:oddVBand="0" w:evenVBand="0" w:oddHBand="0" w:evenHBand="0" w:firstRowFirstColumn="0" w:firstRowLastColumn="0" w:lastRowFirstColumn="0" w:lastRowLastColumn="0"/>
              <w:rPr>
                <w:rFonts w:cs="Calibri"/>
                <w:sz w:val="24"/>
                <w:szCs w:val="24"/>
              </w:rPr>
            </w:pPr>
            <w:r w:rsidRPr="002413DC">
              <w:rPr>
                <w:rFonts w:cs="Calibri"/>
                <w:sz w:val="24"/>
                <w:szCs w:val="24"/>
              </w:rPr>
              <w:t xml:space="preserve">Team Leader, Developer, </w:t>
            </w:r>
            <w:r>
              <w:rPr>
                <w:rFonts w:cs="Calibri"/>
                <w:sz w:val="24"/>
                <w:szCs w:val="24"/>
              </w:rPr>
              <w:t>Business Analyst</w:t>
            </w:r>
            <w:r w:rsidR="009C512C">
              <w:rPr>
                <w:rFonts w:cs="Calibri"/>
                <w:sz w:val="24"/>
                <w:szCs w:val="24"/>
              </w:rPr>
              <w:t>, Tester, QA</w:t>
            </w:r>
          </w:p>
        </w:tc>
        <w:tc>
          <w:tcPr>
            <w:cnfStyle w:val="000010000000" w:firstRow="0" w:lastRow="0" w:firstColumn="0" w:lastColumn="0" w:oddVBand="1" w:evenVBand="0" w:oddHBand="0" w:evenHBand="0" w:firstRowFirstColumn="0" w:firstRowLastColumn="0" w:lastRowFirstColumn="0" w:lastRowLastColumn="0"/>
            <w:tcW w:w="4541" w:type="dxa"/>
          </w:tcPr>
          <w:p w:rsidR="005A634D" w:rsidRPr="00077910" w:rsidRDefault="005A634D"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Track</w:t>
            </w:r>
            <w:r w:rsidR="00D85A30" w:rsidRPr="00077910">
              <w:rPr>
                <w:rFonts w:cs="Calibri"/>
                <w:sz w:val="24"/>
                <w:szCs w:val="24"/>
              </w:rPr>
              <w:t>ing</w:t>
            </w:r>
            <w:r w:rsidRPr="00077910">
              <w:rPr>
                <w:rFonts w:cs="Calibri"/>
                <w:sz w:val="24"/>
                <w:szCs w:val="24"/>
              </w:rPr>
              <w:t xml:space="preserve"> &amp; manag</w:t>
            </w:r>
            <w:r w:rsidR="00D85A30" w:rsidRPr="00077910">
              <w:rPr>
                <w:rFonts w:cs="Calibri"/>
                <w:sz w:val="24"/>
                <w:szCs w:val="24"/>
              </w:rPr>
              <w:t>ing</w:t>
            </w:r>
            <w:r w:rsidRPr="00077910">
              <w:rPr>
                <w:rFonts w:cs="Calibri"/>
                <w:sz w:val="24"/>
                <w:szCs w:val="24"/>
              </w:rPr>
              <w:t xml:space="preserve"> progress </w:t>
            </w:r>
          </w:p>
          <w:p w:rsidR="005A634D" w:rsidRPr="00077910" w:rsidRDefault="005A634D"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Design</w:t>
            </w:r>
            <w:r w:rsidR="00D85A30" w:rsidRPr="00077910">
              <w:rPr>
                <w:rFonts w:cs="Calibri"/>
                <w:sz w:val="24"/>
                <w:szCs w:val="24"/>
              </w:rPr>
              <w:t>ing</w:t>
            </w:r>
            <w:r w:rsidRPr="00077910">
              <w:rPr>
                <w:rFonts w:cs="Calibri"/>
                <w:sz w:val="24"/>
                <w:szCs w:val="24"/>
              </w:rPr>
              <w:t xml:space="preserve"> database</w:t>
            </w:r>
          </w:p>
          <w:p w:rsidR="005A634D" w:rsidRPr="00077910" w:rsidRDefault="005A634D"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C</w:t>
            </w:r>
            <w:r w:rsidR="00D85A30" w:rsidRPr="00077910">
              <w:rPr>
                <w:rFonts w:cs="Calibri"/>
                <w:sz w:val="24"/>
                <w:szCs w:val="24"/>
              </w:rPr>
              <w:t>reating</w:t>
            </w:r>
            <w:r w:rsidRPr="00077910">
              <w:rPr>
                <w:rFonts w:cs="Calibri"/>
                <w:sz w:val="24"/>
                <w:szCs w:val="24"/>
              </w:rPr>
              <w:t xml:space="preserve"> coding framework</w:t>
            </w:r>
          </w:p>
          <w:p w:rsidR="005A634D" w:rsidRPr="00077910" w:rsidRDefault="005A634D"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A</w:t>
            </w:r>
            <w:r w:rsidR="00D85A30" w:rsidRPr="00077910">
              <w:rPr>
                <w:rFonts w:cs="Calibri"/>
                <w:sz w:val="24"/>
                <w:szCs w:val="24"/>
              </w:rPr>
              <w:t>nalyzing</w:t>
            </w:r>
            <w:r w:rsidRPr="00077910">
              <w:rPr>
                <w:rFonts w:cs="Calibri"/>
                <w:sz w:val="24"/>
                <w:szCs w:val="24"/>
              </w:rPr>
              <w:t xml:space="preserve"> requirements </w:t>
            </w:r>
          </w:p>
          <w:p w:rsidR="005A634D" w:rsidRPr="00077910" w:rsidRDefault="005A634D"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Plan</w:t>
            </w:r>
            <w:r w:rsidR="00D85A30" w:rsidRPr="00077910">
              <w:rPr>
                <w:rFonts w:cs="Calibri"/>
                <w:sz w:val="24"/>
                <w:szCs w:val="24"/>
              </w:rPr>
              <w:t>ning</w:t>
            </w:r>
            <w:r w:rsidRPr="00077910">
              <w:rPr>
                <w:rFonts w:cs="Calibri"/>
                <w:sz w:val="24"/>
                <w:szCs w:val="24"/>
              </w:rPr>
              <w:t xml:space="preserve"> &amp; sched</w:t>
            </w:r>
            <w:r w:rsidR="00D85A30" w:rsidRPr="00077910">
              <w:rPr>
                <w:rFonts w:cs="Calibri"/>
                <w:sz w:val="24"/>
                <w:szCs w:val="24"/>
              </w:rPr>
              <w:t>uling</w:t>
            </w:r>
          </w:p>
          <w:p w:rsidR="005A634D" w:rsidRPr="00077910" w:rsidRDefault="005A634D"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Coding</w:t>
            </w:r>
          </w:p>
          <w:p w:rsidR="009C512C" w:rsidRPr="00077910" w:rsidRDefault="009C512C"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Testing</w:t>
            </w:r>
          </w:p>
          <w:p w:rsidR="005A634D" w:rsidRPr="00077910" w:rsidRDefault="009C512C" w:rsidP="00D85A30">
            <w:pPr>
              <w:pStyle w:val="ListParagraph"/>
              <w:numPr>
                <w:ilvl w:val="0"/>
                <w:numId w:val="40"/>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Writing documents &amp; reports</w:t>
            </w:r>
          </w:p>
        </w:tc>
      </w:tr>
      <w:tr w:rsidR="00E66FFA" w:rsidRPr="002413DC" w:rsidTr="002D50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849" w:type="dxa"/>
            <w:hideMark/>
          </w:tcPr>
          <w:p w:rsidR="005A634D" w:rsidRPr="002413DC" w:rsidRDefault="00824267" w:rsidP="00D85A30">
            <w:pPr>
              <w:tabs>
                <w:tab w:val="left" w:leader="dot" w:pos="1080"/>
                <w:tab w:val="center" w:leader="dot" w:pos="4860"/>
                <w:tab w:val="decimal" w:leader="dot" w:pos="6840"/>
                <w:tab w:val="right" w:leader="dot" w:pos="9180"/>
              </w:tabs>
              <w:spacing w:before="120"/>
              <w:rPr>
                <w:rFonts w:cs="Calibri"/>
                <w:sz w:val="24"/>
                <w:szCs w:val="24"/>
              </w:rPr>
            </w:pPr>
            <w:r>
              <w:rPr>
                <w:rFonts w:cs="Calibri"/>
                <w:sz w:val="24"/>
                <w:szCs w:val="24"/>
              </w:rPr>
              <w:t>Nguyễn Thị Yên Thịnh</w:t>
            </w:r>
          </w:p>
        </w:tc>
        <w:tc>
          <w:tcPr>
            <w:tcW w:w="1939" w:type="dxa"/>
            <w:hideMark/>
          </w:tcPr>
          <w:p w:rsidR="005A634D" w:rsidRPr="002413DC" w:rsidRDefault="005A634D" w:rsidP="00D85A30">
            <w:pPr>
              <w:tabs>
                <w:tab w:val="left" w:leader="dot" w:pos="1080"/>
                <w:tab w:val="center" w:leader="dot" w:pos="4860"/>
                <w:tab w:val="decimal" w:leader="dot" w:pos="6840"/>
                <w:tab w:val="right" w:leader="dot" w:pos="9180"/>
              </w:tabs>
              <w:spacing w:before="120"/>
              <w:cnfStyle w:val="000000100000" w:firstRow="0" w:lastRow="0" w:firstColumn="0" w:lastColumn="0" w:oddVBand="0" w:evenVBand="0" w:oddHBand="1" w:evenHBand="0" w:firstRowFirstColumn="0" w:firstRowLastColumn="0" w:lastRowFirstColumn="0" w:lastRowLastColumn="0"/>
              <w:rPr>
                <w:rFonts w:cs="Calibri"/>
                <w:sz w:val="24"/>
                <w:szCs w:val="24"/>
              </w:rPr>
            </w:pPr>
            <w:r w:rsidRPr="002413DC">
              <w:rPr>
                <w:rFonts w:cs="Calibri"/>
                <w:sz w:val="24"/>
                <w:szCs w:val="24"/>
              </w:rPr>
              <w:t xml:space="preserve">Developer, </w:t>
            </w:r>
            <w:r w:rsidR="009C512C">
              <w:rPr>
                <w:rFonts w:cs="Calibri"/>
                <w:sz w:val="24"/>
                <w:szCs w:val="24"/>
              </w:rPr>
              <w:t xml:space="preserve">Business Analyst, </w:t>
            </w:r>
            <w:r w:rsidRPr="002413DC">
              <w:rPr>
                <w:rFonts w:cs="Calibri"/>
                <w:sz w:val="24"/>
                <w:szCs w:val="24"/>
              </w:rPr>
              <w:t>Tester</w:t>
            </w:r>
          </w:p>
        </w:tc>
        <w:tc>
          <w:tcPr>
            <w:cnfStyle w:val="000010000000" w:firstRow="0" w:lastRow="0" w:firstColumn="0" w:lastColumn="0" w:oddVBand="1" w:evenVBand="0" w:oddHBand="0" w:evenHBand="0" w:firstRowFirstColumn="0" w:firstRowLastColumn="0" w:lastRowFirstColumn="0" w:lastRowLastColumn="0"/>
            <w:tcW w:w="4541" w:type="dxa"/>
          </w:tcPr>
          <w:p w:rsidR="009C512C" w:rsidRPr="00077910" w:rsidRDefault="009C512C" w:rsidP="009C512C">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 xml:space="preserve">Analyzing requirements </w:t>
            </w:r>
          </w:p>
          <w:p w:rsidR="009C512C" w:rsidRPr="00077910" w:rsidRDefault="009C512C" w:rsidP="009C512C">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Coding</w:t>
            </w:r>
          </w:p>
          <w:p w:rsidR="009C512C" w:rsidRPr="00077910" w:rsidRDefault="009C512C" w:rsidP="009C512C">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Writing documents</w:t>
            </w:r>
          </w:p>
          <w:p w:rsidR="005A634D" w:rsidRPr="00077910" w:rsidRDefault="009C512C" w:rsidP="009C512C">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Testing</w:t>
            </w:r>
          </w:p>
        </w:tc>
      </w:tr>
      <w:tr w:rsidR="00E66FFA" w:rsidRPr="002413DC" w:rsidTr="002D500A">
        <w:trPr>
          <w:trHeight w:val="20"/>
        </w:trPr>
        <w:tc>
          <w:tcPr>
            <w:cnfStyle w:val="000010000000" w:firstRow="0" w:lastRow="0" w:firstColumn="0" w:lastColumn="0" w:oddVBand="1" w:evenVBand="0" w:oddHBand="0" w:evenHBand="0" w:firstRowFirstColumn="0" w:firstRowLastColumn="0" w:lastRowFirstColumn="0" w:lastRowLastColumn="0"/>
            <w:tcW w:w="2849" w:type="dxa"/>
            <w:hideMark/>
          </w:tcPr>
          <w:p w:rsidR="009C512C" w:rsidRPr="002413DC" w:rsidRDefault="00824267" w:rsidP="00D85A30">
            <w:pPr>
              <w:tabs>
                <w:tab w:val="left" w:leader="dot" w:pos="1080"/>
                <w:tab w:val="center" w:leader="dot" w:pos="4860"/>
                <w:tab w:val="decimal" w:leader="dot" w:pos="6840"/>
                <w:tab w:val="right" w:leader="dot" w:pos="9180"/>
              </w:tabs>
              <w:spacing w:before="120"/>
              <w:rPr>
                <w:rFonts w:cs="Calibri"/>
                <w:sz w:val="24"/>
                <w:szCs w:val="24"/>
              </w:rPr>
            </w:pPr>
            <w:r>
              <w:rPr>
                <w:rFonts w:cs="Calibri"/>
                <w:sz w:val="24"/>
                <w:szCs w:val="24"/>
              </w:rPr>
              <w:t>Nguyễn Đỗ Vượng</w:t>
            </w:r>
          </w:p>
        </w:tc>
        <w:tc>
          <w:tcPr>
            <w:tcW w:w="1939" w:type="dxa"/>
            <w:hideMark/>
          </w:tcPr>
          <w:p w:rsidR="009C512C" w:rsidRPr="002413DC" w:rsidRDefault="009C512C" w:rsidP="00D85A30">
            <w:pPr>
              <w:tabs>
                <w:tab w:val="left" w:leader="dot" w:pos="1080"/>
                <w:tab w:val="center" w:leader="dot" w:pos="4860"/>
                <w:tab w:val="decimal" w:leader="dot" w:pos="6840"/>
                <w:tab w:val="right" w:leader="dot" w:pos="9180"/>
              </w:tabs>
              <w:spacing w:before="120"/>
              <w:cnfStyle w:val="000000000000" w:firstRow="0" w:lastRow="0" w:firstColumn="0" w:lastColumn="0" w:oddVBand="0" w:evenVBand="0" w:oddHBand="0" w:evenHBand="0" w:firstRowFirstColumn="0" w:firstRowLastColumn="0" w:lastRowFirstColumn="0" w:lastRowLastColumn="0"/>
              <w:rPr>
                <w:rFonts w:cs="Calibri"/>
                <w:sz w:val="24"/>
                <w:szCs w:val="24"/>
              </w:rPr>
            </w:pPr>
            <w:r w:rsidRPr="002413DC">
              <w:rPr>
                <w:rFonts w:cs="Calibri"/>
                <w:sz w:val="24"/>
                <w:szCs w:val="24"/>
              </w:rPr>
              <w:t xml:space="preserve">Developer, </w:t>
            </w:r>
            <w:r>
              <w:rPr>
                <w:rFonts w:cs="Calibri"/>
                <w:sz w:val="24"/>
                <w:szCs w:val="24"/>
              </w:rPr>
              <w:t>Business Analyst, Tester</w:t>
            </w:r>
          </w:p>
        </w:tc>
        <w:tc>
          <w:tcPr>
            <w:cnfStyle w:val="000010000000" w:firstRow="0" w:lastRow="0" w:firstColumn="0" w:lastColumn="0" w:oddVBand="1" w:evenVBand="0" w:oddHBand="0" w:evenHBand="0" w:firstRowFirstColumn="0" w:firstRowLastColumn="0" w:lastRowFirstColumn="0" w:lastRowLastColumn="0"/>
            <w:tcW w:w="4541" w:type="dxa"/>
          </w:tcPr>
          <w:p w:rsidR="009C512C" w:rsidRPr="00077910" w:rsidRDefault="009C512C" w:rsidP="003E603D">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 xml:space="preserve">Analyzing requirements </w:t>
            </w:r>
          </w:p>
          <w:p w:rsidR="009C512C" w:rsidRPr="00077910" w:rsidRDefault="009C512C" w:rsidP="003E603D">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Coding</w:t>
            </w:r>
          </w:p>
          <w:p w:rsidR="009C512C" w:rsidRPr="00077910" w:rsidRDefault="009C512C" w:rsidP="003E603D">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Writing documents</w:t>
            </w:r>
          </w:p>
          <w:p w:rsidR="009C512C" w:rsidRPr="00077910" w:rsidRDefault="009C512C" w:rsidP="00D85A30">
            <w:pPr>
              <w:pStyle w:val="ListParagraph"/>
              <w:numPr>
                <w:ilvl w:val="0"/>
                <w:numId w:val="42"/>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Testing</w:t>
            </w:r>
          </w:p>
        </w:tc>
      </w:tr>
      <w:tr w:rsidR="00E66FFA" w:rsidRPr="002413DC" w:rsidTr="002D50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849" w:type="dxa"/>
            <w:hideMark/>
          </w:tcPr>
          <w:p w:rsidR="009C512C" w:rsidRPr="002413DC" w:rsidRDefault="00824267" w:rsidP="00D85A30">
            <w:pPr>
              <w:tabs>
                <w:tab w:val="left" w:leader="dot" w:pos="1080"/>
                <w:tab w:val="center" w:leader="dot" w:pos="4860"/>
                <w:tab w:val="decimal" w:leader="dot" w:pos="6840"/>
                <w:tab w:val="right" w:leader="dot" w:pos="9180"/>
              </w:tabs>
              <w:spacing w:before="120"/>
              <w:rPr>
                <w:rFonts w:cs="Calibri"/>
                <w:sz w:val="24"/>
                <w:szCs w:val="24"/>
              </w:rPr>
            </w:pPr>
            <w:r>
              <w:rPr>
                <w:rFonts w:cs="Calibri"/>
                <w:sz w:val="24"/>
                <w:szCs w:val="24"/>
              </w:rPr>
              <w:t>An Ngọc Anh</w:t>
            </w:r>
          </w:p>
        </w:tc>
        <w:tc>
          <w:tcPr>
            <w:tcW w:w="1939" w:type="dxa"/>
            <w:hideMark/>
          </w:tcPr>
          <w:p w:rsidR="009C512C" w:rsidRPr="002413DC" w:rsidRDefault="009C512C" w:rsidP="00D85A30">
            <w:pPr>
              <w:tabs>
                <w:tab w:val="left" w:leader="dot" w:pos="1080"/>
                <w:tab w:val="center" w:leader="dot" w:pos="4860"/>
                <w:tab w:val="decimal" w:leader="dot" w:pos="6840"/>
                <w:tab w:val="right" w:leader="dot" w:pos="9180"/>
              </w:tabs>
              <w:spacing w:before="120"/>
              <w:cnfStyle w:val="000000100000" w:firstRow="0" w:lastRow="0" w:firstColumn="0" w:lastColumn="0" w:oddVBand="0" w:evenVBand="0" w:oddHBand="1" w:evenHBand="0" w:firstRowFirstColumn="0" w:firstRowLastColumn="0" w:lastRowFirstColumn="0" w:lastRowLastColumn="0"/>
              <w:rPr>
                <w:rFonts w:cs="Calibri"/>
                <w:sz w:val="24"/>
                <w:szCs w:val="24"/>
              </w:rPr>
            </w:pPr>
            <w:r w:rsidRPr="002413DC">
              <w:rPr>
                <w:rFonts w:cs="Calibri"/>
                <w:sz w:val="24"/>
                <w:szCs w:val="24"/>
              </w:rPr>
              <w:t xml:space="preserve">Developer, </w:t>
            </w:r>
            <w:r>
              <w:rPr>
                <w:rFonts w:cs="Calibri"/>
                <w:sz w:val="24"/>
                <w:szCs w:val="24"/>
              </w:rPr>
              <w:t>Business Analyst, Tester</w:t>
            </w:r>
          </w:p>
        </w:tc>
        <w:tc>
          <w:tcPr>
            <w:cnfStyle w:val="000010000000" w:firstRow="0" w:lastRow="0" w:firstColumn="0" w:lastColumn="0" w:oddVBand="1" w:evenVBand="0" w:oddHBand="0" w:evenHBand="0" w:firstRowFirstColumn="0" w:firstRowLastColumn="0" w:lastRowFirstColumn="0" w:lastRowLastColumn="0"/>
            <w:tcW w:w="4541" w:type="dxa"/>
          </w:tcPr>
          <w:p w:rsidR="009C512C" w:rsidRPr="00077910" w:rsidRDefault="009C512C" w:rsidP="003E603D">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 xml:space="preserve">Analyzing requirements </w:t>
            </w:r>
          </w:p>
          <w:p w:rsidR="009C512C" w:rsidRPr="00077910" w:rsidRDefault="009C512C" w:rsidP="003E603D">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Coding</w:t>
            </w:r>
          </w:p>
          <w:p w:rsidR="009C512C" w:rsidRPr="00077910" w:rsidRDefault="009C512C" w:rsidP="003E603D">
            <w:pPr>
              <w:pStyle w:val="ListParagraph"/>
              <w:numPr>
                <w:ilvl w:val="0"/>
                <w:numId w:val="41"/>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Writing documents</w:t>
            </w:r>
          </w:p>
          <w:p w:rsidR="009C512C" w:rsidRPr="00077910" w:rsidRDefault="009C512C" w:rsidP="00D85A30">
            <w:pPr>
              <w:pStyle w:val="ListParagraph"/>
              <w:numPr>
                <w:ilvl w:val="0"/>
                <w:numId w:val="43"/>
              </w:numPr>
              <w:tabs>
                <w:tab w:val="left" w:leader="dot" w:pos="1080"/>
                <w:tab w:val="center" w:leader="dot" w:pos="4860"/>
                <w:tab w:val="decimal" w:leader="dot" w:pos="6840"/>
                <w:tab w:val="right" w:leader="dot" w:pos="9180"/>
              </w:tabs>
              <w:spacing w:before="120"/>
              <w:ind w:left="391"/>
              <w:contextualSpacing/>
              <w:rPr>
                <w:rFonts w:cs="Calibri"/>
                <w:sz w:val="24"/>
                <w:szCs w:val="24"/>
              </w:rPr>
            </w:pPr>
            <w:r w:rsidRPr="00077910">
              <w:rPr>
                <w:rFonts w:cs="Calibri"/>
                <w:sz w:val="24"/>
                <w:szCs w:val="24"/>
              </w:rPr>
              <w:t>Testing</w:t>
            </w:r>
          </w:p>
        </w:tc>
      </w:tr>
    </w:tbl>
    <w:p w:rsidR="008A798A" w:rsidRDefault="002D500A" w:rsidP="002D500A">
      <w:pPr>
        <w:pStyle w:val="Caption"/>
        <w:spacing w:before="240"/>
        <w:jc w:val="center"/>
      </w:pPr>
      <w:r>
        <w:t xml:space="preserve">Table </w:t>
      </w:r>
      <w:r>
        <w:fldChar w:fldCharType="begin"/>
      </w:r>
      <w:r>
        <w:instrText xml:space="preserve"> SEQ Table \* ARABIC </w:instrText>
      </w:r>
      <w:r>
        <w:fldChar w:fldCharType="separate"/>
      </w:r>
      <w:r w:rsidR="006B45E3">
        <w:rPr>
          <w:noProof/>
        </w:rPr>
        <w:t>1</w:t>
      </w:r>
      <w:r>
        <w:fldChar w:fldCharType="end"/>
      </w:r>
      <w:r>
        <w:t xml:space="preserve"> - Roles and Responsibilities</w:t>
      </w:r>
    </w:p>
    <w:p w:rsidR="00E66FFA" w:rsidRPr="008A798A" w:rsidRDefault="00E66FFA" w:rsidP="00D85A30">
      <w:pPr>
        <w:ind w:left="710"/>
      </w:pPr>
    </w:p>
    <w:p w:rsidR="005D1D0E" w:rsidRDefault="005D1D0E" w:rsidP="00F163DC">
      <w:pPr>
        <w:pStyle w:val="Heading2"/>
        <w:numPr>
          <w:ilvl w:val="2"/>
          <w:numId w:val="34"/>
        </w:numPr>
        <w:ind w:left="1260"/>
      </w:pPr>
      <w:bookmarkStart w:id="29" w:name="_Toc346974988"/>
      <w:r w:rsidRPr="00305956">
        <w:t xml:space="preserve">Tools and </w:t>
      </w:r>
      <w:r w:rsidR="00DF171D" w:rsidRPr="00305956">
        <w:t>Techn</w:t>
      </w:r>
      <w:r w:rsidR="00DF171D">
        <w:t>ologies</w:t>
      </w:r>
      <w:bookmarkEnd w:id="29"/>
    </w:p>
    <w:p w:rsidR="00DF171D" w:rsidRPr="006F4988" w:rsidRDefault="00DF171D" w:rsidP="006F4988">
      <w:pPr>
        <w:ind w:left="710"/>
        <w:rPr>
          <w:b/>
          <w:i/>
        </w:rPr>
      </w:pPr>
      <w:r w:rsidRPr="006F4988">
        <w:rPr>
          <w:b/>
          <w:i/>
        </w:rPr>
        <w:t>Tools:</w:t>
      </w:r>
    </w:p>
    <w:p w:rsidR="00DF171D" w:rsidRDefault="00DF171D" w:rsidP="006F4988">
      <w:pPr>
        <w:pStyle w:val="ListParagraph"/>
        <w:numPr>
          <w:ilvl w:val="0"/>
          <w:numId w:val="45"/>
        </w:numPr>
        <w:spacing w:after="0"/>
      </w:pPr>
      <w:r w:rsidRPr="006F4988">
        <w:rPr>
          <w:i/>
        </w:rPr>
        <w:lastRenderedPageBreak/>
        <w:t>Microsoft Visual Studio 2010</w:t>
      </w:r>
      <w:r>
        <w:t>: Used to implement software modules.</w:t>
      </w:r>
    </w:p>
    <w:p w:rsidR="00DF171D" w:rsidRDefault="00DF171D" w:rsidP="006F4988">
      <w:pPr>
        <w:pStyle w:val="ListParagraph"/>
        <w:numPr>
          <w:ilvl w:val="0"/>
          <w:numId w:val="45"/>
        </w:numPr>
        <w:spacing w:after="0"/>
      </w:pPr>
      <w:r w:rsidRPr="006F4988">
        <w:rPr>
          <w:i/>
        </w:rPr>
        <w:t>Microsoft SQL server 2008 R2 Express</w:t>
      </w:r>
      <w:r>
        <w:t>: Used as the database of the system.</w:t>
      </w:r>
    </w:p>
    <w:p w:rsidR="00DF171D" w:rsidRDefault="00DF171D" w:rsidP="006F4988">
      <w:pPr>
        <w:pStyle w:val="ListParagraph"/>
        <w:numPr>
          <w:ilvl w:val="0"/>
          <w:numId w:val="45"/>
        </w:numPr>
        <w:spacing w:after="0"/>
      </w:pPr>
      <w:r w:rsidRPr="006F4988">
        <w:rPr>
          <w:i/>
        </w:rPr>
        <w:t>Microsoft Excel</w:t>
      </w:r>
      <w:r>
        <w:t>: For the team leader to manage tasks of the members and the progress of the project.</w:t>
      </w:r>
    </w:p>
    <w:p w:rsidR="00824267" w:rsidRDefault="00824267" w:rsidP="006F4988">
      <w:pPr>
        <w:pStyle w:val="ListParagraph"/>
        <w:numPr>
          <w:ilvl w:val="0"/>
          <w:numId w:val="45"/>
        </w:numPr>
        <w:spacing w:after="0"/>
      </w:pPr>
      <w:r>
        <w:rPr>
          <w:i/>
        </w:rPr>
        <w:t>Microsoft Project 2010</w:t>
      </w:r>
      <w:r w:rsidRPr="00824267">
        <w:t>:</w:t>
      </w:r>
      <w:r>
        <w:t xml:space="preserve"> for team tracking</w:t>
      </w:r>
    </w:p>
    <w:p w:rsidR="00DF171D" w:rsidRDefault="00DF171D" w:rsidP="006F4988">
      <w:pPr>
        <w:pStyle w:val="ListParagraph"/>
        <w:numPr>
          <w:ilvl w:val="0"/>
          <w:numId w:val="45"/>
        </w:numPr>
        <w:spacing w:after="0"/>
      </w:pPr>
      <w:r w:rsidRPr="006F4988">
        <w:rPr>
          <w:i/>
        </w:rPr>
        <w:t>TortoiseSVN</w:t>
      </w:r>
      <w:r>
        <w:t>:  Control Source code of the whole project.</w:t>
      </w:r>
    </w:p>
    <w:p w:rsidR="00DF171D" w:rsidRDefault="00DF171D" w:rsidP="006F4988">
      <w:pPr>
        <w:pStyle w:val="ListParagraph"/>
        <w:numPr>
          <w:ilvl w:val="0"/>
          <w:numId w:val="45"/>
        </w:numPr>
        <w:spacing w:after="0"/>
      </w:pPr>
      <w:r w:rsidRPr="006F4988">
        <w:rPr>
          <w:i/>
        </w:rPr>
        <w:t>VisualSVN</w:t>
      </w:r>
      <w:r>
        <w:t>: extension for using subversion (SVN) inside Visual Studio.</w:t>
      </w:r>
    </w:p>
    <w:p w:rsidR="00DF171D" w:rsidRDefault="00DF171D" w:rsidP="006F4988">
      <w:pPr>
        <w:pStyle w:val="ListParagraph"/>
        <w:numPr>
          <w:ilvl w:val="0"/>
          <w:numId w:val="45"/>
        </w:numPr>
        <w:spacing w:after="0"/>
      </w:pPr>
      <w:r w:rsidRPr="006F4988">
        <w:rPr>
          <w:i/>
        </w:rPr>
        <w:t>Google Cloud Connect</w:t>
      </w:r>
      <w:r>
        <w:t>: Connect and synchronize the documents.</w:t>
      </w:r>
    </w:p>
    <w:p w:rsidR="00824267" w:rsidRPr="00824267" w:rsidRDefault="00824267" w:rsidP="00F74EBC">
      <w:pPr>
        <w:pStyle w:val="ListParagraph"/>
        <w:numPr>
          <w:ilvl w:val="0"/>
          <w:numId w:val="45"/>
        </w:numPr>
        <w:spacing w:after="0"/>
      </w:pPr>
      <w:r w:rsidRPr="00824267">
        <w:rPr>
          <w:i/>
        </w:rPr>
        <w:t>Google Code:</w:t>
      </w:r>
      <w:r>
        <w:t xml:space="preserve"> SVN Repository</w:t>
      </w:r>
    </w:p>
    <w:p w:rsidR="00DF171D" w:rsidRDefault="00824267" w:rsidP="00F74EBC">
      <w:pPr>
        <w:pStyle w:val="ListParagraph"/>
        <w:numPr>
          <w:ilvl w:val="0"/>
          <w:numId w:val="45"/>
        </w:numPr>
        <w:spacing w:after="0"/>
      </w:pPr>
      <w:r w:rsidRPr="00824267">
        <w:rPr>
          <w:i/>
        </w:rPr>
        <w:t xml:space="preserve">Enterprise Architect:7.5: </w:t>
      </w:r>
      <w:r>
        <w:t>Draw Diagram and Use case</w:t>
      </w:r>
    </w:p>
    <w:p w:rsidR="00824267" w:rsidRDefault="00824267" w:rsidP="00F74EBC">
      <w:pPr>
        <w:pStyle w:val="ListParagraph"/>
        <w:numPr>
          <w:ilvl w:val="0"/>
          <w:numId w:val="45"/>
        </w:numPr>
        <w:spacing w:after="0"/>
      </w:pPr>
      <w:r>
        <w:rPr>
          <w:i/>
        </w:rPr>
        <w:t>Balsamiq Mockup:</w:t>
      </w:r>
      <w:r>
        <w:t xml:space="preserve"> for prototyping</w:t>
      </w:r>
    </w:p>
    <w:p w:rsidR="00824267" w:rsidRDefault="00824267" w:rsidP="00F74EBC">
      <w:pPr>
        <w:pStyle w:val="ListParagraph"/>
        <w:numPr>
          <w:ilvl w:val="0"/>
          <w:numId w:val="45"/>
        </w:numPr>
        <w:spacing w:after="0"/>
      </w:pPr>
      <w:r>
        <w:rPr>
          <w:i/>
        </w:rPr>
        <w:t>Crystal Report 13:</w:t>
      </w:r>
      <w:r>
        <w:t>for reporting function</w:t>
      </w:r>
    </w:p>
    <w:p w:rsidR="00DF171D" w:rsidRDefault="00DF171D" w:rsidP="006F4988">
      <w:pPr>
        <w:pStyle w:val="ListParagraph"/>
        <w:numPr>
          <w:ilvl w:val="0"/>
          <w:numId w:val="45"/>
        </w:numPr>
        <w:spacing w:after="0"/>
      </w:pPr>
      <w:r>
        <w:rPr>
          <w:i/>
        </w:rPr>
        <w:t>Google Chrome, Firefox</w:t>
      </w:r>
      <w:r w:rsidRPr="006F4988">
        <w:t>:</w:t>
      </w:r>
      <w:r>
        <w:t xml:space="preserve"> Used to test the system</w:t>
      </w:r>
    </w:p>
    <w:p w:rsidR="00DF171D" w:rsidRDefault="00DF171D" w:rsidP="006F4988">
      <w:pPr>
        <w:spacing w:before="240"/>
        <w:ind w:left="710"/>
        <w:rPr>
          <w:b/>
        </w:rPr>
      </w:pPr>
      <w:r w:rsidRPr="006F4988">
        <w:rPr>
          <w:b/>
        </w:rPr>
        <w:t>Technologies:</w:t>
      </w:r>
    </w:p>
    <w:p w:rsidR="00DF171D" w:rsidRDefault="006F4988" w:rsidP="006F4988">
      <w:pPr>
        <w:pStyle w:val="ListParagraph"/>
        <w:numPr>
          <w:ilvl w:val="0"/>
          <w:numId w:val="46"/>
        </w:numPr>
        <w:spacing w:after="0"/>
      </w:pPr>
      <w:r w:rsidRPr="006F4988">
        <w:t>ASP.N</w:t>
      </w:r>
      <w:r>
        <w:t>ET MVC 3</w:t>
      </w:r>
    </w:p>
    <w:p w:rsidR="006F4988" w:rsidRDefault="006F4988" w:rsidP="006F4988">
      <w:pPr>
        <w:pStyle w:val="ListParagraph"/>
        <w:numPr>
          <w:ilvl w:val="0"/>
          <w:numId w:val="46"/>
        </w:numPr>
        <w:spacing w:after="0"/>
      </w:pPr>
      <w:r>
        <w:t>LINQ</w:t>
      </w:r>
    </w:p>
    <w:p w:rsidR="006F4988" w:rsidRDefault="006F4988" w:rsidP="006F4988">
      <w:pPr>
        <w:pStyle w:val="ListParagraph"/>
        <w:numPr>
          <w:ilvl w:val="0"/>
          <w:numId w:val="46"/>
        </w:numPr>
        <w:spacing w:after="0"/>
      </w:pPr>
      <w:r>
        <w:t>HTML 5, CSS 3, AJAX, jQuery, Bootstrap</w:t>
      </w:r>
    </w:p>
    <w:p w:rsidR="00857BE0" w:rsidRDefault="006F4988" w:rsidP="006F4988">
      <w:pPr>
        <w:pStyle w:val="ListParagraph"/>
        <w:numPr>
          <w:ilvl w:val="0"/>
          <w:numId w:val="46"/>
        </w:numPr>
        <w:spacing w:after="0"/>
      </w:pPr>
      <w:r>
        <w:t>Google Maps API</w:t>
      </w:r>
    </w:p>
    <w:p w:rsidR="00857BE0" w:rsidRDefault="00857BE0">
      <w:pPr>
        <w:spacing w:after="0" w:line="240" w:lineRule="auto"/>
      </w:pPr>
      <w:r>
        <w:br w:type="page"/>
      </w:r>
    </w:p>
    <w:p w:rsidR="00857BE0" w:rsidRDefault="00857BE0" w:rsidP="00857BE0">
      <w:pPr>
        <w:pStyle w:val="Heading1"/>
        <w:numPr>
          <w:ilvl w:val="1"/>
          <w:numId w:val="34"/>
        </w:numPr>
      </w:pPr>
      <w:bookmarkStart w:id="30" w:name="_Toc346974989"/>
      <w:r w:rsidRPr="002F74AD">
        <w:lastRenderedPageBreak/>
        <w:t xml:space="preserve">Project </w:t>
      </w:r>
      <w:r>
        <w:t>Mangement Plan</w:t>
      </w:r>
      <w:bookmarkEnd w:id="30"/>
    </w:p>
    <w:p w:rsidR="006B45E3" w:rsidRPr="006B45E3" w:rsidRDefault="00EA4CF3" w:rsidP="006B45E3">
      <w:pPr>
        <w:pStyle w:val="Heading2"/>
        <w:numPr>
          <w:ilvl w:val="2"/>
          <w:numId w:val="34"/>
        </w:numPr>
        <w:spacing w:line="360" w:lineRule="auto"/>
        <w:ind w:left="1260"/>
      </w:pPr>
      <w:bookmarkStart w:id="31" w:name="_Toc346974990"/>
      <w:r>
        <w:t>Tasks</w:t>
      </w:r>
      <w:bookmarkEnd w:id="31"/>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384B7E" w:rsidRPr="00CA3CCD" w:rsidTr="00B96A90">
        <w:tc>
          <w:tcPr>
            <w:tcW w:w="9378" w:type="dxa"/>
            <w:gridSpan w:val="2"/>
            <w:shd w:val="clear" w:color="auto" w:fill="000000" w:themeFill="text1"/>
          </w:tcPr>
          <w:p w:rsidR="00384B7E" w:rsidRPr="00CA3CCD" w:rsidRDefault="00E12F30" w:rsidP="003E603D">
            <w:pPr>
              <w:spacing w:after="0" w:line="240" w:lineRule="auto"/>
              <w:rPr>
                <w:rFonts w:cs="Segoe UI"/>
                <w:b/>
                <w:color w:val="FFFFFF" w:themeColor="background1"/>
              </w:rPr>
            </w:pPr>
            <w:r>
              <w:rPr>
                <w:rFonts w:cs="Segoe UI"/>
                <w:b/>
                <w:color w:val="FFFFFF" w:themeColor="background1"/>
              </w:rPr>
              <w:t xml:space="preserve">Scope Study and Technology </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Description</w:t>
            </w:r>
          </w:p>
        </w:tc>
        <w:tc>
          <w:tcPr>
            <w:tcW w:w="6120" w:type="dxa"/>
            <w:shd w:val="clear" w:color="auto" w:fill="auto"/>
          </w:tcPr>
          <w:p w:rsidR="00384B7E" w:rsidRPr="00CA3CCD" w:rsidRDefault="006611CC" w:rsidP="003E603D">
            <w:pPr>
              <w:spacing w:after="0" w:line="240" w:lineRule="auto"/>
            </w:pPr>
            <w:r>
              <w:t>General requirements analysis</w:t>
            </w:r>
            <w:r w:rsidR="00384B7E" w:rsidRPr="00CA3CCD">
              <w:t>, technology &amp; business process study</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Deliverables</w:t>
            </w:r>
          </w:p>
        </w:tc>
        <w:tc>
          <w:tcPr>
            <w:tcW w:w="6120" w:type="dxa"/>
            <w:shd w:val="clear" w:color="auto" w:fill="auto"/>
          </w:tcPr>
          <w:p w:rsidR="00384B7E" w:rsidRPr="00CA3CCD" w:rsidRDefault="00384B7E" w:rsidP="003E603D">
            <w:pPr>
              <w:spacing w:after="0" w:line="240" w:lineRule="auto"/>
            </w:pPr>
            <w:r w:rsidRPr="00CA3CCD">
              <w:t>The feasibility report and decisions for the project</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Resources Needed</w:t>
            </w:r>
          </w:p>
        </w:tc>
        <w:tc>
          <w:tcPr>
            <w:tcW w:w="6120" w:type="dxa"/>
            <w:shd w:val="clear" w:color="auto" w:fill="auto"/>
          </w:tcPr>
          <w:p w:rsidR="00384B7E" w:rsidRPr="00CA3CCD" w:rsidRDefault="006611CC" w:rsidP="00A73D9E">
            <w:pPr>
              <w:spacing w:after="0" w:line="240" w:lineRule="auto"/>
            </w:pPr>
            <w:r>
              <w:t>25</w:t>
            </w:r>
            <w:r w:rsidR="00384B7E" w:rsidRPr="00CA3CCD">
              <w:t xml:space="preserve"> man-day</w:t>
            </w:r>
            <w:r>
              <w:t>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Dependencies and Constraints</w:t>
            </w:r>
          </w:p>
        </w:tc>
        <w:tc>
          <w:tcPr>
            <w:tcW w:w="6120" w:type="dxa"/>
            <w:shd w:val="clear" w:color="auto" w:fill="auto"/>
          </w:tcPr>
          <w:p w:rsidR="00384B7E" w:rsidRPr="00CA3CCD" w:rsidRDefault="00384B7E" w:rsidP="003E603D">
            <w:pPr>
              <w:spacing w:after="0" w:line="240" w:lineRule="auto"/>
            </w:pPr>
            <w:r w:rsidRPr="00CA3CCD">
              <w:t>N/A</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Risks</w:t>
            </w:r>
          </w:p>
        </w:tc>
        <w:tc>
          <w:tcPr>
            <w:tcW w:w="6120" w:type="dxa"/>
            <w:shd w:val="clear" w:color="auto" w:fill="auto"/>
          </w:tcPr>
          <w:p w:rsidR="00384B7E" w:rsidRDefault="00384B7E" w:rsidP="003A6DE4">
            <w:pPr>
              <w:pStyle w:val="ListParagraph"/>
              <w:numPr>
                <w:ilvl w:val="0"/>
                <w:numId w:val="61"/>
              </w:numPr>
              <w:spacing w:after="0" w:line="240" w:lineRule="auto"/>
            </w:pPr>
            <w:r w:rsidRPr="00CA3CCD">
              <w:t>The project or the chosen technology is not feasible.</w:t>
            </w:r>
          </w:p>
          <w:p w:rsidR="003A6DE4" w:rsidRPr="00CA3CCD" w:rsidRDefault="003A6DE4" w:rsidP="003A6DE4">
            <w:pPr>
              <w:pStyle w:val="ListParagraph"/>
              <w:numPr>
                <w:ilvl w:val="0"/>
                <w:numId w:val="61"/>
              </w:numPr>
              <w:spacing w:after="0" w:line="240" w:lineRule="auto"/>
            </w:pPr>
            <w:r>
              <w:t xml:space="preserve">Team members don’t </w:t>
            </w:r>
          </w:p>
        </w:tc>
      </w:tr>
      <w:tr w:rsidR="00384B7E" w:rsidRPr="00CA3CCD" w:rsidTr="00B96A90">
        <w:tc>
          <w:tcPr>
            <w:tcW w:w="9378" w:type="dxa"/>
            <w:gridSpan w:val="2"/>
            <w:shd w:val="clear" w:color="auto" w:fill="000000" w:themeFill="text1"/>
          </w:tcPr>
          <w:p w:rsidR="00384B7E" w:rsidRPr="00CA3CCD" w:rsidRDefault="00384B7E" w:rsidP="003E603D">
            <w:pPr>
              <w:spacing w:after="0" w:line="240" w:lineRule="auto"/>
              <w:rPr>
                <w:rFonts w:cs="Segoe UI"/>
                <w:b/>
                <w:color w:val="FFFFFF" w:themeColor="background1"/>
              </w:rPr>
            </w:pPr>
            <w:r w:rsidRPr="00CA3CCD">
              <w:rPr>
                <w:rFonts w:cs="Segoe UI"/>
                <w:b/>
                <w:color w:val="FFFFFF" w:themeColor="background1"/>
              </w:rPr>
              <w:t>Documentation and review</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Description</w:t>
            </w:r>
          </w:p>
        </w:tc>
        <w:tc>
          <w:tcPr>
            <w:tcW w:w="6120" w:type="dxa"/>
            <w:shd w:val="clear" w:color="auto" w:fill="auto"/>
          </w:tcPr>
          <w:p w:rsidR="00384B7E" w:rsidRPr="00CA3CCD" w:rsidRDefault="00384B7E" w:rsidP="003E603D">
            <w:pPr>
              <w:spacing w:after="0" w:line="240" w:lineRule="auto"/>
            </w:pPr>
            <w:r w:rsidRPr="00CA3CCD">
              <w:t>Create all the necessary documents for research and delivery</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Deliverables</w:t>
            </w:r>
          </w:p>
        </w:tc>
        <w:tc>
          <w:tcPr>
            <w:tcW w:w="6120" w:type="dxa"/>
            <w:shd w:val="clear" w:color="auto" w:fill="auto"/>
          </w:tcPr>
          <w:p w:rsidR="00384B7E" w:rsidRPr="00CA3CCD" w:rsidRDefault="00384B7E" w:rsidP="00384B7E">
            <w:pPr>
              <w:pStyle w:val="ListParagraph"/>
              <w:numPr>
                <w:ilvl w:val="0"/>
                <w:numId w:val="47"/>
              </w:numPr>
              <w:spacing w:after="0" w:line="264" w:lineRule="auto"/>
              <w:contextualSpacing/>
              <w:jc w:val="both"/>
            </w:pPr>
            <w:r w:rsidRPr="00CA3CCD">
              <w:t>Project Management Plan (PMP)</w:t>
            </w:r>
          </w:p>
          <w:p w:rsidR="00384B7E" w:rsidRDefault="00384B7E" w:rsidP="00384B7E">
            <w:pPr>
              <w:pStyle w:val="ListParagraph"/>
              <w:numPr>
                <w:ilvl w:val="0"/>
                <w:numId w:val="47"/>
              </w:numPr>
              <w:spacing w:after="0" w:line="264" w:lineRule="auto"/>
              <w:contextualSpacing/>
              <w:jc w:val="both"/>
            </w:pPr>
            <w:r w:rsidRPr="00CA3CCD">
              <w:t>Software Requirements Specification (SRS)</w:t>
            </w:r>
          </w:p>
          <w:p w:rsidR="00E12F30" w:rsidRPr="00CA3CCD" w:rsidRDefault="00E12F30" w:rsidP="00384B7E">
            <w:pPr>
              <w:pStyle w:val="ListParagraph"/>
              <w:numPr>
                <w:ilvl w:val="0"/>
                <w:numId w:val="47"/>
              </w:numPr>
              <w:spacing w:after="0" w:line="264" w:lineRule="auto"/>
              <w:contextualSpacing/>
              <w:jc w:val="both"/>
            </w:pPr>
            <w:r>
              <w:t>Create Software Architecture Design (SAD)</w:t>
            </w:r>
          </w:p>
          <w:p w:rsidR="00384B7E" w:rsidRPr="00CA3CCD" w:rsidRDefault="00384B7E" w:rsidP="00384B7E">
            <w:pPr>
              <w:pStyle w:val="ListParagraph"/>
              <w:numPr>
                <w:ilvl w:val="0"/>
                <w:numId w:val="47"/>
              </w:numPr>
              <w:spacing w:after="0" w:line="264" w:lineRule="auto"/>
              <w:contextualSpacing/>
              <w:jc w:val="both"/>
            </w:pPr>
            <w:r w:rsidRPr="00CA3CCD">
              <w:t>Software Design Description (SDD)</w:t>
            </w:r>
          </w:p>
          <w:p w:rsidR="00384B7E" w:rsidRPr="00CA3CCD" w:rsidRDefault="00384B7E" w:rsidP="00384B7E">
            <w:pPr>
              <w:pStyle w:val="ListParagraph"/>
              <w:numPr>
                <w:ilvl w:val="0"/>
                <w:numId w:val="47"/>
              </w:numPr>
              <w:spacing w:after="0" w:line="264" w:lineRule="auto"/>
              <w:contextualSpacing/>
              <w:jc w:val="both"/>
            </w:pPr>
            <w:r w:rsidRPr="00CA3CCD">
              <w:t>Software Test Documentation (STD)</w:t>
            </w:r>
          </w:p>
          <w:p w:rsidR="00384B7E" w:rsidRPr="00CA3CCD" w:rsidRDefault="00384B7E" w:rsidP="00384B7E">
            <w:pPr>
              <w:pStyle w:val="ListParagraph"/>
              <w:numPr>
                <w:ilvl w:val="0"/>
                <w:numId w:val="47"/>
              </w:numPr>
              <w:spacing w:after="0" w:line="264" w:lineRule="auto"/>
              <w:contextualSpacing/>
              <w:jc w:val="both"/>
            </w:pPr>
            <w:r w:rsidRPr="00CA3CCD">
              <w:t>Software User’s Manual (SUM)</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Resources Needed</w:t>
            </w:r>
          </w:p>
        </w:tc>
        <w:tc>
          <w:tcPr>
            <w:tcW w:w="6120" w:type="dxa"/>
            <w:shd w:val="clear" w:color="auto" w:fill="auto"/>
          </w:tcPr>
          <w:p w:rsidR="00384B7E" w:rsidRPr="00CA3CCD" w:rsidRDefault="00384B7E" w:rsidP="003E603D">
            <w:pPr>
              <w:spacing w:after="0" w:line="240" w:lineRule="auto"/>
            </w:pPr>
            <w:r w:rsidRPr="00CA3CCD">
              <w:t xml:space="preserve">FPT templates, </w:t>
            </w:r>
          </w:p>
          <w:p w:rsidR="00384B7E" w:rsidRPr="00CA3CCD" w:rsidRDefault="006611CC" w:rsidP="003E603D">
            <w:pPr>
              <w:spacing w:after="0" w:line="240" w:lineRule="auto"/>
            </w:pPr>
            <w:r>
              <w:t>75</w:t>
            </w:r>
            <w:r w:rsidR="00384B7E" w:rsidRPr="00CA3CCD">
              <w:t xml:space="preserve"> man-day</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Dependencies and Constraints</w:t>
            </w:r>
          </w:p>
        </w:tc>
        <w:tc>
          <w:tcPr>
            <w:tcW w:w="6120" w:type="dxa"/>
            <w:shd w:val="clear" w:color="auto" w:fill="auto"/>
          </w:tcPr>
          <w:p w:rsidR="00384B7E" w:rsidRPr="00CA3CCD" w:rsidRDefault="00384B7E" w:rsidP="003E603D">
            <w:pPr>
              <w:spacing w:after="0" w:line="240" w:lineRule="auto"/>
            </w:pPr>
            <w:r w:rsidRPr="00CA3CCD">
              <w:t>Follow FPT templates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Risks</w:t>
            </w:r>
          </w:p>
        </w:tc>
        <w:tc>
          <w:tcPr>
            <w:tcW w:w="6120" w:type="dxa"/>
            <w:shd w:val="clear" w:color="auto" w:fill="auto"/>
          </w:tcPr>
          <w:p w:rsidR="00093EA3" w:rsidRDefault="00945EAF" w:rsidP="00093EA3">
            <w:pPr>
              <w:pStyle w:val="ListParagraph"/>
              <w:numPr>
                <w:ilvl w:val="0"/>
                <w:numId w:val="59"/>
              </w:numPr>
              <w:spacing w:after="0" w:line="240" w:lineRule="auto"/>
            </w:pPr>
            <w:r>
              <w:t>Not follow FPT Templates</w:t>
            </w:r>
          </w:p>
          <w:p w:rsidR="00093EA3" w:rsidRDefault="00945EAF" w:rsidP="00093EA3">
            <w:pPr>
              <w:pStyle w:val="ListParagraph"/>
              <w:numPr>
                <w:ilvl w:val="0"/>
                <w:numId w:val="58"/>
              </w:numPr>
              <w:spacing w:after="0" w:line="240" w:lineRule="auto"/>
            </w:pPr>
            <w:r>
              <w:t xml:space="preserve">Team members lack experience in creating documents, </w:t>
            </w:r>
          </w:p>
          <w:p w:rsidR="00384B7E" w:rsidRDefault="00945EAF" w:rsidP="00093EA3">
            <w:pPr>
              <w:pStyle w:val="ListParagraph"/>
              <w:numPr>
                <w:ilvl w:val="0"/>
                <w:numId w:val="58"/>
              </w:numPr>
              <w:spacing w:after="0" w:line="240" w:lineRule="auto"/>
            </w:pPr>
            <w:r>
              <w:t xml:space="preserve">Bootle-Neck in review because lack of resources that </w:t>
            </w:r>
            <w:r w:rsidR="00093EA3">
              <w:t>have experience in review</w:t>
            </w:r>
          </w:p>
          <w:p w:rsidR="00093EA3" w:rsidRPr="00CA3CCD" w:rsidRDefault="00093EA3" w:rsidP="00093EA3">
            <w:pPr>
              <w:pStyle w:val="ListParagraph"/>
              <w:numPr>
                <w:ilvl w:val="0"/>
                <w:numId w:val="58"/>
              </w:numPr>
              <w:spacing w:after="0" w:line="240" w:lineRule="auto"/>
            </w:pPr>
            <w:r>
              <w:t xml:space="preserve">Requirements are changing so </w:t>
            </w:r>
            <w:r w:rsidR="00A203E4">
              <w:t xml:space="preserve">quickly, CR appears </w:t>
            </w:r>
          </w:p>
        </w:tc>
      </w:tr>
      <w:tr w:rsidR="00384B7E" w:rsidRPr="00CA3CCD" w:rsidTr="00B96A90">
        <w:tc>
          <w:tcPr>
            <w:tcW w:w="9378" w:type="dxa"/>
            <w:gridSpan w:val="2"/>
            <w:shd w:val="clear" w:color="auto" w:fill="000000" w:themeFill="text1"/>
          </w:tcPr>
          <w:p w:rsidR="00384B7E" w:rsidRPr="00CA3CCD" w:rsidRDefault="00384B7E" w:rsidP="003E603D">
            <w:pPr>
              <w:spacing w:after="0" w:line="240" w:lineRule="auto"/>
              <w:rPr>
                <w:rFonts w:cs="Segoe UI"/>
                <w:b/>
                <w:color w:val="FFFFFF" w:themeColor="background1"/>
              </w:rPr>
            </w:pPr>
            <w:r w:rsidRPr="00CA3CCD">
              <w:rPr>
                <w:rFonts w:cs="Segoe UI"/>
                <w:b/>
                <w:color w:val="FFFFFF" w:themeColor="background1"/>
              </w:rPr>
              <w:t>GUI design and implementation</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Description</w:t>
            </w:r>
          </w:p>
        </w:tc>
        <w:tc>
          <w:tcPr>
            <w:tcW w:w="6120" w:type="dxa"/>
            <w:shd w:val="clear" w:color="auto" w:fill="auto"/>
          </w:tcPr>
          <w:p w:rsidR="00384B7E" w:rsidRPr="00CA3CCD" w:rsidRDefault="00384B7E" w:rsidP="003E603D">
            <w:pPr>
              <w:spacing w:after="0" w:line="240" w:lineRule="auto"/>
            </w:pPr>
            <w:r w:rsidRPr="00CA3CCD">
              <w:t>Design user interface</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Deliverables</w:t>
            </w:r>
          </w:p>
        </w:tc>
        <w:tc>
          <w:tcPr>
            <w:tcW w:w="6120" w:type="dxa"/>
            <w:shd w:val="clear" w:color="auto" w:fill="auto"/>
          </w:tcPr>
          <w:p w:rsidR="00384B7E" w:rsidRPr="00CA3CCD" w:rsidRDefault="00384B7E" w:rsidP="003E603D">
            <w:pPr>
              <w:spacing w:after="0" w:line="240" w:lineRule="auto"/>
            </w:pPr>
            <w:r w:rsidRPr="00CA3CCD">
              <w:t>Prototype</w:t>
            </w:r>
            <w:r w:rsidR="00093EA3">
              <w:t xml:space="preserve"> (in HTML &amp; PNG format)</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Resources Needed</w:t>
            </w:r>
          </w:p>
        </w:tc>
        <w:tc>
          <w:tcPr>
            <w:tcW w:w="6120" w:type="dxa"/>
            <w:shd w:val="clear" w:color="auto" w:fill="auto"/>
          </w:tcPr>
          <w:p w:rsidR="00384B7E" w:rsidRPr="00CA3CCD" w:rsidRDefault="006611CC" w:rsidP="003E603D">
            <w:pPr>
              <w:spacing w:after="0" w:line="240" w:lineRule="auto"/>
            </w:pPr>
            <w:r>
              <w:t>25</w:t>
            </w:r>
            <w:r w:rsidR="00384B7E" w:rsidRPr="00CA3CCD">
              <w:t xml:space="preserve"> man-day</w:t>
            </w:r>
            <w:r w:rsidR="00D22C77">
              <w:t>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Dependencies and Constraints</w:t>
            </w:r>
          </w:p>
        </w:tc>
        <w:tc>
          <w:tcPr>
            <w:tcW w:w="6120" w:type="dxa"/>
            <w:shd w:val="clear" w:color="auto" w:fill="auto"/>
          </w:tcPr>
          <w:p w:rsidR="00384B7E" w:rsidRPr="00CA3CCD" w:rsidRDefault="006611CC" w:rsidP="003E603D">
            <w:pPr>
              <w:spacing w:after="0" w:line="240" w:lineRule="auto"/>
            </w:pPr>
            <w:r>
              <w:t>Web Application</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Risks</w:t>
            </w:r>
          </w:p>
        </w:tc>
        <w:tc>
          <w:tcPr>
            <w:tcW w:w="6120" w:type="dxa"/>
            <w:shd w:val="clear" w:color="auto" w:fill="auto"/>
          </w:tcPr>
          <w:p w:rsidR="00384B7E" w:rsidRDefault="003A6DE4" w:rsidP="00093EA3">
            <w:pPr>
              <w:pStyle w:val="ListParagraph"/>
              <w:numPr>
                <w:ilvl w:val="0"/>
                <w:numId w:val="60"/>
              </w:numPr>
              <w:spacing w:after="0" w:line="240" w:lineRule="auto"/>
            </w:pPr>
            <w:r>
              <w:t>CR appears frequently</w:t>
            </w:r>
          </w:p>
          <w:p w:rsidR="003A6DE4" w:rsidRDefault="003A6DE4" w:rsidP="00093EA3">
            <w:pPr>
              <w:pStyle w:val="ListParagraph"/>
              <w:numPr>
                <w:ilvl w:val="0"/>
                <w:numId w:val="60"/>
              </w:numPr>
              <w:spacing w:after="0" w:line="240" w:lineRule="auto"/>
            </w:pPr>
            <w:r>
              <w:t xml:space="preserve">Lack of Desinger and </w:t>
            </w:r>
            <w:r w:rsidR="00A71A3D">
              <w:t>HCI experience</w:t>
            </w:r>
          </w:p>
          <w:p w:rsidR="00A71A3D" w:rsidRPr="00CA3CCD" w:rsidRDefault="00A71A3D" w:rsidP="00093EA3">
            <w:pPr>
              <w:pStyle w:val="ListParagraph"/>
              <w:numPr>
                <w:ilvl w:val="0"/>
                <w:numId w:val="60"/>
              </w:numPr>
              <w:spacing w:after="0" w:line="240" w:lineRule="auto"/>
            </w:pPr>
            <w:r>
              <w:t>Not all team members can design front-end (2/4 Members can design)</w:t>
            </w:r>
          </w:p>
        </w:tc>
      </w:tr>
      <w:tr w:rsidR="00384B7E" w:rsidRPr="00CA3CCD" w:rsidTr="00B96A90">
        <w:tc>
          <w:tcPr>
            <w:tcW w:w="9378" w:type="dxa"/>
            <w:gridSpan w:val="2"/>
            <w:shd w:val="clear" w:color="auto" w:fill="000000" w:themeFill="text1"/>
          </w:tcPr>
          <w:p w:rsidR="00384B7E" w:rsidRPr="00CA3CCD" w:rsidRDefault="00384B7E" w:rsidP="003E603D">
            <w:pPr>
              <w:spacing w:after="0" w:line="240" w:lineRule="auto"/>
              <w:rPr>
                <w:rFonts w:cs="Segoe UI"/>
                <w:b/>
                <w:color w:val="FFFFFF" w:themeColor="background1"/>
              </w:rPr>
            </w:pPr>
            <w:r w:rsidRPr="00CA3CCD">
              <w:rPr>
                <w:rFonts w:cs="Segoe UI"/>
                <w:b/>
                <w:color w:val="FFFFFF" w:themeColor="background1"/>
              </w:rPr>
              <w:t>Implementation</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Description</w:t>
            </w:r>
          </w:p>
        </w:tc>
        <w:tc>
          <w:tcPr>
            <w:tcW w:w="6120" w:type="dxa"/>
            <w:shd w:val="clear" w:color="auto" w:fill="auto"/>
          </w:tcPr>
          <w:p w:rsidR="00384B7E" w:rsidRPr="00CA3CCD" w:rsidRDefault="00384B7E" w:rsidP="003E603D">
            <w:pPr>
              <w:spacing w:after="0" w:line="240" w:lineRule="auto"/>
            </w:pPr>
            <w:r w:rsidRPr="00CA3CCD">
              <w:t>Create the executable files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Deliverables</w:t>
            </w:r>
          </w:p>
        </w:tc>
        <w:tc>
          <w:tcPr>
            <w:tcW w:w="6120" w:type="dxa"/>
            <w:shd w:val="clear" w:color="auto" w:fill="auto"/>
          </w:tcPr>
          <w:p w:rsidR="00384B7E" w:rsidRPr="00CA3CCD" w:rsidRDefault="007E3DBB" w:rsidP="003E603D">
            <w:pPr>
              <w:spacing w:after="0" w:line="240" w:lineRule="auto"/>
            </w:pPr>
            <w:r>
              <w:t>Solution (SLN) with all needed project files.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Resources Needed</w:t>
            </w:r>
          </w:p>
        </w:tc>
        <w:tc>
          <w:tcPr>
            <w:tcW w:w="6120" w:type="dxa"/>
            <w:shd w:val="clear" w:color="auto" w:fill="auto"/>
          </w:tcPr>
          <w:p w:rsidR="00384B7E" w:rsidRPr="00CA3CCD" w:rsidRDefault="00384B7E" w:rsidP="003E603D">
            <w:pPr>
              <w:spacing w:after="0" w:line="240" w:lineRule="auto"/>
            </w:pPr>
            <w:r w:rsidRPr="00CA3CCD">
              <w:t>Visual Studio 2010,</w:t>
            </w:r>
            <w:r w:rsidR="00A73D9E">
              <w:t xml:space="preserve"> </w:t>
            </w:r>
            <w:r w:rsidRPr="00CA3CCD">
              <w:t>.NET framework 4</w:t>
            </w:r>
            <w:r w:rsidR="00A73D9E">
              <w:t>, Web browsers</w:t>
            </w:r>
          </w:p>
          <w:p w:rsidR="00384B7E" w:rsidRPr="00CA3CCD" w:rsidRDefault="00A73D9E" w:rsidP="003E603D">
            <w:pPr>
              <w:spacing w:after="0" w:line="240" w:lineRule="auto"/>
            </w:pPr>
            <w:r>
              <w:t>20</w:t>
            </w:r>
            <w:r w:rsidR="00384B7E" w:rsidRPr="00CA3CCD">
              <w:t>0 man-day</w:t>
            </w:r>
            <w:r w:rsidR="00D22C77">
              <w:t>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Dependencies and Constraints</w:t>
            </w:r>
          </w:p>
        </w:tc>
        <w:tc>
          <w:tcPr>
            <w:tcW w:w="6120" w:type="dxa"/>
            <w:shd w:val="clear" w:color="auto" w:fill="auto"/>
          </w:tcPr>
          <w:p w:rsidR="00384B7E" w:rsidRDefault="007E3DBB" w:rsidP="007E3DBB">
            <w:pPr>
              <w:pStyle w:val="ListParagraph"/>
              <w:numPr>
                <w:ilvl w:val="0"/>
                <w:numId w:val="62"/>
              </w:numPr>
              <w:spacing w:after="0" w:line="240" w:lineRule="auto"/>
            </w:pPr>
            <w:r>
              <w:t xml:space="preserve">All Teammembers should </w:t>
            </w:r>
            <w:r w:rsidR="00E7300A">
              <w:t>understand their module precisely</w:t>
            </w:r>
          </w:p>
          <w:p w:rsidR="00E7300A" w:rsidRPr="00CA3CCD" w:rsidRDefault="00E7300A" w:rsidP="007E3DBB">
            <w:pPr>
              <w:pStyle w:val="ListParagraph"/>
              <w:numPr>
                <w:ilvl w:val="0"/>
                <w:numId w:val="62"/>
              </w:numPr>
              <w:spacing w:after="0" w:line="240" w:lineRule="auto"/>
            </w:pPr>
            <w:r>
              <w:t xml:space="preserve">All Teammember have to experience the MVC3.0, and </w:t>
            </w:r>
            <w:r>
              <w:lastRenderedPageBreak/>
              <w:t>EF4.1</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lastRenderedPageBreak/>
              <w:t>Risks</w:t>
            </w:r>
          </w:p>
        </w:tc>
        <w:tc>
          <w:tcPr>
            <w:tcW w:w="6120" w:type="dxa"/>
            <w:shd w:val="clear" w:color="auto" w:fill="auto"/>
          </w:tcPr>
          <w:p w:rsidR="00384B7E" w:rsidRDefault="001573C6" w:rsidP="00E7300A">
            <w:pPr>
              <w:pStyle w:val="ListParagraph"/>
              <w:numPr>
                <w:ilvl w:val="0"/>
                <w:numId w:val="63"/>
              </w:numPr>
              <w:spacing w:after="0" w:line="240" w:lineRule="auto"/>
            </w:pPr>
            <w:r>
              <w:t>Team members don’t have experience with Technologies</w:t>
            </w:r>
          </w:p>
          <w:p w:rsidR="001573C6" w:rsidRDefault="001573C6" w:rsidP="00E7300A">
            <w:pPr>
              <w:pStyle w:val="ListParagraph"/>
              <w:numPr>
                <w:ilvl w:val="0"/>
                <w:numId w:val="63"/>
              </w:numPr>
              <w:spacing w:after="0" w:line="240" w:lineRule="auto"/>
            </w:pPr>
            <w:r>
              <w:t>Some function and modules are underestimate so can keep the deadline</w:t>
            </w:r>
          </w:p>
          <w:p w:rsidR="001573C6" w:rsidRPr="00CA3CCD" w:rsidRDefault="001573C6" w:rsidP="00E7300A">
            <w:pPr>
              <w:pStyle w:val="ListParagraph"/>
              <w:numPr>
                <w:ilvl w:val="0"/>
                <w:numId w:val="63"/>
              </w:numPr>
              <w:spacing w:after="0" w:line="240" w:lineRule="auto"/>
            </w:pPr>
            <w:r>
              <w:t>Coding not follow conventions.</w:t>
            </w:r>
          </w:p>
        </w:tc>
      </w:tr>
      <w:tr w:rsidR="00384B7E" w:rsidRPr="00CA3CCD" w:rsidTr="00B96A90">
        <w:tc>
          <w:tcPr>
            <w:tcW w:w="9378" w:type="dxa"/>
            <w:gridSpan w:val="2"/>
            <w:shd w:val="clear" w:color="auto" w:fill="000000" w:themeFill="text1"/>
          </w:tcPr>
          <w:p w:rsidR="00384B7E" w:rsidRPr="00CA3CCD" w:rsidRDefault="00384B7E" w:rsidP="003E603D">
            <w:pPr>
              <w:spacing w:after="0" w:line="240" w:lineRule="auto"/>
              <w:rPr>
                <w:rFonts w:cs="Segoe UI"/>
                <w:b/>
                <w:color w:val="FFFFFF" w:themeColor="background1"/>
              </w:rPr>
            </w:pPr>
            <w:bookmarkStart w:id="32" w:name="_Toc315513452"/>
            <w:bookmarkStart w:id="33" w:name="_Toc315513669"/>
            <w:r w:rsidRPr="00CA3CCD">
              <w:rPr>
                <w:rFonts w:cs="Segoe UI"/>
                <w:b/>
                <w:color w:val="FFFFFF" w:themeColor="background1"/>
              </w:rPr>
              <w:t>Release and deployment</w:t>
            </w:r>
            <w:bookmarkEnd w:id="32"/>
            <w:bookmarkEnd w:id="33"/>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Description</w:t>
            </w:r>
          </w:p>
        </w:tc>
        <w:tc>
          <w:tcPr>
            <w:tcW w:w="6120" w:type="dxa"/>
            <w:shd w:val="clear" w:color="auto" w:fill="auto"/>
          </w:tcPr>
          <w:p w:rsidR="00384B7E" w:rsidRPr="00CA3CCD" w:rsidRDefault="00384B7E" w:rsidP="003C6F9A">
            <w:pPr>
              <w:spacing w:after="0" w:line="240" w:lineRule="auto"/>
            </w:pPr>
            <w:r w:rsidRPr="00CA3CCD">
              <w:t xml:space="preserve">Release the complete application and deploy it </w:t>
            </w:r>
            <w:r w:rsidR="000A4B89">
              <w:t>on the server</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Deliverables</w:t>
            </w:r>
          </w:p>
        </w:tc>
        <w:tc>
          <w:tcPr>
            <w:tcW w:w="6120" w:type="dxa"/>
            <w:shd w:val="clear" w:color="auto" w:fill="auto"/>
          </w:tcPr>
          <w:p w:rsidR="00384B7E" w:rsidRPr="00CA3CCD" w:rsidRDefault="001573C6" w:rsidP="003E603D">
            <w:pPr>
              <w:spacing w:after="0" w:line="240" w:lineRule="auto"/>
            </w:pPr>
            <w:r>
              <w:t>SDMH</w:t>
            </w:r>
            <w:r w:rsidR="000A4B89" w:rsidRPr="00CA3CCD">
              <w:t xml:space="preserve"> </w:t>
            </w:r>
            <w:r w:rsidR="00384B7E" w:rsidRPr="00CA3CCD">
              <w:t>installation file and all the related documents (SUM)</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Resources Needed</w:t>
            </w:r>
          </w:p>
        </w:tc>
        <w:tc>
          <w:tcPr>
            <w:tcW w:w="6120" w:type="dxa"/>
            <w:shd w:val="clear" w:color="auto" w:fill="auto"/>
          </w:tcPr>
          <w:p w:rsidR="00384B7E" w:rsidRPr="00CA3CCD" w:rsidRDefault="00384B7E" w:rsidP="003E603D">
            <w:pPr>
              <w:spacing w:after="0" w:line="240" w:lineRule="auto"/>
            </w:pPr>
            <w:r w:rsidRPr="00CA3CCD">
              <w:t>Installation package</w:t>
            </w:r>
          </w:p>
          <w:p w:rsidR="00384B7E" w:rsidRPr="00CA3CCD" w:rsidRDefault="000A4B89" w:rsidP="003E603D">
            <w:pPr>
              <w:spacing w:after="0" w:line="240" w:lineRule="auto"/>
            </w:pPr>
            <w:r>
              <w:t>10</w:t>
            </w:r>
            <w:r w:rsidRPr="00CA3CCD">
              <w:t xml:space="preserve"> </w:t>
            </w:r>
            <w:r w:rsidR="00384B7E" w:rsidRPr="00CA3CCD">
              <w:t>man-day</w:t>
            </w:r>
            <w:r>
              <w:t>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Dependencies and Constraints</w:t>
            </w:r>
          </w:p>
        </w:tc>
        <w:tc>
          <w:tcPr>
            <w:tcW w:w="6120" w:type="dxa"/>
            <w:shd w:val="clear" w:color="auto" w:fill="auto"/>
          </w:tcPr>
          <w:p w:rsidR="00384B7E" w:rsidRPr="00CA3CCD" w:rsidRDefault="00384B7E" w:rsidP="003E603D">
            <w:pPr>
              <w:spacing w:after="0" w:line="240" w:lineRule="auto"/>
            </w:pPr>
            <w:r w:rsidRPr="00CA3CCD">
              <w:t>Meet the user requirements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Risks</w:t>
            </w:r>
          </w:p>
        </w:tc>
        <w:tc>
          <w:tcPr>
            <w:tcW w:w="6120" w:type="dxa"/>
            <w:shd w:val="clear" w:color="auto" w:fill="auto"/>
          </w:tcPr>
          <w:p w:rsidR="00384B7E" w:rsidRPr="00CA3CCD" w:rsidRDefault="001573C6" w:rsidP="001573C6">
            <w:pPr>
              <w:pStyle w:val="ListParagraph"/>
              <w:numPr>
                <w:ilvl w:val="0"/>
                <w:numId w:val="64"/>
              </w:numPr>
              <w:spacing w:after="0" w:line="240" w:lineRule="auto"/>
            </w:pPr>
            <w:r>
              <w:t>Can’t bas</w:t>
            </w:r>
            <w:r w:rsidR="003A34DB">
              <w:t>eline and release on time</w:t>
            </w:r>
          </w:p>
        </w:tc>
      </w:tr>
      <w:tr w:rsidR="00384B7E" w:rsidRPr="00CA3CCD" w:rsidTr="00B96A90">
        <w:tc>
          <w:tcPr>
            <w:tcW w:w="9378" w:type="dxa"/>
            <w:gridSpan w:val="2"/>
            <w:shd w:val="clear" w:color="auto" w:fill="000000" w:themeFill="text1"/>
          </w:tcPr>
          <w:p w:rsidR="00384B7E" w:rsidRPr="00CA3CCD" w:rsidRDefault="00384B7E" w:rsidP="003E603D">
            <w:pPr>
              <w:spacing w:after="0" w:line="240" w:lineRule="auto"/>
              <w:rPr>
                <w:rFonts w:cs="Segoe UI"/>
                <w:b/>
                <w:color w:val="FFFFFF" w:themeColor="background1"/>
              </w:rPr>
            </w:pPr>
            <w:bookmarkStart w:id="34" w:name="_Toc315513453"/>
            <w:bookmarkStart w:id="35" w:name="_Toc315513670"/>
            <w:r w:rsidRPr="00CA3CCD">
              <w:rPr>
                <w:rFonts w:cs="Segoe UI"/>
                <w:b/>
                <w:bCs/>
                <w:color w:val="FFFFFF" w:themeColor="background1"/>
                <w:szCs w:val="18"/>
              </w:rPr>
              <w:t>Quality</w:t>
            </w:r>
            <w:r w:rsidRPr="00CA3CCD">
              <w:rPr>
                <w:rFonts w:cs="Segoe UI"/>
                <w:b/>
                <w:color w:val="FFFFFF" w:themeColor="background1"/>
              </w:rPr>
              <w:t xml:space="preserve"> control</w:t>
            </w:r>
            <w:bookmarkEnd w:id="34"/>
            <w:bookmarkEnd w:id="35"/>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Description</w:t>
            </w:r>
          </w:p>
        </w:tc>
        <w:tc>
          <w:tcPr>
            <w:tcW w:w="6120" w:type="dxa"/>
            <w:shd w:val="clear" w:color="auto" w:fill="auto"/>
          </w:tcPr>
          <w:p w:rsidR="00384B7E" w:rsidRPr="00CA3CCD" w:rsidRDefault="00384B7E" w:rsidP="003E603D">
            <w:pPr>
              <w:spacing w:after="0" w:line="240" w:lineRule="auto"/>
            </w:pPr>
            <w:r w:rsidRPr="00CA3CCD">
              <w:t>Testing application’s performance and usability</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Deliverables</w:t>
            </w:r>
          </w:p>
        </w:tc>
        <w:tc>
          <w:tcPr>
            <w:tcW w:w="6120" w:type="dxa"/>
            <w:shd w:val="clear" w:color="auto" w:fill="auto"/>
          </w:tcPr>
          <w:p w:rsidR="00384B7E" w:rsidRPr="00CA3CCD" w:rsidRDefault="00384B7E" w:rsidP="003E603D">
            <w:pPr>
              <w:spacing w:after="0" w:line="240" w:lineRule="auto"/>
            </w:pPr>
            <w:r w:rsidRPr="00CA3CCD">
              <w:t>STD</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Resources Needed</w:t>
            </w:r>
          </w:p>
        </w:tc>
        <w:tc>
          <w:tcPr>
            <w:tcW w:w="6120" w:type="dxa"/>
            <w:shd w:val="clear" w:color="auto" w:fill="auto"/>
          </w:tcPr>
          <w:p w:rsidR="00384B7E" w:rsidRPr="00CA3CCD" w:rsidRDefault="00384B7E" w:rsidP="003E603D">
            <w:pPr>
              <w:spacing w:after="0" w:line="240" w:lineRule="auto"/>
            </w:pPr>
            <w:r w:rsidRPr="00CA3CCD">
              <w:t>QA, testers (team member),members), FPT template test case</w:t>
            </w:r>
          </w:p>
          <w:p w:rsidR="00384B7E" w:rsidRPr="00CA3CCD" w:rsidRDefault="000A4B89" w:rsidP="003E603D">
            <w:pPr>
              <w:spacing w:after="0" w:line="240" w:lineRule="auto"/>
            </w:pPr>
            <w:r>
              <w:t>75</w:t>
            </w:r>
            <w:r w:rsidRPr="00CA3CCD">
              <w:t xml:space="preserve"> </w:t>
            </w:r>
            <w:r w:rsidR="00384B7E" w:rsidRPr="00CA3CCD">
              <w:t>man-day</w:t>
            </w:r>
            <w:r>
              <w:t>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Dependencies and Constraints</w:t>
            </w:r>
          </w:p>
        </w:tc>
        <w:tc>
          <w:tcPr>
            <w:tcW w:w="6120" w:type="dxa"/>
            <w:shd w:val="clear" w:color="auto" w:fill="auto"/>
          </w:tcPr>
          <w:p w:rsidR="00384B7E" w:rsidRPr="00CA3CCD" w:rsidRDefault="00384B7E" w:rsidP="003E603D">
            <w:pPr>
              <w:spacing w:after="0" w:line="240" w:lineRule="auto"/>
            </w:pPr>
            <w:r w:rsidRPr="00CA3CCD">
              <w:t>Follow FPT template test case</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Risks</w:t>
            </w:r>
          </w:p>
        </w:tc>
        <w:tc>
          <w:tcPr>
            <w:tcW w:w="6120" w:type="dxa"/>
            <w:shd w:val="clear" w:color="auto" w:fill="auto"/>
          </w:tcPr>
          <w:p w:rsidR="00384B7E" w:rsidRDefault="001573C6" w:rsidP="001573C6">
            <w:pPr>
              <w:pStyle w:val="ListParagraph"/>
              <w:numPr>
                <w:ilvl w:val="0"/>
                <w:numId w:val="64"/>
              </w:numPr>
              <w:spacing w:after="0" w:line="240" w:lineRule="auto"/>
            </w:pPr>
            <w:r>
              <w:t>Bug rate is very high</w:t>
            </w:r>
          </w:p>
          <w:p w:rsidR="001573C6" w:rsidRDefault="001573C6" w:rsidP="001573C6">
            <w:pPr>
              <w:pStyle w:val="ListParagraph"/>
              <w:numPr>
                <w:ilvl w:val="0"/>
                <w:numId w:val="64"/>
              </w:numPr>
              <w:spacing w:after="0" w:line="240" w:lineRule="auto"/>
            </w:pPr>
            <w:r>
              <w:t>Some bugs can detect from Implementation by Perform UT not by IT</w:t>
            </w:r>
          </w:p>
          <w:p w:rsidR="001573C6" w:rsidRPr="00CA3CCD" w:rsidRDefault="001573C6" w:rsidP="001573C6">
            <w:pPr>
              <w:pStyle w:val="ListParagraph"/>
              <w:numPr>
                <w:ilvl w:val="0"/>
                <w:numId w:val="64"/>
              </w:numPr>
              <w:spacing w:after="0" w:line="240" w:lineRule="auto"/>
            </w:pPr>
            <w:r>
              <w:t>Test cases doesn’t meet the LOCs</w:t>
            </w:r>
          </w:p>
        </w:tc>
      </w:tr>
      <w:tr w:rsidR="00384B7E" w:rsidRPr="00CA3CCD" w:rsidTr="00B96A90">
        <w:tc>
          <w:tcPr>
            <w:tcW w:w="9378" w:type="dxa"/>
            <w:gridSpan w:val="2"/>
            <w:shd w:val="clear" w:color="auto" w:fill="000000" w:themeFill="text1"/>
          </w:tcPr>
          <w:p w:rsidR="00384B7E" w:rsidRPr="00CA3CCD" w:rsidRDefault="00384B7E" w:rsidP="003E603D">
            <w:pPr>
              <w:spacing w:after="0" w:line="240" w:lineRule="auto"/>
              <w:rPr>
                <w:rFonts w:cs="Segoe UI"/>
                <w:b/>
                <w:color w:val="FFFFFF" w:themeColor="background1"/>
              </w:rPr>
            </w:pPr>
            <w:bookmarkStart w:id="36" w:name="_Toc315513455"/>
            <w:bookmarkStart w:id="37" w:name="_Toc315513672"/>
            <w:r w:rsidRPr="00CA3CCD">
              <w:rPr>
                <w:rFonts w:cs="Segoe UI"/>
                <w:b/>
                <w:color w:val="FFFFFF" w:themeColor="background1"/>
              </w:rPr>
              <w:t>Human resource management</w:t>
            </w:r>
            <w:bookmarkEnd w:id="36"/>
            <w:bookmarkEnd w:id="37"/>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Description</w:t>
            </w:r>
          </w:p>
        </w:tc>
        <w:tc>
          <w:tcPr>
            <w:tcW w:w="6120" w:type="dxa"/>
            <w:shd w:val="clear" w:color="auto" w:fill="auto"/>
          </w:tcPr>
          <w:p w:rsidR="00384B7E" w:rsidRPr="00CA3CCD" w:rsidRDefault="00384B7E" w:rsidP="003E603D">
            <w:pPr>
              <w:spacing w:after="0" w:line="240" w:lineRule="auto"/>
            </w:pPr>
            <w:r w:rsidRPr="00CA3CCD">
              <w:t>Manage human resource, task assignments and member’s performances</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Deliverables</w:t>
            </w:r>
          </w:p>
        </w:tc>
        <w:tc>
          <w:tcPr>
            <w:tcW w:w="6120" w:type="dxa"/>
            <w:shd w:val="clear" w:color="auto" w:fill="auto"/>
          </w:tcPr>
          <w:p w:rsidR="00384B7E" w:rsidRPr="00CA3CCD" w:rsidRDefault="00384B7E" w:rsidP="003E603D">
            <w:pPr>
              <w:spacing w:after="0" w:line="240" w:lineRule="auto"/>
            </w:pPr>
            <w:r w:rsidRPr="00CA3CCD">
              <w:t>Project Task List – Assignment Table sheet</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Resources Needed</w:t>
            </w:r>
          </w:p>
        </w:tc>
        <w:tc>
          <w:tcPr>
            <w:tcW w:w="6120" w:type="dxa"/>
            <w:shd w:val="clear" w:color="auto" w:fill="auto"/>
          </w:tcPr>
          <w:p w:rsidR="00384B7E" w:rsidRPr="00CA3CCD" w:rsidRDefault="00384B7E" w:rsidP="003E603D">
            <w:pPr>
              <w:spacing w:after="0" w:line="240" w:lineRule="auto"/>
            </w:pPr>
            <w:r w:rsidRPr="00CA3CCD">
              <w:t>Project Task List</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Dependencies and Constraints</w:t>
            </w:r>
          </w:p>
        </w:tc>
        <w:tc>
          <w:tcPr>
            <w:tcW w:w="6120" w:type="dxa"/>
            <w:shd w:val="clear" w:color="auto" w:fill="auto"/>
          </w:tcPr>
          <w:p w:rsidR="00384B7E" w:rsidRPr="00CA3CCD" w:rsidRDefault="00384B7E" w:rsidP="003E603D">
            <w:pPr>
              <w:spacing w:after="0" w:line="240" w:lineRule="auto"/>
            </w:pPr>
            <w:r w:rsidRPr="00CA3CCD">
              <w:t>N/A</w:t>
            </w:r>
          </w:p>
        </w:tc>
      </w:tr>
      <w:tr w:rsidR="00384B7E" w:rsidRPr="00CA3CCD" w:rsidTr="00B96A90">
        <w:tc>
          <w:tcPr>
            <w:tcW w:w="3258" w:type="dxa"/>
            <w:shd w:val="clear" w:color="auto" w:fill="auto"/>
          </w:tcPr>
          <w:p w:rsidR="00384B7E" w:rsidRPr="00CA3CCD" w:rsidRDefault="00384B7E" w:rsidP="003E603D">
            <w:pPr>
              <w:spacing w:after="0" w:line="240" w:lineRule="auto"/>
            </w:pPr>
            <w:r w:rsidRPr="00CA3CCD">
              <w:t>Risks</w:t>
            </w:r>
          </w:p>
        </w:tc>
        <w:tc>
          <w:tcPr>
            <w:tcW w:w="6120" w:type="dxa"/>
            <w:shd w:val="clear" w:color="auto" w:fill="auto"/>
          </w:tcPr>
          <w:p w:rsidR="00384B7E" w:rsidRDefault="001573C6" w:rsidP="001573C6">
            <w:pPr>
              <w:pStyle w:val="ListParagraph"/>
              <w:numPr>
                <w:ilvl w:val="0"/>
                <w:numId w:val="65"/>
              </w:numPr>
              <w:spacing w:after="0" w:line="240" w:lineRule="auto"/>
            </w:pPr>
            <w:r>
              <w:t>First time teamwork together</w:t>
            </w:r>
          </w:p>
          <w:p w:rsidR="001573C6" w:rsidRPr="00CA3CCD" w:rsidRDefault="001573C6" w:rsidP="001573C6">
            <w:pPr>
              <w:pStyle w:val="ListParagraph"/>
              <w:numPr>
                <w:ilvl w:val="0"/>
                <w:numId w:val="65"/>
              </w:numPr>
              <w:spacing w:after="0" w:line="240" w:lineRule="auto"/>
            </w:pPr>
            <w:r>
              <w:t>Communication Risk</w:t>
            </w:r>
          </w:p>
        </w:tc>
      </w:tr>
    </w:tbl>
    <w:p w:rsidR="003E603D" w:rsidRDefault="003E603D" w:rsidP="00A73D9E"/>
    <w:p w:rsidR="003E603D" w:rsidRDefault="003E603D">
      <w:pPr>
        <w:spacing w:after="0" w:line="240" w:lineRule="auto"/>
      </w:pPr>
      <w:r>
        <w:br w:type="page"/>
      </w:r>
    </w:p>
    <w:p w:rsidR="00384B7E" w:rsidRDefault="003E603D" w:rsidP="00E4413D">
      <w:pPr>
        <w:pStyle w:val="Heading2"/>
        <w:numPr>
          <w:ilvl w:val="2"/>
          <w:numId w:val="34"/>
        </w:numPr>
        <w:ind w:left="1260"/>
      </w:pPr>
      <w:bookmarkStart w:id="38" w:name="_Toc346974991"/>
      <w:r>
        <w:lastRenderedPageBreak/>
        <w:t>Task sheet</w:t>
      </w:r>
      <w:bookmarkEnd w:id="3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455"/>
        <w:gridCol w:w="1200"/>
        <w:gridCol w:w="1410"/>
        <w:gridCol w:w="1410"/>
      </w:tblGrid>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5F8" w:rsidRPr="00FB05F8" w:rsidRDefault="00FB05F8" w:rsidP="00FB05F8">
            <w:pPr>
              <w:spacing w:after="0" w:line="240" w:lineRule="auto"/>
              <w:rPr>
                <w:rFonts w:eastAsia="Times New Roman" w:cs="Calibri"/>
                <w:b/>
                <w:sz w:val="20"/>
                <w:szCs w:val="20"/>
                <w:lang w:eastAsia="ja-JP"/>
              </w:rPr>
            </w:pPr>
            <w:r w:rsidRPr="00FB05F8">
              <w:rPr>
                <w:rFonts w:eastAsia="Times New Roman" w:cs="Calibri"/>
                <w:b/>
                <w:color w:val="363636"/>
                <w:sz w:val="20"/>
                <w:szCs w:val="20"/>
                <w:shd w:val="clear" w:color="auto" w:fill="DFE3E8"/>
                <w:lang w:eastAsia="ja-JP"/>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5F8" w:rsidRPr="00FB05F8" w:rsidRDefault="00FB05F8" w:rsidP="00FB05F8">
            <w:pPr>
              <w:spacing w:after="0" w:line="240" w:lineRule="auto"/>
              <w:rPr>
                <w:rFonts w:eastAsia="Times New Roman" w:cs="Calibri"/>
                <w:b/>
                <w:sz w:val="20"/>
                <w:szCs w:val="20"/>
                <w:lang w:eastAsia="ja-JP"/>
              </w:rPr>
            </w:pPr>
            <w:r w:rsidRPr="00FB05F8">
              <w:rPr>
                <w:rFonts w:eastAsia="Times New Roman" w:cs="Calibri"/>
                <w:b/>
                <w:color w:val="363636"/>
                <w:sz w:val="20"/>
                <w:szCs w:val="20"/>
                <w:shd w:val="clear" w:color="auto" w:fill="DFE3E8"/>
                <w:lang w:eastAsia="ja-JP"/>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5F8" w:rsidRPr="00FB05F8" w:rsidRDefault="00FB05F8" w:rsidP="00FB05F8">
            <w:pPr>
              <w:spacing w:after="0" w:line="240" w:lineRule="auto"/>
              <w:rPr>
                <w:rFonts w:eastAsia="Times New Roman" w:cs="Calibri"/>
                <w:b/>
                <w:sz w:val="20"/>
                <w:szCs w:val="20"/>
                <w:lang w:eastAsia="ja-JP"/>
              </w:rPr>
            </w:pPr>
            <w:r w:rsidRPr="00FB05F8">
              <w:rPr>
                <w:rFonts w:eastAsia="Times New Roman" w:cs="Calibri"/>
                <w:b/>
                <w:color w:val="363636"/>
                <w:sz w:val="20"/>
                <w:szCs w:val="20"/>
                <w:shd w:val="clear" w:color="auto" w:fill="DFE3E8"/>
                <w:lang w:eastAsia="ja-JP"/>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5F8" w:rsidRPr="00FB05F8" w:rsidRDefault="00FB05F8" w:rsidP="00FB05F8">
            <w:pPr>
              <w:spacing w:after="0" w:line="240" w:lineRule="auto"/>
              <w:rPr>
                <w:rFonts w:eastAsia="Times New Roman" w:cs="Calibri"/>
                <w:b/>
                <w:sz w:val="20"/>
                <w:szCs w:val="20"/>
                <w:lang w:eastAsia="ja-JP"/>
              </w:rPr>
            </w:pPr>
            <w:r w:rsidRPr="00FB05F8">
              <w:rPr>
                <w:rFonts w:eastAsia="Times New Roman" w:cs="Calibri"/>
                <w:b/>
                <w:color w:val="363636"/>
                <w:sz w:val="20"/>
                <w:szCs w:val="20"/>
                <w:shd w:val="clear" w:color="auto" w:fill="DFE3E8"/>
                <w:lang w:eastAsia="ja-JP"/>
              </w:rPr>
              <w:t>Finish</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Initiating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Thu 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Thu 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Hold kick off meeting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1.13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Planning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5.62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Mon 1/7/13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Prepare project introduction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Develop Software Management Plan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1/5/13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1/6/13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Project Plan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Executing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65.4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Thu 12/27/12</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Tue 4/30/13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Vendor Plugin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16.08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Sat 1/26/13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1/5/13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1/5/13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Basic Design (Architecture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6.12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1/8/13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Basic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1/9/13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Detail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Detail Design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1/20/13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 Review</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1/21/13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1/21/13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1/22/13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1/23/13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Vendor Plugin Deliverables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1/24/13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1/24/13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AutoSchedule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16.44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Thu 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Fri 2/1/13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Basic Design (Architecture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1/5/13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Basic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Detail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1/15/13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1/21/13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Detail Design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1/22/13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1/22/13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1/23/13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1/29/13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 Review</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1/30/13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1/30/13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1/31/13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2/1/13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AutoSchedule Deliverables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Report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13.5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Thu 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Sat 1/26/13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Report list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Report List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Report Design + Reviewing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Report Deliverables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Hub Management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18.93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Wed 2/6/13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1/5/13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1/6/13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1/6/13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Basic Design (Architecture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Basic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lastRenderedPageBreak/>
              <w:t xml:space="preserve">      Create Detail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1/15/13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1/23/13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Detail Design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1/24/13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1/24/13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8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1/25/13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2/5/13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 Review</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2/6/13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2/6/13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1/8/13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AutoSchedule Deliverables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1/8/13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Web For Vendor Management Product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ascii="Times New Roman" w:eastAsia="Times New Roman" w:hAnsi="Times New Roman"/>
                <w:sz w:val="20"/>
                <w:szCs w:val="20"/>
                <w:lang w:eastAsia="ja-JP"/>
              </w:rPr>
            </w:pP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4.12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1/12/13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Mockup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Basic Design (Architecture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1/26/13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2/24/13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Basic Design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2/24/13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2/24/13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2/25/13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Tue 3/12/13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Coding Review</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3/13/13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3/13/13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3/14/13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3/15/13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Deliverables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2/16/13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2/16/13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33.52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Fri 3/1/13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Mon 4/22/13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Project Scope Studying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3/1/13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3/10/13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Test View Point Document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3/11/13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3/21/13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Test Viewpoint Document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3/21/13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3/21/13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Create Integration Test Case Document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3/20/13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4/4/13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Integration Test Case Document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4/4/13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4/4/13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Perform Test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Fri 4/5/13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4/20/13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Review Test Report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4/20/13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4/20/13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Deliverable: Test Report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4/20/13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Sat 4/20/13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Monitoring and Controlling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57.04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Mon 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Sun 4/28/13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Weekly Report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53.8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Sun 1/13/13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Sun 4/28/13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1/13/13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1/13/13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1/20/13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1/20/13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3</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1/27/13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1/27/13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5</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2/10/13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6</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2/17/13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7</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2/24/13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2/24/13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8</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3/3/13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3/3/13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9</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3/10/13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10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3/17/13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11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3/24/13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3/24/13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12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3/31/13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3/31/13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13</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14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4/14/13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4/14/13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Weekly Report 15</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4/21/13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4/21/13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lastRenderedPageBreak/>
              <w:t xml:space="preserve">      Weekly Report 16</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4/28/13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4/28/13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 xml:space="preserve">   Monthly Assesment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45.08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Mon 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Sun 4/7/13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Monthly Assesment 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Mon 1/7/13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Monthly Assesment 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2/7/13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2/7/13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Monthly Assesment 3</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3/7/13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Thu 3/7/13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Monthly Assesment 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4/7/13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Sun 4/7/13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Closing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4.12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Wed 5/1/13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b/>
                <w:bCs/>
                <w:color w:val="000000"/>
                <w:lang w:eastAsia="ja-JP"/>
              </w:rPr>
              <w:t>Thu 5/2/13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Closing project Document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5/1/13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5/1/13</w:t>
            </w:r>
          </w:p>
        </w:tc>
      </w:tr>
      <w:tr w:rsidR="00FB05F8" w:rsidRPr="00FB05F8" w:rsidTr="00FB05F8">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 xml:space="preserve">   Post-Morterm meeting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1/2/13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5F8" w:rsidRPr="00FB05F8" w:rsidRDefault="00FB05F8" w:rsidP="00FB05F8">
            <w:pPr>
              <w:spacing w:after="0" w:line="240" w:lineRule="auto"/>
              <w:rPr>
                <w:rFonts w:eastAsia="Times New Roman" w:cs="Calibri"/>
                <w:lang w:eastAsia="ja-JP"/>
              </w:rPr>
            </w:pPr>
            <w:r w:rsidRPr="00FB05F8">
              <w:rPr>
                <w:rFonts w:eastAsia="Times New Roman" w:cs="Calibri"/>
                <w:color w:val="000000"/>
                <w:lang w:eastAsia="ja-JP"/>
              </w:rPr>
              <w:t>Wed 1/2/13</w:t>
            </w:r>
          </w:p>
        </w:tc>
      </w:tr>
    </w:tbl>
    <w:p w:rsidR="00FB05F8" w:rsidRPr="00FB05F8" w:rsidRDefault="00FB05F8" w:rsidP="00FB05F8"/>
    <w:p w:rsidR="007A4D90" w:rsidRDefault="005641BC" w:rsidP="00201E27">
      <w:pPr>
        <w:pStyle w:val="Heading1"/>
        <w:numPr>
          <w:ilvl w:val="1"/>
          <w:numId w:val="34"/>
        </w:numPr>
      </w:pPr>
      <w:bookmarkStart w:id="39" w:name="_Toc346974992"/>
      <w:r>
        <w:t>Coding Convention</w:t>
      </w:r>
      <w:bookmarkEnd w:id="39"/>
    </w:p>
    <w:p w:rsidR="005641BC" w:rsidRDefault="005641BC" w:rsidP="005641BC">
      <w:pPr>
        <w:pStyle w:val="Heading2"/>
        <w:numPr>
          <w:ilvl w:val="2"/>
          <w:numId w:val="34"/>
        </w:numPr>
        <w:ind w:left="1260"/>
      </w:pPr>
      <w:bookmarkStart w:id="40" w:name="_Toc346974993"/>
      <w:r>
        <w:t>Naming Convention</w:t>
      </w:r>
      <w:bookmarkEnd w:id="40"/>
    </w:p>
    <w:p w:rsidR="005641BC" w:rsidRPr="00CA3CCD" w:rsidRDefault="005641BC" w:rsidP="00201E27">
      <w:pPr>
        <w:pStyle w:val="ListParagraph"/>
        <w:numPr>
          <w:ilvl w:val="0"/>
          <w:numId w:val="55"/>
        </w:numPr>
        <w:spacing w:after="200" w:line="264" w:lineRule="auto"/>
        <w:ind w:left="1080"/>
        <w:contextualSpacing/>
        <w:jc w:val="both"/>
      </w:pPr>
      <w:r w:rsidRPr="00CA3CCD">
        <w:t>Private Fields: underscore followed by lowerCamelCase.</w:t>
      </w:r>
      <w:r w:rsidR="00C75BAF">
        <w:t xml:space="preserve"> ( ex: int _privateField)</w:t>
      </w:r>
    </w:p>
    <w:p w:rsidR="005641BC" w:rsidRPr="00CA3CCD" w:rsidRDefault="005641BC" w:rsidP="00201E27">
      <w:pPr>
        <w:pStyle w:val="ListParagraph"/>
        <w:numPr>
          <w:ilvl w:val="0"/>
          <w:numId w:val="55"/>
        </w:numPr>
        <w:spacing w:after="200" w:line="264" w:lineRule="auto"/>
        <w:ind w:left="1080"/>
        <w:contextualSpacing/>
        <w:jc w:val="both"/>
      </w:pPr>
      <w:r w:rsidRPr="00CA3CCD">
        <w:t>Non-private Fields and properties: UpperCamelCase.</w:t>
      </w:r>
      <w:r w:rsidR="00C75BAF">
        <w:t xml:space="preserve"> (ex: int PublicField)</w:t>
      </w:r>
    </w:p>
    <w:p w:rsidR="005641BC" w:rsidRPr="00CA3CCD" w:rsidRDefault="005641BC" w:rsidP="00201E27">
      <w:pPr>
        <w:pStyle w:val="ListParagraph"/>
        <w:numPr>
          <w:ilvl w:val="0"/>
          <w:numId w:val="55"/>
        </w:numPr>
        <w:spacing w:after="200" w:line="264" w:lineRule="auto"/>
        <w:ind w:left="1080"/>
        <w:contextualSpacing/>
        <w:jc w:val="both"/>
      </w:pPr>
      <w:r w:rsidRPr="00CA3CCD">
        <w:t>Local variables: lowerCamelCase.</w:t>
      </w:r>
      <w:r w:rsidR="00C75BAF">
        <w:t xml:space="preserve"> (ex: int localVariable)</w:t>
      </w:r>
    </w:p>
    <w:p w:rsidR="005641BC" w:rsidRPr="00CA3CCD" w:rsidRDefault="005641BC" w:rsidP="00201E27">
      <w:pPr>
        <w:pStyle w:val="ListParagraph"/>
        <w:numPr>
          <w:ilvl w:val="0"/>
          <w:numId w:val="55"/>
        </w:numPr>
        <w:spacing w:after="200" w:line="264" w:lineRule="auto"/>
        <w:ind w:left="1080"/>
        <w:contextualSpacing/>
        <w:jc w:val="both"/>
      </w:pPr>
      <w:r w:rsidRPr="00CA3CCD">
        <w:t>Do not use consecutive underscores in name.</w:t>
      </w:r>
      <w:r w:rsidR="00C75BAF">
        <w:t xml:space="preserve"> </w:t>
      </w:r>
    </w:p>
    <w:p w:rsidR="005641BC" w:rsidRPr="00CA3CCD" w:rsidRDefault="005641BC" w:rsidP="00201E27">
      <w:pPr>
        <w:pStyle w:val="ListParagraph"/>
        <w:numPr>
          <w:ilvl w:val="0"/>
          <w:numId w:val="55"/>
        </w:numPr>
        <w:spacing w:after="200" w:line="264" w:lineRule="auto"/>
        <w:ind w:left="1080"/>
        <w:contextualSpacing/>
        <w:jc w:val="both"/>
      </w:pPr>
      <w:r w:rsidRPr="00CA3CCD">
        <w:t>Do not use Hungarian style.</w:t>
      </w:r>
    </w:p>
    <w:p w:rsidR="005641BC" w:rsidRDefault="005641BC" w:rsidP="005641BC">
      <w:pPr>
        <w:pStyle w:val="Heading2"/>
        <w:numPr>
          <w:ilvl w:val="2"/>
          <w:numId w:val="34"/>
        </w:numPr>
        <w:ind w:left="1260"/>
      </w:pPr>
      <w:bookmarkStart w:id="41" w:name="_Toc346974994"/>
      <w:r>
        <w:t>Lengths</w:t>
      </w:r>
      <w:bookmarkEnd w:id="41"/>
    </w:p>
    <w:p w:rsidR="005641BC" w:rsidRPr="00CA3CCD" w:rsidRDefault="005641BC" w:rsidP="00201E27">
      <w:pPr>
        <w:pStyle w:val="ListParagraph"/>
        <w:numPr>
          <w:ilvl w:val="0"/>
          <w:numId w:val="56"/>
        </w:numPr>
        <w:spacing w:after="200" w:line="264" w:lineRule="auto"/>
        <w:contextualSpacing/>
        <w:jc w:val="both"/>
      </w:pPr>
      <w:r w:rsidRPr="00CA3CCD">
        <w:t>Public name should not be longer than 32 characters or 7 words.</w:t>
      </w:r>
    </w:p>
    <w:p w:rsidR="005641BC" w:rsidRPr="00CA3CCD" w:rsidRDefault="005641BC" w:rsidP="00201E27">
      <w:pPr>
        <w:pStyle w:val="ListParagraph"/>
        <w:numPr>
          <w:ilvl w:val="0"/>
          <w:numId w:val="56"/>
        </w:numPr>
        <w:spacing w:after="200" w:line="264" w:lineRule="auto"/>
        <w:contextualSpacing/>
        <w:jc w:val="both"/>
      </w:pPr>
      <w:r w:rsidRPr="00CA3CCD">
        <w:t>Methods should contain no more than 70 lines of code (if it is, it must be divided into methods).</w:t>
      </w:r>
    </w:p>
    <w:p w:rsidR="005641BC" w:rsidRPr="00CA3CCD" w:rsidRDefault="005641BC" w:rsidP="00201E27">
      <w:pPr>
        <w:pStyle w:val="ListParagraph"/>
        <w:numPr>
          <w:ilvl w:val="0"/>
          <w:numId w:val="56"/>
        </w:numPr>
        <w:spacing w:after="200" w:line="264" w:lineRule="auto"/>
        <w:contextualSpacing/>
        <w:jc w:val="both"/>
      </w:pPr>
      <w:r w:rsidRPr="00CA3CCD">
        <w:t>Methods should contain no more than 5 levels of indentation (if it is, it must be divided into methods).</w:t>
      </w:r>
    </w:p>
    <w:p w:rsidR="005641BC" w:rsidRPr="00CA3CCD" w:rsidRDefault="005641BC" w:rsidP="00201E27">
      <w:pPr>
        <w:pStyle w:val="ListParagraph"/>
        <w:numPr>
          <w:ilvl w:val="0"/>
          <w:numId w:val="56"/>
        </w:numPr>
        <w:spacing w:after="200" w:line="264" w:lineRule="auto"/>
        <w:contextualSpacing/>
        <w:jc w:val="both"/>
      </w:pPr>
      <w:r w:rsidRPr="00CA3CCD">
        <w:t>A line of code should contain no more than 80 characters.</w:t>
      </w:r>
    </w:p>
    <w:p w:rsidR="005641BC" w:rsidRPr="00A73D9E" w:rsidRDefault="005641BC" w:rsidP="00A73D9E"/>
    <w:sectPr w:rsidR="005641BC" w:rsidRPr="00A73D9E" w:rsidSect="008328DD">
      <w:headerReference w:type="even" r:id="rId11"/>
      <w:headerReference w:type="default" r:id="rId12"/>
      <w:footerReference w:type="even" r:id="rId13"/>
      <w:footerReference w:type="default" r:id="rId14"/>
      <w:footerReference w:type="first" r:id="rId15"/>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088" w:rsidRDefault="00D36088" w:rsidP="00694609">
      <w:pPr>
        <w:spacing w:after="0" w:line="240" w:lineRule="auto"/>
      </w:pPr>
      <w:r>
        <w:separator/>
      </w:r>
    </w:p>
  </w:endnote>
  <w:endnote w:type="continuationSeparator" w:id="0">
    <w:p w:rsidR="00D36088" w:rsidRDefault="00D36088" w:rsidP="00694609">
      <w:pPr>
        <w:spacing w:after="0" w:line="240" w:lineRule="auto"/>
      </w:pPr>
      <w:r>
        <w:continuationSeparator/>
      </w:r>
    </w:p>
  </w:endnote>
  <w:endnote w:type="continuationNotice" w:id="1">
    <w:p w:rsidR="00D36088" w:rsidRDefault="00D360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2801"/>
      <w:gridCol w:w="6536"/>
    </w:tblGrid>
    <w:tr w:rsidR="00D80C22">
      <w:trPr>
        <w:trHeight w:val="360"/>
        <w:ins w:id="60" w:author="Sajivn" w:date="2012-09-18T00:09:00Z"/>
      </w:trPr>
      <w:tc>
        <w:tcPr>
          <w:tcW w:w="1500" w:type="pct"/>
          <w:shd w:val="clear" w:color="auto" w:fill="8064A2" w:themeFill="accent4"/>
        </w:tcPr>
        <w:p w:rsidR="00D80C22" w:rsidRDefault="00D80C22">
          <w:pPr>
            <w:pStyle w:val="Footer"/>
            <w:rPr>
              <w:ins w:id="61" w:author="Sajivn" w:date="2012-09-18T00:09:00Z"/>
              <w:color w:val="FFFFFF" w:themeColor="background1"/>
            </w:rPr>
          </w:pPr>
          <w:ins w:id="62" w:author="Sajivn" w:date="2012-09-18T00:09:00Z">
            <w:r>
              <w:fldChar w:fldCharType="begin"/>
            </w:r>
            <w:r>
              <w:instrText xml:space="preserve"> PAGE   \* MERGEFORMAT </w:instrText>
            </w:r>
            <w:r>
              <w:fldChar w:fldCharType="separate"/>
            </w:r>
          </w:ins>
          <w:r w:rsidR="004F4372" w:rsidRPr="004F4372">
            <w:rPr>
              <w:noProof/>
              <w:color w:val="FFFFFF" w:themeColor="background1"/>
            </w:rPr>
            <w:t>12</w:t>
          </w:r>
          <w:ins w:id="63" w:author="Sajivn" w:date="2012-09-18T00:09:00Z">
            <w:r>
              <w:rPr>
                <w:noProof/>
                <w:color w:val="FFFFFF" w:themeColor="background1"/>
              </w:rPr>
              <w:fldChar w:fldCharType="end"/>
            </w:r>
          </w:ins>
        </w:p>
      </w:tc>
      <w:tc>
        <w:tcPr>
          <w:tcW w:w="3500" w:type="pct"/>
        </w:tcPr>
        <w:p w:rsidR="00D80C22" w:rsidRDefault="00D80C22">
          <w:pPr>
            <w:pStyle w:val="Footer"/>
            <w:rPr>
              <w:ins w:id="64" w:author="Sajivn" w:date="2012-09-18T00:09:00Z"/>
            </w:rPr>
          </w:pPr>
          <w:ins w:id="65" w:author="Sajivn" w:date="2012-09-18T00:09:00Z">
            <w:r>
              <w:t>Capstone Project – HDMS</w:t>
            </w:r>
          </w:ins>
        </w:p>
      </w:tc>
    </w:tr>
  </w:tbl>
  <w:p w:rsidR="00D80C22" w:rsidRDefault="00D80C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536"/>
      <w:gridCol w:w="2801"/>
    </w:tblGrid>
    <w:tr w:rsidR="00D80C22">
      <w:trPr>
        <w:trHeight w:val="360"/>
        <w:ins w:id="66" w:author="Sajivn" w:date="2012-09-18T00:04:00Z"/>
      </w:trPr>
      <w:tc>
        <w:tcPr>
          <w:tcW w:w="3500" w:type="pct"/>
        </w:tcPr>
        <w:p w:rsidR="00D80C22" w:rsidRDefault="00D80C22" w:rsidP="00FB05F8">
          <w:pPr>
            <w:pStyle w:val="Footer"/>
            <w:jc w:val="right"/>
            <w:rPr>
              <w:ins w:id="67" w:author="Sajivn" w:date="2012-09-18T00:04:00Z"/>
              <w:rFonts w:asciiTheme="majorHAnsi" w:eastAsiaTheme="majorEastAsia" w:hAnsiTheme="majorHAnsi" w:cstheme="majorBidi"/>
              <w:color w:val="404040" w:themeColor="text1" w:themeTint="BF"/>
            </w:rPr>
            <w:pPrChange w:id="68" w:author="Sajivn" w:date="2012-09-18T00:10:00Z">
              <w:pPr>
                <w:pStyle w:val="Footer"/>
                <w:keepNext/>
                <w:keepLines/>
                <w:spacing w:before="200"/>
                <w:jc w:val="right"/>
                <w:outlineLvl w:val="7"/>
              </w:pPr>
            </w:pPrChange>
          </w:pPr>
          <w:ins w:id="69" w:author="Sajivn" w:date="2012-09-18T00:07:00Z">
            <w:r>
              <w:t xml:space="preserve">Capstone Project – </w:t>
            </w:r>
          </w:ins>
          <w:r w:rsidR="00FB05F8">
            <w:t>SMDH</w:t>
          </w:r>
        </w:p>
      </w:tc>
      <w:tc>
        <w:tcPr>
          <w:tcW w:w="1500" w:type="pct"/>
          <w:shd w:val="clear" w:color="auto" w:fill="8064A2" w:themeFill="accent4"/>
        </w:tcPr>
        <w:p w:rsidR="00D80C22" w:rsidRDefault="00D80C22">
          <w:pPr>
            <w:pStyle w:val="Footer"/>
            <w:jc w:val="right"/>
            <w:rPr>
              <w:ins w:id="70" w:author="Sajivn" w:date="2012-09-18T00:04:00Z"/>
              <w:color w:val="FFFFFF" w:themeColor="background1"/>
            </w:rPr>
          </w:pPr>
          <w:ins w:id="71" w:author="Sajivn" w:date="2012-09-18T00:04:00Z">
            <w:r>
              <w:fldChar w:fldCharType="begin"/>
            </w:r>
            <w:r>
              <w:instrText xml:space="preserve"> PAGE    \* MERGEFORMAT </w:instrText>
            </w:r>
            <w:r>
              <w:fldChar w:fldCharType="separate"/>
            </w:r>
          </w:ins>
          <w:r w:rsidR="004F4372" w:rsidRPr="004F4372">
            <w:rPr>
              <w:noProof/>
              <w:color w:val="FFFFFF" w:themeColor="background1"/>
            </w:rPr>
            <w:t>11</w:t>
          </w:r>
          <w:ins w:id="72" w:author="Sajivn" w:date="2012-09-18T00:04:00Z">
            <w:r>
              <w:rPr>
                <w:noProof/>
                <w:color w:val="FFFFFF" w:themeColor="background1"/>
              </w:rPr>
              <w:fldChar w:fldCharType="end"/>
            </w:r>
          </w:ins>
        </w:p>
      </w:tc>
    </w:tr>
  </w:tbl>
  <w:p w:rsidR="00D80C22" w:rsidRDefault="00D80C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1" w:type="pct"/>
      <w:tblLook w:val="04A0" w:firstRow="1" w:lastRow="0" w:firstColumn="1" w:lastColumn="0" w:noHBand="0" w:noVBand="1"/>
    </w:tblPr>
    <w:tblGrid>
      <w:gridCol w:w="525"/>
    </w:tblGrid>
    <w:tr w:rsidR="00D80C22">
      <w:trPr>
        <w:trHeight w:val="10166"/>
        <w:ins w:id="73" w:author="Sajivn" w:date="2012-09-18T00:32:00Z"/>
      </w:trPr>
      <w:tc>
        <w:tcPr>
          <w:tcW w:w="498" w:type="dxa"/>
          <w:tcBorders>
            <w:bottom w:val="single" w:sz="4" w:space="0" w:color="auto"/>
          </w:tcBorders>
          <w:textDirection w:val="btLr"/>
        </w:tcPr>
        <w:p w:rsidR="00D80C22" w:rsidRDefault="00D80C22" w:rsidP="00E85651">
          <w:pPr>
            <w:pStyle w:val="Header"/>
            <w:ind w:left="113" w:right="113"/>
            <w:rPr>
              <w:ins w:id="74" w:author="Sajivn" w:date="2012-09-18T00:32:00Z"/>
            </w:rPr>
          </w:pPr>
          <w:ins w:id="75" w:author="Sajivn" w:date="2012-09-18T00:32:00Z">
            <w:r>
              <w:rPr>
                <w:color w:val="4F81BD" w:themeColor="accent1"/>
              </w:rPr>
              <w:t xml:space="preserve"> </w:t>
            </w:r>
          </w:ins>
          <w:r>
            <w:t xml:space="preserve"> </w:t>
          </w:r>
          <w:r w:rsidRPr="00D305EF">
            <w:rPr>
              <w:color w:val="4F81BD" w:themeColor="accent1"/>
            </w:rPr>
            <w:t>Software Project Management Plan</w:t>
          </w:r>
        </w:p>
      </w:tc>
    </w:tr>
    <w:tr w:rsidR="00D80C22">
      <w:trPr>
        <w:ins w:id="76" w:author="Sajivn" w:date="2012-09-18T00:32:00Z"/>
      </w:trPr>
      <w:tc>
        <w:tcPr>
          <w:tcW w:w="498" w:type="dxa"/>
          <w:tcBorders>
            <w:top w:val="single" w:sz="4" w:space="0" w:color="auto"/>
          </w:tcBorders>
        </w:tcPr>
        <w:p w:rsidR="00D80C22" w:rsidRDefault="00D80C22">
          <w:pPr>
            <w:pStyle w:val="Footer"/>
            <w:rPr>
              <w:ins w:id="77" w:author="Sajivn" w:date="2012-09-18T00:32:00Z"/>
              <w14:numForm w14:val="lining"/>
            </w:rPr>
          </w:pPr>
          <w:ins w:id="78" w:author="Sajivn" w:date="2012-09-18T00:32:00Z">
            <w:r>
              <w:rPr>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 xml:space="preserve"> PAGE   \* MERGEFORMAT </w:instrText>
            </w:r>
            <w:r>
              <w:rPr>
                <w14:glow w14:rad="38100">
                  <w14:schemeClr w14:val="accent1">
                    <w14:alpha w14:val="60000"/>
                  </w14:schemeClr>
                </w14:glow>
                <w14:numForm w14:val="lining"/>
              </w:rPr>
              <w:fldChar w:fldCharType="separate"/>
            </w:r>
          </w:ins>
          <w:r w:rsidR="004F4372" w:rsidRPr="004F4372">
            <w:rPr>
              <w:noProof/>
              <w:color w:val="4F81BD" w:themeColor="accent1"/>
              <w:sz w:val="40"/>
              <w:szCs w:val="40"/>
              <w14:glow w14:rad="38100">
                <w14:schemeClr w14:val="accent1">
                  <w14:alpha w14:val="60000"/>
                </w14:schemeClr>
              </w14:glow>
              <w14:numForm w14:val="lining"/>
            </w:rPr>
            <w:t>1</w:t>
          </w:r>
          <w:ins w:id="79" w:author="Sajivn" w:date="2012-09-18T00:32:00Z">
            <w:r>
              <w:rPr>
                <w:noProof/>
                <w:color w:val="4F81BD" w:themeColor="accent1"/>
                <w:sz w:val="40"/>
                <w:szCs w:val="40"/>
                <w14:glow w14:rad="38100">
                  <w14:schemeClr w14:val="accent1">
                    <w14:alpha w14:val="60000"/>
                  </w14:schemeClr>
                </w14:glow>
                <w14:numForm w14:val="lining"/>
              </w:rPr>
              <w:fldChar w:fldCharType="end"/>
            </w:r>
          </w:ins>
        </w:p>
      </w:tc>
    </w:tr>
    <w:tr w:rsidR="00D80C22">
      <w:trPr>
        <w:trHeight w:val="768"/>
        <w:ins w:id="80" w:author="Sajivn" w:date="2012-09-18T00:32:00Z"/>
      </w:trPr>
      <w:tc>
        <w:tcPr>
          <w:tcW w:w="498" w:type="dxa"/>
        </w:tcPr>
        <w:p w:rsidR="00D80C22" w:rsidRDefault="00D80C22">
          <w:pPr>
            <w:pStyle w:val="Header"/>
            <w:rPr>
              <w:ins w:id="81" w:author="Sajivn" w:date="2012-09-18T00:32:00Z"/>
            </w:rPr>
          </w:pPr>
        </w:p>
      </w:tc>
    </w:tr>
  </w:tbl>
  <w:p w:rsidR="00D80C22" w:rsidRDefault="00D80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088" w:rsidRDefault="00D36088" w:rsidP="00694609">
      <w:pPr>
        <w:spacing w:after="0" w:line="240" w:lineRule="auto"/>
      </w:pPr>
      <w:r>
        <w:separator/>
      </w:r>
    </w:p>
  </w:footnote>
  <w:footnote w:type="continuationSeparator" w:id="0">
    <w:p w:rsidR="00D36088" w:rsidRDefault="00D36088" w:rsidP="00694609">
      <w:pPr>
        <w:spacing w:after="0" w:line="240" w:lineRule="auto"/>
      </w:pPr>
      <w:r>
        <w:continuationSeparator/>
      </w:r>
    </w:p>
  </w:footnote>
  <w:footnote w:type="continuationNotice" w:id="1">
    <w:p w:rsidR="00D36088" w:rsidRDefault="00D3608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936"/>
      <w:gridCol w:w="1401"/>
    </w:tblGrid>
    <w:tr w:rsidR="00D80C22">
      <w:trPr>
        <w:trHeight w:val="475"/>
        <w:ins w:id="42" w:author="Sajivn" w:date="2012-09-18T00:10:00Z"/>
      </w:trPr>
      <w:customXmlInsRangeStart w:id="43" w:author="Sajivn" w:date="2012-09-18T00:10:00Z"/>
      <w:sdt>
        <w:sdtPr>
          <w:rPr>
            <w:caps/>
            <w:color w:val="FFFFFF" w:themeColor="background1"/>
          </w:rPr>
          <w:alias w:val="Title"/>
          <w:id w:val="78273368"/>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Content>
          <w:customXmlInsRangeEnd w:id="43"/>
          <w:tc>
            <w:tcPr>
              <w:tcW w:w="4250" w:type="pct"/>
              <w:shd w:val="clear" w:color="auto" w:fill="8064A2" w:themeFill="accent4"/>
              <w:vAlign w:val="center"/>
            </w:tcPr>
            <w:p w:rsidR="00D80C22" w:rsidRDefault="00D80C22">
              <w:pPr>
                <w:pStyle w:val="Header"/>
                <w:jc w:val="right"/>
                <w:rPr>
                  <w:ins w:id="44" w:author="Sajivn" w:date="2012-09-18T00:10:00Z"/>
                  <w:caps/>
                  <w:color w:val="FFFFFF" w:themeColor="background1"/>
                </w:rPr>
              </w:pPr>
              <w:ins w:id="45" w:author="Sajivn" w:date="2012-09-19T10:16:00Z">
                <w:r w:rsidRPr="007900A0">
                  <w:rPr>
                    <w:caps/>
                    <w:color w:val="FFFFFF" w:themeColor="background1"/>
                  </w:rPr>
                  <w:t>Report 2 - Software Project Management Plan</w:t>
                </w:r>
              </w:ins>
            </w:p>
          </w:tc>
          <w:customXmlInsRangeStart w:id="46" w:author="Sajivn" w:date="2012-09-18T00:10:00Z"/>
        </w:sdtContent>
      </w:sdt>
      <w:customXmlInsRangeEnd w:id="46"/>
      <w:customXmlInsRangeStart w:id="47" w:author="Sajivn" w:date="2012-09-18T00:10:00Z"/>
      <w:sdt>
        <w:sdtPr>
          <w:rPr>
            <w:color w:val="FFFFFF" w:themeColor="background1"/>
          </w:rPr>
          <w:alias w:val="Date"/>
          <w:id w:val="78273375"/>
          <w:placeholder>
            <w:docPart w:val="C65A1F71765544D1A5A808BC04C6079B"/>
          </w:placeholder>
          <w:dataBinding w:prefixMappings="xmlns:ns0='http://schemas.microsoft.com/office/2006/coverPageProps'" w:xpath="/ns0:CoverPageProperties[1]/ns0:PublishDate[1]" w:storeItemID="{55AF091B-3C7A-41E3-B477-F2FDAA23CFDA}"/>
          <w:date w:fullDate="2013-01-25T00:00:00Z">
            <w:dateFormat w:val="MMMM d, yyyy"/>
            <w:lid w:val="en-US"/>
            <w:storeMappedDataAs w:val="dateTime"/>
            <w:calendar w:val="gregorian"/>
          </w:date>
        </w:sdtPr>
        <w:sdtContent>
          <w:customXmlInsRangeEnd w:id="47"/>
          <w:tc>
            <w:tcPr>
              <w:tcW w:w="750" w:type="pct"/>
              <w:shd w:val="clear" w:color="auto" w:fill="000000" w:themeFill="text1"/>
              <w:vAlign w:val="center"/>
            </w:tcPr>
            <w:p w:rsidR="00D80C22" w:rsidRDefault="00D80C22" w:rsidP="00D80C22">
              <w:pPr>
                <w:pStyle w:val="Header"/>
                <w:jc w:val="right"/>
                <w:rPr>
                  <w:ins w:id="48" w:author="Sajivn" w:date="2012-09-18T00:10:00Z"/>
                  <w:color w:val="FFFFFF" w:themeColor="background1"/>
                </w:rPr>
              </w:pPr>
              <w:r>
                <w:rPr>
                  <w:color w:val="FFFFFF" w:themeColor="background1"/>
                </w:rPr>
                <w:t>January</w:t>
              </w:r>
              <w:ins w:id="49" w:author="Sajivn" w:date="2012-09-19T10:15:00Z">
                <w:r>
                  <w:rPr>
                    <w:color w:val="FFFFFF" w:themeColor="background1"/>
                  </w:rPr>
                  <w:t xml:space="preserve"> 2</w:t>
                </w:r>
              </w:ins>
              <w:r>
                <w:rPr>
                  <w:color w:val="FFFFFF" w:themeColor="background1"/>
                </w:rPr>
                <w:t>5</w:t>
              </w:r>
              <w:ins w:id="50" w:author="Sajivn" w:date="2012-09-19T10:15:00Z">
                <w:r>
                  <w:rPr>
                    <w:color w:val="FFFFFF" w:themeColor="background1"/>
                  </w:rPr>
                  <w:t>, 201</w:t>
                </w:r>
              </w:ins>
              <w:r>
                <w:rPr>
                  <w:color w:val="FFFFFF" w:themeColor="background1"/>
                </w:rPr>
                <w:t>3</w:t>
              </w:r>
            </w:p>
          </w:tc>
          <w:customXmlInsRangeStart w:id="51" w:author="Sajivn" w:date="2012-09-18T00:10:00Z"/>
        </w:sdtContent>
      </w:sdt>
      <w:customXmlInsRangeEnd w:id="51"/>
    </w:tr>
  </w:tbl>
  <w:p w:rsidR="00D80C22" w:rsidRDefault="00D80C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1401"/>
      <w:gridCol w:w="7936"/>
    </w:tblGrid>
    <w:tr w:rsidR="00D80C22">
      <w:trPr>
        <w:trHeight w:val="475"/>
        <w:ins w:id="52" w:author="Sajivn" w:date="2012-09-18T00:09:00Z"/>
      </w:trPr>
      <w:customXmlInsRangeStart w:id="53" w:author="Sajivn" w:date="2012-09-18T00:09:00Z"/>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3-01-25T00:00:00Z">
            <w:dateFormat w:val="MMMM d, yyyy"/>
            <w:lid w:val="en-US"/>
            <w:storeMappedDataAs w:val="dateTime"/>
            <w:calendar w:val="gregorian"/>
          </w:date>
        </w:sdtPr>
        <w:sdtContent>
          <w:customXmlInsRangeEnd w:id="53"/>
          <w:tc>
            <w:tcPr>
              <w:tcW w:w="750" w:type="pct"/>
              <w:shd w:val="clear" w:color="auto" w:fill="000000" w:themeFill="text1"/>
            </w:tcPr>
            <w:p w:rsidR="00D80C22" w:rsidRDefault="00D80C22">
              <w:pPr>
                <w:pStyle w:val="Header"/>
                <w:rPr>
                  <w:ins w:id="54" w:author="Sajivn" w:date="2012-09-18T00:09:00Z"/>
                  <w:color w:val="FFFFFF" w:themeColor="background1"/>
                </w:rPr>
              </w:pPr>
              <w:r>
                <w:rPr>
                  <w:color w:val="FFFFFF" w:themeColor="background1"/>
                </w:rPr>
                <w:t>January 25, 2013</w:t>
              </w:r>
            </w:p>
          </w:tc>
          <w:customXmlInsRangeStart w:id="55" w:author="Sajivn" w:date="2012-09-18T00:09:00Z"/>
        </w:sdtContent>
      </w:sdt>
      <w:customXmlInsRangeEnd w:id="55"/>
      <w:customXmlInsRangeStart w:id="56" w:author="Sajivn" w:date="2012-09-18T00:09:00Z"/>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customXmlInsRangeEnd w:id="56"/>
          <w:tc>
            <w:tcPr>
              <w:tcW w:w="4250" w:type="pct"/>
              <w:shd w:val="clear" w:color="auto" w:fill="8064A2" w:themeFill="accent4"/>
              <w:vAlign w:val="center"/>
            </w:tcPr>
            <w:p w:rsidR="00D80C22" w:rsidRDefault="00D80C22">
              <w:pPr>
                <w:pStyle w:val="Header"/>
                <w:rPr>
                  <w:ins w:id="57" w:author="Sajivn" w:date="2012-09-18T00:09:00Z"/>
                  <w:caps/>
                  <w:color w:val="FFFFFF" w:themeColor="background1"/>
                </w:rPr>
              </w:pPr>
              <w:ins w:id="58" w:author="Sajivn" w:date="2012-09-19T10:16:00Z">
                <w:r>
                  <w:rPr>
                    <w:caps/>
                    <w:color w:val="FFFFFF" w:themeColor="background1"/>
                  </w:rPr>
                  <w:t>Report 2 - Software Project Management Plan</w:t>
                </w:r>
              </w:ins>
            </w:p>
          </w:tc>
          <w:customXmlInsRangeStart w:id="59" w:author="Sajivn" w:date="2012-09-18T00:09:00Z"/>
        </w:sdtContent>
      </w:sdt>
      <w:customXmlInsRangeEnd w:id="59"/>
    </w:tr>
  </w:tbl>
  <w:p w:rsidR="00D80C22" w:rsidRDefault="00D80C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7158DFAE">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shd w:val="solid" w:color="D3DFEE" w:fill="D3DFEE"/>
      </w:rPr>
    </w:lvl>
    <w:lvl w:ilvl="1" w:tplc="961C52E2">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shd w:val="solid" w:color="D3DFEE" w:fill="D3DFEE"/>
      </w:rPr>
    </w:lvl>
    <w:lvl w:ilvl="2" w:tplc="4162B0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shd w:val="solid" w:color="D3DFEE" w:fill="D3DFEE"/>
      </w:rPr>
    </w:lvl>
    <w:lvl w:ilvl="3" w:tplc="3F1A2DB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shd w:val="solid" w:color="D3DFEE" w:fill="D3DFEE"/>
      </w:rPr>
    </w:lvl>
    <w:lvl w:ilvl="4" w:tplc="3D0440FC">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shd w:val="solid" w:color="D3DFEE" w:fill="D3DFEE"/>
      </w:rPr>
    </w:lvl>
    <w:lvl w:ilvl="5" w:tplc="62AAA8CC">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shd w:val="solid" w:color="D3DFEE" w:fill="D3DFEE"/>
      </w:rPr>
    </w:lvl>
    <w:lvl w:ilvl="6" w:tplc="1378566E">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shd w:val="solid" w:color="D3DFEE" w:fill="D3DFEE"/>
      </w:rPr>
    </w:lvl>
    <w:lvl w:ilvl="7" w:tplc="2A042448">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shd w:val="solid" w:color="D3DFEE" w:fill="D3DFEE"/>
      </w:rPr>
    </w:lvl>
    <w:lvl w:ilvl="8" w:tplc="6B32DBDC">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shd w:val="solid" w:color="D3DFEE" w:fill="D3DFEE"/>
      </w:rPr>
    </w:lvl>
  </w:abstractNum>
  <w:abstractNum w:abstractNumId="1">
    <w:nsid w:val="00000002"/>
    <w:multiLevelType w:val="hybridMultilevel"/>
    <w:tmpl w:val="10C0073A"/>
    <w:lvl w:ilvl="0" w:tplc="1730102C">
      <w:start w:val="1"/>
      <w:numFmt w:val="bullet"/>
      <w:lvlText w:val="●"/>
      <w:lvlJc w:val="left"/>
      <w:pPr>
        <w:tabs>
          <w:tab w:val="num" w:pos="360"/>
        </w:tabs>
        <w:ind w:left="720" w:hanging="360"/>
      </w:pPr>
      <w:rPr>
        <w:rFonts w:ascii="Calibri" w:eastAsia="Calibri" w:hAnsi="Calibri" w:cs="Calibri"/>
        <w:b w:val="0"/>
        <w:bCs w:val="0"/>
        <w:i w:val="0"/>
        <w:iCs w:val="0"/>
        <w:strike w:val="0"/>
        <w:color w:val="365F91"/>
        <w:sz w:val="22"/>
        <w:szCs w:val="22"/>
        <w:u w:val="none"/>
      </w:rPr>
    </w:lvl>
    <w:lvl w:ilvl="1" w:tplc="DC36BFF4">
      <w:start w:val="1"/>
      <w:numFmt w:val="bullet"/>
      <w:lvlText w:val="○"/>
      <w:lvlJc w:val="left"/>
      <w:pPr>
        <w:tabs>
          <w:tab w:val="num" w:pos="1080"/>
        </w:tabs>
        <w:ind w:left="1440" w:hanging="360"/>
      </w:pPr>
      <w:rPr>
        <w:rFonts w:ascii="Calibri" w:eastAsia="Calibri" w:hAnsi="Calibri" w:cs="Calibri"/>
        <w:b w:val="0"/>
        <w:bCs w:val="0"/>
        <w:i w:val="0"/>
        <w:iCs w:val="0"/>
        <w:strike w:val="0"/>
        <w:color w:val="365F91"/>
        <w:sz w:val="22"/>
        <w:szCs w:val="22"/>
        <w:u w:val="none"/>
      </w:rPr>
    </w:lvl>
    <w:lvl w:ilvl="2" w:tplc="6B3659E4">
      <w:start w:val="1"/>
      <w:numFmt w:val="bullet"/>
      <w:lvlText w:val="■"/>
      <w:lvlJc w:val="right"/>
      <w:pPr>
        <w:tabs>
          <w:tab w:val="num" w:pos="1800"/>
        </w:tabs>
        <w:ind w:left="2160" w:hanging="180"/>
      </w:pPr>
      <w:rPr>
        <w:rFonts w:ascii="Calibri" w:eastAsia="Calibri" w:hAnsi="Calibri" w:cs="Calibri"/>
        <w:b w:val="0"/>
        <w:bCs w:val="0"/>
        <w:i w:val="0"/>
        <w:iCs w:val="0"/>
        <w:strike w:val="0"/>
        <w:color w:val="365F91"/>
        <w:sz w:val="22"/>
        <w:szCs w:val="22"/>
        <w:u w:val="none"/>
      </w:rPr>
    </w:lvl>
    <w:lvl w:ilvl="3" w:tplc="EFEA785A">
      <w:start w:val="1"/>
      <w:numFmt w:val="bullet"/>
      <w:lvlText w:val="●"/>
      <w:lvlJc w:val="left"/>
      <w:pPr>
        <w:tabs>
          <w:tab w:val="num" w:pos="2520"/>
        </w:tabs>
        <w:ind w:left="2880" w:hanging="360"/>
      </w:pPr>
      <w:rPr>
        <w:rFonts w:ascii="Calibri" w:eastAsia="Calibri" w:hAnsi="Calibri" w:cs="Calibri"/>
        <w:b w:val="0"/>
        <w:bCs w:val="0"/>
        <w:i w:val="0"/>
        <w:iCs w:val="0"/>
        <w:strike w:val="0"/>
        <w:color w:val="365F91"/>
        <w:sz w:val="22"/>
        <w:szCs w:val="22"/>
        <w:u w:val="none"/>
      </w:rPr>
    </w:lvl>
    <w:lvl w:ilvl="4" w:tplc="9044EFD8">
      <w:start w:val="1"/>
      <w:numFmt w:val="bullet"/>
      <w:lvlText w:val="○"/>
      <w:lvlJc w:val="left"/>
      <w:pPr>
        <w:tabs>
          <w:tab w:val="num" w:pos="3240"/>
        </w:tabs>
        <w:ind w:left="3600" w:hanging="360"/>
      </w:pPr>
      <w:rPr>
        <w:rFonts w:ascii="Calibri" w:eastAsia="Calibri" w:hAnsi="Calibri" w:cs="Calibri"/>
        <w:b w:val="0"/>
        <w:bCs w:val="0"/>
        <w:i w:val="0"/>
        <w:iCs w:val="0"/>
        <w:strike w:val="0"/>
        <w:color w:val="365F91"/>
        <w:sz w:val="22"/>
        <w:szCs w:val="22"/>
        <w:u w:val="none"/>
      </w:rPr>
    </w:lvl>
    <w:lvl w:ilvl="5" w:tplc="C9B6D0DE">
      <w:start w:val="1"/>
      <w:numFmt w:val="bullet"/>
      <w:lvlText w:val="■"/>
      <w:lvlJc w:val="right"/>
      <w:pPr>
        <w:tabs>
          <w:tab w:val="num" w:pos="3960"/>
        </w:tabs>
        <w:ind w:left="4320" w:hanging="180"/>
      </w:pPr>
      <w:rPr>
        <w:rFonts w:ascii="Calibri" w:eastAsia="Calibri" w:hAnsi="Calibri" w:cs="Calibri"/>
        <w:b w:val="0"/>
        <w:bCs w:val="0"/>
        <w:i w:val="0"/>
        <w:iCs w:val="0"/>
        <w:strike w:val="0"/>
        <w:color w:val="365F91"/>
        <w:sz w:val="22"/>
        <w:szCs w:val="22"/>
        <w:u w:val="none"/>
      </w:rPr>
    </w:lvl>
    <w:lvl w:ilvl="6" w:tplc="6088BD62">
      <w:start w:val="1"/>
      <w:numFmt w:val="bullet"/>
      <w:lvlText w:val="●"/>
      <w:lvlJc w:val="left"/>
      <w:pPr>
        <w:tabs>
          <w:tab w:val="num" w:pos="4680"/>
        </w:tabs>
        <w:ind w:left="5040" w:hanging="360"/>
      </w:pPr>
      <w:rPr>
        <w:rFonts w:ascii="Calibri" w:eastAsia="Calibri" w:hAnsi="Calibri" w:cs="Calibri"/>
        <w:b w:val="0"/>
        <w:bCs w:val="0"/>
        <w:i w:val="0"/>
        <w:iCs w:val="0"/>
        <w:strike w:val="0"/>
        <w:color w:val="365F91"/>
        <w:sz w:val="22"/>
        <w:szCs w:val="22"/>
        <w:u w:val="none"/>
      </w:rPr>
    </w:lvl>
    <w:lvl w:ilvl="7" w:tplc="DA72D26C">
      <w:start w:val="1"/>
      <w:numFmt w:val="bullet"/>
      <w:lvlText w:val="○"/>
      <w:lvlJc w:val="left"/>
      <w:pPr>
        <w:tabs>
          <w:tab w:val="num" w:pos="5400"/>
        </w:tabs>
        <w:ind w:left="5760" w:hanging="360"/>
      </w:pPr>
      <w:rPr>
        <w:rFonts w:ascii="Calibri" w:eastAsia="Calibri" w:hAnsi="Calibri" w:cs="Calibri"/>
        <w:b w:val="0"/>
        <w:bCs w:val="0"/>
        <w:i w:val="0"/>
        <w:iCs w:val="0"/>
        <w:strike w:val="0"/>
        <w:color w:val="365F91"/>
        <w:sz w:val="22"/>
        <w:szCs w:val="22"/>
        <w:u w:val="none"/>
      </w:rPr>
    </w:lvl>
    <w:lvl w:ilvl="8" w:tplc="1350404A">
      <w:start w:val="1"/>
      <w:numFmt w:val="bullet"/>
      <w:lvlText w:val="■"/>
      <w:lvlJc w:val="right"/>
      <w:pPr>
        <w:tabs>
          <w:tab w:val="num" w:pos="6120"/>
        </w:tabs>
        <w:ind w:left="6480" w:hanging="180"/>
      </w:pPr>
      <w:rPr>
        <w:rFonts w:ascii="Calibri" w:eastAsia="Calibri" w:hAnsi="Calibri" w:cs="Calibri"/>
        <w:b w:val="0"/>
        <w:bCs w:val="0"/>
        <w:i w:val="0"/>
        <w:iCs w:val="0"/>
        <w:strike w:val="0"/>
        <w:color w:val="365F91"/>
        <w:sz w:val="22"/>
        <w:szCs w:val="22"/>
        <w:u w:val="none"/>
      </w:rPr>
    </w:lvl>
  </w:abstractNum>
  <w:abstractNum w:abstractNumId="2">
    <w:nsid w:val="00000003"/>
    <w:multiLevelType w:val="hybridMultilevel"/>
    <w:tmpl w:val="00000003"/>
    <w:lvl w:ilvl="0" w:tplc="8AD0CB8A">
      <w:start w:val="1"/>
      <w:numFmt w:val="bullet"/>
      <w:lvlText w:val="●"/>
      <w:lvlJc w:val="left"/>
      <w:pPr>
        <w:tabs>
          <w:tab w:val="num" w:pos="360"/>
        </w:tabs>
        <w:ind w:left="720" w:hanging="360"/>
      </w:pPr>
      <w:rPr>
        <w:rFonts w:ascii="Calibri" w:eastAsia="Calibri" w:hAnsi="Calibri" w:cs="Calibri"/>
        <w:b w:val="0"/>
        <w:bCs w:val="0"/>
        <w:i w:val="0"/>
        <w:iCs w:val="0"/>
        <w:strike w:val="0"/>
        <w:dstrike w:val="0"/>
        <w:color w:val="000000"/>
        <w:sz w:val="22"/>
        <w:szCs w:val="22"/>
        <w:u w:val="none"/>
        <w:effect w:val="none"/>
      </w:rPr>
    </w:lvl>
    <w:lvl w:ilvl="1" w:tplc="F27645C6">
      <w:start w:val="1"/>
      <w:numFmt w:val="bullet"/>
      <w:lvlText w:val="○"/>
      <w:lvlJc w:val="left"/>
      <w:pPr>
        <w:tabs>
          <w:tab w:val="num" w:pos="1080"/>
        </w:tabs>
        <w:ind w:left="1440" w:hanging="360"/>
      </w:pPr>
      <w:rPr>
        <w:rFonts w:ascii="Calibri" w:eastAsia="Calibri" w:hAnsi="Calibri" w:cs="Calibri"/>
        <w:b w:val="0"/>
        <w:bCs w:val="0"/>
        <w:i w:val="0"/>
        <w:iCs w:val="0"/>
        <w:strike w:val="0"/>
        <w:dstrike w:val="0"/>
        <w:color w:val="000000"/>
        <w:sz w:val="22"/>
        <w:szCs w:val="22"/>
        <w:u w:val="none"/>
        <w:effect w:val="none"/>
      </w:rPr>
    </w:lvl>
    <w:lvl w:ilvl="2" w:tplc="22BAB8E8">
      <w:start w:val="1"/>
      <w:numFmt w:val="bullet"/>
      <w:lvlText w:val="■"/>
      <w:lvlJc w:val="right"/>
      <w:pPr>
        <w:tabs>
          <w:tab w:val="num" w:pos="1800"/>
        </w:tabs>
        <w:ind w:left="2160" w:hanging="180"/>
      </w:pPr>
      <w:rPr>
        <w:rFonts w:ascii="Calibri" w:eastAsia="Calibri" w:hAnsi="Calibri" w:cs="Calibri"/>
        <w:b w:val="0"/>
        <w:bCs w:val="0"/>
        <w:i w:val="0"/>
        <w:iCs w:val="0"/>
        <w:strike w:val="0"/>
        <w:dstrike w:val="0"/>
        <w:color w:val="000000"/>
        <w:sz w:val="22"/>
        <w:szCs w:val="22"/>
        <w:u w:val="none"/>
        <w:effect w:val="none"/>
      </w:rPr>
    </w:lvl>
    <w:lvl w:ilvl="3" w:tplc="33583FA8">
      <w:start w:val="1"/>
      <w:numFmt w:val="bullet"/>
      <w:lvlText w:val="●"/>
      <w:lvlJc w:val="left"/>
      <w:pPr>
        <w:tabs>
          <w:tab w:val="num" w:pos="2520"/>
        </w:tabs>
        <w:ind w:left="2880" w:hanging="360"/>
      </w:pPr>
      <w:rPr>
        <w:rFonts w:ascii="Calibri" w:eastAsia="Calibri" w:hAnsi="Calibri" w:cs="Calibri"/>
        <w:b w:val="0"/>
        <w:bCs w:val="0"/>
        <w:i w:val="0"/>
        <w:iCs w:val="0"/>
        <w:strike w:val="0"/>
        <w:dstrike w:val="0"/>
        <w:color w:val="000000"/>
        <w:sz w:val="22"/>
        <w:szCs w:val="22"/>
        <w:u w:val="none"/>
        <w:effect w:val="none"/>
      </w:rPr>
    </w:lvl>
    <w:lvl w:ilvl="4" w:tplc="7A14C67C">
      <w:start w:val="1"/>
      <w:numFmt w:val="bullet"/>
      <w:lvlText w:val="○"/>
      <w:lvlJc w:val="left"/>
      <w:pPr>
        <w:tabs>
          <w:tab w:val="num" w:pos="3240"/>
        </w:tabs>
        <w:ind w:left="3600" w:hanging="360"/>
      </w:pPr>
      <w:rPr>
        <w:rFonts w:ascii="Calibri" w:eastAsia="Calibri" w:hAnsi="Calibri" w:cs="Calibri"/>
        <w:b w:val="0"/>
        <w:bCs w:val="0"/>
        <w:i w:val="0"/>
        <w:iCs w:val="0"/>
        <w:strike w:val="0"/>
        <w:dstrike w:val="0"/>
        <w:color w:val="000000"/>
        <w:sz w:val="22"/>
        <w:szCs w:val="22"/>
        <w:u w:val="none"/>
        <w:effect w:val="none"/>
      </w:rPr>
    </w:lvl>
    <w:lvl w:ilvl="5" w:tplc="09B6C99A">
      <w:start w:val="1"/>
      <w:numFmt w:val="bullet"/>
      <w:lvlText w:val="■"/>
      <w:lvlJc w:val="right"/>
      <w:pPr>
        <w:tabs>
          <w:tab w:val="num" w:pos="3960"/>
        </w:tabs>
        <w:ind w:left="4320" w:hanging="180"/>
      </w:pPr>
      <w:rPr>
        <w:rFonts w:ascii="Calibri" w:eastAsia="Calibri" w:hAnsi="Calibri" w:cs="Calibri"/>
        <w:b w:val="0"/>
        <w:bCs w:val="0"/>
        <w:i w:val="0"/>
        <w:iCs w:val="0"/>
        <w:strike w:val="0"/>
        <w:dstrike w:val="0"/>
        <w:color w:val="000000"/>
        <w:sz w:val="22"/>
        <w:szCs w:val="22"/>
        <w:u w:val="none"/>
        <w:effect w:val="none"/>
      </w:rPr>
    </w:lvl>
    <w:lvl w:ilvl="6" w:tplc="D24400D2">
      <w:start w:val="1"/>
      <w:numFmt w:val="bullet"/>
      <w:lvlText w:val="●"/>
      <w:lvlJc w:val="left"/>
      <w:pPr>
        <w:tabs>
          <w:tab w:val="num" w:pos="4680"/>
        </w:tabs>
        <w:ind w:left="5040" w:hanging="360"/>
      </w:pPr>
      <w:rPr>
        <w:rFonts w:ascii="Calibri" w:eastAsia="Calibri" w:hAnsi="Calibri" w:cs="Calibri"/>
        <w:b w:val="0"/>
        <w:bCs w:val="0"/>
        <w:i w:val="0"/>
        <w:iCs w:val="0"/>
        <w:strike w:val="0"/>
        <w:dstrike w:val="0"/>
        <w:color w:val="000000"/>
        <w:sz w:val="22"/>
        <w:szCs w:val="22"/>
        <w:u w:val="none"/>
        <w:effect w:val="none"/>
      </w:rPr>
    </w:lvl>
    <w:lvl w:ilvl="7" w:tplc="D466E22E">
      <w:start w:val="1"/>
      <w:numFmt w:val="bullet"/>
      <w:lvlText w:val="○"/>
      <w:lvlJc w:val="left"/>
      <w:pPr>
        <w:tabs>
          <w:tab w:val="num" w:pos="5400"/>
        </w:tabs>
        <w:ind w:left="5760" w:hanging="360"/>
      </w:pPr>
      <w:rPr>
        <w:rFonts w:ascii="Calibri" w:eastAsia="Calibri" w:hAnsi="Calibri" w:cs="Calibri"/>
        <w:b w:val="0"/>
        <w:bCs w:val="0"/>
        <w:i w:val="0"/>
        <w:iCs w:val="0"/>
        <w:strike w:val="0"/>
        <w:dstrike w:val="0"/>
        <w:color w:val="000000"/>
        <w:sz w:val="22"/>
        <w:szCs w:val="22"/>
        <w:u w:val="none"/>
        <w:effect w:val="none"/>
      </w:rPr>
    </w:lvl>
    <w:lvl w:ilvl="8" w:tplc="BBAC49E4">
      <w:start w:val="1"/>
      <w:numFmt w:val="bullet"/>
      <w:lvlText w:val="■"/>
      <w:lvlJc w:val="right"/>
      <w:pPr>
        <w:tabs>
          <w:tab w:val="num" w:pos="6120"/>
        </w:tabs>
        <w:ind w:left="6480" w:hanging="180"/>
      </w:pPr>
      <w:rPr>
        <w:rFonts w:ascii="Calibri" w:eastAsia="Calibri" w:hAnsi="Calibri" w:cs="Calibri"/>
        <w:b w:val="0"/>
        <w:bCs w:val="0"/>
        <w:i w:val="0"/>
        <w:iCs w:val="0"/>
        <w:strike w:val="0"/>
        <w:dstrike w:val="0"/>
        <w:color w:val="000000"/>
        <w:sz w:val="22"/>
        <w:szCs w:val="22"/>
        <w:u w:val="none"/>
        <w:effect w:val="none"/>
      </w:rPr>
    </w:lvl>
  </w:abstractNum>
  <w:abstractNum w:abstractNumId="3">
    <w:nsid w:val="00277FEE"/>
    <w:multiLevelType w:val="hybridMultilevel"/>
    <w:tmpl w:val="33687A12"/>
    <w:lvl w:ilvl="0" w:tplc="C0E490FE">
      <w:numFmt w:val="bullet"/>
      <w:lvlText w:val="-"/>
      <w:lvlJc w:val="left"/>
      <w:pPr>
        <w:ind w:left="420" w:hanging="360"/>
      </w:pPr>
      <w:rPr>
        <w:rFonts w:ascii="Calibri" w:eastAsia="MS Mincho" w:hAnsi="Calibri" w:cs="Calibri" w:hint="default"/>
        <w:b w:val="0"/>
        <w:sz w:val="28"/>
      </w:rPr>
    </w:lvl>
    <w:lvl w:ilvl="1" w:tplc="C0E490FE">
      <w:numFmt w:val="bullet"/>
      <w:lvlText w:val="-"/>
      <w:lvlJc w:val="left"/>
      <w:pPr>
        <w:ind w:left="1140" w:hanging="360"/>
      </w:pPr>
      <w:rPr>
        <w:rFonts w:ascii="Calibri" w:eastAsia="MS Mincho" w:hAnsi="Calibri" w:cs="Calibri" w:hint="default"/>
        <w:b w:val="0"/>
        <w:sz w:val="28"/>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05194A89"/>
    <w:multiLevelType w:val="hybridMultilevel"/>
    <w:tmpl w:val="66762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45210"/>
    <w:multiLevelType w:val="hybridMultilevel"/>
    <w:tmpl w:val="6BA2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0D2451"/>
    <w:multiLevelType w:val="hybridMultilevel"/>
    <w:tmpl w:val="D0FE562E"/>
    <w:lvl w:ilvl="0" w:tplc="93127F6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63B16D5"/>
    <w:multiLevelType w:val="hybridMultilevel"/>
    <w:tmpl w:val="2DE4C806"/>
    <w:lvl w:ilvl="0" w:tplc="1730102C">
      <w:start w:val="1"/>
      <w:numFmt w:val="bullet"/>
      <w:lvlText w:val="●"/>
      <w:lvlJc w:val="left"/>
      <w:pPr>
        <w:tabs>
          <w:tab w:val="num" w:pos="360"/>
        </w:tabs>
        <w:ind w:left="720" w:hanging="360"/>
      </w:pPr>
      <w:rPr>
        <w:rFonts w:ascii="Calibri" w:eastAsia="Calibri" w:hAnsi="Calibri" w:cs="Calibri"/>
        <w:b w:val="0"/>
        <w:bCs w:val="0"/>
        <w:i w:val="0"/>
        <w:iCs w:val="0"/>
        <w:strike w:val="0"/>
        <w:color w:val="365F91"/>
        <w:sz w:val="22"/>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692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D51C01"/>
    <w:multiLevelType w:val="hybridMultilevel"/>
    <w:tmpl w:val="33E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40459B"/>
    <w:multiLevelType w:val="hybridMultilevel"/>
    <w:tmpl w:val="FCEC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A7064A"/>
    <w:multiLevelType w:val="hybridMultilevel"/>
    <w:tmpl w:val="063A4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1BF54E7"/>
    <w:multiLevelType w:val="multilevel"/>
    <w:tmpl w:val="1056FD5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9">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E07682"/>
    <w:multiLevelType w:val="hybridMultilevel"/>
    <w:tmpl w:val="52FE5BA8"/>
    <w:lvl w:ilvl="0" w:tplc="04090001">
      <w:start w:val="1"/>
      <w:numFmt w:val="bullet"/>
      <w:lvlText w:val=""/>
      <w:lvlJc w:val="left"/>
      <w:pPr>
        <w:ind w:left="1070" w:hanging="360"/>
      </w:pPr>
      <w:rPr>
        <w:rFonts w:ascii="Symbol" w:hAnsi="Symbol"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nsid w:val="25810EE7"/>
    <w:multiLevelType w:val="hybridMultilevel"/>
    <w:tmpl w:val="B25C0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BD354F"/>
    <w:multiLevelType w:val="multilevel"/>
    <w:tmpl w:val="C69284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B5C29DF"/>
    <w:multiLevelType w:val="hybridMultilevel"/>
    <w:tmpl w:val="F288DD78"/>
    <w:lvl w:ilvl="0" w:tplc="83AA7B92">
      <w:numFmt w:val="bullet"/>
      <w:lvlText w:val="-"/>
      <w:lvlJc w:val="left"/>
      <w:pPr>
        <w:ind w:left="720" w:hanging="360"/>
      </w:pPr>
      <w:rPr>
        <w:rFonts w:ascii="Cambria" w:eastAsia="MS Gothic"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422CAC"/>
    <w:multiLevelType w:val="hybridMultilevel"/>
    <w:tmpl w:val="1EF4C5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3BE3D77"/>
    <w:multiLevelType w:val="hybridMultilevel"/>
    <w:tmpl w:val="883CD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A0584D"/>
    <w:multiLevelType w:val="hybridMultilevel"/>
    <w:tmpl w:val="A4B06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6AD4DC0"/>
    <w:multiLevelType w:val="hybridMultilevel"/>
    <w:tmpl w:val="EADA74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8944654"/>
    <w:multiLevelType w:val="hybridMultilevel"/>
    <w:tmpl w:val="703AEF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8B55B4"/>
    <w:multiLevelType w:val="hybridMultilevel"/>
    <w:tmpl w:val="4392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7319B3"/>
    <w:multiLevelType w:val="hybridMultilevel"/>
    <w:tmpl w:val="2A72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A085103"/>
    <w:multiLevelType w:val="hybridMultilevel"/>
    <w:tmpl w:val="8E58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B3562CD"/>
    <w:multiLevelType w:val="multilevel"/>
    <w:tmpl w:val="1056FD5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39">
    <w:nsid w:val="4F8F57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41A3D89"/>
    <w:multiLevelType w:val="hybridMultilevel"/>
    <w:tmpl w:val="75BE8AC0"/>
    <w:lvl w:ilvl="0" w:tplc="2B885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2C5252"/>
    <w:multiLevelType w:val="hybridMultilevel"/>
    <w:tmpl w:val="9C26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007C4B"/>
    <w:multiLevelType w:val="multilevel"/>
    <w:tmpl w:val="1056FD5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44">
    <w:nsid w:val="5A18071D"/>
    <w:multiLevelType w:val="hybridMultilevel"/>
    <w:tmpl w:val="2FD0880A"/>
    <w:lvl w:ilvl="0" w:tplc="83AA7B92">
      <w:numFmt w:val="bullet"/>
      <w:lvlText w:val="-"/>
      <w:lvlJc w:val="left"/>
      <w:pPr>
        <w:ind w:left="720" w:hanging="360"/>
      </w:pPr>
      <w:rPr>
        <w:rFonts w:ascii="Cambria" w:eastAsia="MS Gothic"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47213D"/>
    <w:multiLevelType w:val="hybridMultilevel"/>
    <w:tmpl w:val="95881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E49547B"/>
    <w:multiLevelType w:val="hybridMultilevel"/>
    <w:tmpl w:val="B89A8F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4A410F"/>
    <w:multiLevelType w:val="hybridMultilevel"/>
    <w:tmpl w:val="1B88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3A1FC8"/>
    <w:multiLevelType w:val="hybridMultilevel"/>
    <w:tmpl w:val="F5881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9D4383E"/>
    <w:multiLevelType w:val="hybridMultilevel"/>
    <w:tmpl w:val="E66E8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BF2658B"/>
    <w:multiLevelType w:val="hybridMultilevel"/>
    <w:tmpl w:val="A57AE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C497718"/>
    <w:multiLevelType w:val="hybridMultilevel"/>
    <w:tmpl w:val="286C37B8"/>
    <w:lvl w:ilvl="0" w:tplc="83AA7B92">
      <w:numFmt w:val="bullet"/>
      <w:lvlText w:val="-"/>
      <w:lvlJc w:val="left"/>
      <w:pPr>
        <w:ind w:left="720" w:hanging="360"/>
      </w:pPr>
      <w:rPr>
        <w:rFonts w:ascii="Cambria" w:eastAsia="MS Gothic"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F696778"/>
    <w:multiLevelType w:val="hybridMultilevel"/>
    <w:tmpl w:val="7CCAC43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5">
    <w:nsid w:val="71DF5432"/>
    <w:multiLevelType w:val="hybridMultilevel"/>
    <w:tmpl w:val="6FD6E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3014921"/>
    <w:multiLevelType w:val="hybridMultilevel"/>
    <w:tmpl w:val="5FB63F0A"/>
    <w:lvl w:ilvl="0" w:tplc="04090013">
      <w:start w:val="1"/>
      <w:numFmt w:val="upp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7">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0298D"/>
    <w:multiLevelType w:val="multilevel"/>
    <w:tmpl w:val="4D1466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772A6A08"/>
    <w:multiLevelType w:val="hybridMultilevel"/>
    <w:tmpl w:val="04405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AB0BFB"/>
    <w:multiLevelType w:val="hybridMultilevel"/>
    <w:tmpl w:val="69741DF2"/>
    <w:lvl w:ilvl="0" w:tplc="6CAC682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C61F9C"/>
    <w:multiLevelType w:val="hybridMultilevel"/>
    <w:tmpl w:val="D8D0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CBF084B"/>
    <w:multiLevelType w:val="hybridMultilevel"/>
    <w:tmpl w:val="8DF4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D631FBD"/>
    <w:multiLevelType w:val="hybridMultilevel"/>
    <w:tmpl w:val="80D6F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9"/>
  </w:num>
  <w:num w:numId="3">
    <w:abstractNumId w:val="45"/>
  </w:num>
  <w:num w:numId="4">
    <w:abstractNumId w:val="57"/>
  </w:num>
  <w:num w:numId="5">
    <w:abstractNumId w:val="61"/>
  </w:num>
  <w:num w:numId="6">
    <w:abstractNumId w:val="14"/>
  </w:num>
  <w:num w:numId="7">
    <w:abstractNumId w:val="15"/>
  </w:num>
  <w:num w:numId="8">
    <w:abstractNumId w:val="8"/>
  </w:num>
  <w:num w:numId="9">
    <w:abstractNumId w:val="3"/>
  </w:num>
  <w:num w:numId="10">
    <w:abstractNumId w:val="13"/>
  </w:num>
  <w:num w:numId="11">
    <w:abstractNumId w:val="2"/>
  </w:num>
  <w:num w:numId="12">
    <w:abstractNumId w:val="0"/>
  </w:num>
  <w:num w:numId="13">
    <w:abstractNumId w:val="1"/>
  </w:num>
  <w:num w:numId="14">
    <w:abstractNumId w:val="35"/>
  </w:num>
  <w:num w:numId="15">
    <w:abstractNumId w:val="34"/>
  </w:num>
  <w:num w:numId="16">
    <w:abstractNumId w:val="11"/>
  </w:num>
  <w:num w:numId="17">
    <w:abstractNumId w:val="59"/>
  </w:num>
  <w:num w:numId="18">
    <w:abstractNumId w:val="40"/>
  </w:num>
  <w:num w:numId="19">
    <w:abstractNumId w:val="47"/>
  </w:num>
  <w:num w:numId="20">
    <w:abstractNumId w:val="48"/>
  </w:num>
  <w:num w:numId="21">
    <w:abstractNumId w:val="27"/>
  </w:num>
  <w:num w:numId="22">
    <w:abstractNumId w:val="31"/>
  </w:num>
  <w:num w:numId="23">
    <w:abstractNumId w:val="62"/>
  </w:num>
  <w:num w:numId="24">
    <w:abstractNumId w:val="30"/>
  </w:num>
  <w:num w:numId="25">
    <w:abstractNumId w:val="46"/>
  </w:num>
  <w:num w:numId="26">
    <w:abstractNumId w:val="36"/>
  </w:num>
  <w:num w:numId="27">
    <w:abstractNumId w:val="16"/>
  </w:num>
  <w:num w:numId="28">
    <w:abstractNumId w:val="58"/>
  </w:num>
  <w:num w:numId="29">
    <w:abstractNumId w:val="39"/>
  </w:num>
  <w:num w:numId="30">
    <w:abstractNumId w:val="32"/>
  </w:num>
  <w:num w:numId="31">
    <w:abstractNumId w:val="51"/>
  </w:num>
  <w:num w:numId="32">
    <w:abstractNumId w:val="56"/>
  </w:num>
  <w:num w:numId="33">
    <w:abstractNumId w:val="24"/>
  </w:num>
  <w:num w:numId="34">
    <w:abstractNumId w:val="18"/>
  </w:num>
  <w:num w:numId="35">
    <w:abstractNumId w:val="26"/>
  </w:num>
  <w:num w:numId="36">
    <w:abstractNumId w:val="50"/>
  </w:num>
  <w:num w:numId="37">
    <w:abstractNumId w:val="52"/>
  </w:num>
  <w:num w:numId="38">
    <w:abstractNumId w:val="12"/>
  </w:num>
  <w:num w:numId="39">
    <w:abstractNumId w:val="21"/>
  </w:num>
  <w:num w:numId="40">
    <w:abstractNumId w:val="41"/>
  </w:num>
  <w:num w:numId="41">
    <w:abstractNumId w:val="7"/>
  </w:num>
  <w:num w:numId="42">
    <w:abstractNumId w:val="55"/>
  </w:num>
  <w:num w:numId="43">
    <w:abstractNumId w:val="37"/>
  </w:num>
  <w:num w:numId="44">
    <w:abstractNumId w:val="54"/>
  </w:num>
  <w:num w:numId="45">
    <w:abstractNumId w:val="20"/>
  </w:num>
  <w:num w:numId="46">
    <w:abstractNumId w:val="64"/>
  </w:num>
  <w:num w:numId="47">
    <w:abstractNumId w:val="17"/>
  </w:num>
  <w:num w:numId="48">
    <w:abstractNumId w:val="38"/>
  </w:num>
  <w:num w:numId="49">
    <w:abstractNumId w:val="23"/>
  </w:num>
  <w:num w:numId="50">
    <w:abstractNumId w:val="10"/>
  </w:num>
  <w:num w:numId="51">
    <w:abstractNumId w:val="43"/>
  </w:num>
  <w:num w:numId="52">
    <w:abstractNumId w:val="25"/>
  </w:num>
  <w:num w:numId="53">
    <w:abstractNumId w:val="44"/>
  </w:num>
  <w:num w:numId="54">
    <w:abstractNumId w:val="53"/>
  </w:num>
  <w:num w:numId="55">
    <w:abstractNumId w:val="22"/>
  </w:num>
  <w:num w:numId="56">
    <w:abstractNumId w:val="63"/>
  </w:num>
  <w:num w:numId="57">
    <w:abstractNumId w:val="4"/>
  </w:num>
  <w:num w:numId="58">
    <w:abstractNumId w:val="19"/>
  </w:num>
  <w:num w:numId="59">
    <w:abstractNumId w:val="42"/>
  </w:num>
  <w:num w:numId="60">
    <w:abstractNumId w:val="9"/>
  </w:num>
  <w:num w:numId="61">
    <w:abstractNumId w:val="6"/>
  </w:num>
  <w:num w:numId="62">
    <w:abstractNumId w:val="60"/>
  </w:num>
  <w:num w:numId="63">
    <w:abstractNumId w:val="29"/>
  </w:num>
  <w:num w:numId="64">
    <w:abstractNumId w:val="33"/>
  </w:num>
  <w:num w:numId="65">
    <w:abstractNumId w:val="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4A69"/>
    <w:rsid w:val="00007C12"/>
    <w:rsid w:val="00024494"/>
    <w:rsid w:val="00025442"/>
    <w:rsid w:val="00031652"/>
    <w:rsid w:val="00031F9D"/>
    <w:rsid w:val="00051D15"/>
    <w:rsid w:val="000556C2"/>
    <w:rsid w:val="000627CA"/>
    <w:rsid w:val="00065418"/>
    <w:rsid w:val="000702C7"/>
    <w:rsid w:val="000757EE"/>
    <w:rsid w:val="000768C5"/>
    <w:rsid w:val="00077910"/>
    <w:rsid w:val="000802F4"/>
    <w:rsid w:val="00085462"/>
    <w:rsid w:val="00093EA3"/>
    <w:rsid w:val="00094330"/>
    <w:rsid w:val="00097636"/>
    <w:rsid w:val="000A3573"/>
    <w:rsid w:val="000A4B89"/>
    <w:rsid w:val="000A7309"/>
    <w:rsid w:val="000B0608"/>
    <w:rsid w:val="000B1A6A"/>
    <w:rsid w:val="000B1EEE"/>
    <w:rsid w:val="000B72DD"/>
    <w:rsid w:val="000B7960"/>
    <w:rsid w:val="000C1A17"/>
    <w:rsid w:val="000C4A87"/>
    <w:rsid w:val="000C75BB"/>
    <w:rsid w:val="000D1659"/>
    <w:rsid w:val="000D166A"/>
    <w:rsid w:val="000D1A33"/>
    <w:rsid w:val="000E5257"/>
    <w:rsid w:val="000E6191"/>
    <w:rsid w:val="000F1525"/>
    <w:rsid w:val="000F6F6F"/>
    <w:rsid w:val="001065CB"/>
    <w:rsid w:val="00110B73"/>
    <w:rsid w:val="00123665"/>
    <w:rsid w:val="00126194"/>
    <w:rsid w:val="001305BB"/>
    <w:rsid w:val="001368D0"/>
    <w:rsid w:val="0014200C"/>
    <w:rsid w:val="0014420B"/>
    <w:rsid w:val="001519AF"/>
    <w:rsid w:val="00153A17"/>
    <w:rsid w:val="00153EB8"/>
    <w:rsid w:val="00154345"/>
    <w:rsid w:val="00156941"/>
    <w:rsid w:val="001573C6"/>
    <w:rsid w:val="001723F2"/>
    <w:rsid w:val="00190FD7"/>
    <w:rsid w:val="0019147E"/>
    <w:rsid w:val="00194E0D"/>
    <w:rsid w:val="00195DEF"/>
    <w:rsid w:val="00197171"/>
    <w:rsid w:val="0019798C"/>
    <w:rsid w:val="001A11C1"/>
    <w:rsid w:val="001C1AE3"/>
    <w:rsid w:val="001C5B0C"/>
    <w:rsid w:val="001D0E32"/>
    <w:rsid w:val="001D3BF9"/>
    <w:rsid w:val="001D67CA"/>
    <w:rsid w:val="001D7819"/>
    <w:rsid w:val="001E2331"/>
    <w:rsid w:val="001E2C06"/>
    <w:rsid w:val="001F08C7"/>
    <w:rsid w:val="001F4F98"/>
    <w:rsid w:val="001F52B4"/>
    <w:rsid w:val="001F6FEF"/>
    <w:rsid w:val="002011AD"/>
    <w:rsid w:val="00201E27"/>
    <w:rsid w:val="002068C5"/>
    <w:rsid w:val="00207FEA"/>
    <w:rsid w:val="00210FD2"/>
    <w:rsid w:val="00211FA7"/>
    <w:rsid w:val="00215747"/>
    <w:rsid w:val="00221425"/>
    <w:rsid w:val="002249BF"/>
    <w:rsid w:val="00225581"/>
    <w:rsid w:val="00230C8B"/>
    <w:rsid w:val="002337BD"/>
    <w:rsid w:val="00233E6C"/>
    <w:rsid w:val="002371F6"/>
    <w:rsid w:val="002441B9"/>
    <w:rsid w:val="00245451"/>
    <w:rsid w:val="002547B1"/>
    <w:rsid w:val="002577F9"/>
    <w:rsid w:val="00257CEE"/>
    <w:rsid w:val="00260B5A"/>
    <w:rsid w:val="002640F6"/>
    <w:rsid w:val="002715EB"/>
    <w:rsid w:val="00276399"/>
    <w:rsid w:val="00280F59"/>
    <w:rsid w:val="002933A6"/>
    <w:rsid w:val="002A10ED"/>
    <w:rsid w:val="002A1385"/>
    <w:rsid w:val="002B04DF"/>
    <w:rsid w:val="002B6655"/>
    <w:rsid w:val="002C0BEC"/>
    <w:rsid w:val="002D3E7D"/>
    <w:rsid w:val="002D48BD"/>
    <w:rsid w:val="002D500A"/>
    <w:rsid w:val="002E47A0"/>
    <w:rsid w:val="002E6E1E"/>
    <w:rsid w:val="002F13D7"/>
    <w:rsid w:val="002F28CB"/>
    <w:rsid w:val="002F5725"/>
    <w:rsid w:val="002F74AD"/>
    <w:rsid w:val="0030232E"/>
    <w:rsid w:val="003033B6"/>
    <w:rsid w:val="00304114"/>
    <w:rsid w:val="00307DD7"/>
    <w:rsid w:val="003112A6"/>
    <w:rsid w:val="00316402"/>
    <w:rsid w:val="00320506"/>
    <w:rsid w:val="0032170A"/>
    <w:rsid w:val="00322A3D"/>
    <w:rsid w:val="00324C0B"/>
    <w:rsid w:val="00326AAF"/>
    <w:rsid w:val="00327563"/>
    <w:rsid w:val="00333C5D"/>
    <w:rsid w:val="00340628"/>
    <w:rsid w:val="00340C20"/>
    <w:rsid w:val="00343605"/>
    <w:rsid w:val="00343969"/>
    <w:rsid w:val="00345A95"/>
    <w:rsid w:val="003512A2"/>
    <w:rsid w:val="0035626C"/>
    <w:rsid w:val="00360D0A"/>
    <w:rsid w:val="00366E5A"/>
    <w:rsid w:val="00367C91"/>
    <w:rsid w:val="0037109D"/>
    <w:rsid w:val="00374145"/>
    <w:rsid w:val="003746D4"/>
    <w:rsid w:val="00384668"/>
    <w:rsid w:val="00384B7E"/>
    <w:rsid w:val="00384D1F"/>
    <w:rsid w:val="003867D6"/>
    <w:rsid w:val="00386C4C"/>
    <w:rsid w:val="00387C61"/>
    <w:rsid w:val="00393ED8"/>
    <w:rsid w:val="00395092"/>
    <w:rsid w:val="003A34DB"/>
    <w:rsid w:val="003A6DE4"/>
    <w:rsid w:val="003B055E"/>
    <w:rsid w:val="003B0714"/>
    <w:rsid w:val="003B227C"/>
    <w:rsid w:val="003B7E27"/>
    <w:rsid w:val="003C5AF6"/>
    <w:rsid w:val="003C6F9A"/>
    <w:rsid w:val="003D302C"/>
    <w:rsid w:val="003D3580"/>
    <w:rsid w:val="003D58C7"/>
    <w:rsid w:val="003E08FA"/>
    <w:rsid w:val="003E10DA"/>
    <w:rsid w:val="003E20A9"/>
    <w:rsid w:val="003E603D"/>
    <w:rsid w:val="003F09B9"/>
    <w:rsid w:val="003F17E0"/>
    <w:rsid w:val="003F2BC1"/>
    <w:rsid w:val="00402460"/>
    <w:rsid w:val="00402948"/>
    <w:rsid w:val="00403392"/>
    <w:rsid w:val="00403E4C"/>
    <w:rsid w:val="00406F32"/>
    <w:rsid w:val="004072C3"/>
    <w:rsid w:val="00420593"/>
    <w:rsid w:val="004253F4"/>
    <w:rsid w:val="0043707F"/>
    <w:rsid w:val="0044073C"/>
    <w:rsid w:val="00441667"/>
    <w:rsid w:val="00442671"/>
    <w:rsid w:val="0044525A"/>
    <w:rsid w:val="00450A2C"/>
    <w:rsid w:val="00455C14"/>
    <w:rsid w:val="00463527"/>
    <w:rsid w:val="00466F12"/>
    <w:rsid w:val="004673D0"/>
    <w:rsid w:val="00470A30"/>
    <w:rsid w:val="00474A45"/>
    <w:rsid w:val="00474A86"/>
    <w:rsid w:val="004754DB"/>
    <w:rsid w:val="00482E54"/>
    <w:rsid w:val="004858EC"/>
    <w:rsid w:val="004867CB"/>
    <w:rsid w:val="00487934"/>
    <w:rsid w:val="00491577"/>
    <w:rsid w:val="00492B36"/>
    <w:rsid w:val="004931F3"/>
    <w:rsid w:val="004962A1"/>
    <w:rsid w:val="004A079F"/>
    <w:rsid w:val="004A200A"/>
    <w:rsid w:val="004A2C74"/>
    <w:rsid w:val="004A3289"/>
    <w:rsid w:val="004A3423"/>
    <w:rsid w:val="004A6672"/>
    <w:rsid w:val="004A7AA7"/>
    <w:rsid w:val="004B17A0"/>
    <w:rsid w:val="004B6561"/>
    <w:rsid w:val="004C523C"/>
    <w:rsid w:val="004E0DE3"/>
    <w:rsid w:val="004E1A99"/>
    <w:rsid w:val="004E6118"/>
    <w:rsid w:val="004F4372"/>
    <w:rsid w:val="004F5332"/>
    <w:rsid w:val="004F57E4"/>
    <w:rsid w:val="004F6855"/>
    <w:rsid w:val="004F74DF"/>
    <w:rsid w:val="005031A6"/>
    <w:rsid w:val="00503446"/>
    <w:rsid w:val="005136AF"/>
    <w:rsid w:val="005146FF"/>
    <w:rsid w:val="00514AF1"/>
    <w:rsid w:val="00534FCC"/>
    <w:rsid w:val="00535B1D"/>
    <w:rsid w:val="00536BFD"/>
    <w:rsid w:val="00544E77"/>
    <w:rsid w:val="00545C45"/>
    <w:rsid w:val="0055506F"/>
    <w:rsid w:val="00556D1C"/>
    <w:rsid w:val="00560D57"/>
    <w:rsid w:val="005637DE"/>
    <w:rsid w:val="005641BC"/>
    <w:rsid w:val="00564D16"/>
    <w:rsid w:val="005707AD"/>
    <w:rsid w:val="00574C3C"/>
    <w:rsid w:val="00577BF8"/>
    <w:rsid w:val="005839EA"/>
    <w:rsid w:val="00584119"/>
    <w:rsid w:val="00590125"/>
    <w:rsid w:val="0059077C"/>
    <w:rsid w:val="00591165"/>
    <w:rsid w:val="00593703"/>
    <w:rsid w:val="005951AB"/>
    <w:rsid w:val="005974AB"/>
    <w:rsid w:val="005A29C9"/>
    <w:rsid w:val="005A634D"/>
    <w:rsid w:val="005B08EF"/>
    <w:rsid w:val="005B2841"/>
    <w:rsid w:val="005B41F7"/>
    <w:rsid w:val="005D1D0E"/>
    <w:rsid w:val="005D305E"/>
    <w:rsid w:val="005E352A"/>
    <w:rsid w:val="005E7324"/>
    <w:rsid w:val="005F05B5"/>
    <w:rsid w:val="005F1C5F"/>
    <w:rsid w:val="00601075"/>
    <w:rsid w:val="006038E5"/>
    <w:rsid w:val="00605A95"/>
    <w:rsid w:val="00610323"/>
    <w:rsid w:val="00610F40"/>
    <w:rsid w:val="00611106"/>
    <w:rsid w:val="0061661D"/>
    <w:rsid w:val="00621A0B"/>
    <w:rsid w:val="00623058"/>
    <w:rsid w:val="00623AAA"/>
    <w:rsid w:val="00623E4A"/>
    <w:rsid w:val="00625D7F"/>
    <w:rsid w:val="0062651B"/>
    <w:rsid w:val="00637835"/>
    <w:rsid w:val="0065022A"/>
    <w:rsid w:val="00653B2B"/>
    <w:rsid w:val="006602C9"/>
    <w:rsid w:val="006611CC"/>
    <w:rsid w:val="006727A8"/>
    <w:rsid w:val="00674465"/>
    <w:rsid w:val="00675172"/>
    <w:rsid w:val="006774F7"/>
    <w:rsid w:val="00682AD1"/>
    <w:rsid w:val="00683646"/>
    <w:rsid w:val="0069121E"/>
    <w:rsid w:val="00694609"/>
    <w:rsid w:val="006A01E8"/>
    <w:rsid w:val="006B284F"/>
    <w:rsid w:val="006B2A16"/>
    <w:rsid w:val="006B45E3"/>
    <w:rsid w:val="006B4EFE"/>
    <w:rsid w:val="006B6072"/>
    <w:rsid w:val="006B68AF"/>
    <w:rsid w:val="006C78F7"/>
    <w:rsid w:val="006D2BA2"/>
    <w:rsid w:val="006D344D"/>
    <w:rsid w:val="006D52B7"/>
    <w:rsid w:val="006D5C4F"/>
    <w:rsid w:val="006E0E0D"/>
    <w:rsid w:val="006E4B88"/>
    <w:rsid w:val="006E795E"/>
    <w:rsid w:val="006F1269"/>
    <w:rsid w:val="006F4988"/>
    <w:rsid w:val="006F7D28"/>
    <w:rsid w:val="007028F6"/>
    <w:rsid w:val="00702A02"/>
    <w:rsid w:val="0071195E"/>
    <w:rsid w:val="00712890"/>
    <w:rsid w:val="00715795"/>
    <w:rsid w:val="00720A8C"/>
    <w:rsid w:val="007216D7"/>
    <w:rsid w:val="00726985"/>
    <w:rsid w:val="00730C2E"/>
    <w:rsid w:val="00732EDB"/>
    <w:rsid w:val="00733D78"/>
    <w:rsid w:val="00743959"/>
    <w:rsid w:val="007461AE"/>
    <w:rsid w:val="0075259E"/>
    <w:rsid w:val="00764394"/>
    <w:rsid w:val="007664F5"/>
    <w:rsid w:val="00770C9F"/>
    <w:rsid w:val="00776118"/>
    <w:rsid w:val="00776170"/>
    <w:rsid w:val="00777563"/>
    <w:rsid w:val="00781B42"/>
    <w:rsid w:val="00781FFC"/>
    <w:rsid w:val="00783452"/>
    <w:rsid w:val="00783858"/>
    <w:rsid w:val="00783D5D"/>
    <w:rsid w:val="007843BE"/>
    <w:rsid w:val="007900A0"/>
    <w:rsid w:val="00793CBD"/>
    <w:rsid w:val="0079746C"/>
    <w:rsid w:val="007A23A2"/>
    <w:rsid w:val="007A2BCB"/>
    <w:rsid w:val="007A2D58"/>
    <w:rsid w:val="007A3BF0"/>
    <w:rsid w:val="007A4D90"/>
    <w:rsid w:val="007A5404"/>
    <w:rsid w:val="007B0EB7"/>
    <w:rsid w:val="007C3AD4"/>
    <w:rsid w:val="007D299E"/>
    <w:rsid w:val="007E2D06"/>
    <w:rsid w:val="007E3DBB"/>
    <w:rsid w:val="007F37C6"/>
    <w:rsid w:val="007F49C9"/>
    <w:rsid w:val="008135F8"/>
    <w:rsid w:val="00817FA7"/>
    <w:rsid w:val="00823536"/>
    <w:rsid w:val="00824267"/>
    <w:rsid w:val="00832824"/>
    <w:rsid w:val="008328DD"/>
    <w:rsid w:val="00832F8D"/>
    <w:rsid w:val="00840CB6"/>
    <w:rsid w:val="00841124"/>
    <w:rsid w:val="00844063"/>
    <w:rsid w:val="00851F5D"/>
    <w:rsid w:val="00857BE0"/>
    <w:rsid w:val="008643FD"/>
    <w:rsid w:val="008741EF"/>
    <w:rsid w:val="008805A7"/>
    <w:rsid w:val="008822AB"/>
    <w:rsid w:val="008827E4"/>
    <w:rsid w:val="00893EE2"/>
    <w:rsid w:val="00894E84"/>
    <w:rsid w:val="008A6F5E"/>
    <w:rsid w:val="008A798A"/>
    <w:rsid w:val="008B59D9"/>
    <w:rsid w:val="008B6E70"/>
    <w:rsid w:val="008C166E"/>
    <w:rsid w:val="008C1D4F"/>
    <w:rsid w:val="008C20D4"/>
    <w:rsid w:val="008C4D20"/>
    <w:rsid w:val="008C5BCC"/>
    <w:rsid w:val="008C5EC1"/>
    <w:rsid w:val="008C634D"/>
    <w:rsid w:val="008D03B7"/>
    <w:rsid w:val="008D79AF"/>
    <w:rsid w:val="008D7EA3"/>
    <w:rsid w:val="008F152E"/>
    <w:rsid w:val="008F1F63"/>
    <w:rsid w:val="008F3F7A"/>
    <w:rsid w:val="008F5F17"/>
    <w:rsid w:val="008F7422"/>
    <w:rsid w:val="008F7BE6"/>
    <w:rsid w:val="009022FD"/>
    <w:rsid w:val="00910539"/>
    <w:rsid w:val="00912CFF"/>
    <w:rsid w:val="00912FB3"/>
    <w:rsid w:val="0091383A"/>
    <w:rsid w:val="00915EF8"/>
    <w:rsid w:val="00934A62"/>
    <w:rsid w:val="00935EBC"/>
    <w:rsid w:val="00940387"/>
    <w:rsid w:val="009419D2"/>
    <w:rsid w:val="0094408C"/>
    <w:rsid w:val="00945EAF"/>
    <w:rsid w:val="00955A4E"/>
    <w:rsid w:val="00957504"/>
    <w:rsid w:val="00957B9F"/>
    <w:rsid w:val="00964B68"/>
    <w:rsid w:val="009664CB"/>
    <w:rsid w:val="00966C5A"/>
    <w:rsid w:val="0097166F"/>
    <w:rsid w:val="0098593C"/>
    <w:rsid w:val="0099261B"/>
    <w:rsid w:val="0099538B"/>
    <w:rsid w:val="009A1B66"/>
    <w:rsid w:val="009A37CC"/>
    <w:rsid w:val="009B7A9E"/>
    <w:rsid w:val="009C0167"/>
    <w:rsid w:val="009C1A13"/>
    <w:rsid w:val="009C2A31"/>
    <w:rsid w:val="009C512C"/>
    <w:rsid w:val="009D4B6B"/>
    <w:rsid w:val="009D5194"/>
    <w:rsid w:val="009F0BF1"/>
    <w:rsid w:val="009F1BD5"/>
    <w:rsid w:val="009F4DAA"/>
    <w:rsid w:val="009F674C"/>
    <w:rsid w:val="00A13682"/>
    <w:rsid w:val="00A151CC"/>
    <w:rsid w:val="00A1579F"/>
    <w:rsid w:val="00A203E4"/>
    <w:rsid w:val="00A22C15"/>
    <w:rsid w:val="00A30B31"/>
    <w:rsid w:val="00A30E3C"/>
    <w:rsid w:val="00A318A8"/>
    <w:rsid w:val="00A372F6"/>
    <w:rsid w:val="00A420CA"/>
    <w:rsid w:val="00A44AA6"/>
    <w:rsid w:val="00A52798"/>
    <w:rsid w:val="00A662C0"/>
    <w:rsid w:val="00A71A3D"/>
    <w:rsid w:val="00A73D9E"/>
    <w:rsid w:val="00A7627B"/>
    <w:rsid w:val="00A76C46"/>
    <w:rsid w:val="00A93F5F"/>
    <w:rsid w:val="00AA7B18"/>
    <w:rsid w:val="00AB5AC0"/>
    <w:rsid w:val="00AC1797"/>
    <w:rsid w:val="00AD2ED0"/>
    <w:rsid w:val="00AD5D28"/>
    <w:rsid w:val="00AD7BF8"/>
    <w:rsid w:val="00AE50B2"/>
    <w:rsid w:val="00B0362A"/>
    <w:rsid w:val="00B0413D"/>
    <w:rsid w:val="00B15E02"/>
    <w:rsid w:val="00B16CDE"/>
    <w:rsid w:val="00B31855"/>
    <w:rsid w:val="00B368CC"/>
    <w:rsid w:val="00B37C3E"/>
    <w:rsid w:val="00B37EFB"/>
    <w:rsid w:val="00B514A8"/>
    <w:rsid w:val="00B516E3"/>
    <w:rsid w:val="00B530D7"/>
    <w:rsid w:val="00B540A8"/>
    <w:rsid w:val="00B551AA"/>
    <w:rsid w:val="00B61043"/>
    <w:rsid w:val="00B67BC7"/>
    <w:rsid w:val="00B75961"/>
    <w:rsid w:val="00B75E38"/>
    <w:rsid w:val="00B85FD3"/>
    <w:rsid w:val="00B87732"/>
    <w:rsid w:val="00B930ED"/>
    <w:rsid w:val="00B96A90"/>
    <w:rsid w:val="00B97840"/>
    <w:rsid w:val="00BA0D74"/>
    <w:rsid w:val="00BA5515"/>
    <w:rsid w:val="00BA5D64"/>
    <w:rsid w:val="00BA7239"/>
    <w:rsid w:val="00BB6B0F"/>
    <w:rsid w:val="00BC0004"/>
    <w:rsid w:val="00BC0EA2"/>
    <w:rsid w:val="00BD0185"/>
    <w:rsid w:val="00BE32D5"/>
    <w:rsid w:val="00BE3A9E"/>
    <w:rsid w:val="00BE5BDF"/>
    <w:rsid w:val="00BE5D78"/>
    <w:rsid w:val="00BE7BAA"/>
    <w:rsid w:val="00BF2436"/>
    <w:rsid w:val="00BF6F54"/>
    <w:rsid w:val="00BF7946"/>
    <w:rsid w:val="00C01648"/>
    <w:rsid w:val="00C063D1"/>
    <w:rsid w:val="00C10A4D"/>
    <w:rsid w:val="00C21877"/>
    <w:rsid w:val="00C24D1E"/>
    <w:rsid w:val="00C30CB4"/>
    <w:rsid w:val="00C3426C"/>
    <w:rsid w:val="00C512CA"/>
    <w:rsid w:val="00C5387D"/>
    <w:rsid w:val="00C61A74"/>
    <w:rsid w:val="00C62B40"/>
    <w:rsid w:val="00C63665"/>
    <w:rsid w:val="00C66B3F"/>
    <w:rsid w:val="00C70BC8"/>
    <w:rsid w:val="00C715C0"/>
    <w:rsid w:val="00C72720"/>
    <w:rsid w:val="00C73362"/>
    <w:rsid w:val="00C75BAF"/>
    <w:rsid w:val="00C81325"/>
    <w:rsid w:val="00C82643"/>
    <w:rsid w:val="00C82A79"/>
    <w:rsid w:val="00C83360"/>
    <w:rsid w:val="00C8491B"/>
    <w:rsid w:val="00C84F19"/>
    <w:rsid w:val="00C85999"/>
    <w:rsid w:val="00C85E00"/>
    <w:rsid w:val="00C86BD4"/>
    <w:rsid w:val="00C90215"/>
    <w:rsid w:val="00C938E3"/>
    <w:rsid w:val="00CB0963"/>
    <w:rsid w:val="00CB121A"/>
    <w:rsid w:val="00CC047E"/>
    <w:rsid w:val="00CC1793"/>
    <w:rsid w:val="00CC647D"/>
    <w:rsid w:val="00CD4465"/>
    <w:rsid w:val="00CD5605"/>
    <w:rsid w:val="00CE02BD"/>
    <w:rsid w:val="00CE4322"/>
    <w:rsid w:val="00CF0ADD"/>
    <w:rsid w:val="00CF2282"/>
    <w:rsid w:val="00CF5FFA"/>
    <w:rsid w:val="00D04C18"/>
    <w:rsid w:val="00D0511C"/>
    <w:rsid w:val="00D05352"/>
    <w:rsid w:val="00D07A94"/>
    <w:rsid w:val="00D11EF1"/>
    <w:rsid w:val="00D145D9"/>
    <w:rsid w:val="00D1781E"/>
    <w:rsid w:val="00D22C77"/>
    <w:rsid w:val="00D22F1E"/>
    <w:rsid w:val="00D305EF"/>
    <w:rsid w:val="00D30A33"/>
    <w:rsid w:val="00D3305B"/>
    <w:rsid w:val="00D36088"/>
    <w:rsid w:val="00D37268"/>
    <w:rsid w:val="00D40425"/>
    <w:rsid w:val="00D419F3"/>
    <w:rsid w:val="00D4738A"/>
    <w:rsid w:val="00D47711"/>
    <w:rsid w:val="00D56B53"/>
    <w:rsid w:val="00D61835"/>
    <w:rsid w:val="00D632A7"/>
    <w:rsid w:val="00D63596"/>
    <w:rsid w:val="00D71DF8"/>
    <w:rsid w:val="00D73831"/>
    <w:rsid w:val="00D779B1"/>
    <w:rsid w:val="00D80C22"/>
    <w:rsid w:val="00D84FE0"/>
    <w:rsid w:val="00D85A30"/>
    <w:rsid w:val="00D85CA9"/>
    <w:rsid w:val="00D87A68"/>
    <w:rsid w:val="00D91795"/>
    <w:rsid w:val="00D92D01"/>
    <w:rsid w:val="00D93B75"/>
    <w:rsid w:val="00D95873"/>
    <w:rsid w:val="00D96877"/>
    <w:rsid w:val="00DA05AB"/>
    <w:rsid w:val="00DA12DF"/>
    <w:rsid w:val="00DB41F4"/>
    <w:rsid w:val="00DB5681"/>
    <w:rsid w:val="00DB6896"/>
    <w:rsid w:val="00DC11AC"/>
    <w:rsid w:val="00DC4BBC"/>
    <w:rsid w:val="00DC5238"/>
    <w:rsid w:val="00DD0AEA"/>
    <w:rsid w:val="00DD59EC"/>
    <w:rsid w:val="00DF171D"/>
    <w:rsid w:val="00DF4A98"/>
    <w:rsid w:val="00E0474D"/>
    <w:rsid w:val="00E0721E"/>
    <w:rsid w:val="00E10C32"/>
    <w:rsid w:val="00E1283E"/>
    <w:rsid w:val="00E12F30"/>
    <w:rsid w:val="00E2125F"/>
    <w:rsid w:val="00E27308"/>
    <w:rsid w:val="00E33E46"/>
    <w:rsid w:val="00E40441"/>
    <w:rsid w:val="00E4413D"/>
    <w:rsid w:val="00E5414A"/>
    <w:rsid w:val="00E545EB"/>
    <w:rsid w:val="00E56101"/>
    <w:rsid w:val="00E56F5C"/>
    <w:rsid w:val="00E6200C"/>
    <w:rsid w:val="00E62C48"/>
    <w:rsid w:val="00E63880"/>
    <w:rsid w:val="00E66FFA"/>
    <w:rsid w:val="00E71C85"/>
    <w:rsid w:val="00E72B52"/>
    <w:rsid w:val="00E7300A"/>
    <w:rsid w:val="00E734A2"/>
    <w:rsid w:val="00E74AA2"/>
    <w:rsid w:val="00E75CEC"/>
    <w:rsid w:val="00E80D91"/>
    <w:rsid w:val="00E85651"/>
    <w:rsid w:val="00E91127"/>
    <w:rsid w:val="00E91E99"/>
    <w:rsid w:val="00E97490"/>
    <w:rsid w:val="00EA4CF3"/>
    <w:rsid w:val="00EA733E"/>
    <w:rsid w:val="00EB4350"/>
    <w:rsid w:val="00EC7F3A"/>
    <w:rsid w:val="00ED215D"/>
    <w:rsid w:val="00ED6B01"/>
    <w:rsid w:val="00EE3382"/>
    <w:rsid w:val="00EE37AF"/>
    <w:rsid w:val="00EE3DF5"/>
    <w:rsid w:val="00EF0FB4"/>
    <w:rsid w:val="00F03F01"/>
    <w:rsid w:val="00F1268C"/>
    <w:rsid w:val="00F12D30"/>
    <w:rsid w:val="00F163DC"/>
    <w:rsid w:val="00F3321A"/>
    <w:rsid w:val="00F35068"/>
    <w:rsid w:val="00F355BB"/>
    <w:rsid w:val="00F40E17"/>
    <w:rsid w:val="00F501C0"/>
    <w:rsid w:val="00F538D4"/>
    <w:rsid w:val="00F56761"/>
    <w:rsid w:val="00F62622"/>
    <w:rsid w:val="00F65D31"/>
    <w:rsid w:val="00F66243"/>
    <w:rsid w:val="00F6645A"/>
    <w:rsid w:val="00F6771C"/>
    <w:rsid w:val="00F70CB5"/>
    <w:rsid w:val="00F814F6"/>
    <w:rsid w:val="00F82D76"/>
    <w:rsid w:val="00F9198E"/>
    <w:rsid w:val="00F95A45"/>
    <w:rsid w:val="00FA505F"/>
    <w:rsid w:val="00FB05F8"/>
    <w:rsid w:val="00FB1E42"/>
    <w:rsid w:val="00FB30F1"/>
    <w:rsid w:val="00FB595A"/>
    <w:rsid w:val="00FC201F"/>
    <w:rsid w:val="00FC3EE6"/>
    <w:rsid w:val="00FC50D8"/>
    <w:rsid w:val="00FD36F4"/>
    <w:rsid w:val="00FD5410"/>
    <w:rsid w:val="00FE0DC3"/>
    <w:rsid w:val="00FE3B5F"/>
    <w:rsid w:val="00FE5A31"/>
    <w:rsid w:val="00FE6008"/>
    <w:rsid w:val="00FE623E"/>
    <w:rsid w:val="00FF15D2"/>
    <w:rsid w:val="00FF2E97"/>
    <w:rsid w:val="667528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357370-513F-40B2-8C64-88D353BD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qFormat/>
    <w:rsid w:val="005974AB"/>
    <w:rPr>
      <w:rFonts w:eastAsia="MS Mincho"/>
      <w:sz w:val="22"/>
      <w:szCs w:val="22"/>
      <w:lang w:eastAsia="ja-JP"/>
    </w:rPr>
  </w:style>
  <w:style w:type="character" w:customStyle="1" w:styleId="NoSpacingChar">
    <w:name w:val="No Spacing Char"/>
    <w:basedOn w:val="DefaultParagraphFont"/>
    <w:link w:val="NoSpacing"/>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72929513">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990476431">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D1"/>
    <w:rsid w:val="000E62DD"/>
    <w:rsid w:val="00124D4D"/>
    <w:rsid w:val="0016146F"/>
    <w:rsid w:val="0023087D"/>
    <w:rsid w:val="005D0A13"/>
    <w:rsid w:val="00702866"/>
    <w:rsid w:val="008D58D1"/>
    <w:rsid w:val="009F735A"/>
    <w:rsid w:val="00B7194A"/>
    <w:rsid w:val="00BB76E6"/>
    <w:rsid w:val="00BF4E49"/>
    <w:rsid w:val="00D0211D"/>
    <w:rsid w:val="00FE7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58229-84D1-4208-9418-43B8A0DB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12</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Report 2 - Software Project Management Plan</vt:lpstr>
    </vt:vector>
  </TitlesOfParts>
  <Company>Group No.1</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2 - Software Project Management Plan</dc:title>
  <dc:subject>Công ty TNHH Hạnh Phúc</dc:subject>
  <dc:creator>Group No.1 - Supervisor: Lại Đức Hùng</dc:creator>
  <cp:keywords>Capstone Project; Report 1</cp:keywords>
  <cp:lastModifiedBy>Windows User</cp:lastModifiedBy>
  <cp:revision>43</cp:revision>
  <cp:lastPrinted>2012-09-27T06:44:00Z</cp:lastPrinted>
  <dcterms:created xsi:type="dcterms:W3CDTF">2012-09-19T06:22:00Z</dcterms:created>
  <dcterms:modified xsi:type="dcterms:W3CDTF">2013-01-26T07:47:00Z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1P0CA3z_XyP-Hq8MMhZ8vd8Guq9K8ByN64IU95roMY4w</vt:lpwstr>
  </property>
  <property fmtid="{D5CDD505-2E9C-101B-9397-08002B2CF9AE}" pid="4" name="Google.Documents.RevisionId">
    <vt:lpwstr>14126221973993088351</vt:lpwstr>
  </property>
  <property fmtid="{D5CDD505-2E9C-101B-9397-08002B2CF9AE}" pid="5" name="Google.Documents.PreviousRevisionId">
    <vt:lpwstr>12732248025301009632</vt:lpwstr>
  </property>
  <property fmtid="{D5CDD505-2E9C-101B-9397-08002B2CF9AE}" pid="6" name="Google.Documents.PluginVersion">
    <vt:lpwstr>2.0.2662.553</vt:lpwstr>
  </property>
  <property fmtid="{D5CDD505-2E9C-101B-9397-08002B2CF9AE}" pid="7" name="Google.Documents.MergeIncapabilityFlags">
    <vt:i4>0</vt:i4>
  </property>
</Properties>
</file>