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37"/>
      </w:tblGrid>
      <w:tr w:rsidR="005974AB" w:rsidRPr="001D67CA" w:rsidTr="667528CF">
        <w:trPr>
          <w:trHeight w:val="2880"/>
          <w:jc w:val="center"/>
        </w:trPr>
        <w:tc>
          <w:tcPr>
            <w:tcW w:w="9576" w:type="dxa"/>
          </w:tcPr>
          <w:p w:rsidR="00776170" w:rsidRPr="001D67CA" w:rsidRDefault="00776170" w:rsidP="00776170">
            <w:pPr>
              <w:autoSpaceDE w:val="0"/>
              <w:autoSpaceDN w:val="0"/>
              <w:adjustRightInd w:val="0"/>
              <w:spacing w:after="0" w:line="240" w:lineRule="auto"/>
              <w:rPr>
                <w:rFonts w:ascii="Arial" w:hAnsi="Arial"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776170" w:rsidRPr="001D67CA" w:rsidTr="00470A30">
              <w:trPr>
                <w:trHeight w:val="1937"/>
              </w:trPr>
              <w:tc>
                <w:tcPr>
                  <w:tcW w:w="3609" w:type="dxa"/>
                  <w:hideMark/>
                </w:tcPr>
                <w:p w:rsidR="00776170" w:rsidRPr="001D67CA" w:rsidRDefault="00776170">
                  <w:pPr>
                    <w:tabs>
                      <w:tab w:val="left" w:leader="dot" w:pos="1080"/>
                      <w:tab w:val="center" w:leader="dot" w:pos="4860"/>
                      <w:tab w:val="decimal" w:leader="dot" w:pos="6840"/>
                      <w:tab w:val="right" w:leader="dot" w:pos="8460"/>
                    </w:tabs>
                    <w:spacing w:line="360" w:lineRule="auto"/>
                    <w:rPr>
                      <w:rFonts w:eastAsia="Times New Roman"/>
                    </w:rPr>
                  </w:pPr>
                  <w:r w:rsidRPr="001D67CA">
                    <w:rPr>
                      <w:b/>
                      <w:noProof/>
                      <w:sz w:val="32"/>
                      <w:szCs w:val="32"/>
                      <w:lang w:eastAsia="ja-JP"/>
                    </w:rPr>
                    <w:drawing>
                      <wp:inline distT="0" distB="0" distL="0" distR="0">
                        <wp:extent cx="1438275" cy="888690"/>
                        <wp:effectExtent l="0" t="0" r="0" b="0"/>
                        <wp:docPr id="5"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776170" w:rsidRPr="001D67CA" w:rsidRDefault="00776170">
                  <w:pPr>
                    <w:autoSpaceDE w:val="0"/>
                    <w:autoSpaceDN w:val="0"/>
                    <w:adjustRightInd w:val="0"/>
                    <w:rPr>
                      <w:rFonts w:ascii="Verdana Ref" w:eastAsia="Times New Roman" w:hAnsi="Verdana Ref" w:cs="Verdana Ref"/>
                      <w:sz w:val="32"/>
                      <w:szCs w:val="32"/>
                    </w:rPr>
                  </w:pPr>
                  <w:r w:rsidRPr="001D67CA">
                    <w:rPr>
                      <w:b/>
                      <w:sz w:val="32"/>
                      <w:szCs w:val="32"/>
                    </w:rPr>
                    <w:t>MINISTRY OF EDUCATION AND TRAINING</w:t>
                  </w:r>
                </w:p>
                <w:p w:rsidR="00776170" w:rsidRPr="001D67CA" w:rsidRDefault="00776170">
                  <w:pPr>
                    <w:tabs>
                      <w:tab w:val="left" w:leader="dot" w:pos="1080"/>
                      <w:tab w:val="center" w:leader="dot" w:pos="4860"/>
                      <w:tab w:val="decimal" w:leader="dot" w:pos="6840"/>
                      <w:tab w:val="right" w:leader="dot" w:pos="8460"/>
                    </w:tabs>
                    <w:spacing w:line="360" w:lineRule="auto"/>
                    <w:jc w:val="center"/>
                    <w:rPr>
                      <w:rFonts w:eastAsia="Times New Roman"/>
                    </w:rPr>
                  </w:pPr>
                </w:p>
              </w:tc>
            </w:tr>
            <w:tr w:rsidR="00776170" w:rsidRPr="001D67CA" w:rsidTr="00470A30">
              <w:tblPrEx>
                <w:jc w:val="center"/>
                <w:tblLook w:val="00A0" w:firstRow="1" w:lastRow="0" w:firstColumn="1" w:lastColumn="0" w:noHBand="0" w:noVBand="0"/>
              </w:tblPrEx>
              <w:trPr>
                <w:gridAfter w:val="1"/>
                <w:wAfter w:w="254" w:type="dxa"/>
                <w:trHeight w:val="1238"/>
                <w:jc w:val="center"/>
              </w:trPr>
              <w:tc>
                <w:tcPr>
                  <w:tcW w:w="9131" w:type="dxa"/>
                  <w:gridSpan w:val="2"/>
                </w:tcPr>
                <w:p w:rsidR="00776170" w:rsidRPr="001D67CA" w:rsidRDefault="00776170">
                  <w:pPr>
                    <w:pStyle w:val="NoSpacing"/>
                    <w:jc w:val="center"/>
                    <w:rPr>
                      <w:rFonts w:ascii="Cambria" w:eastAsia="Times New Roman" w:hAnsi="Cambria"/>
                      <w:caps/>
                      <w:sz w:val="72"/>
                      <w:szCs w:val="72"/>
                      <w:u w:val="single"/>
                    </w:rPr>
                  </w:pPr>
                  <w:r w:rsidRPr="001D67CA">
                    <w:rPr>
                      <w:b/>
                      <w:sz w:val="72"/>
                      <w:szCs w:val="72"/>
                    </w:rPr>
                    <w:t>FPT UNIVERSITY</w:t>
                  </w:r>
                </w:p>
              </w:tc>
            </w:tr>
          </w:tbl>
          <w:p w:rsidR="005974AB" w:rsidRPr="001D67CA" w:rsidRDefault="005974AB" w:rsidP="00FA505F">
            <w:pPr>
              <w:pStyle w:val="NoSpacing"/>
              <w:jc w:val="center"/>
              <w:rPr>
                <w:rFonts w:asciiTheme="majorHAnsi" w:eastAsiaTheme="majorEastAsia" w:hAnsiTheme="majorHAnsi" w:cstheme="majorBidi"/>
                <w:caps/>
              </w:rPr>
            </w:pPr>
          </w:p>
        </w:tc>
      </w:tr>
      <w:tr w:rsidR="005974AB" w:rsidRPr="001D67CA" w:rsidTr="667528CF">
        <w:trPr>
          <w:trHeight w:val="1440"/>
          <w:jc w:val="center"/>
        </w:trPr>
        <w:tc>
          <w:tcPr>
            <w:tcW w:w="9576" w:type="dxa"/>
            <w:tcBorders>
              <w:bottom w:val="single" w:sz="4" w:space="0" w:color="4F81BD" w:themeColor="accent1"/>
            </w:tcBorders>
            <w:vAlign w:val="center"/>
          </w:tcPr>
          <w:p w:rsidR="005974AB" w:rsidRPr="001D67CA" w:rsidRDefault="005974AB" w:rsidP="00776170">
            <w:pPr>
              <w:pStyle w:val="NoSpacing"/>
              <w:jc w:val="center"/>
              <w:rPr>
                <w:rFonts w:asciiTheme="majorHAnsi" w:eastAsiaTheme="majorEastAsia" w:hAnsiTheme="majorHAnsi" w:cstheme="majorBidi"/>
                <w:sz w:val="80"/>
                <w:szCs w:val="80"/>
              </w:rPr>
            </w:pPr>
            <w:r w:rsidRPr="001D67CA">
              <w:rPr>
                <w:rFonts w:asciiTheme="majorHAnsi" w:eastAsiaTheme="majorEastAsia" w:hAnsiTheme="majorHAnsi" w:cstheme="majorBidi"/>
                <w:sz w:val="80"/>
                <w:szCs w:val="80"/>
              </w:rPr>
              <w:t xml:space="preserve">Capstone Project </w:t>
            </w:r>
          </w:p>
        </w:tc>
      </w:tr>
      <w:tr w:rsidR="005974AB" w:rsidRPr="001D67CA" w:rsidTr="667528CF">
        <w:trPr>
          <w:trHeight w:val="720"/>
          <w:jc w:val="center"/>
        </w:trPr>
        <w:tc>
          <w:tcPr>
            <w:tcW w:w="9576" w:type="dxa"/>
            <w:tcBorders>
              <w:top w:val="single" w:sz="4" w:space="0" w:color="4F81BD" w:themeColor="accent1"/>
            </w:tcBorders>
            <w:vAlign w:val="center"/>
          </w:tcPr>
          <w:p w:rsidR="005974AB" w:rsidRPr="001D67CA" w:rsidRDefault="00566E6A" w:rsidP="001E2C0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Software Module for </w:t>
            </w:r>
            <w:r w:rsidR="0076173A">
              <w:rPr>
                <w:rFonts w:asciiTheme="majorHAnsi" w:eastAsiaTheme="majorEastAsia" w:hAnsiTheme="majorHAnsi" w:cstheme="majorBidi"/>
                <w:sz w:val="44"/>
                <w:szCs w:val="44"/>
              </w:rPr>
              <w:t>Delivery Helper</w:t>
            </w:r>
          </w:p>
          <w:p w:rsidR="00470A30" w:rsidRPr="001D67CA" w:rsidRDefault="00470A30" w:rsidP="001E2C06">
            <w:pPr>
              <w:pStyle w:val="NoSpacing"/>
              <w:jc w:val="center"/>
              <w:rPr>
                <w:rFonts w:asciiTheme="majorHAnsi" w:eastAsiaTheme="majorEastAsia" w:hAnsiTheme="majorHAnsi" w:cstheme="majorBidi"/>
                <w:sz w:val="44"/>
                <w:szCs w:val="44"/>
              </w:rPr>
            </w:pPr>
          </w:p>
          <w:p w:rsidR="00776170" w:rsidRPr="005B6987" w:rsidRDefault="00470A30" w:rsidP="00470A30">
            <w:pPr>
              <w:pStyle w:val="NoSpacing"/>
              <w:jc w:val="center"/>
              <w:rPr>
                <w:rFonts w:ascii="Segoe UI Light" w:eastAsiaTheme="majorEastAsia" w:hAnsi="Segoe UI Light" w:cstheme="majorBidi"/>
                <w:sz w:val="40"/>
                <w:szCs w:val="40"/>
              </w:rPr>
            </w:pPr>
            <w:r w:rsidRPr="005B6987">
              <w:rPr>
                <w:rFonts w:ascii="Segoe UI Light" w:eastAsiaTheme="majorEastAsia" w:hAnsi="Segoe UI Light" w:cstheme="majorBidi"/>
                <w:sz w:val="40"/>
                <w:szCs w:val="40"/>
              </w:rPr>
              <w:t>Introduction</w:t>
            </w:r>
          </w:p>
          <w:p w:rsidR="00470A30" w:rsidRPr="001D67CA" w:rsidRDefault="00470A30" w:rsidP="00470A30">
            <w:pPr>
              <w:pStyle w:val="NoSpacing"/>
              <w:jc w:val="center"/>
              <w:rPr>
                <w:rFonts w:asciiTheme="majorHAnsi" w:eastAsiaTheme="majorEastAsia" w:hAnsiTheme="majorHAnsi" w:cstheme="majorBidi"/>
                <w:sz w:val="56"/>
                <w:szCs w:val="80"/>
              </w:rPr>
            </w:pPr>
          </w:p>
        </w:tc>
      </w:tr>
      <w:tr w:rsidR="005974AB" w:rsidRPr="001D67CA" w:rsidTr="667528CF">
        <w:trPr>
          <w:trHeight w:val="360"/>
          <w:jc w:val="center"/>
        </w:trPr>
        <w:tc>
          <w:tcPr>
            <w:tcW w:w="9576" w:type="dxa"/>
            <w:vAlign w:val="center"/>
          </w:tcPr>
          <w:tbl>
            <w:tblPr>
              <w:tblW w:w="5000" w:type="pct"/>
              <w:jc w:val="center"/>
              <w:tblLook w:val="00A0" w:firstRow="1" w:lastRow="0" w:firstColumn="1" w:lastColumn="0" w:noHBand="0" w:noVBand="0"/>
            </w:tblPr>
            <w:tblGrid>
              <w:gridCol w:w="9121"/>
            </w:tblGrid>
            <w:tr w:rsidR="00776170" w:rsidRPr="001D67CA" w:rsidTr="00776170">
              <w:trPr>
                <w:trHeight w:val="360"/>
                <w:jc w:val="center"/>
              </w:trPr>
              <w:tc>
                <w:tcPr>
                  <w:tcW w:w="5000" w:type="pct"/>
                  <w:vAlign w:val="center"/>
                  <w:hideMark/>
                </w:tcPr>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3177"/>
                    <w:gridCol w:w="1620"/>
                    <w:gridCol w:w="1280"/>
                  </w:tblGrid>
                  <w:tr w:rsidR="00776170" w:rsidRPr="001D67CA" w:rsidTr="00F73301">
                    <w:trPr>
                      <w:cantSplit/>
                      <w:trHeight w:val="638"/>
                      <w:jc w:val="center"/>
                    </w:trPr>
                    <w:tc>
                      <w:tcPr>
                        <w:tcW w:w="9248" w:type="dxa"/>
                        <w:gridSpan w:val="4"/>
                        <w:tcBorders>
                          <w:top w:val="single" w:sz="4" w:space="0" w:color="auto"/>
                          <w:left w:val="single" w:sz="4" w:space="0" w:color="auto"/>
                          <w:bottom w:val="single" w:sz="4" w:space="0" w:color="auto"/>
                          <w:right w:val="single" w:sz="4" w:space="0" w:color="auto"/>
                        </w:tcBorders>
                        <w:vAlign w:val="center"/>
                        <w:hideMark/>
                      </w:tcPr>
                      <w:p w:rsidR="00776170" w:rsidRPr="004C6A68" w:rsidRDefault="00776170" w:rsidP="004C6A68">
                        <w:pPr>
                          <w:spacing w:after="120"/>
                          <w:jc w:val="center"/>
                          <w:rPr>
                            <w:b/>
                            <w:bCs/>
                            <w:sz w:val="36"/>
                            <w:szCs w:val="36"/>
                            <w:lang w:eastAsia="ja-JP"/>
                          </w:rPr>
                        </w:pPr>
                        <w:r w:rsidRPr="001D67CA">
                          <w:rPr>
                            <w:b/>
                            <w:bCs/>
                            <w:sz w:val="36"/>
                            <w:szCs w:val="36"/>
                          </w:rPr>
                          <w:t xml:space="preserve">Group </w:t>
                        </w:r>
                        <w:r w:rsidR="004C6A68">
                          <w:rPr>
                            <w:rFonts w:hint="eastAsia"/>
                            <w:b/>
                            <w:bCs/>
                            <w:sz w:val="36"/>
                            <w:szCs w:val="36"/>
                            <w:lang w:eastAsia="ja-JP"/>
                          </w:rPr>
                          <w:t>5</w:t>
                        </w:r>
                      </w:p>
                    </w:tc>
                  </w:tr>
                  <w:tr w:rsidR="00776170" w:rsidRPr="001D67CA" w:rsidTr="00F73301">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776170" w:rsidRPr="001D67CA" w:rsidRDefault="00776170">
                        <w:pPr>
                          <w:spacing w:after="120"/>
                          <w:jc w:val="right"/>
                          <w:rPr>
                            <w:rFonts w:eastAsia="Times New Roman"/>
                            <w:b/>
                            <w:bCs/>
                            <w:sz w:val="28"/>
                            <w:szCs w:val="28"/>
                          </w:rPr>
                        </w:pPr>
                        <w:r w:rsidRPr="001D67CA">
                          <w:rPr>
                            <w:b/>
                            <w:bCs/>
                            <w:sz w:val="28"/>
                            <w:szCs w:val="28"/>
                          </w:rPr>
                          <w:t>Group Members</w:t>
                        </w:r>
                      </w:p>
                    </w:tc>
                    <w:tc>
                      <w:tcPr>
                        <w:tcW w:w="3177" w:type="dxa"/>
                        <w:tcBorders>
                          <w:top w:val="single" w:sz="4" w:space="0" w:color="auto"/>
                          <w:left w:val="single" w:sz="4" w:space="0" w:color="auto"/>
                          <w:bottom w:val="nil"/>
                          <w:right w:val="nil"/>
                        </w:tcBorders>
                        <w:hideMark/>
                      </w:tcPr>
                      <w:p w:rsidR="00776170" w:rsidRPr="0099538B" w:rsidRDefault="00F73301" w:rsidP="00F73301">
                        <w:pPr>
                          <w:spacing w:after="120"/>
                          <w:ind w:right="-1337"/>
                          <w:jc w:val="both"/>
                          <w:rPr>
                            <w:rFonts w:eastAsia="Times New Roman"/>
                            <w:bCs/>
                            <w:sz w:val="28"/>
                            <w:szCs w:val="28"/>
                          </w:rPr>
                        </w:pPr>
                        <w:r>
                          <w:rPr>
                            <w:bCs/>
                            <w:sz w:val="28"/>
                            <w:szCs w:val="28"/>
                          </w:rPr>
                          <w:t>Nguyễn Hoàng Việt Khánh</w:t>
                        </w:r>
                      </w:p>
                    </w:tc>
                    <w:tc>
                      <w:tcPr>
                        <w:tcW w:w="1620" w:type="dxa"/>
                        <w:tcBorders>
                          <w:top w:val="single" w:sz="4" w:space="0" w:color="auto"/>
                          <w:left w:val="nil"/>
                          <w:bottom w:val="nil"/>
                          <w:right w:val="nil"/>
                        </w:tcBorders>
                      </w:tcPr>
                      <w:p w:rsidR="00776170" w:rsidRPr="001D67CA" w:rsidRDefault="00776170">
                        <w:pPr>
                          <w:spacing w:after="120"/>
                          <w:jc w:val="both"/>
                          <w:rPr>
                            <w:rFonts w:eastAsia="Times New Roman"/>
                            <w:bCs/>
                            <w:sz w:val="28"/>
                            <w:szCs w:val="28"/>
                          </w:rPr>
                        </w:pPr>
                      </w:p>
                    </w:tc>
                    <w:tc>
                      <w:tcPr>
                        <w:tcW w:w="1280" w:type="dxa"/>
                        <w:tcBorders>
                          <w:top w:val="single" w:sz="4" w:space="0" w:color="auto"/>
                          <w:left w:val="nil"/>
                          <w:bottom w:val="nil"/>
                          <w:right w:val="single" w:sz="4" w:space="0" w:color="auto"/>
                        </w:tcBorders>
                      </w:tcPr>
                      <w:p w:rsidR="00776170" w:rsidRPr="001D67CA" w:rsidRDefault="00776170" w:rsidP="00B36E1A">
                        <w:pPr>
                          <w:spacing w:after="120"/>
                          <w:jc w:val="both"/>
                          <w:rPr>
                            <w:rFonts w:eastAsia="Times New Roman"/>
                            <w:bCs/>
                            <w:sz w:val="28"/>
                            <w:szCs w:val="28"/>
                          </w:rPr>
                        </w:pPr>
                        <w:r w:rsidRPr="001D67CA">
                          <w:rPr>
                            <w:bCs/>
                            <w:sz w:val="28"/>
                            <w:szCs w:val="28"/>
                          </w:rPr>
                          <w:t>60</w:t>
                        </w:r>
                        <w:r w:rsidR="00B36E1A">
                          <w:rPr>
                            <w:bCs/>
                            <w:sz w:val="28"/>
                            <w:szCs w:val="28"/>
                          </w:rPr>
                          <w:t>566</w:t>
                        </w:r>
                      </w:p>
                    </w:tc>
                  </w:tr>
                  <w:tr w:rsidR="00776170" w:rsidRPr="001D67CA" w:rsidTr="00F73301">
                    <w:trPr>
                      <w:cantSplit/>
                      <w:trHeight w:val="390"/>
                      <w:jc w:val="center"/>
                    </w:trPr>
                    <w:tc>
                      <w:tcPr>
                        <w:tcW w:w="3171" w:type="dxa"/>
                        <w:vMerge/>
                        <w:tcBorders>
                          <w:left w:val="single" w:sz="4" w:space="0" w:color="auto"/>
                          <w:right w:val="single" w:sz="4" w:space="0" w:color="auto"/>
                        </w:tcBorders>
                        <w:vAlign w:val="center"/>
                      </w:tcPr>
                      <w:p w:rsidR="00776170" w:rsidRPr="001D67CA" w:rsidRDefault="00776170">
                        <w:pPr>
                          <w:spacing w:after="120"/>
                          <w:jc w:val="right"/>
                          <w:rPr>
                            <w:b/>
                            <w:bCs/>
                            <w:sz w:val="28"/>
                            <w:szCs w:val="28"/>
                          </w:rPr>
                        </w:pPr>
                      </w:p>
                    </w:tc>
                    <w:tc>
                      <w:tcPr>
                        <w:tcW w:w="3177" w:type="dxa"/>
                        <w:tcBorders>
                          <w:top w:val="nil"/>
                          <w:left w:val="single" w:sz="4" w:space="0" w:color="auto"/>
                          <w:bottom w:val="nil"/>
                          <w:right w:val="nil"/>
                        </w:tcBorders>
                      </w:tcPr>
                      <w:p w:rsidR="00776170" w:rsidRPr="0099538B" w:rsidRDefault="00F73301" w:rsidP="00776170">
                        <w:pPr>
                          <w:spacing w:after="120"/>
                          <w:jc w:val="both"/>
                          <w:rPr>
                            <w:bCs/>
                            <w:sz w:val="28"/>
                            <w:szCs w:val="28"/>
                          </w:rPr>
                        </w:pPr>
                        <w:r>
                          <w:rPr>
                            <w:bCs/>
                            <w:sz w:val="28"/>
                            <w:szCs w:val="28"/>
                          </w:rPr>
                          <w:t>Nguyễn Thị Yên Thịnh</w:t>
                        </w:r>
                      </w:p>
                    </w:tc>
                    <w:tc>
                      <w:tcPr>
                        <w:tcW w:w="1620" w:type="dxa"/>
                        <w:tcBorders>
                          <w:top w:val="nil"/>
                          <w:left w:val="nil"/>
                          <w:bottom w:val="nil"/>
                          <w:right w:val="nil"/>
                        </w:tcBorders>
                      </w:tcPr>
                      <w:p w:rsidR="00776170" w:rsidRPr="001D67CA" w:rsidRDefault="00776170">
                        <w:pPr>
                          <w:spacing w:after="120"/>
                          <w:jc w:val="both"/>
                          <w:rPr>
                            <w:rFonts w:eastAsia="Times New Roman"/>
                            <w:bCs/>
                            <w:sz w:val="28"/>
                            <w:szCs w:val="28"/>
                          </w:rPr>
                        </w:pPr>
                      </w:p>
                    </w:tc>
                    <w:tc>
                      <w:tcPr>
                        <w:tcW w:w="1280" w:type="dxa"/>
                        <w:tcBorders>
                          <w:top w:val="nil"/>
                          <w:left w:val="nil"/>
                          <w:bottom w:val="nil"/>
                          <w:right w:val="single" w:sz="4" w:space="0" w:color="auto"/>
                        </w:tcBorders>
                      </w:tcPr>
                      <w:p w:rsidR="00776170" w:rsidRPr="001D67CA" w:rsidRDefault="00B5127D" w:rsidP="00B36E1A">
                        <w:pPr>
                          <w:spacing w:after="120"/>
                          <w:jc w:val="both"/>
                          <w:rPr>
                            <w:bCs/>
                            <w:sz w:val="28"/>
                            <w:szCs w:val="28"/>
                          </w:rPr>
                        </w:pPr>
                        <w:r>
                          <w:rPr>
                            <w:bCs/>
                            <w:sz w:val="28"/>
                            <w:szCs w:val="28"/>
                          </w:rPr>
                          <w:t>60269</w:t>
                        </w:r>
                      </w:p>
                    </w:tc>
                  </w:tr>
                  <w:tr w:rsidR="00776170" w:rsidRPr="001D67CA" w:rsidTr="00F73301">
                    <w:trPr>
                      <w:cantSplit/>
                      <w:trHeight w:val="390"/>
                      <w:jc w:val="center"/>
                    </w:trPr>
                    <w:tc>
                      <w:tcPr>
                        <w:tcW w:w="3171" w:type="dxa"/>
                        <w:vMerge/>
                        <w:tcBorders>
                          <w:left w:val="single" w:sz="4" w:space="0" w:color="auto"/>
                          <w:right w:val="single" w:sz="4" w:space="0" w:color="auto"/>
                        </w:tcBorders>
                        <w:vAlign w:val="center"/>
                      </w:tcPr>
                      <w:p w:rsidR="00776170" w:rsidRPr="001D67CA" w:rsidRDefault="00776170">
                        <w:pPr>
                          <w:spacing w:after="120"/>
                          <w:jc w:val="right"/>
                          <w:rPr>
                            <w:b/>
                            <w:bCs/>
                            <w:sz w:val="28"/>
                            <w:szCs w:val="28"/>
                          </w:rPr>
                        </w:pPr>
                      </w:p>
                    </w:tc>
                    <w:tc>
                      <w:tcPr>
                        <w:tcW w:w="3177" w:type="dxa"/>
                        <w:tcBorders>
                          <w:top w:val="nil"/>
                          <w:left w:val="single" w:sz="4" w:space="0" w:color="auto"/>
                          <w:bottom w:val="nil"/>
                          <w:right w:val="nil"/>
                        </w:tcBorders>
                      </w:tcPr>
                      <w:p w:rsidR="00776170" w:rsidRPr="0099538B" w:rsidRDefault="00B36E1A" w:rsidP="00776170">
                        <w:pPr>
                          <w:spacing w:after="120"/>
                          <w:jc w:val="both"/>
                          <w:rPr>
                            <w:bCs/>
                            <w:sz w:val="28"/>
                            <w:szCs w:val="28"/>
                          </w:rPr>
                        </w:pPr>
                        <w:r>
                          <w:rPr>
                            <w:rFonts w:eastAsia="Times New Roman"/>
                            <w:bCs/>
                            <w:sz w:val="28"/>
                            <w:szCs w:val="28"/>
                          </w:rPr>
                          <w:t>Nguyễn Đỗ Vượng</w:t>
                        </w:r>
                      </w:p>
                    </w:tc>
                    <w:tc>
                      <w:tcPr>
                        <w:tcW w:w="1620" w:type="dxa"/>
                        <w:tcBorders>
                          <w:top w:val="nil"/>
                          <w:left w:val="nil"/>
                          <w:bottom w:val="nil"/>
                          <w:right w:val="nil"/>
                        </w:tcBorders>
                      </w:tcPr>
                      <w:p w:rsidR="00776170" w:rsidRPr="001D67CA" w:rsidRDefault="00776170">
                        <w:pPr>
                          <w:spacing w:after="120"/>
                          <w:jc w:val="both"/>
                          <w:rPr>
                            <w:rFonts w:eastAsia="Times New Roman"/>
                            <w:bCs/>
                            <w:sz w:val="28"/>
                            <w:szCs w:val="28"/>
                          </w:rPr>
                        </w:pPr>
                      </w:p>
                    </w:tc>
                    <w:tc>
                      <w:tcPr>
                        <w:tcW w:w="1280" w:type="dxa"/>
                        <w:tcBorders>
                          <w:top w:val="nil"/>
                          <w:left w:val="nil"/>
                          <w:bottom w:val="nil"/>
                          <w:right w:val="single" w:sz="4" w:space="0" w:color="auto"/>
                        </w:tcBorders>
                      </w:tcPr>
                      <w:p w:rsidR="00776170" w:rsidRPr="001D67CA" w:rsidRDefault="00776170" w:rsidP="00B5127D">
                        <w:pPr>
                          <w:spacing w:after="120"/>
                          <w:jc w:val="both"/>
                          <w:rPr>
                            <w:bCs/>
                            <w:sz w:val="28"/>
                            <w:szCs w:val="28"/>
                          </w:rPr>
                        </w:pPr>
                        <w:r w:rsidRPr="001D67CA">
                          <w:rPr>
                            <w:bCs/>
                            <w:sz w:val="28"/>
                            <w:szCs w:val="28"/>
                          </w:rPr>
                          <w:t>60</w:t>
                        </w:r>
                        <w:r w:rsidR="00B5127D">
                          <w:rPr>
                            <w:bCs/>
                            <w:sz w:val="28"/>
                            <w:szCs w:val="28"/>
                          </w:rPr>
                          <w:t>075</w:t>
                        </w:r>
                      </w:p>
                    </w:tc>
                  </w:tr>
                  <w:tr w:rsidR="00776170" w:rsidRPr="001D67CA" w:rsidTr="00F73301">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776170" w:rsidRPr="001D67CA" w:rsidRDefault="00776170">
                        <w:pPr>
                          <w:spacing w:after="120"/>
                          <w:jc w:val="right"/>
                          <w:rPr>
                            <w:b/>
                            <w:bCs/>
                            <w:sz w:val="28"/>
                            <w:szCs w:val="28"/>
                          </w:rPr>
                        </w:pPr>
                      </w:p>
                    </w:tc>
                    <w:tc>
                      <w:tcPr>
                        <w:tcW w:w="3177" w:type="dxa"/>
                        <w:tcBorders>
                          <w:top w:val="nil"/>
                          <w:left w:val="single" w:sz="4" w:space="0" w:color="auto"/>
                          <w:bottom w:val="single" w:sz="4" w:space="0" w:color="auto"/>
                          <w:right w:val="nil"/>
                        </w:tcBorders>
                      </w:tcPr>
                      <w:p w:rsidR="0099538B" w:rsidRPr="0099538B" w:rsidRDefault="00B36E1A" w:rsidP="00B36E1A">
                        <w:pPr>
                          <w:spacing w:after="120"/>
                          <w:jc w:val="both"/>
                          <w:rPr>
                            <w:rFonts w:eastAsia="Times New Roman"/>
                            <w:bCs/>
                            <w:sz w:val="28"/>
                            <w:szCs w:val="28"/>
                          </w:rPr>
                        </w:pPr>
                        <w:r>
                          <w:rPr>
                            <w:rFonts w:eastAsia="Times New Roman"/>
                            <w:bCs/>
                            <w:sz w:val="28"/>
                            <w:szCs w:val="28"/>
                          </w:rPr>
                          <w:t>An Ngọc Anh</w:t>
                        </w:r>
                      </w:p>
                    </w:tc>
                    <w:tc>
                      <w:tcPr>
                        <w:tcW w:w="1620" w:type="dxa"/>
                        <w:tcBorders>
                          <w:top w:val="nil"/>
                          <w:left w:val="nil"/>
                          <w:bottom w:val="single" w:sz="4" w:space="0" w:color="auto"/>
                          <w:right w:val="nil"/>
                        </w:tcBorders>
                      </w:tcPr>
                      <w:p w:rsidR="00776170" w:rsidRPr="001D67CA" w:rsidRDefault="00776170">
                        <w:pPr>
                          <w:spacing w:after="120"/>
                          <w:jc w:val="both"/>
                          <w:rPr>
                            <w:rFonts w:eastAsia="Times New Roman"/>
                            <w:bCs/>
                            <w:sz w:val="28"/>
                            <w:szCs w:val="28"/>
                          </w:rPr>
                        </w:pPr>
                      </w:p>
                    </w:tc>
                    <w:tc>
                      <w:tcPr>
                        <w:tcW w:w="1280" w:type="dxa"/>
                        <w:tcBorders>
                          <w:top w:val="nil"/>
                          <w:left w:val="nil"/>
                          <w:bottom w:val="single" w:sz="4" w:space="0" w:color="auto"/>
                          <w:right w:val="single" w:sz="4" w:space="0" w:color="auto"/>
                        </w:tcBorders>
                      </w:tcPr>
                      <w:p w:rsidR="0099538B" w:rsidRPr="001D67CA" w:rsidRDefault="00B36E1A" w:rsidP="00B5127D">
                        <w:pPr>
                          <w:spacing w:after="120"/>
                          <w:jc w:val="both"/>
                          <w:rPr>
                            <w:bCs/>
                            <w:sz w:val="28"/>
                            <w:szCs w:val="28"/>
                          </w:rPr>
                        </w:pPr>
                        <w:r>
                          <w:rPr>
                            <w:bCs/>
                            <w:sz w:val="28"/>
                            <w:szCs w:val="28"/>
                          </w:rPr>
                          <w:t>60</w:t>
                        </w:r>
                        <w:r w:rsidR="00B5127D">
                          <w:rPr>
                            <w:bCs/>
                            <w:sz w:val="28"/>
                            <w:szCs w:val="28"/>
                          </w:rPr>
                          <w:t>223</w:t>
                        </w:r>
                      </w:p>
                    </w:tc>
                  </w:tr>
                  <w:tr w:rsidR="00776170" w:rsidRPr="001D67CA" w:rsidTr="00F73301">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776170" w:rsidRPr="001D67CA" w:rsidRDefault="00776170">
                        <w:pPr>
                          <w:spacing w:after="120"/>
                          <w:jc w:val="right"/>
                          <w:rPr>
                            <w:rFonts w:eastAsia="Times New Roman"/>
                            <w:b/>
                            <w:bCs/>
                            <w:sz w:val="28"/>
                            <w:szCs w:val="28"/>
                          </w:rPr>
                        </w:pPr>
                        <w:r w:rsidRPr="001D67CA">
                          <w:rPr>
                            <w:b/>
                            <w:bCs/>
                            <w:sz w:val="28"/>
                            <w:szCs w:val="28"/>
                          </w:rPr>
                          <w:t>Supervisor</w:t>
                        </w:r>
                      </w:p>
                    </w:tc>
                    <w:tc>
                      <w:tcPr>
                        <w:tcW w:w="6077" w:type="dxa"/>
                        <w:gridSpan w:val="3"/>
                        <w:tcBorders>
                          <w:top w:val="single" w:sz="4" w:space="0" w:color="auto"/>
                          <w:left w:val="single" w:sz="4" w:space="0" w:color="auto"/>
                          <w:bottom w:val="single" w:sz="4" w:space="0" w:color="auto"/>
                          <w:right w:val="single" w:sz="4" w:space="0" w:color="auto"/>
                        </w:tcBorders>
                        <w:vAlign w:val="center"/>
                      </w:tcPr>
                      <w:p w:rsidR="00776170" w:rsidRPr="0099538B" w:rsidRDefault="0099538B" w:rsidP="00776170">
                        <w:pPr>
                          <w:spacing w:after="120"/>
                          <w:rPr>
                            <w:rFonts w:eastAsia="Times New Roman"/>
                            <w:bCs/>
                            <w:sz w:val="28"/>
                            <w:szCs w:val="28"/>
                          </w:rPr>
                        </w:pPr>
                        <w:r>
                          <w:rPr>
                            <w:bCs/>
                            <w:sz w:val="28"/>
                            <w:szCs w:val="28"/>
                          </w:rPr>
                          <w:t>Lâm Hữu Khánh Phương</w:t>
                        </w:r>
                      </w:p>
                    </w:tc>
                  </w:tr>
                  <w:tr w:rsidR="00776170" w:rsidRPr="001D67CA" w:rsidTr="00F73301">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776170" w:rsidRPr="001D67CA" w:rsidRDefault="00776170">
                        <w:pPr>
                          <w:spacing w:after="120"/>
                          <w:jc w:val="right"/>
                          <w:rPr>
                            <w:rFonts w:eastAsia="Times New Roman"/>
                            <w:b/>
                            <w:bCs/>
                            <w:sz w:val="28"/>
                            <w:szCs w:val="28"/>
                          </w:rPr>
                        </w:pPr>
                        <w:r w:rsidRPr="001D67CA">
                          <w:rPr>
                            <w:b/>
                            <w:bCs/>
                            <w:sz w:val="28"/>
                            <w:szCs w:val="28"/>
                          </w:rPr>
                          <w:t>Capstone Project code</w:t>
                        </w:r>
                      </w:p>
                    </w:tc>
                    <w:tc>
                      <w:tcPr>
                        <w:tcW w:w="6077" w:type="dxa"/>
                        <w:gridSpan w:val="3"/>
                        <w:tcBorders>
                          <w:top w:val="single" w:sz="4" w:space="0" w:color="auto"/>
                          <w:left w:val="single" w:sz="4" w:space="0" w:color="auto"/>
                          <w:bottom w:val="single" w:sz="4" w:space="0" w:color="auto"/>
                          <w:right w:val="single" w:sz="4" w:space="0" w:color="auto"/>
                        </w:tcBorders>
                        <w:vAlign w:val="center"/>
                        <w:hideMark/>
                      </w:tcPr>
                      <w:p w:rsidR="00776170" w:rsidRPr="0099538B" w:rsidRDefault="00D04BA8">
                        <w:pPr>
                          <w:spacing w:after="120"/>
                          <w:rPr>
                            <w:rFonts w:eastAsia="Times New Roman"/>
                            <w:bCs/>
                            <w:sz w:val="28"/>
                            <w:szCs w:val="28"/>
                          </w:rPr>
                        </w:pPr>
                        <w:r>
                          <w:rPr>
                            <w:sz w:val="28"/>
                            <w:szCs w:val="28"/>
                          </w:rPr>
                          <w:t>SMDH</w:t>
                        </w:r>
                      </w:p>
                    </w:tc>
                  </w:tr>
                </w:tbl>
                <w:p w:rsidR="00776170" w:rsidRPr="001D67CA" w:rsidRDefault="00776170">
                  <w:pPr>
                    <w:pStyle w:val="NoSpacing"/>
                    <w:jc w:val="center"/>
                    <w:rPr>
                      <w:rFonts w:eastAsia="Times New Roman"/>
                      <w:b/>
                      <w:bCs/>
                    </w:rPr>
                  </w:pPr>
                </w:p>
              </w:tc>
            </w:tr>
          </w:tbl>
          <w:p w:rsidR="005974AB" w:rsidRPr="001D67CA" w:rsidRDefault="005974AB">
            <w:pPr>
              <w:pStyle w:val="NoSpacing"/>
              <w:jc w:val="center"/>
              <w:rPr>
                <w:rFonts w:asciiTheme="minorHAnsi" w:eastAsiaTheme="minorEastAsia" w:hAnsiTheme="minorHAnsi" w:cstheme="minorBidi"/>
              </w:rPr>
            </w:pPr>
          </w:p>
        </w:tc>
      </w:tr>
      <w:tr w:rsidR="00776170" w:rsidRPr="001D67CA" w:rsidTr="00455C14">
        <w:trPr>
          <w:trHeight w:val="360"/>
          <w:jc w:val="center"/>
        </w:trPr>
        <w:tc>
          <w:tcPr>
            <w:tcW w:w="9576" w:type="dxa"/>
          </w:tcPr>
          <w:p w:rsidR="00470A30" w:rsidRPr="001D67CA" w:rsidRDefault="00470A30" w:rsidP="00470A30">
            <w:pPr>
              <w:pStyle w:val="NoSpacing"/>
              <w:ind w:left="420"/>
              <w:rPr>
                <w:rFonts w:asciiTheme="minorHAnsi" w:eastAsiaTheme="minorEastAsia" w:hAnsiTheme="minorHAnsi" w:cstheme="minorBidi"/>
                <w:b/>
                <w:bCs/>
              </w:rPr>
            </w:pPr>
          </w:p>
          <w:p w:rsidR="00470A30" w:rsidRPr="001D67CA" w:rsidRDefault="00470A30" w:rsidP="00470A30">
            <w:pPr>
              <w:pStyle w:val="NoSpacing"/>
              <w:ind w:left="420"/>
              <w:rPr>
                <w:rFonts w:asciiTheme="minorHAnsi" w:eastAsiaTheme="minorEastAsia" w:hAnsiTheme="minorHAnsi" w:cstheme="minorBidi"/>
                <w:b/>
                <w:bCs/>
              </w:rPr>
            </w:pPr>
          </w:p>
          <w:p w:rsidR="00776170" w:rsidRPr="00D04BA8" w:rsidRDefault="00776170" w:rsidP="00D04BA8">
            <w:pPr>
              <w:pStyle w:val="NoSpacing"/>
              <w:numPr>
                <w:ilvl w:val="0"/>
                <w:numId w:val="8"/>
              </w:numPr>
              <w:jc w:val="center"/>
              <w:rPr>
                <w:rFonts w:asciiTheme="minorHAnsi" w:eastAsiaTheme="minorEastAsia" w:hAnsiTheme="minorHAnsi" w:cstheme="minorBidi"/>
                <w:b/>
                <w:bCs/>
              </w:rPr>
            </w:pPr>
            <w:r w:rsidRPr="001D67CA">
              <w:rPr>
                <w:sz w:val="28"/>
              </w:rPr>
              <w:t xml:space="preserve">Ho Chi Minh City, </w:t>
            </w:r>
            <w:r w:rsidR="00D04BA8">
              <w:rPr>
                <w:sz w:val="28"/>
              </w:rPr>
              <w:t>Jan</w:t>
            </w:r>
            <w:r w:rsidR="000768C5" w:rsidRPr="001D67CA">
              <w:rPr>
                <w:sz w:val="28"/>
              </w:rPr>
              <w:t xml:space="preserve"> </w:t>
            </w:r>
            <w:r w:rsidRPr="001D67CA">
              <w:rPr>
                <w:sz w:val="28"/>
              </w:rPr>
              <w:t xml:space="preserve">/ </w:t>
            </w:r>
            <w:r w:rsidR="00D04BA8">
              <w:rPr>
                <w:sz w:val="28"/>
              </w:rPr>
              <w:t>2013</w:t>
            </w:r>
            <w:r w:rsidRPr="001D67CA">
              <w:rPr>
                <w:sz w:val="28"/>
              </w:rPr>
              <w:t xml:space="preserve"> </w:t>
            </w:r>
            <w:r w:rsidR="00D04BA8">
              <w:rPr>
                <w:sz w:val="28"/>
              </w:rPr>
              <w:t>–</w:t>
            </w:r>
          </w:p>
          <w:p w:rsidR="00D04BA8" w:rsidRPr="001D67CA" w:rsidRDefault="00D04BA8" w:rsidP="00D04BA8">
            <w:pPr>
              <w:pStyle w:val="NoSpacing"/>
              <w:numPr>
                <w:ilvl w:val="0"/>
                <w:numId w:val="8"/>
              </w:numPr>
              <w:jc w:val="center"/>
              <w:rPr>
                <w:rFonts w:asciiTheme="minorHAnsi" w:eastAsiaTheme="minorEastAsia" w:hAnsiTheme="minorHAnsi" w:cstheme="minorBidi"/>
                <w:b/>
                <w:bCs/>
              </w:rPr>
            </w:pPr>
          </w:p>
        </w:tc>
      </w:tr>
    </w:tbl>
    <w:p w:rsidR="00097636" w:rsidRPr="001D67CA" w:rsidRDefault="00097636" w:rsidP="005000D2">
      <w:pPr>
        <w:pStyle w:val="Heading1"/>
      </w:pPr>
      <w:bookmarkStart w:id="2" w:name="_Toc335923160"/>
      <w:r w:rsidRPr="001D67CA">
        <w:lastRenderedPageBreak/>
        <w:t>Table of Contents</w:t>
      </w:r>
      <w:bookmarkEnd w:id="2"/>
    </w:p>
    <w:p w:rsidR="006177C5" w:rsidRDefault="00436CF4">
      <w:pPr>
        <w:pStyle w:val="TOC1"/>
        <w:tabs>
          <w:tab w:val="right" w:leader="dot" w:pos="9111"/>
        </w:tabs>
        <w:rPr>
          <w:rFonts w:asciiTheme="minorHAnsi" w:hAnsiTheme="minorHAnsi" w:cstheme="minorBidi"/>
          <w:noProof/>
          <w:lang w:eastAsia="ja-JP"/>
        </w:rPr>
      </w:pPr>
      <w:r w:rsidRPr="001D67CA">
        <w:rPr>
          <w:sz w:val="24"/>
        </w:rPr>
        <w:fldChar w:fldCharType="begin"/>
      </w:r>
      <w:r w:rsidR="00097636" w:rsidRPr="001D67CA">
        <w:rPr>
          <w:sz w:val="24"/>
        </w:rPr>
        <w:instrText xml:space="preserve"> TOC \o "1-3" \h \z \u </w:instrText>
      </w:r>
      <w:r w:rsidRPr="001D67CA">
        <w:rPr>
          <w:sz w:val="24"/>
        </w:rPr>
        <w:fldChar w:fldCharType="separate"/>
      </w:r>
      <w:hyperlink w:anchor="_Toc335923160" w:history="1">
        <w:r w:rsidR="006177C5" w:rsidRPr="00BA4C7A">
          <w:rPr>
            <w:rStyle w:val="Hyperlink"/>
            <w:noProof/>
          </w:rPr>
          <w:t>Table of Contents</w:t>
        </w:r>
        <w:r w:rsidR="006177C5">
          <w:rPr>
            <w:noProof/>
            <w:webHidden/>
          </w:rPr>
          <w:tab/>
        </w:r>
        <w:r>
          <w:rPr>
            <w:noProof/>
            <w:webHidden/>
          </w:rPr>
          <w:fldChar w:fldCharType="begin"/>
        </w:r>
        <w:r w:rsidR="006177C5">
          <w:rPr>
            <w:noProof/>
            <w:webHidden/>
          </w:rPr>
          <w:instrText xml:space="preserve"> PAGEREF _Toc335923160 \h </w:instrText>
        </w:r>
        <w:r>
          <w:rPr>
            <w:noProof/>
            <w:webHidden/>
          </w:rPr>
        </w:r>
        <w:r>
          <w:rPr>
            <w:noProof/>
            <w:webHidden/>
          </w:rPr>
          <w:fldChar w:fldCharType="separate"/>
        </w:r>
        <w:r w:rsidR="006177C5">
          <w:rPr>
            <w:noProof/>
            <w:webHidden/>
          </w:rPr>
          <w:t>2</w:t>
        </w:r>
        <w:r>
          <w:rPr>
            <w:noProof/>
            <w:webHidden/>
          </w:rPr>
          <w:fldChar w:fldCharType="end"/>
        </w:r>
      </w:hyperlink>
    </w:p>
    <w:p w:rsidR="006177C5" w:rsidRDefault="00647260">
      <w:pPr>
        <w:pStyle w:val="TOC1"/>
        <w:tabs>
          <w:tab w:val="left" w:pos="660"/>
          <w:tab w:val="right" w:leader="dot" w:pos="9111"/>
        </w:tabs>
        <w:rPr>
          <w:rFonts w:asciiTheme="minorHAnsi" w:hAnsiTheme="minorHAnsi" w:cstheme="minorBidi"/>
          <w:noProof/>
          <w:lang w:eastAsia="ja-JP"/>
        </w:rPr>
      </w:pPr>
      <w:hyperlink w:anchor="_Toc335923161" w:history="1">
        <w:r w:rsidR="006177C5" w:rsidRPr="00BA4C7A">
          <w:rPr>
            <w:rStyle w:val="Hyperlink"/>
            <w:noProof/>
          </w:rPr>
          <w:t>1.1</w:t>
        </w:r>
        <w:r w:rsidR="006177C5">
          <w:rPr>
            <w:rFonts w:asciiTheme="minorHAnsi" w:hAnsiTheme="minorHAnsi" w:cstheme="minorBidi"/>
            <w:noProof/>
            <w:lang w:eastAsia="ja-JP"/>
          </w:rPr>
          <w:tab/>
        </w:r>
        <w:r w:rsidR="006177C5" w:rsidRPr="00BA4C7A">
          <w:rPr>
            <w:rStyle w:val="Hyperlink"/>
            <w:noProof/>
          </w:rPr>
          <w:t>Project organization</w:t>
        </w:r>
        <w:r w:rsidR="006177C5">
          <w:rPr>
            <w:noProof/>
            <w:webHidden/>
          </w:rPr>
          <w:tab/>
        </w:r>
        <w:r w:rsidR="00436CF4">
          <w:rPr>
            <w:noProof/>
            <w:webHidden/>
          </w:rPr>
          <w:fldChar w:fldCharType="begin"/>
        </w:r>
        <w:r w:rsidR="006177C5">
          <w:rPr>
            <w:noProof/>
            <w:webHidden/>
          </w:rPr>
          <w:instrText xml:space="preserve"> PAGEREF _Toc335923161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647260">
      <w:pPr>
        <w:pStyle w:val="TOC1"/>
        <w:tabs>
          <w:tab w:val="left" w:pos="660"/>
          <w:tab w:val="right" w:leader="dot" w:pos="9111"/>
        </w:tabs>
        <w:rPr>
          <w:rFonts w:asciiTheme="minorHAnsi" w:hAnsiTheme="minorHAnsi" w:cstheme="minorBidi"/>
          <w:noProof/>
          <w:lang w:eastAsia="ja-JP"/>
        </w:rPr>
      </w:pPr>
      <w:hyperlink w:anchor="_Toc335923162" w:history="1">
        <w:r w:rsidR="006177C5" w:rsidRPr="00BA4C7A">
          <w:rPr>
            <w:rStyle w:val="Hyperlink"/>
            <w:noProof/>
          </w:rPr>
          <w:t>1.2</w:t>
        </w:r>
        <w:r w:rsidR="006177C5">
          <w:rPr>
            <w:rFonts w:asciiTheme="minorHAnsi" w:hAnsiTheme="minorHAnsi" w:cstheme="minorBidi"/>
            <w:noProof/>
            <w:lang w:eastAsia="ja-JP"/>
          </w:rPr>
          <w:tab/>
        </w:r>
        <w:r w:rsidR="006177C5" w:rsidRPr="00BA4C7A">
          <w:rPr>
            <w:rStyle w:val="Hyperlink"/>
            <w:noProof/>
          </w:rPr>
          <w:t>Overview</w:t>
        </w:r>
        <w:r w:rsidR="006177C5">
          <w:rPr>
            <w:noProof/>
            <w:webHidden/>
          </w:rPr>
          <w:tab/>
        </w:r>
        <w:r w:rsidR="00436CF4">
          <w:rPr>
            <w:noProof/>
            <w:webHidden/>
          </w:rPr>
          <w:fldChar w:fldCharType="begin"/>
        </w:r>
        <w:r w:rsidR="006177C5">
          <w:rPr>
            <w:noProof/>
            <w:webHidden/>
          </w:rPr>
          <w:instrText xml:space="preserve"> PAGEREF _Toc335923162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647260">
      <w:pPr>
        <w:pStyle w:val="TOC1"/>
        <w:tabs>
          <w:tab w:val="left" w:pos="660"/>
          <w:tab w:val="right" w:leader="dot" w:pos="9111"/>
        </w:tabs>
        <w:rPr>
          <w:rFonts w:asciiTheme="minorHAnsi" w:hAnsiTheme="minorHAnsi" w:cstheme="minorBidi"/>
          <w:noProof/>
          <w:lang w:eastAsia="ja-JP"/>
        </w:rPr>
      </w:pPr>
      <w:hyperlink w:anchor="_Toc335923163" w:history="1">
        <w:r w:rsidR="006177C5" w:rsidRPr="00BA4C7A">
          <w:rPr>
            <w:rStyle w:val="Hyperlink"/>
            <w:noProof/>
          </w:rPr>
          <w:t>1.3</w:t>
        </w:r>
        <w:r w:rsidR="006177C5">
          <w:rPr>
            <w:rFonts w:asciiTheme="minorHAnsi" w:hAnsiTheme="minorHAnsi" w:cstheme="minorBidi"/>
            <w:noProof/>
            <w:lang w:eastAsia="ja-JP"/>
          </w:rPr>
          <w:tab/>
        </w:r>
        <w:r w:rsidR="006177C5" w:rsidRPr="00BA4C7A">
          <w:rPr>
            <w:rStyle w:val="Hyperlink"/>
            <w:noProof/>
          </w:rPr>
          <w:t>Existing Methods</w:t>
        </w:r>
        <w:r w:rsidR="006177C5">
          <w:rPr>
            <w:noProof/>
            <w:webHidden/>
          </w:rPr>
          <w:tab/>
        </w:r>
        <w:r w:rsidR="00436CF4">
          <w:rPr>
            <w:noProof/>
            <w:webHidden/>
          </w:rPr>
          <w:fldChar w:fldCharType="begin"/>
        </w:r>
        <w:r w:rsidR="006177C5">
          <w:rPr>
            <w:noProof/>
            <w:webHidden/>
          </w:rPr>
          <w:instrText xml:space="preserve"> PAGEREF _Toc335923163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647260">
      <w:pPr>
        <w:pStyle w:val="TOC1"/>
        <w:tabs>
          <w:tab w:val="left" w:pos="660"/>
          <w:tab w:val="right" w:leader="dot" w:pos="9111"/>
        </w:tabs>
        <w:rPr>
          <w:rFonts w:asciiTheme="minorHAnsi" w:hAnsiTheme="minorHAnsi" w:cstheme="minorBidi"/>
          <w:noProof/>
          <w:lang w:eastAsia="ja-JP"/>
        </w:rPr>
      </w:pPr>
      <w:hyperlink w:anchor="_Toc335923164" w:history="1">
        <w:r w:rsidR="006177C5" w:rsidRPr="00BA4C7A">
          <w:rPr>
            <w:rStyle w:val="Hyperlink"/>
            <w:noProof/>
          </w:rPr>
          <w:t>1.4</w:t>
        </w:r>
        <w:r w:rsidR="006177C5">
          <w:rPr>
            <w:rFonts w:asciiTheme="minorHAnsi" w:hAnsiTheme="minorHAnsi" w:cstheme="minorBidi"/>
            <w:noProof/>
            <w:lang w:eastAsia="ja-JP"/>
          </w:rPr>
          <w:tab/>
        </w:r>
        <w:r w:rsidR="006177C5" w:rsidRPr="00BA4C7A">
          <w:rPr>
            <w:rStyle w:val="Hyperlink"/>
            <w:noProof/>
          </w:rPr>
          <w:t>Limitation of the existing system</w:t>
        </w:r>
        <w:r w:rsidR="006177C5">
          <w:rPr>
            <w:noProof/>
            <w:webHidden/>
          </w:rPr>
          <w:tab/>
        </w:r>
        <w:r w:rsidR="00436CF4">
          <w:rPr>
            <w:noProof/>
            <w:webHidden/>
          </w:rPr>
          <w:fldChar w:fldCharType="begin"/>
        </w:r>
        <w:r w:rsidR="006177C5">
          <w:rPr>
            <w:noProof/>
            <w:webHidden/>
          </w:rPr>
          <w:instrText xml:space="preserve"> PAGEREF _Toc335923164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647260">
      <w:pPr>
        <w:pStyle w:val="TOC1"/>
        <w:tabs>
          <w:tab w:val="left" w:pos="660"/>
          <w:tab w:val="right" w:leader="dot" w:pos="9111"/>
        </w:tabs>
        <w:rPr>
          <w:rFonts w:asciiTheme="minorHAnsi" w:hAnsiTheme="minorHAnsi" w:cstheme="minorBidi"/>
          <w:noProof/>
          <w:lang w:eastAsia="ja-JP"/>
        </w:rPr>
      </w:pPr>
      <w:hyperlink w:anchor="_Toc335923165" w:history="1">
        <w:r w:rsidR="006177C5" w:rsidRPr="00BA4C7A">
          <w:rPr>
            <w:rStyle w:val="Hyperlink"/>
            <w:noProof/>
          </w:rPr>
          <w:t>1.5</w:t>
        </w:r>
        <w:r w:rsidR="006177C5">
          <w:rPr>
            <w:rFonts w:asciiTheme="minorHAnsi" w:hAnsiTheme="minorHAnsi" w:cstheme="minorBidi"/>
            <w:noProof/>
            <w:lang w:eastAsia="ja-JP"/>
          </w:rPr>
          <w:tab/>
        </w:r>
        <w:r w:rsidR="006177C5" w:rsidRPr="00BA4C7A">
          <w:rPr>
            <w:rStyle w:val="Hyperlink"/>
            <w:noProof/>
          </w:rPr>
          <w:t>Benefits of expected system</w:t>
        </w:r>
        <w:r w:rsidR="006177C5">
          <w:rPr>
            <w:noProof/>
            <w:webHidden/>
          </w:rPr>
          <w:tab/>
        </w:r>
        <w:r w:rsidR="00436CF4">
          <w:rPr>
            <w:noProof/>
            <w:webHidden/>
          </w:rPr>
          <w:fldChar w:fldCharType="begin"/>
        </w:r>
        <w:r w:rsidR="006177C5">
          <w:rPr>
            <w:noProof/>
            <w:webHidden/>
          </w:rPr>
          <w:instrText xml:space="preserve"> PAGEREF _Toc335923165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647260">
      <w:pPr>
        <w:pStyle w:val="TOC1"/>
        <w:tabs>
          <w:tab w:val="left" w:pos="660"/>
          <w:tab w:val="right" w:leader="dot" w:pos="9111"/>
        </w:tabs>
        <w:rPr>
          <w:rFonts w:asciiTheme="minorHAnsi" w:hAnsiTheme="minorHAnsi" w:cstheme="minorBidi"/>
          <w:noProof/>
          <w:lang w:eastAsia="ja-JP"/>
        </w:rPr>
      </w:pPr>
      <w:hyperlink w:anchor="_Toc335923166" w:history="1">
        <w:r w:rsidR="006177C5" w:rsidRPr="00BA4C7A">
          <w:rPr>
            <w:rStyle w:val="Hyperlink"/>
            <w:noProof/>
          </w:rPr>
          <w:t>1.6</w:t>
        </w:r>
        <w:r w:rsidR="006177C5">
          <w:rPr>
            <w:rFonts w:asciiTheme="minorHAnsi" w:hAnsiTheme="minorHAnsi" w:cstheme="minorBidi"/>
            <w:noProof/>
            <w:lang w:eastAsia="ja-JP"/>
          </w:rPr>
          <w:tab/>
        </w:r>
        <w:r w:rsidR="006177C5" w:rsidRPr="00BA4C7A">
          <w:rPr>
            <w:rStyle w:val="Hyperlink"/>
            <w:noProof/>
          </w:rPr>
          <w:t>Stake Holders</w:t>
        </w:r>
        <w:r w:rsidR="006177C5">
          <w:rPr>
            <w:noProof/>
            <w:webHidden/>
          </w:rPr>
          <w:tab/>
        </w:r>
        <w:r w:rsidR="00436CF4">
          <w:rPr>
            <w:noProof/>
            <w:webHidden/>
          </w:rPr>
          <w:fldChar w:fldCharType="begin"/>
        </w:r>
        <w:r w:rsidR="006177C5">
          <w:rPr>
            <w:noProof/>
            <w:webHidden/>
          </w:rPr>
          <w:instrText xml:space="preserve"> PAGEREF _Toc335923166 \h </w:instrText>
        </w:r>
        <w:r w:rsidR="00436CF4">
          <w:rPr>
            <w:noProof/>
            <w:webHidden/>
          </w:rPr>
        </w:r>
        <w:r w:rsidR="00436CF4">
          <w:rPr>
            <w:noProof/>
            <w:webHidden/>
          </w:rPr>
          <w:fldChar w:fldCharType="separate"/>
        </w:r>
        <w:r w:rsidR="006177C5">
          <w:rPr>
            <w:noProof/>
            <w:webHidden/>
          </w:rPr>
          <w:t>4</w:t>
        </w:r>
        <w:r w:rsidR="00436CF4">
          <w:rPr>
            <w:noProof/>
            <w:webHidden/>
          </w:rPr>
          <w:fldChar w:fldCharType="end"/>
        </w:r>
      </w:hyperlink>
    </w:p>
    <w:p w:rsidR="00D04C18" w:rsidRPr="001D67CA" w:rsidRDefault="00436CF4">
      <w:pPr>
        <w:rPr>
          <w:b/>
          <w:bCs/>
          <w:noProof/>
          <w:sz w:val="24"/>
        </w:rPr>
      </w:pPr>
      <w:r w:rsidRPr="001D67CA">
        <w:rPr>
          <w:b/>
          <w:bCs/>
          <w:noProof/>
          <w:sz w:val="24"/>
        </w:rPr>
        <w:fldChar w:fldCharType="end"/>
      </w:r>
    </w:p>
    <w:p w:rsidR="00D04C18" w:rsidRPr="001D67CA" w:rsidRDefault="00D04C18">
      <w:pPr>
        <w:spacing w:after="0" w:line="240" w:lineRule="auto"/>
        <w:rPr>
          <w:b/>
          <w:bCs/>
          <w:noProof/>
          <w:sz w:val="24"/>
        </w:rPr>
      </w:pPr>
      <w:r w:rsidRPr="001D67CA">
        <w:rPr>
          <w:b/>
          <w:bCs/>
          <w:noProof/>
          <w:sz w:val="24"/>
        </w:rPr>
        <w:br w:type="page"/>
      </w:r>
    </w:p>
    <w:p w:rsidR="00D04C18" w:rsidRPr="001D67CA" w:rsidRDefault="00D04C18" w:rsidP="005000D2">
      <w:pPr>
        <w:pStyle w:val="Heading1"/>
        <w:numPr>
          <w:ilvl w:val="1"/>
          <w:numId w:val="29"/>
        </w:numPr>
        <w:spacing w:before="400" w:after="120"/>
      </w:pPr>
      <w:bookmarkStart w:id="3" w:name="_Toc335923161"/>
      <w:r w:rsidRPr="001D67CA">
        <w:lastRenderedPageBreak/>
        <w:t xml:space="preserve">Project </w:t>
      </w:r>
      <w:r w:rsidR="007C66F8" w:rsidRPr="002F74AD">
        <w:t>organization</w:t>
      </w:r>
      <w:bookmarkEnd w:id="3"/>
    </w:p>
    <w:p w:rsidR="00D04C18" w:rsidRPr="001D67CA" w:rsidRDefault="00D04C18" w:rsidP="00D04C18">
      <w:pPr>
        <w:tabs>
          <w:tab w:val="left" w:pos="2870"/>
        </w:tabs>
        <w:spacing w:after="0" w:line="360" w:lineRule="auto"/>
        <w:ind w:left="1134"/>
        <w:rPr>
          <w:rFonts w:cs="Calibri"/>
        </w:rPr>
      </w:pPr>
      <w:r w:rsidRPr="001D67CA">
        <w:rPr>
          <w:rFonts w:cs="Calibri"/>
          <w:bCs/>
        </w:rPr>
        <w:t>Project Title:</w:t>
      </w:r>
      <w:r w:rsidRPr="001D67CA">
        <w:rPr>
          <w:rFonts w:cs="Calibri"/>
          <w:b/>
          <w:bCs/>
        </w:rPr>
        <w:t xml:space="preserve"> </w:t>
      </w:r>
      <w:r w:rsidRPr="001D67CA">
        <w:rPr>
          <w:rFonts w:cs="Calibri"/>
          <w:b/>
          <w:bCs/>
        </w:rPr>
        <w:tab/>
      </w:r>
      <w:r w:rsidR="004A2C74" w:rsidRPr="001D67CA">
        <w:rPr>
          <w:rFonts w:cs="Calibri"/>
          <w:b/>
          <w:bCs/>
        </w:rPr>
        <w:tab/>
      </w:r>
      <w:r w:rsidR="004A2C74" w:rsidRPr="001D67CA">
        <w:rPr>
          <w:rFonts w:cs="Calibri"/>
          <w:b/>
          <w:bCs/>
        </w:rPr>
        <w:tab/>
      </w:r>
      <w:r w:rsidR="00D04BA8">
        <w:rPr>
          <w:rFonts w:cs="Calibri"/>
        </w:rPr>
        <w:t>Software Module for Delivery Helper</w:t>
      </w:r>
    </w:p>
    <w:p w:rsidR="00D04C18" w:rsidRPr="007B0EB7" w:rsidRDefault="00D04C18" w:rsidP="00D04C18">
      <w:pPr>
        <w:tabs>
          <w:tab w:val="left" w:pos="2870"/>
        </w:tabs>
        <w:spacing w:after="0" w:line="360" w:lineRule="auto"/>
        <w:ind w:left="1134"/>
      </w:pPr>
      <w:r w:rsidRPr="001D67CA">
        <w:rPr>
          <w:rFonts w:cs="Calibri"/>
        </w:rPr>
        <w:t>Project Code:</w:t>
      </w:r>
      <w:r w:rsidRPr="001D67CA">
        <w:rPr>
          <w:rFonts w:cs="Calibri"/>
        </w:rPr>
        <w:tab/>
      </w:r>
      <w:r w:rsidR="004A2C74" w:rsidRPr="001D67CA">
        <w:rPr>
          <w:rFonts w:cs="Calibri"/>
        </w:rPr>
        <w:tab/>
      </w:r>
      <w:r w:rsidR="004A2C74" w:rsidRPr="001D67CA">
        <w:rPr>
          <w:rFonts w:cs="Calibri"/>
        </w:rPr>
        <w:tab/>
      </w:r>
      <w:r w:rsidR="00D04BA8">
        <w:rPr>
          <w:rFonts w:cs="Calibri"/>
        </w:rPr>
        <w:t>SMDH</w:t>
      </w:r>
    </w:p>
    <w:p w:rsidR="00D04C18" w:rsidRPr="001D67CA" w:rsidRDefault="00D04C18" w:rsidP="00D04C18">
      <w:pPr>
        <w:tabs>
          <w:tab w:val="left" w:pos="2870"/>
        </w:tabs>
        <w:spacing w:after="0" w:line="360" w:lineRule="auto"/>
        <w:ind w:left="1134"/>
        <w:rPr>
          <w:rFonts w:cs="Calibri"/>
          <w:b/>
          <w:bCs/>
        </w:rPr>
      </w:pPr>
      <w:r w:rsidRPr="001D67CA">
        <w:rPr>
          <w:rFonts w:cs="Calibri"/>
          <w:bCs/>
        </w:rPr>
        <w:t>Date of Authorization</w:t>
      </w:r>
      <w:r w:rsidRPr="001D67CA">
        <w:rPr>
          <w:rFonts w:cs="Calibri"/>
        </w:rPr>
        <w:t xml:space="preserve">: </w:t>
      </w:r>
      <w:r w:rsidRPr="001D67CA">
        <w:rPr>
          <w:rFonts w:cs="Calibri"/>
        </w:rPr>
        <w:tab/>
      </w:r>
      <w:r w:rsidR="00D04BA8">
        <w:rPr>
          <w:rFonts w:cs="Calibri"/>
        </w:rPr>
        <w:t>Dec</w:t>
      </w:r>
      <w:r w:rsidR="000768C5">
        <w:rPr>
          <w:rFonts w:cs="Calibri"/>
        </w:rPr>
        <w:t xml:space="preserve"> </w:t>
      </w:r>
      <w:r w:rsidR="00D04BA8">
        <w:rPr>
          <w:rFonts w:cs="Calibri"/>
        </w:rPr>
        <w:t>5</w:t>
      </w:r>
      <w:r w:rsidRPr="001D67CA">
        <w:rPr>
          <w:rFonts w:cs="Calibri"/>
          <w:vertAlign w:val="superscript"/>
        </w:rPr>
        <w:t>th</w:t>
      </w:r>
      <w:r w:rsidRPr="001D67CA">
        <w:rPr>
          <w:rFonts w:cs="Calibri"/>
        </w:rPr>
        <w:t xml:space="preserve">, 2012 </w:t>
      </w:r>
    </w:p>
    <w:p w:rsidR="00D04C18" w:rsidRPr="001D67CA" w:rsidRDefault="00D04C18" w:rsidP="00D04C18">
      <w:pPr>
        <w:tabs>
          <w:tab w:val="left" w:pos="2870"/>
        </w:tabs>
        <w:spacing w:after="0" w:line="360" w:lineRule="auto"/>
        <w:ind w:left="1134"/>
        <w:rPr>
          <w:rFonts w:cs="Calibri"/>
        </w:rPr>
      </w:pPr>
      <w:r w:rsidRPr="001D67CA">
        <w:rPr>
          <w:rFonts w:cs="Calibri"/>
          <w:bCs/>
        </w:rPr>
        <w:t>Project Start Date</w:t>
      </w:r>
      <w:r w:rsidRPr="001D67CA">
        <w:rPr>
          <w:rFonts w:cs="Calibri"/>
        </w:rPr>
        <w:t xml:space="preserve">: </w:t>
      </w:r>
      <w:r w:rsidRPr="001D67CA">
        <w:rPr>
          <w:rFonts w:cs="Calibri"/>
        </w:rPr>
        <w:tab/>
      </w:r>
      <w:r w:rsidR="004A2C74" w:rsidRPr="001D67CA">
        <w:rPr>
          <w:rFonts w:cs="Calibri"/>
        </w:rPr>
        <w:tab/>
      </w:r>
      <w:r w:rsidR="004A2C74" w:rsidRPr="001D67CA">
        <w:rPr>
          <w:rFonts w:cs="Calibri"/>
        </w:rPr>
        <w:tab/>
      </w:r>
      <w:r w:rsidR="00D04BA8">
        <w:rPr>
          <w:rFonts w:cs="Calibri"/>
        </w:rPr>
        <w:t>Jan</w:t>
      </w:r>
      <w:r w:rsidRPr="001D67CA">
        <w:rPr>
          <w:rFonts w:cs="Calibri"/>
        </w:rPr>
        <w:t xml:space="preserve"> </w:t>
      </w:r>
      <w:r w:rsidR="00D04BA8">
        <w:rPr>
          <w:rFonts w:cs="Calibri"/>
        </w:rPr>
        <w:t>7</w:t>
      </w:r>
      <w:r w:rsidRPr="001D67CA">
        <w:rPr>
          <w:rFonts w:cs="Calibri"/>
          <w:vertAlign w:val="superscript"/>
        </w:rPr>
        <w:t>th</w:t>
      </w:r>
      <w:r w:rsidRPr="001D67CA">
        <w:rPr>
          <w:rFonts w:cs="Calibri"/>
        </w:rPr>
        <w:t xml:space="preserve">, </w:t>
      </w:r>
      <w:r w:rsidR="00D04BA8">
        <w:rPr>
          <w:rFonts w:cs="Calibri"/>
        </w:rPr>
        <w:t>2013</w:t>
      </w:r>
      <w:r w:rsidRPr="001D67CA">
        <w:rPr>
          <w:rFonts w:cs="Calibri"/>
        </w:rPr>
        <w:t xml:space="preserve">                       </w:t>
      </w:r>
    </w:p>
    <w:p w:rsidR="001723F2" w:rsidRPr="001D67CA" w:rsidRDefault="00D04C18" w:rsidP="00D04C18">
      <w:pPr>
        <w:ind w:left="1134"/>
        <w:rPr>
          <w:rFonts w:cs="Calibri"/>
        </w:rPr>
      </w:pPr>
      <w:r w:rsidRPr="001D67CA">
        <w:rPr>
          <w:rFonts w:cs="Calibri"/>
          <w:bCs/>
        </w:rPr>
        <w:t>Project Finish Date</w:t>
      </w:r>
      <w:r w:rsidRPr="001D67CA">
        <w:rPr>
          <w:rFonts w:cs="Calibri"/>
        </w:rPr>
        <w:t xml:space="preserve">: </w:t>
      </w:r>
      <w:r w:rsidRPr="001D67CA">
        <w:rPr>
          <w:rFonts w:cs="Calibri"/>
        </w:rPr>
        <w:tab/>
      </w:r>
      <w:r w:rsidR="006C41D0">
        <w:rPr>
          <w:rFonts w:cs="Calibri"/>
        </w:rPr>
        <w:t>Apr</w:t>
      </w:r>
      <w:r w:rsidRPr="001D67CA">
        <w:rPr>
          <w:rFonts w:cs="Calibri"/>
        </w:rPr>
        <w:t xml:space="preserve"> </w:t>
      </w:r>
      <w:r w:rsidR="00FF0706" w:rsidRPr="001D67CA">
        <w:rPr>
          <w:rFonts w:cs="Calibri"/>
        </w:rPr>
        <w:t>2</w:t>
      </w:r>
      <w:r w:rsidR="00FF0706">
        <w:rPr>
          <w:rFonts w:cs="Calibri"/>
        </w:rPr>
        <w:t>0</w:t>
      </w:r>
      <w:r w:rsidR="00FF0706" w:rsidRPr="001D67CA">
        <w:rPr>
          <w:rFonts w:cs="Calibri"/>
          <w:vertAlign w:val="superscript"/>
        </w:rPr>
        <w:t>th</w:t>
      </w:r>
      <w:r w:rsidRPr="001D67CA">
        <w:rPr>
          <w:rFonts w:cs="Calibri"/>
        </w:rPr>
        <w:t>, 201</w:t>
      </w:r>
      <w:r w:rsidR="006C41D0">
        <w:rPr>
          <w:rFonts w:cs="Calibri"/>
        </w:rPr>
        <w:t>3</w:t>
      </w:r>
    </w:p>
    <w:p w:rsidR="00C81325" w:rsidRDefault="00C81325" w:rsidP="005000D2">
      <w:pPr>
        <w:pStyle w:val="Heading1"/>
        <w:numPr>
          <w:ilvl w:val="1"/>
          <w:numId w:val="29"/>
        </w:numPr>
        <w:spacing w:before="400" w:after="120"/>
        <w:rPr>
          <w:lang w:eastAsia="ja-JP"/>
        </w:rPr>
      </w:pPr>
      <w:bookmarkStart w:id="4" w:name="_Toc335923162"/>
      <w:r w:rsidRPr="001D67CA">
        <w:t>Overview</w:t>
      </w:r>
      <w:bookmarkEnd w:id="4"/>
    </w:p>
    <w:p w:rsidR="007072E2" w:rsidRPr="007072E2" w:rsidRDefault="007072E2" w:rsidP="007072E2">
      <w:pPr>
        <w:pStyle w:val="ListParagraph"/>
        <w:ind w:left="360"/>
        <w:rPr>
          <w:lang w:eastAsia="ja-JP"/>
        </w:rPr>
      </w:pPr>
      <w:r>
        <w:rPr>
          <w:rFonts w:hint="eastAsia"/>
          <w:lang w:eastAsia="ja-JP"/>
        </w:rPr>
        <w:t xml:space="preserve">Công ty tiktak đã có hệ thống công nghệ </w:t>
      </w:r>
      <w:r>
        <w:rPr>
          <w:lang w:eastAsia="ja-JP"/>
        </w:rPr>
        <w:t xml:space="preserve">thông </w:t>
      </w:r>
      <w:r>
        <w:rPr>
          <w:rFonts w:hint="eastAsia"/>
          <w:lang w:eastAsia="ja-JP"/>
        </w:rPr>
        <w:t xml:space="preserve">tin để cung cấp cho người </w:t>
      </w:r>
      <w:r>
        <w:rPr>
          <w:lang w:eastAsia="ja-JP"/>
        </w:rPr>
        <w:t>sử dụng (</w:t>
      </w:r>
      <w:r>
        <w:rPr>
          <w:rFonts w:hint="eastAsia"/>
          <w:lang w:eastAsia="ja-JP"/>
        </w:rPr>
        <w:t>vendor</w:t>
      </w:r>
      <w:r>
        <w:rPr>
          <w:lang w:eastAsia="ja-JP"/>
        </w:rPr>
        <w:t xml:space="preserve"> </w:t>
      </w:r>
      <w:proofErr w:type="gramStart"/>
      <w:r>
        <w:rPr>
          <w:lang w:eastAsia="ja-JP"/>
        </w:rPr>
        <w:t xml:space="preserve">và </w:t>
      </w:r>
      <w:r>
        <w:rPr>
          <w:rFonts w:hint="eastAsia"/>
          <w:lang w:eastAsia="ja-JP"/>
        </w:rPr>
        <w:t xml:space="preserve"> </w:t>
      </w:r>
      <w:r>
        <w:t>.</w:t>
      </w:r>
      <w:proofErr w:type="gramEnd"/>
      <w:r>
        <w:rPr>
          <w:rFonts w:hint="eastAsia"/>
          <w:lang w:eastAsia="ja-JP"/>
        </w:rPr>
        <w:t>tik tak staff). Hiện tại công ty được các trang web của vendor yêu cầu thêm tính năng plugin như sharing của facebook. Ngoài ra, công ty phải xử</w:t>
      </w:r>
      <w:r w:rsidR="00497C5D">
        <w:rPr>
          <w:rFonts w:hint="eastAsia"/>
          <w:lang w:eastAsia="ja-JP"/>
        </w:rPr>
        <w:t xml:space="preserve"> lý trườn</w:t>
      </w:r>
      <w:bookmarkStart w:id="5" w:name="_GoBack"/>
      <w:bookmarkEnd w:id="5"/>
      <w:r w:rsidR="00497C5D">
        <w:rPr>
          <w:rFonts w:hint="eastAsia"/>
          <w:lang w:eastAsia="ja-JP"/>
        </w:rPr>
        <w:t xml:space="preserve">g hợp khi giao </w:t>
      </w:r>
      <w:r w:rsidR="00497C5D">
        <w:rPr>
          <w:lang w:eastAsia="ja-JP"/>
        </w:rPr>
        <w:t>hang</w:t>
      </w:r>
      <w:r w:rsidR="00497C5D">
        <w:rPr>
          <w:rFonts w:hint="eastAsia"/>
          <w:lang w:eastAsia="ja-JP"/>
        </w:rPr>
        <w:t xml:space="preserve"> mà khách </w:t>
      </w:r>
      <w:r w:rsidR="00497C5D">
        <w:rPr>
          <w:lang w:eastAsia="ja-JP"/>
        </w:rPr>
        <w:t>hang</w:t>
      </w:r>
      <w:r w:rsidR="00497C5D">
        <w:rPr>
          <w:rFonts w:hint="eastAsia"/>
          <w:lang w:eastAsia="ja-JP"/>
        </w:rPr>
        <w:t xml:space="preserve"> không thể nhận </w:t>
      </w:r>
      <w:r w:rsidR="00497C5D">
        <w:rPr>
          <w:lang w:eastAsia="ja-JP"/>
        </w:rPr>
        <w:t>h</w:t>
      </w:r>
      <w:r w:rsidR="00497C5D">
        <w:rPr>
          <w:rFonts w:hint="eastAsia"/>
          <w:lang w:eastAsia="ja-JP"/>
        </w:rPr>
        <w:t xml:space="preserve">àng. Chức năng Report và AutoSchedule cũng được thực hiện trong tầm vực của dự </w:t>
      </w:r>
      <w:proofErr w:type="gramStart"/>
      <w:r w:rsidR="00497C5D">
        <w:rPr>
          <w:rFonts w:hint="eastAsia"/>
          <w:lang w:eastAsia="ja-JP"/>
        </w:rPr>
        <w:t>án</w:t>
      </w:r>
      <w:proofErr w:type="gramEnd"/>
      <w:r w:rsidR="00497C5D">
        <w:rPr>
          <w:rFonts w:hint="eastAsia"/>
          <w:lang w:eastAsia="ja-JP"/>
        </w:rPr>
        <w:t xml:space="preserve"> này.</w:t>
      </w:r>
    </w:p>
    <w:p w:rsidR="00C81325" w:rsidRPr="001D67CA" w:rsidRDefault="00E56101" w:rsidP="005000D2">
      <w:pPr>
        <w:pStyle w:val="Heading1"/>
        <w:numPr>
          <w:ilvl w:val="1"/>
          <w:numId w:val="29"/>
        </w:numPr>
        <w:spacing w:before="400" w:after="120"/>
      </w:pPr>
      <w:bookmarkStart w:id="6" w:name="_Toc335923163"/>
      <w:r>
        <w:t>E</w:t>
      </w:r>
      <w:r w:rsidR="00C81325" w:rsidRPr="001D67CA">
        <w:t xml:space="preserve">xisting </w:t>
      </w:r>
      <w:r w:rsidR="007C66F8">
        <w:t>Methods</w:t>
      </w:r>
      <w:bookmarkEnd w:id="6"/>
    </w:p>
    <w:p w:rsidR="00601075" w:rsidRDefault="00497C5D" w:rsidP="00AE50B2">
      <w:pPr>
        <w:ind w:left="720"/>
        <w:rPr>
          <w:lang w:eastAsia="ja-JP"/>
        </w:rPr>
      </w:pPr>
      <w:r>
        <w:rPr>
          <w:rFonts w:hint="eastAsia"/>
          <w:lang w:eastAsia="ja-JP"/>
        </w:rPr>
        <w:t>Hệ thống HDMS hiện tại đã có các chức năng:</w:t>
      </w:r>
    </w:p>
    <w:p w:rsidR="00497C5D" w:rsidRDefault="00497C5D" w:rsidP="00497C5D">
      <w:pPr>
        <w:pStyle w:val="ListParagraph"/>
        <w:numPr>
          <w:ilvl w:val="0"/>
          <w:numId w:val="31"/>
        </w:numPr>
        <w:rPr>
          <w:lang w:eastAsia="ja-JP"/>
        </w:rPr>
      </w:pPr>
      <w:r>
        <w:rPr>
          <w:rFonts w:hint="eastAsia"/>
          <w:lang w:eastAsia="ja-JP"/>
        </w:rPr>
        <w:t>Cho phép Vendor submit các request</w:t>
      </w:r>
      <w:r w:rsidR="006C5B83">
        <w:rPr>
          <w:rFonts w:hint="eastAsia"/>
          <w:lang w:eastAsia="ja-JP"/>
        </w:rPr>
        <w:t xml:space="preserve"> , tạo các order trong các request đó hoặc import từ file excel có form sẵn</w:t>
      </w:r>
    </w:p>
    <w:p w:rsidR="006C5B83" w:rsidRDefault="006C5B83" w:rsidP="00497C5D">
      <w:pPr>
        <w:pStyle w:val="ListParagraph"/>
        <w:numPr>
          <w:ilvl w:val="0"/>
          <w:numId w:val="31"/>
        </w:numPr>
        <w:rPr>
          <w:lang w:eastAsia="ja-JP"/>
        </w:rPr>
      </w:pPr>
      <w:r>
        <w:rPr>
          <w:rFonts w:hint="eastAsia"/>
          <w:lang w:eastAsia="ja-JP"/>
        </w:rPr>
        <w:t>Cho phép Staff view các Request và approve các request đó. Đồng thời đã cho phép nhập giá tiền để</w:t>
      </w:r>
      <w:r w:rsidR="00E30A1A">
        <w:rPr>
          <w:rFonts w:hint="eastAsia"/>
          <w:lang w:eastAsia="ja-JP"/>
        </w:rPr>
        <w:t xml:space="preserve"> delivery các order đó. Hiện tại không có cách nào inform cho </w:t>
      </w:r>
      <w:r w:rsidR="00700CCB">
        <w:rPr>
          <w:rFonts w:hint="eastAsia"/>
          <w:lang w:eastAsia="ja-JP"/>
        </w:rPr>
        <w:t>vendor</w:t>
      </w:r>
      <w:r w:rsidR="00E30A1A">
        <w:rPr>
          <w:lang w:eastAsia="ja-JP"/>
        </w:rPr>
        <w:t xml:space="preserve"> </w:t>
      </w:r>
      <w:r w:rsidR="00E30A1A">
        <w:rPr>
          <w:rFonts w:hint="eastAsia"/>
          <w:lang w:eastAsia="ja-JP"/>
        </w:rPr>
        <w:t xml:space="preserve">biết </w:t>
      </w:r>
      <w:r w:rsidR="00700CCB">
        <w:rPr>
          <w:rFonts w:hint="eastAsia"/>
          <w:lang w:eastAsia="ja-JP"/>
        </w:rPr>
        <w:t xml:space="preserve">là bị charge bao nhiêu cho order đó. Vì hiện nay vẫn phải nhập </w:t>
      </w:r>
      <w:proofErr w:type="gramStart"/>
      <w:r w:rsidR="00700CCB">
        <w:rPr>
          <w:rFonts w:hint="eastAsia"/>
          <w:lang w:eastAsia="ja-JP"/>
        </w:rPr>
        <w:t>tay</w:t>
      </w:r>
      <w:proofErr w:type="gramEnd"/>
      <w:r w:rsidR="00700CCB">
        <w:rPr>
          <w:rFonts w:hint="eastAsia"/>
          <w:lang w:eastAsia="ja-JP"/>
        </w:rPr>
        <w:t xml:space="preserve"> cho giá delivery cho các order đó. Chưa có cách nào để chuẩn hóa.</w:t>
      </w:r>
    </w:p>
    <w:p w:rsidR="00583266" w:rsidRDefault="00E30A1A" w:rsidP="00004E89">
      <w:pPr>
        <w:pStyle w:val="ListParagraph"/>
        <w:numPr>
          <w:ilvl w:val="0"/>
          <w:numId w:val="31"/>
        </w:numPr>
        <w:rPr>
          <w:lang w:eastAsia="ja-JP"/>
        </w:rPr>
      </w:pPr>
      <w:r>
        <w:rPr>
          <w:rFonts w:hint="eastAsia"/>
          <w:lang w:eastAsia="ja-JP"/>
        </w:rPr>
        <w:t xml:space="preserve">Cho phép staff tạo Collection Plan bằng cách chọn các </w:t>
      </w:r>
      <w:r w:rsidR="008834D0">
        <w:rPr>
          <w:lang w:eastAsia="ja-JP"/>
        </w:rPr>
        <w:t>request</w:t>
      </w:r>
      <w:r>
        <w:rPr>
          <w:rFonts w:hint="eastAsia"/>
          <w:lang w:eastAsia="ja-JP"/>
        </w:rPr>
        <w:t xml:space="preserve"> </w:t>
      </w:r>
      <w:r w:rsidR="00583266">
        <w:rPr>
          <w:lang w:eastAsia="ja-JP"/>
        </w:rPr>
        <w:t xml:space="preserve">để thêm vào một </w:t>
      </w:r>
    </w:p>
    <w:p w:rsidR="00E30A1A" w:rsidRDefault="00C71DDD" w:rsidP="00004E89">
      <w:pPr>
        <w:pStyle w:val="ListParagraph"/>
        <w:numPr>
          <w:ilvl w:val="0"/>
          <w:numId w:val="31"/>
        </w:numPr>
        <w:rPr>
          <w:lang w:eastAsia="ja-JP"/>
        </w:rPr>
      </w:pPr>
      <w:r>
        <w:rPr>
          <w:rFonts w:hint="eastAsia"/>
          <w:lang w:eastAsia="ja-JP"/>
        </w:rPr>
        <w:t xml:space="preserve">Cho phép staff tạo Delivery Plan bằng cách chọn các </w:t>
      </w:r>
      <w:r w:rsidR="008834D0">
        <w:rPr>
          <w:lang w:eastAsia="ja-JP"/>
        </w:rPr>
        <w:t>order</w:t>
      </w:r>
      <w:r w:rsidR="00583266">
        <w:rPr>
          <w:lang w:eastAsia="ja-JP"/>
        </w:rPr>
        <w:t xml:space="preserve"> mà đã được gom hàng về headquarter của chúng ta.</w:t>
      </w:r>
    </w:p>
    <w:p w:rsidR="00307DBD" w:rsidRPr="001D67CA" w:rsidRDefault="00DB61C4" w:rsidP="00497C5D">
      <w:pPr>
        <w:pStyle w:val="ListParagraph"/>
        <w:numPr>
          <w:ilvl w:val="0"/>
          <w:numId w:val="31"/>
        </w:numPr>
        <w:rPr>
          <w:lang w:eastAsia="ja-JP"/>
        </w:rPr>
      </w:pPr>
      <w:r>
        <w:rPr>
          <w:rFonts w:hint="eastAsia"/>
          <w:lang w:eastAsia="ja-JP"/>
        </w:rPr>
        <w:t>Cho phép staff update lại status củ</w:t>
      </w:r>
      <w:r w:rsidR="00506C78">
        <w:rPr>
          <w:rFonts w:hint="eastAsia"/>
          <w:lang w:eastAsia="ja-JP"/>
        </w:rPr>
        <w:t xml:space="preserve">a các request. Vendor cũng có thể login vào để xem lại các request của </w:t>
      </w:r>
      <w:proofErr w:type="gramStart"/>
      <w:r w:rsidR="00506C78">
        <w:rPr>
          <w:rFonts w:hint="eastAsia"/>
          <w:lang w:eastAsia="ja-JP"/>
        </w:rPr>
        <w:t>mình ?</w:t>
      </w:r>
      <w:proofErr w:type="gramEnd"/>
      <w:r w:rsidR="00506C78">
        <w:rPr>
          <w:rFonts w:hint="eastAsia"/>
          <w:lang w:eastAsia="ja-JP"/>
        </w:rPr>
        <w:t xml:space="preserve"> </w:t>
      </w:r>
    </w:p>
    <w:p w:rsidR="00591165" w:rsidRDefault="007C66F8" w:rsidP="005000D2">
      <w:pPr>
        <w:pStyle w:val="Heading1"/>
        <w:numPr>
          <w:ilvl w:val="1"/>
          <w:numId w:val="29"/>
        </w:numPr>
        <w:spacing w:before="400" w:after="120"/>
        <w:rPr>
          <w:lang w:eastAsia="ja-JP"/>
        </w:rPr>
      </w:pPr>
      <w:bookmarkStart w:id="7" w:name="_Toc335923164"/>
      <w:r>
        <w:t>Limitation</w:t>
      </w:r>
      <w:r w:rsidR="00C81325" w:rsidRPr="001D67CA">
        <w:t xml:space="preserve"> of the existing system</w:t>
      </w:r>
      <w:bookmarkEnd w:id="7"/>
    </w:p>
    <w:p w:rsidR="00506C78" w:rsidRPr="00506C78" w:rsidRDefault="00506C78" w:rsidP="00506C78">
      <w:pPr>
        <w:ind w:left="720"/>
        <w:rPr>
          <w:lang w:eastAsia="ja-JP"/>
        </w:rPr>
      </w:pPr>
      <w:r>
        <w:rPr>
          <w:rFonts w:hint="eastAsia"/>
          <w:lang w:eastAsia="ja-JP"/>
        </w:rPr>
        <w:t xml:space="preserve">Hệ thống </w:t>
      </w:r>
      <w:r w:rsidR="006B1A5E">
        <w:rPr>
          <w:rFonts w:hint="eastAsia"/>
          <w:lang w:eastAsia="ja-JP"/>
        </w:rPr>
        <w:t>hiện tại còn 1 số thiếu sót sau:</w:t>
      </w:r>
    </w:p>
    <w:p w:rsidR="00506C78" w:rsidRDefault="006B1A5E" w:rsidP="00506C78">
      <w:pPr>
        <w:pStyle w:val="ListParagraph"/>
        <w:numPr>
          <w:ilvl w:val="0"/>
          <w:numId w:val="32"/>
        </w:numPr>
        <w:rPr>
          <w:lang w:eastAsia="ja-JP"/>
        </w:rPr>
      </w:pPr>
      <w:r>
        <w:rPr>
          <w:rFonts w:hint="eastAsia"/>
          <w:lang w:eastAsia="ja-JP"/>
        </w:rPr>
        <w:t xml:space="preserve">Vendor muốn có các plugin gắn vào trang web của họ như sharing facebook để khi user online shopping thì có thể </w:t>
      </w:r>
      <w:r w:rsidR="0049423B">
        <w:rPr>
          <w:rFonts w:hint="eastAsia"/>
          <w:lang w:eastAsia="ja-JP"/>
        </w:rPr>
        <w:t xml:space="preserve">nhảy qua luôn trang web của </w:t>
      </w:r>
      <w:proofErr w:type="gramStart"/>
      <w:r w:rsidR="0049423B">
        <w:rPr>
          <w:rFonts w:hint="eastAsia"/>
          <w:lang w:eastAsia="ja-JP"/>
        </w:rPr>
        <w:t>mình .</w:t>
      </w:r>
      <w:proofErr w:type="gramEnd"/>
    </w:p>
    <w:p w:rsidR="0049423B" w:rsidRDefault="0049423B" w:rsidP="00506C78">
      <w:pPr>
        <w:pStyle w:val="ListParagraph"/>
        <w:numPr>
          <w:ilvl w:val="0"/>
          <w:numId w:val="32"/>
        </w:numPr>
        <w:rPr>
          <w:lang w:eastAsia="ja-JP"/>
        </w:rPr>
      </w:pPr>
      <w:r>
        <w:rPr>
          <w:rFonts w:hint="eastAsia"/>
          <w:lang w:eastAsia="ja-JP"/>
        </w:rPr>
        <w:t xml:space="preserve">AutoSchedule: cần phải có chức năng này </w:t>
      </w:r>
      <w:r w:rsidR="008834D0">
        <w:rPr>
          <w:lang w:eastAsia="ja-JP"/>
        </w:rPr>
        <w:t xml:space="preserve">cho phép tự gợi ý + tạo collection plan sẵn cho </w:t>
      </w:r>
      <w:r w:rsidR="00311B73">
        <w:rPr>
          <w:lang w:eastAsia="ja-JP"/>
        </w:rPr>
        <w:t>Tiktak staff. Sau đó sẽ mở rộng ra tự tạo Delivery Plan cho Tiktak staff (Add new)</w:t>
      </w:r>
    </w:p>
    <w:p w:rsidR="00311B73" w:rsidRDefault="0078076E" w:rsidP="00506C78">
      <w:pPr>
        <w:pStyle w:val="ListParagraph"/>
        <w:numPr>
          <w:ilvl w:val="0"/>
          <w:numId w:val="32"/>
        </w:numPr>
        <w:rPr>
          <w:lang w:eastAsia="ja-JP"/>
        </w:rPr>
      </w:pPr>
      <w:r>
        <w:rPr>
          <w:lang w:eastAsia="ja-JP"/>
        </w:rPr>
        <w:lastRenderedPageBreak/>
        <w:t>Report: Hệ thống hiện tại vẫn còn thiếu xuất report cũng như tính toán dòng tiền luân chuyển giữa các bên tham gia. Cần phải có hệ thống các report mà stakeholder của các bên liên quan đó</w:t>
      </w:r>
      <w:r w:rsidR="00AD42CC">
        <w:rPr>
          <w:lang w:eastAsia="ja-JP"/>
        </w:rPr>
        <w:t xml:space="preserve">. </w:t>
      </w:r>
    </w:p>
    <w:p w:rsidR="00AD42CC" w:rsidRDefault="00AD42CC" w:rsidP="00506C78">
      <w:pPr>
        <w:pStyle w:val="ListParagraph"/>
        <w:numPr>
          <w:ilvl w:val="0"/>
          <w:numId w:val="32"/>
        </w:numPr>
        <w:rPr>
          <w:lang w:eastAsia="ja-JP"/>
        </w:rPr>
      </w:pPr>
      <w:r>
        <w:rPr>
          <w:lang w:eastAsia="ja-JP"/>
        </w:rPr>
        <w:t xml:space="preserve">Hub: Cần có thêm user cho Hub. Đây sẽ là nơi chứa hàng </w:t>
      </w:r>
      <w:r w:rsidR="008A7306">
        <w:rPr>
          <w:lang w:eastAsia="ja-JP"/>
        </w:rPr>
        <w:t>mà khi giao không được cho khách sẽ gửi qua đây (nếu khách có đăng kí dịch vụ</w:t>
      </w:r>
      <w:r w:rsidR="008715E6">
        <w:rPr>
          <w:lang w:eastAsia="ja-JP"/>
        </w:rPr>
        <w:t xml:space="preserve"> này). Nhiệm vụ của phần này sẽ</w:t>
      </w:r>
      <w:r w:rsidR="007E0698">
        <w:rPr>
          <w:lang w:eastAsia="ja-JP"/>
        </w:rPr>
        <w:t xml:space="preserve"> cho phép check ID khi khách đến lấy hàng , kiểm hàng và update lại thông tin cho </w:t>
      </w:r>
      <w:r w:rsidR="005F68BE">
        <w:rPr>
          <w:lang w:eastAsia="ja-JP"/>
        </w:rPr>
        <w:t>Tiktak delivery</w:t>
      </w:r>
      <w:r w:rsidR="00846AEF">
        <w:rPr>
          <w:lang w:eastAsia="ja-JP"/>
        </w:rPr>
        <w:t xml:space="preserve"> </w:t>
      </w:r>
    </w:p>
    <w:p w:rsidR="00DF7927" w:rsidRDefault="006C41D0" w:rsidP="00506C78">
      <w:pPr>
        <w:pStyle w:val="ListParagraph"/>
        <w:numPr>
          <w:ilvl w:val="0"/>
          <w:numId w:val="32"/>
        </w:numPr>
        <w:rPr>
          <w:lang w:eastAsia="ja-JP"/>
        </w:rPr>
      </w:pPr>
      <w:r>
        <w:rPr>
          <w:lang w:eastAsia="ja-JP"/>
        </w:rPr>
        <w:t>Hỗ trợ việc quản lý và xem thông tin món hàng cho các vendor muốn sử dụng dịch vụ của chúng ta mà không có website.</w:t>
      </w:r>
    </w:p>
    <w:p w:rsidR="006C41D0" w:rsidRDefault="006C41D0" w:rsidP="006C41D0">
      <w:pPr>
        <w:pStyle w:val="ListParagraph"/>
        <w:numPr>
          <w:ilvl w:val="1"/>
          <w:numId w:val="32"/>
        </w:numPr>
        <w:rPr>
          <w:lang w:eastAsia="ja-JP"/>
        </w:rPr>
      </w:pPr>
      <w:r>
        <w:rPr>
          <w:lang w:eastAsia="ja-JP"/>
        </w:rPr>
        <w:t>Người mua hàng (Customer) có thể vào website của chúng ta để xem hàng, cần có shopping cart , và cho phép Customer xem lại các order của mình</w:t>
      </w:r>
    </w:p>
    <w:p w:rsidR="006C41D0" w:rsidRDefault="006C41D0" w:rsidP="000D4BF7">
      <w:pPr>
        <w:pStyle w:val="ListParagraph"/>
        <w:numPr>
          <w:ilvl w:val="1"/>
          <w:numId w:val="32"/>
        </w:numPr>
        <w:rPr>
          <w:lang w:eastAsia="ja-JP"/>
        </w:rPr>
      </w:pPr>
      <w:r>
        <w:rPr>
          <w:lang w:eastAsia="ja-JP"/>
        </w:rPr>
        <w:t>Cho phép vendor có thể quản lý hàng hóa mà mình buôn bán</w:t>
      </w:r>
      <w:r w:rsidR="00583266">
        <w:rPr>
          <w:lang w:eastAsia="ja-JP"/>
        </w:rPr>
        <w:t>.</w:t>
      </w:r>
    </w:p>
    <w:p w:rsidR="0057297C" w:rsidRDefault="0057297C" w:rsidP="00506C78">
      <w:pPr>
        <w:pStyle w:val="ListParagraph"/>
        <w:numPr>
          <w:ilvl w:val="0"/>
          <w:numId w:val="32"/>
        </w:numPr>
        <w:rPr>
          <w:lang w:eastAsia="ja-JP"/>
        </w:rPr>
      </w:pPr>
      <w:r>
        <w:rPr>
          <w:lang w:eastAsia="ja-JP"/>
        </w:rPr>
        <w:t>Tính toán + Chuẩn hóa việc auto generate giá tiền khi Vendor tạo request.</w:t>
      </w:r>
    </w:p>
    <w:p w:rsidR="00D04C18" w:rsidRPr="001D67CA" w:rsidRDefault="001A11C1" w:rsidP="005000D2">
      <w:pPr>
        <w:pStyle w:val="Heading1"/>
        <w:numPr>
          <w:ilvl w:val="1"/>
          <w:numId w:val="29"/>
        </w:numPr>
        <w:spacing w:before="400" w:after="120"/>
      </w:pPr>
      <w:bookmarkStart w:id="8" w:name="_Toc335923165"/>
      <w:r w:rsidRPr="001D67CA">
        <w:t>Benefits of expected system</w:t>
      </w:r>
      <w:bookmarkEnd w:id="8"/>
    </w:p>
    <w:p w:rsidR="00AE50B2" w:rsidRPr="001D67CA" w:rsidRDefault="0044525A" w:rsidP="00AE50B2">
      <w:pPr>
        <w:tabs>
          <w:tab w:val="left" w:pos="709"/>
        </w:tabs>
      </w:pPr>
      <w:r w:rsidRPr="001D67CA">
        <w:tab/>
        <w:t>The benefit</w:t>
      </w:r>
      <w:r w:rsidR="00004A69" w:rsidRPr="001D67CA">
        <w:t>s</w:t>
      </w:r>
      <w:r w:rsidRPr="001D67CA">
        <w:t xml:space="preserve"> of</w:t>
      </w:r>
      <w:r w:rsidR="00384668">
        <w:t xml:space="preserve"> the</w:t>
      </w:r>
      <w:r w:rsidRPr="001D67CA">
        <w:t xml:space="preserve"> </w:t>
      </w:r>
      <w:r w:rsidR="00AE50B2" w:rsidRPr="001D67CA">
        <w:t xml:space="preserve">Management </w:t>
      </w:r>
      <w:r w:rsidR="00384668">
        <w:t>I</w:t>
      </w:r>
      <w:r w:rsidR="00384668" w:rsidRPr="001D67CA">
        <w:t xml:space="preserve">nformation </w:t>
      </w:r>
      <w:r w:rsidR="00384668">
        <w:t>S</w:t>
      </w:r>
      <w:r w:rsidR="00AE50B2" w:rsidRPr="001D67CA">
        <w:t>ystem:</w:t>
      </w:r>
    </w:p>
    <w:p w:rsidR="00AE50B2" w:rsidRPr="001D67CA" w:rsidRDefault="0057297C" w:rsidP="00AE50B2">
      <w:pPr>
        <w:pStyle w:val="ListParagraph"/>
        <w:numPr>
          <w:ilvl w:val="0"/>
          <w:numId w:val="26"/>
        </w:numPr>
        <w:tabs>
          <w:tab w:val="left" w:pos="1134"/>
        </w:tabs>
      </w:pPr>
      <w:r>
        <w:t>Tự động hóa được phần lớn công việc của staff</w:t>
      </w:r>
      <w:r w:rsidR="002E47A0" w:rsidRPr="001D67CA">
        <w:t>.</w:t>
      </w:r>
    </w:p>
    <w:p w:rsidR="00AE50B2" w:rsidRPr="001D67CA" w:rsidRDefault="0057297C" w:rsidP="00AE50B2">
      <w:pPr>
        <w:pStyle w:val="ListParagraph"/>
        <w:numPr>
          <w:ilvl w:val="0"/>
          <w:numId w:val="26"/>
        </w:numPr>
        <w:tabs>
          <w:tab w:val="left" w:pos="1134"/>
        </w:tabs>
      </w:pPr>
      <w:r>
        <w:t>Communications giữa Delivery Men và Center sẽ tốt hơn</w:t>
      </w:r>
    </w:p>
    <w:p w:rsidR="00FF0706" w:rsidRDefault="0057297C" w:rsidP="00060B43">
      <w:pPr>
        <w:pStyle w:val="ListParagraph"/>
        <w:numPr>
          <w:ilvl w:val="0"/>
          <w:numId w:val="26"/>
        </w:numPr>
        <w:tabs>
          <w:tab w:val="left" w:pos="1134"/>
        </w:tabs>
      </w:pPr>
      <w:r>
        <w:t>Vendor có thể biết được giá tiền của request của mình</w:t>
      </w:r>
      <w:r w:rsidR="00392134">
        <w:t xml:space="preserve"> + sau này có discount gì đó thì sẽ dễ tính hơn</w:t>
      </w:r>
    </w:p>
    <w:p w:rsidR="00392134" w:rsidRDefault="00392134" w:rsidP="00060B43">
      <w:pPr>
        <w:pStyle w:val="ListParagraph"/>
        <w:numPr>
          <w:ilvl w:val="0"/>
          <w:numId w:val="26"/>
        </w:numPr>
        <w:tabs>
          <w:tab w:val="left" w:pos="1134"/>
        </w:tabs>
      </w:pPr>
      <w:r>
        <w:t>Giúp tiktak Manager và các manager của Vendor + Hub dễ dàng tracking được lời lỗ của sp cũng như định hình được khu vực có khách hàng tiềm năng cho họ</w:t>
      </w:r>
    </w:p>
    <w:p w:rsidR="00392134" w:rsidRPr="001D67CA" w:rsidRDefault="00392134" w:rsidP="00392134">
      <w:pPr>
        <w:pStyle w:val="ListParagraph"/>
        <w:tabs>
          <w:tab w:val="left" w:pos="1134"/>
        </w:tabs>
        <w:ind w:left="1080"/>
      </w:pPr>
    </w:p>
    <w:p w:rsidR="00D63596" w:rsidRDefault="00D63596">
      <w:pPr>
        <w:spacing w:after="0" w:line="240" w:lineRule="auto"/>
        <w:rPr>
          <w:rFonts w:ascii="Cambria" w:eastAsia="MS Gothic" w:hAnsi="Cambria"/>
          <w:b/>
          <w:bCs/>
          <w:color w:val="4F81BD"/>
          <w:sz w:val="26"/>
          <w:szCs w:val="26"/>
        </w:rPr>
      </w:pPr>
      <w:r>
        <w:br w:type="page"/>
      </w:r>
    </w:p>
    <w:p w:rsidR="0062651B" w:rsidRPr="001D67CA" w:rsidRDefault="00B16CDE" w:rsidP="005000D2">
      <w:pPr>
        <w:pStyle w:val="Heading1"/>
        <w:numPr>
          <w:ilvl w:val="1"/>
          <w:numId w:val="29"/>
        </w:numPr>
        <w:spacing w:before="400" w:after="120"/>
      </w:pPr>
      <w:bookmarkStart w:id="9" w:name="_Toc335923166"/>
      <w:r>
        <w:lastRenderedPageBreak/>
        <w:t>Stake Holders</w:t>
      </w:r>
      <w:bookmarkEnd w:id="9"/>
    </w:p>
    <w:tbl>
      <w:tblPr>
        <w:tblStyle w:val="LightList1"/>
        <w:tblW w:w="9576" w:type="dxa"/>
        <w:tblLook w:val="0020" w:firstRow="1" w:lastRow="0" w:firstColumn="0" w:lastColumn="0" w:noHBand="0" w:noVBand="0"/>
      </w:tblPr>
      <w:tblGrid>
        <w:gridCol w:w="2628"/>
        <w:gridCol w:w="2970"/>
        <w:gridCol w:w="3978"/>
      </w:tblGrid>
      <w:tr w:rsidR="002E6E1E" w:rsidRPr="002E6E1E" w:rsidTr="005000D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bookmarkEnd w:id="0"/>
          <w:bookmarkEnd w:id="1"/>
          <w:p w:rsidR="00384668" w:rsidRPr="002E6E1E" w:rsidRDefault="00D63596" w:rsidP="00420593">
            <w:pPr>
              <w:rPr>
                <w:rFonts w:cs="Calibri"/>
                <w:szCs w:val="24"/>
              </w:rPr>
            </w:pPr>
            <w:r w:rsidRPr="002E6E1E">
              <w:rPr>
                <w:rFonts w:cs="Calibri"/>
                <w:szCs w:val="24"/>
              </w:rPr>
              <w:t xml:space="preserve">Full </w:t>
            </w:r>
            <w:r w:rsidR="00384668" w:rsidRPr="002E6E1E">
              <w:rPr>
                <w:rFonts w:cs="Calibri"/>
                <w:szCs w:val="24"/>
              </w:rPr>
              <w:t>Name</w:t>
            </w:r>
          </w:p>
        </w:tc>
        <w:tc>
          <w:tcPr>
            <w:tcW w:w="2970" w:type="dxa"/>
          </w:tcPr>
          <w:p w:rsidR="00384668" w:rsidRPr="002E6E1E" w:rsidRDefault="00384668" w:rsidP="00420593">
            <w:pPr>
              <w:cnfStyle w:val="100000000000" w:firstRow="1" w:lastRow="0" w:firstColumn="0" w:lastColumn="0" w:oddVBand="0" w:evenVBand="0" w:oddHBand="0" w:evenHBand="0" w:firstRowFirstColumn="0" w:firstRowLastColumn="0" w:lastRowFirstColumn="0" w:lastRowLastColumn="0"/>
              <w:rPr>
                <w:rFonts w:cs="Calibri"/>
                <w:szCs w:val="24"/>
              </w:rPr>
            </w:pPr>
            <w:r w:rsidRPr="002E6E1E">
              <w:rPr>
                <w:rFonts w:cs="Calibri"/>
                <w:szCs w:val="24"/>
              </w:rPr>
              <w:t>Roles</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D63596" w:rsidP="00420593">
            <w:pPr>
              <w:rPr>
                <w:rFonts w:cs="Calibri"/>
                <w:szCs w:val="24"/>
              </w:rPr>
            </w:pPr>
            <w:r w:rsidRPr="002E6E1E">
              <w:rPr>
                <w:rFonts w:cs="Calibri"/>
                <w:szCs w:val="24"/>
              </w:rPr>
              <w:t>Contact</w:t>
            </w:r>
          </w:p>
        </w:tc>
      </w:tr>
      <w:tr w:rsidR="002E6E1E" w:rsidRPr="002E6E1E" w:rsidTr="005000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D63596" w:rsidP="00420593">
            <w:pPr>
              <w:rPr>
                <w:rFonts w:cs="Calibri"/>
                <w:szCs w:val="24"/>
              </w:rPr>
            </w:pPr>
            <w:r w:rsidRPr="002E6E1E">
              <w:rPr>
                <w:rFonts w:cs="Calibri"/>
                <w:szCs w:val="24"/>
              </w:rPr>
              <w:t>Lâm Hữu Khánh Phương</w:t>
            </w:r>
          </w:p>
        </w:tc>
        <w:tc>
          <w:tcPr>
            <w:tcW w:w="2970" w:type="dxa"/>
          </w:tcPr>
          <w:p w:rsidR="00384668" w:rsidRPr="002E6E1E" w:rsidRDefault="00D63596" w:rsidP="00420593">
            <w:pPr>
              <w:cnfStyle w:val="000000100000" w:firstRow="0" w:lastRow="0" w:firstColumn="0" w:lastColumn="0" w:oddVBand="0" w:evenVBand="0" w:oddHBand="1" w:evenHBand="0" w:firstRowFirstColumn="0" w:firstRowLastColumn="0" w:lastRowFirstColumn="0" w:lastRowLastColumn="0"/>
              <w:rPr>
                <w:rFonts w:cs="Calibri"/>
                <w:szCs w:val="24"/>
              </w:rPr>
            </w:pPr>
            <w:r w:rsidRPr="002E6E1E">
              <w:rPr>
                <w:rFonts w:cs="Calibri"/>
                <w:szCs w:val="24"/>
              </w:rPr>
              <w:t>Supervisor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76173A" w:rsidP="00420593">
            <w:pPr>
              <w:rPr>
                <w:rFonts w:cs="Calibri"/>
                <w:szCs w:val="24"/>
              </w:rPr>
            </w:pPr>
            <w:hyperlink r:id="rId11" w:history="1">
              <w:r w:rsidRPr="00FD6C9A">
                <w:rPr>
                  <w:rStyle w:val="Hyperlink"/>
                  <w:rFonts w:cs="Calibri"/>
                  <w:szCs w:val="24"/>
                </w:rPr>
                <w:t>PhuongLHK@fpt.edu.vn</w:t>
              </w:r>
            </w:hyperlink>
          </w:p>
        </w:tc>
      </w:tr>
      <w:tr w:rsidR="002E6E1E" w:rsidRPr="002E6E1E" w:rsidTr="005000D2">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583266" w:rsidP="00420593">
            <w:pPr>
              <w:rPr>
                <w:rFonts w:cs="Calibri"/>
                <w:szCs w:val="24"/>
              </w:rPr>
            </w:pPr>
            <w:r>
              <w:rPr>
                <w:rFonts w:cs="Calibri"/>
                <w:szCs w:val="24"/>
              </w:rPr>
              <w:t>Nguyễn Hoàng Việt Khánh</w:t>
            </w:r>
          </w:p>
        </w:tc>
        <w:tc>
          <w:tcPr>
            <w:tcW w:w="2970" w:type="dxa"/>
          </w:tcPr>
          <w:p w:rsidR="00384668" w:rsidRPr="002E6E1E" w:rsidRDefault="00384668" w:rsidP="00420593">
            <w:pPr>
              <w:cnfStyle w:val="000000000000" w:firstRow="0" w:lastRow="0" w:firstColumn="0" w:lastColumn="0" w:oddVBand="0" w:evenVBand="0" w:oddHBand="0" w:evenHBand="0" w:firstRowFirstColumn="0" w:firstRowLastColumn="0" w:lastRowFirstColumn="0" w:lastRowLastColumn="0"/>
              <w:rPr>
                <w:rFonts w:cs="Calibri"/>
                <w:szCs w:val="24"/>
              </w:rPr>
            </w:pPr>
            <w:r w:rsidRPr="002E6E1E">
              <w:rPr>
                <w:rFonts w:cs="Calibri"/>
                <w:szCs w:val="24"/>
              </w:rPr>
              <w:t>Team Leader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583266" w:rsidP="00420593">
            <w:pPr>
              <w:rPr>
                <w:rFonts w:cs="Calibri"/>
                <w:szCs w:val="24"/>
              </w:rPr>
            </w:pPr>
            <w:hyperlink r:id="rId12" w:history="1">
              <w:r w:rsidRPr="00FD6C9A">
                <w:rPr>
                  <w:rStyle w:val="Hyperlink"/>
                  <w:rFonts w:cs="Calibri"/>
                  <w:szCs w:val="24"/>
                </w:rPr>
                <w:t>KhanhNHV60566@fpt.edu.vn</w:t>
              </w:r>
            </w:hyperlink>
          </w:p>
        </w:tc>
      </w:tr>
      <w:tr w:rsidR="002E6E1E" w:rsidRPr="002E6E1E" w:rsidTr="005000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583266" w:rsidP="00420593">
            <w:pPr>
              <w:rPr>
                <w:rFonts w:cs="Calibri"/>
                <w:szCs w:val="24"/>
              </w:rPr>
            </w:pPr>
            <w:r>
              <w:rPr>
                <w:rFonts w:cs="Calibri"/>
                <w:szCs w:val="24"/>
              </w:rPr>
              <w:t>Nguyễn Thị Yên Thịnh</w:t>
            </w:r>
          </w:p>
        </w:tc>
        <w:tc>
          <w:tcPr>
            <w:tcW w:w="2970" w:type="dxa"/>
          </w:tcPr>
          <w:p w:rsidR="00384668" w:rsidRPr="002E6E1E" w:rsidRDefault="00384668" w:rsidP="00420593">
            <w:pPr>
              <w:cnfStyle w:val="000000100000" w:firstRow="0" w:lastRow="0" w:firstColumn="0" w:lastColumn="0" w:oddVBand="0" w:evenVBand="0" w:oddHBand="1" w:evenHBand="0" w:firstRowFirstColumn="0" w:firstRowLastColumn="0" w:lastRowFirstColumn="0" w:lastRowLastColumn="0"/>
              <w:rPr>
                <w:rFonts w:cs="Calibri"/>
                <w:szCs w:val="24"/>
              </w:rPr>
            </w:pPr>
            <w:r w:rsidRPr="002E6E1E">
              <w:rPr>
                <w:rFonts w:cs="Calibri"/>
                <w:szCs w:val="24"/>
              </w:rPr>
              <w:t>Team Member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583266" w:rsidP="00420593">
            <w:pPr>
              <w:rPr>
                <w:rFonts w:cs="Calibri"/>
                <w:szCs w:val="24"/>
              </w:rPr>
            </w:pPr>
            <w:hyperlink r:id="rId13" w:history="1">
              <w:r w:rsidRPr="00FD6C9A">
                <w:rPr>
                  <w:rStyle w:val="Hyperlink"/>
                  <w:rFonts w:cs="Calibri"/>
                  <w:szCs w:val="24"/>
                </w:rPr>
                <w:t>ThinhNTY60269@fpt.edu.vn</w:t>
              </w:r>
            </w:hyperlink>
          </w:p>
        </w:tc>
      </w:tr>
      <w:tr w:rsidR="002E6E1E" w:rsidRPr="002E6E1E" w:rsidTr="005000D2">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583266" w:rsidP="00420593">
            <w:pPr>
              <w:rPr>
                <w:rFonts w:cs="Calibri"/>
                <w:szCs w:val="24"/>
              </w:rPr>
            </w:pPr>
            <w:r>
              <w:rPr>
                <w:rFonts w:cs="Calibri"/>
                <w:szCs w:val="24"/>
              </w:rPr>
              <w:t>Nguyễn Đỗ Vượng</w:t>
            </w:r>
          </w:p>
        </w:tc>
        <w:tc>
          <w:tcPr>
            <w:tcW w:w="2970" w:type="dxa"/>
          </w:tcPr>
          <w:p w:rsidR="00384668" w:rsidRPr="002E6E1E" w:rsidRDefault="00384668" w:rsidP="00420593">
            <w:pPr>
              <w:cnfStyle w:val="000000000000" w:firstRow="0" w:lastRow="0" w:firstColumn="0" w:lastColumn="0" w:oddVBand="0" w:evenVBand="0" w:oddHBand="0" w:evenHBand="0" w:firstRowFirstColumn="0" w:firstRowLastColumn="0" w:lastRowFirstColumn="0" w:lastRowLastColumn="0"/>
              <w:rPr>
                <w:rFonts w:cs="Calibri"/>
                <w:szCs w:val="24"/>
              </w:rPr>
            </w:pPr>
            <w:r w:rsidRPr="002E6E1E">
              <w:rPr>
                <w:rFonts w:cs="Calibri"/>
                <w:szCs w:val="24"/>
              </w:rPr>
              <w:t>Team Member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583266" w:rsidP="00420593">
            <w:pPr>
              <w:rPr>
                <w:rFonts w:cs="Calibri"/>
                <w:szCs w:val="24"/>
              </w:rPr>
            </w:pPr>
            <w:hyperlink r:id="rId14" w:history="1">
              <w:r w:rsidRPr="00FD6C9A">
                <w:rPr>
                  <w:rStyle w:val="Hyperlink"/>
                  <w:rFonts w:cs="Calibri"/>
                  <w:szCs w:val="24"/>
                </w:rPr>
                <w:t>VuongND60075@fpt.edu.vn</w:t>
              </w:r>
            </w:hyperlink>
          </w:p>
        </w:tc>
      </w:tr>
      <w:tr w:rsidR="002E6E1E" w:rsidRPr="002E6E1E" w:rsidTr="005000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583266" w:rsidP="00420593">
            <w:pPr>
              <w:rPr>
                <w:rFonts w:cs="Calibri"/>
                <w:szCs w:val="24"/>
              </w:rPr>
            </w:pPr>
            <w:r>
              <w:rPr>
                <w:rFonts w:cs="Calibri"/>
                <w:szCs w:val="24"/>
              </w:rPr>
              <w:t>An Ngọc Anh</w:t>
            </w:r>
          </w:p>
        </w:tc>
        <w:tc>
          <w:tcPr>
            <w:tcW w:w="2970" w:type="dxa"/>
          </w:tcPr>
          <w:p w:rsidR="00384668" w:rsidRPr="002E6E1E" w:rsidRDefault="00583266" w:rsidP="00420593">
            <w:pPr>
              <w:cnfStyle w:val="000000100000" w:firstRow="0" w:lastRow="0" w:firstColumn="0" w:lastColumn="0" w:oddVBand="0" w:evenVBand="0" w:oddHBand="1" w:evenHBand="0" w:firstRowFirstColumn="0" w:firstRowLastColumn="0" w:lastRowFirstColumn="0" w:lastRowLastColumn="0"/>
              <w:rPr>
                <w:rFonts w:cs="Calibri"/>
                <w:szCs w:val="24"/>
              </w:rPr>
            </w:pPr>
            <w:r>
              <w:rPr>
                <w:rFonts w:cs="Calibri"/>
                <w:szCs w:val="24"/>
              </w:rPr>
              <w:t>Team Member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76173A" w:rsidP="00420593">
            <w:pPr>
              <w:rPr>
                <w:rFonts w:cs="Calibri"/>
                <w:szCs w:val="24"/>
              </w:rPr>
            </w:pPr>
            <w:hyperlink r:id="rId15" w:history="1">
              <w:r w:rsidRPr="00FD6C9A">
                <w:rPr>
                  <w:rStyle w:val="Hyperlink"/>
                  <w:rFonts w:cs="Calibri"/>
                  <w:szCs w:val="24"/>
                </w:rPr>
                <w:t>AnhAN60223@fpt.edu.vn</w:t>
              </w:r>
            </w:hyperlink>
          </w:p>
        </w:tc>
      </w:tr>
    </w:tbl>
    <w:p w:rsidR="0062651B" w:rsidRPr="001D67CA" w:rsidRDefault="007C66F8" w:rsidP="005000D2">
      <w:pPr>
        <w:pStyle w:val="Caption"/>
        <w:spacing w:before="240"/>
        <w:jc w:val="center"/>
      </w:pPr>
      <w:r>
        <w:t xml:space="preserve">Table </w:t>
      </w:r>
      <w:r w:rsidR="00436CF4">
        <w:fldChar w:fldCharType="begin"/>
      </w:r>
      <w:r>
        <w:instrText xml:space="preserve"> SEQ Table \* ARABIC </w:instrText>
      </w:r>
      <w:r w:rsidR="00436CF4">
        <w:fldChar w:fldCharType="separate"/>
      </w:r>
      <w:r>
        <w:rPr>
          <w:noProof/>
        </w:rPr>
        <w:t>1</w:t>
      </w:r>
      <w:r w:rsidR="00436CF4">
        <w:fldChar w:fldCharType="end"/>
      </w:r>
      <w:r>
        <w:t xml:space="preserve"> - St</w:t>
      </w:r>
      <w:r>
        <w:rPr>
          <w:noProof/>
        </w:rPr>
        <w:t>ake Holders</w:t>
      </w:r>
    </w:p>
    <w:sectPr w:rsidR="0062651B" w:rsidRPr="001D67CA" w:rsidSect="008328DD">
      <w:headerReference w:type="even" r:id="rId16"/>
      <w:headerReference w:type="default" r:id="rId17"/>
      <w:footerReference w:type="even" r:id="rId18"/>
      <w:footerReference w:type="default" r:id="rId19"/>
      <w:footerReference w:type="first" r:id="rId20"/>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260" w:rsidRDefault="00647260" w:rsidP="00694609">
      <w:pPr>
        <w:spacing w:after="0" w:line="240" w:lineRule="auto"/>
      </w:pPr>
      <w:r>
        <w:separator/>
      </w:r>
    </w:p>
  </w:endnote>
  <w:endnote w:type="continuationSeparator" w:id="0">
    <w:p w:rsidR="00647260" w:rsidRDefault="00647260" w:rsidP="00694609">
      <w:pPr>
        <w:spacing w:after="0" w:line="240" w:lineRule="auto"/>
      </w:pPr>
      <w:r>
        <w:continuationSeparator/>
      </w:r>
    </w:p>
  </w:endnote>
  <w:endnote w:type="continuationNotice" w:id="1">
    <w:p w:rsidR="00647260" w:rsidRDefault="006472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Segoe UI Light">
    <w:altName w:val="Segoe UI"/>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2801"/>
      <w:gridCol w:w="6536"/>
    </w:tblGrid>
    <w:tr w:rsidR="003A38EC">
      <w:trPr>
        <w:trHeight w:val="360"/>
      </w:trPr>
      <w:tc>
        <w:tcPr>
          <w:tcW w:w="1500" w:type="pct"/>
          <w:shd w:val="clear" w:color="auto" w:fill="8064A2" w:themeFill="accent4"/>
        </w:tcPr>
        <w:p w:rsidR="003A38EC" w:rsidRDefault="00436CF4">
          <w:pPr>
            <w:pStyle w:val="Footer"/>
            <w:rPr>
              <w:color w:val="FFFFFF" w:themeColor="background1"/>
            </w:rPr>
          </w:pPr>
          <w:r>
            <w:fldChar w:fldCharType="begin"/>
          </w:r>
          <w:r w:rsidR="003A38EC">
            <w:instrText xml:space="preserve"> PAGE   \* MERGEFORMAT </w:instrText>
          </w:r>
          <w:r>
            <w:fldChar w:fldCharType="separate"/>
          </w:r>
          <w:r w:rsidR="00C96186" w:rsidRPr="00C96186">
            <w:rPr>
              <w:noProof/>
              <w:color w:val="FFFFFF" w:themeColor="background1"/>
            </w:rPr>
            <w:t>2</w:t>
          </w:r>
          <w:r>
            <w:rPr>
              <w:noProof/>
              <w:color w:val="FFFFFF" w:themeColor="background1"/>
            </w:rPr>
            <w:fldChar w:fldCharType="end"/>
          </w:r>
        </w:p>
      </w:tc>
      <w:tc>
        <w:tcPr>
          <w:tcW w:w="3500" w:type="pct"/>
        </w:tcPr>
        <w:p w:rsidR="003A38EC" w:rsidRDefault="003A38EC" w:rsidP="00FF2E79">
          <w:pPr>
            <w:pStyle w:val="Footer"/>
          </w:pPr>
          <w:r>
            <w:t xml:space="preserve">Capstone Project – </w:t>
          </w:r>
          <w:r w:rsidR="00FF2E79">
            <w:t>SMDH</w:t>
          </w:r>
        </w:p>
      </w:tc>
    </w:tr>
  </w:tbl>
  <w:p w:rsidR="003A38EC" w:rsidRDefault="003A38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536"/>
      <w:gridCol w:w="2801"/>
    </w:tblGrid>
    <w:tr w:rsidR="003A38EC">
      <w:trPr>
        <w:trHeight w:val="360"/>
        <w:ins w:id="27" w:author="Sajivn" w:date="2012-09-18T00:04:00Z"/>
      </w:trPr>
      <w:tc>
        <w:tcPr>
          <w:tcW w:w="3500" w:type="pct"/>
        </w:tcPr>
        <w:p w:rsidR="00442283" w:rsidRDefault="003A38EC" w:rsidP="00FF2E79">
          <w:pPr>
            <w:pStyle w:val="Footer"/>
            <w:jc w:val="right"/>
            <w:rPr>
              <w:ins w:id="28" w:author="Sajivn" w:date="2012-09-18T00:04:00Z"/>
              <w:rFonts w:asciiTheme="majorHAnsi" w:eastAsiaTheme="majorEastAsia" w:hAnsiTheme="majorHAnsi" w:cstheme="majorBidi"/>
              <w:color w:val="404040" w:themeColor="text1" w:themeTint="BF"/>
            </w:rPr>
            <w:pPrChange w:id="29" w:author="Sajivn" w:date="2012-09-18T00:10:00Z">
              <w:pPr>
                <w:pStyle w:val="Footer"/>
                <w:keepNext/>
                <w:keepLines/>
                <w:spacing w:before="200"/>
                <w:jc w:val="right"/>
                <w:outlineLvl w:val="7"/>
              </w:pPr>
            </w:pPrChange>
          </w:pPr>
          <w:ins w:id="30" w:author="Sajivn" w:date="2012-09-18T00:07:00Z">
            <w:r>
              <w:t xml:space="preserve">Capstone Project – </w:t>
            </w:r>
          </w:ins>
          <w:r w:rsidR="00FF2E79">
            <w:t>SMDH</w:t>
          </w:r>
        </w:p>
      </w:tc>
      <w:tc>
        <w:tcPr>
          <w:tcW w:w="1500" w:type="pct"/>
          <w:shd w:val="clear" w:color="auto" w:fill="8064A2" w:themeFill="accent4"/>
        </w:tcPr>
        <w:p w:rsidR="003A38EC" w:rsidRDefault="00436CF4">
          <w:pPr>
            <w:pStyle w:val="Footer"/>
            <w:jc w:val="right"/>
            <w:rPr>
              <w:ins w:id="31" w:author="Sajivn" w:date="2012-09-18T00:04:00Z"/>
              <w:color w:val="FFFFFF" w:themeColor="background1"/>
            </w:rPr>
          </w:pPr>
          <w:ins w:id="32" w:author="Sajivn" w:date="2012-09-18T00:04:00Z">
            <w:r>
              <w:fldChar w:fldCharType="begin"/>
            </w:r>
            <w:r w:rsidR="003A38EC">
              <w:instrText xml:space="preserve"> PAGE    \* MERGEFORMAT </w:instrText>
            </w:r>
            <w:r>
              <w:fldChar w:fldCharType="separate"/>
            </w:r>
          </w:ins>
          <w:r w:rsidR="00C96186" w:rsidRPr="00C96186">
            <w:rPr>
              <w:noProof/>
              <w:color w:val="FFFFFF" w:themeColor="background1"/>
            </w:rPr>
            <w:t>3</w:t>
          </w:r>
          <w:ins w:id="33" w:author="Sajivn" w:date="2012-09-18T00:04:00Z">
            <w:r>
              <w:rPr>
                <w:noProof/>
                <w:color w:val="FFFFFF" w:themeColor="background1"/>
              </w:rPr>
              <w:fldChar w:fldCharType="end"/>
            </w:r>
          </w:ins>
        </w:p>
      </w:tc>
    </w:tr>
  </w:tbl>
  <w:p w:rsidR="003A38EC" w:rsidRDefault="003A38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1" w:type="pct"/>
      <w:tblLook w:val="04A0" w:firstRow="1" w:lastRow="0" w:firstColumn="1" w:lastColumn="0" w:noHBand="0" w:noVBand="1"/>
    </w:tblPr>
    <w:tblGrid>
      <w:gridCol w:w="525"/>
    </w:tblGrid>
    <w:tr w:rsidR="003A38EC">
      <w:trPr>
        <w:trHeight w:val="10166"/>
        <w:ins w:id="34" w:author="Sajivn" w:date="2012-09-18T00:32:00Z"/>
      </w:trPr>
      <w:tc>
        <w:tcPr>
          <w:tcW w:w="498" w:type="dxa"/>
          <w:tcBorders>
            <w:bottom w:val="single" w:sz="4" w:space="0" w:color="auto"/>
          </w:tcBorders>
          <w:textDirection w:val="btLr"/>
        </w:tcPr>
        <w:p w:rsidR="003A38EC" w:rsidRDefault="003A38EC" w:rsidP="005000D2">
          <w:pPr>
            <w:pStyle w:val="Header"/>
            <w:ind w:left="113" w:right="113"/>
            <w:rPr>
              <w:ins w:id="35" w:author="Sajivn" w:date="2012-09-18T00:32:00Z"/>
            </w:rPr>
          </w:pPr>
          <w:ins w:id="36" w:author="Sajivn" w:date="2012-09-18T00:32:00Z">
            <w:r>
              <w:rPr>
                <w:color w:val="4F81BD" w:themeColor="accent1"/>
              </w:rPr>
              <w:t xml:space="preserve">Introduction </w:t>
            </w:r>
          </w:ins>
        </w:p>
      </w:tc>
    </w:tr>
    <w:tr w:rsidR="003A38EC">
      <w:trPr>
        <w:ins w:id="37" w:author="Sajivn" w:date="2012-09-18T00:32:00Z"/>
      </w:trPr>
      <w:tc>
        <w:tcPr>
          <w:tcW w:w="498" w:type="dxa"/>
          <w:tcBorders>
            <w:top w:val="single" w:sz="4" w:space="0" w:color="auto"/>
          </w:tcBorders>
        </w:tcPr>
        <w:p w:rsidR="003A38EC" w:rsidRDefault="00436CF4">
          <w:pPr>
            <w:pStyle w:val="Footer"/>
            <w:rPr>
              <w:ins w:id="38" w:author="Sajivn" w:date="2012-09-18T00:32:00Z"/>
            </w:rPr>
          </w:pPr>
          <w:ins w:id="39" w:author="Sajivn" w:date="2012-09-18T00:32:00Z">
            <w:r>
              <w:fldChar w:fldCharType="begin"/>
            </w:r>
            <w:r w:rsidR="003A38EC">
              <w:instrText xml:space="preserve"> PAGE   \* MERGEFORMAT </w:instrText>
            </w:r>
            <w:r>
              <w:fldChar w:fldCharType="separate"/>
            </w:r>
          </w:ins>
          <w:r w:rsidR="00C96186" w:rsidRPr="00C96186">
            <w:rPr>
              <w:noProof/>
              <w:color w:val="4F81BD" w:themeColor="accent1"/>
              <w:sz w:val="40"/>
              <w:szCs w:val="40"/>
            </w:rPr>
            <w:t>1</w:t>
          </w:r>
          <w:ins w:id="40" w:author="Sajivn" w:date="2012-09-18T00:32:00Z">
            <w:r>
              <w:rPr>
                <w:noProof/>
                <w:color w:val="4F81BD" w:themeColor="accent1"/>
                <w:sz w:val="40"/>
                <w:szCs w:val="40"/>
              </w:rPr>
              <w:fldChar w:fldCharType="end"/>
            </w:r>
          </w:ins>
        </w:p>
      </w:tc>
    </w:tr>
    <w:tr w:rsidR="003A38EC">
      <w:trPr>
        <w:trHeight w:val="768"/>
        <w:ins w:id="41" w:author="Sajivn" w:date="2012-09-18T00:32:00Z"/>
      </w:trPr>
      <w:tc>
        <w:tcPr>
          <w:tcW w:w="498" w:type="dxa"/>
        </w:tcPr>
        <w:p w:rsidR="003A38EC" w:rsidRDefault="003A38EC">
          <w:pPr>
            <w:pStyle w:val="Header"/>
            <w:rPr>
              <w:ins w:id="42" w:author="Sajivn" w:date="2012-09-18T00:32:00Z"/>
            </w:rPr>
          </w:pPr>
        </w:p>
      </w:tc>
    </w:tr>
  </w:tbl>
  <w:p w:rsidR="003A38EC" w:rsidRDefault="003A3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260" w:rsidRDefault="00647260" w:rsidP="00694609">
      <w:pPr>
        <w:spacing w:after="0" w:line="240" w:lineRule="auto"/>
      </w:pPr>
      <w:r>
        <w:separator/>
      </w:r>
    </w:p>
  </w:footnote>
  <w:footnote w:type="continuationSeparator" w:id="0">
    <w:p w:rsidR="00647260" w:rsidRDefault="00647260" w:rsidP="00694609">
      <w:pPr>
        <w:spacing w:after="0" w:line="240" w:lineRule="auto"/>
      </w:pPr>
      <w:r>
        <w:continuationSeparator/>
      </w:r>
    </w:p>
  </w:footnote>
  <w:footnote w:type="continuationNotice" w:id="1">
    <w:p w:rsidR="00647260" w:rsidRDefault="006472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936"/>
      <w:gridCol w:w="1401"/>
    </w:tblGrid>
    <w:tr w:rsidR="003A38EC">
      <w:trPr>
        <w:trHeight w:val="475"/>
        <w:ins w:id="10" w:author="Sajivn" w:date="2012-09-18T00:10:00Z"/>
      </w:trPr>
      <w:customXmlInsRangeStart w:id="11" w:author="Sajivn" w:date="2012-09-18T00:10:00Z"/>
      <w:sdt>
        <w:sdtPr>
          <w:rPr>
            <w:caps/>
            <w:color w:val="FFFFFF" w:themeColor="background1"/>
          </w:rPr>
          <w:alias w:val="Title"/>
          <w:id w:val="78273368"/>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11"/>
          <w:tc>
            <w:tcPr>
              <w:tcW w:w="4250" w:type="pct"/>
              <w:shd w:val="clear" w:color="auto" w:fill="8064A2" w:themeFill="accent4"/>
              <w:vAlign w:val="center"/>
            </w:tcPr>
            <w:p w:rsidR="003A38EC" w:rsidRDefault="003A38EC">
              <w:pPr>
                <w:pStyle w:val="Header"/>
                <w:jc w:val="right"/>
                <w:rPr>
                  <w:ins w:id="12" w:author="Sajivn" w:date="2012-09-18T00:10:00Z"/>
                  <w:caps/>
                  <w:color w:val="FFFFFF" w:themeColor="background1"/>
                </w:rPr>
              </w:pPr>
              <w:ins w:id="13" w:author="Sajivn" w:date="2012-09-18T00:10:00Z">
                <w:r>
                  <w:rPr>
                    <w:caps/>
                    <w:color w:val="FFFFFF" w:themeColor="background1"/>
                  </w:rPr>
                  <w:t>Report 1 - Introduction</w:t>
                </w:r>
              </w:ins>
            </w:p>
          </w:tc>
          <w:customXmlInsRangeStart w:id="14" w:author="Sajivn" w:date="2012-09-18T00:10:00Z"/>
        </w:sdtContent>
      </w:sdt>
      <w:customXmlInsRangeEnd w:id="14"/>
      <w:customXmlInsRangeStart w:id="15" w:author="Sajivn" w:date="2012-09-18T00:10:00Z"/>
      <w:sdt>
        <w:sdtPr>
          <w:rPr>
            <w:color w:val="FFFFFF" w:themeColor="background1"/>
          </w:rPr>
          <w:alias w:val="Date"/>
          <w:id w:val="78273375"/>
          <w:placeholder>
            <w:docPart w:val="C65A1F71765544D1A5A808BC04C6079B"/>
          </w:placeholder>
          <w:dataBinding w:prefixMappings="xmlns:ns0='http://schemas.microsoft.com/office/2006/coverPageProps'" w:xpath="/ns0:CoverPageProperties[1]/ns0:PublishDate[1]" w:storeItemID="{55AF091B-3C7A-41E3-B477-F2FDAA23CFDA}"/>
          <w:date w:fullDate="2013-01-18T00:00:00Z">
            <w:dateFormat w:val="MMMM d, yyyy"/>
            <w:lid w:val="en-US"/>
            <w:storeMappedDataAs w:val="dateTime"/>
            <w:calendar w:val="gregorian"/>
          </w:date>
        </w:sdtPr>
        <w:sdtEndPr/>
        <w:sdtContent>
          <w:customXmlInsRangeEnd w:id="15"/>
          <w:tc>
            <w:tcPr>
              <w:tcW w:w="750" w:type="pct"/>
              <w:shd w:val="clear" w:color="auto" w:fill="000000" w:themeFill="text1"/>
              <w:vAlign w:val="center"/>
            </w:tcPr>
            <w:p w:rsidR="003A38EC" w:rsidRDefault="005A3405" w:rsidP="005A3405">
              <w:pPr>
                <w:pStyle w:val="Header"/>
                <w:jc w:val="right"/>
                <w:rPr>
                  <w:ins w:id="16" w:author="Sajivn" w:date="2012-09-18T00:10:00Z"/>
                  <w:color w:val="FFFFFF" w:themeColor="background1"/>
                </w:rPr>
              </w:pPr>
              <w:r>
                <w:rPr>
                  <w:color w:val="FFFFFF" w:themeColor="background1"/>
                </w:rPr>
                <w:t>January</w:t>
              </w:r>
              <w:ins w:id="17" w:author="Sajivn" w:date="2012-09-18T00:32:00Z">
                <w:r w:rsidR="003A38EC">
                  <w:rPr>
                    <w:color w:val="FFFFFF" w:themeColor="background1"/>
                  </w:rPr>
                  <w:t xml:space="preserve"> 18, 201</w:t>
                </w:r>
              </w:ins>
              <w:r>
                <w:rPr>
                  <w:color w:val="FFFFFF" w:themeColor="background1"/>
                </w:rPr>
                <w:t>3</w:t>
              </w:r>
            </w:p>
          </w:tc>
          <w:customXmlInsRangeStart w:id="18" w:author="Sajivn" w:date="2012-09-18T00:10:00Z"/>
        </w:sdtContent>
      </w:sdt>
      <w:customXmlInsRangeEnd w:id="18"/>
    </w:tr>
  </w:tbl>
  <w:p w:rsidR="003A38EC" w:rsidRDefault="003A38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1401"/>
      <w:gridCol w:w="7936"/>
    </w:tblGrid>
    <w:tr w:rsidR="003A38EC">
      <w:trPr>
        <w:trHeight w:val="475"/>
        <w:ins w:id="19" w:author="Sajivn" w:date="2012-09-18T00:09:00Z"/>
      </w:trPr>
      <w:customXmlInsRangeStart w:id="20" w:author="Sajivn" w:date="2012-09-18T00:09:00Z"/>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3-01-18T00:00:00Z">
            <w:dateFormat w:val="MMMM d, yyyy"/>
            <w:lid w:val="en-US"/>
            <w:storeMappedDataAs w:val="dateTime"/>
            <w:calendar w:val="gregorian"/>
          </w:date>
        </w:sdtPr>
        <w:sdtEndPr/>
        <w:sdtContent>
          <w:customXmlInsRangeEnd w:id="20"/>
          <w:tc>
            <w:tcPr>
              <w:tcW w:w="750" w:type="pct"/>
              <w:shd w:val="clear" w:color="auto" w:fill="000000" w:themeFill="text1"/>
            </w:tcPr>
            <w:p w:rsidR="003A38EC" w:rsidRDefault="005A3405">
              <w:pPr>
                <w:pStyle w:val="Header"/>
                <w:rPr>
                  <w:ins w:id="21" w:author="Sajivn" w:date="2012-09-18T00:09:00Z"/>
                  <w:color w:val="FFFFFF" w:themeColor="background1"/>
                </w:rPr>
              </w:pPr>
              <w:r>
                <w:rPr>
                  <w:color w:val="FFFFFF" w:themeColor="background1"/>
                </w:rPr>
                <w:t>January 18, 2013</w:t>
              </w:r>
            </w:p>
          </w:tc>
          <w:customXmlInsRangeStart w:id="22" w:author="Sajivn" w:date="2012-09-18T00:09:00Z"/>
        </w:sdtContent>
      </w:sdt>
      <w:customXmlInsRangeEnd w:id="22"/>
      <w:customXmlInsRangeStart w:id="23" w:author="Sajivn" w:date="2012-09-18T00:09:00Z"/>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customXmlInsRangeEnd w:id="23"/>
          <w:tc>
            <w:tcPr>
              <w:tcW w:w="4250" w:type="pct"/>
              <w:shd w:val="clear" w:color="auto" w:fill="8064A2" w:themeFill="accent4"/>
              <w:vAlign w:val="center"/>
            </w:tcPr>
            <w:p w:rsidR="003A38EC" w:rsidRDefault="003A38EC">
              <w:pPr>
                <w:pStyle w:val="Header"/>
                <w:rPr>
                  <w:ins w:id="24" w:author="Sajivn" w:date="2012-09-18T00:09:00Z"/>
                  <w:caps/>
                  <w:color w:val="FFFFFF" w:themeColor="background1"/>
                </w:rPr>
              </w:pPr>
              <w:ins w:id="25" w:author="Sajivn" w:date="2012-09-18T00:09:00Z">
                <w:r>
                  <w:rPr>
                    <w:caps/>
                    <w:color w:val="FFFFFF" w:themeColor="background1"/>
                  </w:rPr>
                  <w:t>Report 1 - Introduction</w:t>
                </w:r>
              </w:ins>
            </w:p>
          </w:tc>
          <w:customXmlInsRangeStart w:id="26" w:author="Sajivn" w:date="2012-09-18T00:09:00Z"/>
        </w:sdtContent>
      </w:sdt>
      <w:customXmlInsRangeEnd w:id="26"/>
    </w:tr>
  </w:tbl>
  <w:p w:rsidR="003A38EC" w:rsidRDefault="003A38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7158DFAE">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shd w:val="solid" w:color="D3DFEE" w:fill="D3DFEE"/>
      </w:rPr>
    </w:lvl>
    <w:lvl w:ilvl="1" w:tplc="961C52E2">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shd w:val="solid" w:color="D3DFEE" w:fill="D3DFEE"/>
      </w:rPr>
    </w:lvl>
    <w:lvl w:ilvl="2" w:tplc="4162B0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shd w:val="solid" w:color="D3DFEE" w:fill="D3DFEE"/>
      </w:rPr>
    </w:lvl>
    <w:lvl w:ilvl="3" w:tplc="3F1A2DB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shd w:val="solid" w:color="D3DFEE" w:fill="D3DFEE"/>
      </w:rPr>
    </w:lvl>
    <w:lvl w:ilvl="4" w:tplc="3D0440FC">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shd w:val="solid" w:color="D3DFEE" w:fill="D3DFEE"/>
      </w:rPr>
    </w:lvl>
    <w:lvl w:ilvl="5" w:tplc="62AAA8CC">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shd w:val="solid" w:color="D3DFEE" w:fill="D3DFEE"/>
      </w:rPr>
    </w:lvl>
    <w:lvl w:ilvl="6" w:tplc="1378566E">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shd w:val="solid" w:color="D3DFEE" w:fill="D3DFEE"/>
      </w:rPr>
    </w:lvl>
    <w:lvl w:ilvl="7" w:tplc="2A042448">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shd w:val="solid" w:color="D3DFEE" w:fill="D3DFEE"/>
      </w:rPr>
    </w:lvl>
    <w:lvl w:ilvl="8" w:tplc="6B32DBDC">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shd w:val="solid" w:color="D3DFEE" w:fill="D3DFEE"/>
      </w:rPr>
    </w:lvl>
  </w:abstractNum>
  <w:abstractNum w:abstractNumId="1">
    <w:nsid w:val="00000002"/>
    <w:multiLevelType w:val="hybridMultilevel"/>
    <w:tmpl w:val="10C0073A"/>
    <w:lvl w:ilvl="0" w:tplc="1730102C">
      <w:start w:val="1"/>
      <w:numFmt w:val="bullet"/>
      <w:lvlText w:val="●"/>
      <w:lvlJc w:val="left"/>
      <w:pPr>
        <w:tabs>
          <w:tab w:val="num" w:pos="360"/>
        </w:tabs>
        <w:ind w:left="720" w:hanging="360"/>
      </w:pPr>
      <w:rPr>
        <w:rFonts w:ascii="Calibri" w:eastAsia="Calibri" w:hAnsi="Calibri" w:cs="Calibri"/>
        <w:b w:val="0"/>
        <w:bCs w:val="0"/>
        <w:i w:val="0"/>
        <w:iCs w:val="0"/>
        <w:strike w:val="0"/>
        <w:color w:val="365F91"/>
        <w:sz w:val="22"/>
        <w:szCs w:val="22"/>
        <w:u w:val="none"/>
      </w:rPr>
    </w:lvl>
    <w:lvl w:ilvl="1" w:tplc="DC36BFF4">
      <w:start w:val="1"/>
      <w:numFmt w:val="bullet"/>
      <w:lvlText w:val="○"/>
      <w:lvlJc w:val="left"/>
      <w:pPr>
        <w:tabs>
          <w:tab w:val="num" w:pos="1080"/>
        </w:tabs>
        <w:ind w:left="1440" w:hanging="360"/>
      </w:pPr>
      <w:rPr>
        <w:rFonts w:ascii="Calibri" w:eastAsia="Calibri" w:hAnsi="Calibri" w:cs="Calibri"/>
        <w:b w:val="0"/>
        <w:bCs w:val="0"/>
        <w:i w:val="0"/>
        <w:iCs w:val="0"/>
        <w:strike w:val="0"/>
        <w:color w:val="365F91"/>
        <w:sz w:val="22"/>
        <w:szCs w:val="22"/>
        <w:u w:val="none"/>
      </w:rPr>
    </w:lvl>
    <w:lvl w:ilvl="2" w:tplc="6B3659E4">
      <w:start w:val="1"/>
      <w:numFmt w:val="bullet"/>
      <w:lvlText w:val="■"/>
      <w:lvlJc w:val="right"/>
      <w:pPr>
        <w:tabs>
          <w:tab w:val="num" w:pos="1800"/>
        </w:tabs>
        <w:ind w:left="2160" w:hanging="180"/>
      </w:pPr>
      <w:rPr>
        <w:rFonts w:ascii="Calibri" w:eastAsia="Calibri" w:hAnsi="Calibri" w:cs="Calibri"/>
        <w:b w:val="0"/>
        <w:bCs w:val="0"/>
        <w:i w:val="0"/>
        <w:iCs w:val="0"/>
        <w:strike w:val="0"/>
        <w:color w:val="365F91"/>
        <w:sz w:val="22"/>
        <w:szCs w:val="22"/>
        <w:u w:val="none"/>
      </w:rPr>
    </w:lvl>
    <w:lvl w:ilvl="3" w:tplc="EFEA785A">
      <w:start w:val="1"/>
      <w:numFmt w:val="bullet"/>
      <w:lvlText w:val="●"/>
      <w:lvlJc w:val="left"/>
      <w:pPr>
        <w:tabs>
          <w:tab w:val="num" w:pos="2520"/>
        </w:tabs>
        <w:ind w:left="2880" w:hanging="360"/>
      </w:pPr>
      <w:rPr>
        <w:rFonts w:ascii="Calibri" w:eastAsia="Calibri" w:hAnsi="Calibri" w:cs="Calibri"/>
        <w:b w:val="0"/>
        <w:bCs w:val="0"/>
        <w:i w:val="0"/>
        <w:iCs w:val="0"/>
        <w:strike w:val="0"/>
        <w:color w:val="365F91"/>
        <w:sz w:val="22"/>
        <w:szCs w:val="22"/>
        <w:u w:val="none"/>
      </w:rPr>
    </w:lvl>
    <w:lvl w:ilvl="4" w:tplc="9044EFD8">
      <w:start w:val="1"/>
      <w:numFmt w:val="bullet"/>
      <w:lvlText w:val="○"/>
      <w:lvlJc w:val="left"/>
      <w:pPr>
        <w:tabs>
          <w:tab w:val="num" w:pos="3240"/>
        </w:tabs>
        <w:ind w:left="3600" w:hanging="360"/>
      </w:pPr>
      <w:rPr>
        <w:rFonts w:ascii="Calibri" w:eastAsia="Calibri" w:hAnsi="Calibri" w:cs="Calibri"/>
        <w:b w:val="0"/>
        <w:bCs w:val="0"/>
        <w:i w:val="0"/>
        <w:iCs w:val="0"/>
        <w:strike w:val="0"/>
        <w:color w:val="365F91"/>
        <w:sz w:val="22"/>
        <w:szCs w:val="22"/>
        <w:u w:val="none"/>
      </w:rPr>
    </w:lvl>
    <w:lvl w:ilvl="5" w:tplc="C9B6D0DE">
      <w:start w:val="1"/>
      <w:numFmt w:val="bullet"/>
      <w:lvlText w:val="■"/>
      <w:lvlJc w:val="right"/>
      <w:pPr>
        <w:tabs>
          <w:tab w:val="num" w:pos="3960"/>
        </w:tabs>
        <w:ind w:left="4320" w:hanging="180"/>
      </w:pPr>
      <w:rPr>
        <w:rFonts w:ascii="Calibri" w:eastAsia="Calibri" w:hAnsi="Calibri" w:cs="Calibri"/>
        <w:b w:val="0"/>
        <w:bCs w:val="0"/>
        <w:i w:val="0"/>
        <w:iCs w:val="0"/>
        <w:strike w:val="0"/>
        <w:color w:val="365F91"/>
        <w:sz w:val="22"/>
        <w:szCs w:val="22"/>
        <w:u w:val="none"/>
      </w:rPr>
    </w:lvl>
    <w:lvl w:ilvl="6" w:tplc="6088BD62">
      <w:start w:val="1"/>
      <w:numFmt w:val="bullet"/>
      <w:lvlText w:val="●"/>
      <w:lvlJc w:val="left"/>
      <w:pPr>
        <w:tabs>
          <w:tab w:val="num" w:pos="4680"/>
        </w:tabs>
        <w:ind w:left="5040" w:hanging="360"/>
      </w:pPr>
      <w:rPr>
        <w:rFonts w:ascii="Calibri" w:eastAsia="Calibri" w:hAnsi="Calibri" w:cs="Calibri"/>
        <w:b w:val="0"/>
        <w:bCs w:val="0"/>
        <w:i w:val="0"/>
        <w:iCs w:val="0"/>
        <w:strike w:val="0"/>
        <w:color w:val="365F91"/>
        <w:sz w:val="22"/>
        <w:szCs w:val="22"/>
        <w:u w:val="none"/>
      </w:rPr>
    </w:lvl>
    <w:lvl w:ilvl="7" w:tplc="DA72D26C">
      <w:start w:val="1"/>
      <w:numFmt w:val="bullet"/>
      <w:lvlText w:val="○"/>
      <w:lvlJc w:val="left"/>
      <w:pPr>
        <w:tabs>
          <w:tab w:val="num" w:pos="5400"/>
        </w:tabs>
        <w:ind w:left="5760" w:hanging="360"/>
      </w:pPr>
      <w:rPr>
        <w:rFonts w:ascii="Calibri" w:eastAsia="Calibri" w:hAnsi="Calibri" w:cs="Calibri"/>
        <w:b w:val="0"/>
        <w:bCs w:val="0"/>
        <w:i w:val="0"/>
        <w:iCs w:val="0"/>
        <w:strike w:val="0"/>
        <w:color w:val="365F91"/>
        <w:sz w:val="22"/>
        <w:szCs w:val="22"/>
        <w:u w:val="none"/>
      </w:rPr>
    </w:lvl>
    <w:lvl w:ilvl="8" w:tplc="1350404A">
      <w:start w:val="1"/>
      <w:numFmt w:val="bullet"/>
      <w:lvlText w:val="■"/>
      <w:lvlJc w:val="right"/>
      <w:pPr>
        <w:tabs>
          <w:tab w:val="num" w:pos="6120"/>
        </w:tabs>
        <w:ind w:left="6480" w:hanging="180"/>
      </w:pPr>
      <w:rPr>
        <w:rFonts w:ascii="Calibri" w:eastAsia="Calibri" w:hAnsi="Calibri" w:cs="Calibri"/>
        <w:b w:val="0"/>
        <w:bCs w:val="0"/>
        <w:i w:val="0"/>
        <w:iCs w:val="0"/>
        <w:strike w:val="0"/>
        <w:color w:val="365F91"/>
        <w:sz w:val="22"/>
        <w:szCs w:val="22"/>
        <w:u w:val="none"/>
      </w:rPr>
    </w:lvl>
  </w:abstractNum>
  <w:abstractNum w:abstractNumId="2">
    <w:nsid w:val="00000003"/>
    <w:multiLevelType w:val="hybridMultilevel"/>
    <w:tmpl w:val="00000003"/>
    <w:lvl w:ilvl="0" w:tplc="8AD0CB8A">
      <w:start w:val="1"/>
      <w:numFmt w:val="bullet"/>
      <w:lvlText w:val="●"/>
      <w:lvlJc w:val="left"/>
      <w:pPr>
        <w:tabs>
          <w:tab w:val="num" w:pos="360"/>
        </w:tabs>
        <w:ind w:left="720" w:hanging="360"/>
      </w:pPr>
      <w:rPr>
        <w:rFonts w:ascii="Calibri" w:eastAsia="Calibri" w:hAnsi="Calibri" w:cs="Calibri"/>
        <w:b w:val="0"/>
        <w:bCs w:val="0"/>
        <w:i w:val="0"/>
        <w:iCs w:val="0"/>
        <w:strike w:val="0"/>
        <w:dstrike w:val="0"/>
        <w:color w:val="000000"/>
        <w:sz w:val="22"/>
        <w:szCs w:val="22"/>
        <w:u w:val="none"/>
        <w:effect w:val="none"/>
      </w:rPr>
    </w:lvl>
    <w:lvl w:ilvl="1" w:tplc="F27645C6">
      <w:start w:val="1"/>
      <w:numFmt w:val="bullet"/>
      <w:lvlText w:val="○"/>
      <w:lvlJc w:val="left"/>
      <w:pPr>
        <w:tabs>
          <w:tab w:val="num" w:pos="1080"/>
        </w:tabs>
        <w:ind w:left="1440" w:hanging="360"/>
      </w:pPr>
      <w:rPr>
        <w:rFonts w:ascii="Calibri" w:eastAsia="Calibri" w:hAnsi="Calibri" w:cs="Calibri"/>
        <w:b w:val="0"/>
        <w:bCs w:val="0"/>
        <w:i w:val="0"/>
        <w:iCs w:val="0"/>
        <w:strike w:val="0"/>
        <w:dstrike w:val="0"/>
        <w:color w:val="000000"/>
        <w:sz w:val="22"/>
        <w:szCs w:val="22"/>
        <w:u w:val="none"/>
        <w:effect w:val="none"/>
      </w:rPr>
    </w:lvl>
    <w:lvl w:ilvl="2" w:tplc="22BAB8E8">
      <w:start w:val="1"/>
      <w:numFmt w:val="bullet"/>
      <w:lvlText w:val="■"/>
      <w:lvlJc w:val="right"/>
      <w:pPr>
        <w:tabs>
          <w:tab w:val="num" w:pos="1800"/>
        </w:tabs>
        <w:ind w:left="2160" w:hanging="180"/>
      </w:pPr>
      <w:rPr>
        <w:rFonts w:ascii="Calibri" w:eastAsia="Calibri" w:hAnsi="Calibri" w:cs="Calibri"/>
        <w:b w:val="0"/>
        <w:bCs w:val="0"/>
        <w:i w:val="0"/>
        <w:iCs w:val="0"/>
        <w:strike w:val="0"/>
        <w:dstrike w:val="0"/>
        <w:color w:val="000000"/>
        <w:sz w:val="22"/>
        <w:szCs w:val="22"/>
        <w:u w:val="none"/>
        <w:effect w:val="none"/>
      </w:rPr>
    </w:lvl>
    <w:lvl w:ilvl="3" w:tplc="33583FA8">
      <w:start w:val="1"/>
      <w:numFmt w:val="bullet"/>
      <w:lvlText w:val="●"/>
      <w:lvlJc w:val="left"/>
      <w:pPr>
        <w:tabs>
          <w:tab w:val="num" w:pos="2520"/>
        </w:tabs>
        <w:ind w:left="2880" w:hanging="360"/>
      </w:pPr>
      <w:rPr>
        <w:rFonts w:ascii="Calibri" w:eastAsia="Calibri" w:hAnsi="Calibri" w:cs="Calibri"/>
        <w:b w:val="0"/>
        <w:bCs w:val="0"/>
        <w:i w:val="0"/>
        <w:iCs w:val="0"/>
        <w:strike w:val="0"/>
        <w:dstrike w:val="0"/>
        <w:color w:val="000000"/>
        <w:sz w:val="22"/>
        <w:szCs w:val="22"/>
        <w:u w:val="none"/>
        <w:effect w:val="none"/>
      </w:rPr>
    </w:lvl>
    <w:lvl w:ilvl="4" w:tplc="7A14C67C">
      <w:start w:val="1"/>
      <w:numFmt w:val="bullet"/>
      <w:lvlText w:val="○"/>
      <w:lvlJc w:val="left"/>
      <w:pPr>
        <w:tabs>
          <w:tab w:val="num" w:pos="3240"/>
        </w:tabs>
        <w:ind w:left="3600" w:hanging="360"/>
      </w:pPr>
      <w:rPr>
        <w:rFonts w:ascii="Calibri" w:eastAsia="Calibri" w:hAnsi="Calibri" w:cs="Calibri"/>
        <w:b w:val="0"/>
        <w:bCs w:val="0"/>
        <w:i w:val="0"/>
        <w:iCs w:val="0"/>
        <w:strike w:val="0"/>
        <w:dstrike w:val="0"/>
        <w:color w:val="000000"/>
        <w:sz w:val="22"/>
        <w:szCs w:val="22"/>
        <w:u w:val="none"/>
        <w:effect w:val="none"/>
      </w:rPr>
    </w:lvl>
    <w:lvl w:ilvl="5" w:tplc="09B6C99A">
      <w:start w:val="1"/>
      <w:numFmt w:val="bullet"/>
      <w:lvlText w:val="■"/>
      <w:lvlJc w:val="right"/>
      <w:pPr>
        <w:tabs>
          <w:tab w:val="num" w:pos="3960"/>
        </w:tabs>
        <w:ind w:left="4320" w:hanging="180"/>
      </w:pPr>
      <w:rPr>
        <w:rFonts w:ascii="Calibri" w:eastAsia="Calibri" w:hAnsi="Calibri" w:cs="Calibri"/>
        <w:b w:val="0"/>
        <w:bCs w:val="0"/>
        <w:i w:val="0"/>
        <w:iCs w:val="0"/>
        <w:strike w:val="0"/>
        <w:dstrike w:val="0"/>
        <w:color w:val="000000"/>
        <w:sz w:val="22"/>
        <w:szCs w:val="22"/>
        <w:u w:val="none"/>
        <w:effect w:val="none"/>
      </w:rPr>
    </w:lvl>
    <w:lvl w:ilvl="6" w:tplc="D24400D2">
      <w:start w:val="1"/>
      <w:numFmt w:val="bullet"/>
      <w:lvlText w:val="●"/>
      <w:lvlJc w:val="left"/>
      <w:pPr>
        <w:tabs>
          <w:tab w:val="num" w:pos="4680"/>
        </w:tabs>
        <w:ind w:left="5040" w:hanging="360"/>
      </w:pPr>
      <w:rPr>
        <w:rFonts w:ascii="Calibri" w:eastAsia="Calibri" w:hAnsi="Calibri" w:cs="Calibri"/>
        <w:b w:val="0"/>
        <w:bCs w:val="0"/>
        <w:i w:val="0"/>
        <w:iCs w:val="0"/>
        <w:strike w:val="0"/>
        <w:dstrike w:val="0"/>
        <w:color w:val="000000"/>
        <w:sz w:val="22"/>
        <w:szCs w:val="22"/>
        <w:u w:val="none"/>
        <w:effect w:val="none"/>
      </w:rPr>
    </w:lvl>
    <w:lvl w:ilvl="7" w:tplc="D466E22E">
      <w:start w:val="1"/>
      <w:numFmt w:val="bullet"/>
      <w:lvlText w:val="○"/>
      <w:lvlJc w:val="left"/>
      <w:pPr>
        <w:tabs>
          <w:tab w:val="num" w:pos="5400"/>
        </w:tabs>
        <w:ind w:left="5760" w:hanging="360"/>
      </w:pPr>
      <w:rPr>
        <w:rFonts w:ascii="Calibri" w:eastAsia="Calibri" w:hAnsi="Calibri" w:cs="Calibri"/>
        <w:b w:val="0"/>
        <w:bCs w:val="0"/>
        <w:i w:val="0"/>
        <w:iCs w:val="0"/>
        <w:strike w:val="0"/>
        <w:dstrike w:val="0"/>
        <w:color w:val="000000"/>
        <w:sz w:val="22"/>
        <w:szCs w:val="22"/>
        <w:u w:val="none"/>
        <w:effect w:val="none"/>
      </w:rPr>
    </w:lvl>
    <w:lvl w:ilvl="8" w:tplc="BBAC49E4">
      <w:start w:val="1"/>
      <w:numFmt w:val="bullet"/>
      <w:lvlText w:val="■"/>
      <w:lvlJc w:val="right"/>
      <w:pPr>
        <w:tabs>
          <w:tab w:val="num" w:pos="6120"/>
        </w:tabs>
        <w:ind w:left="6480" w:hanging="180"/>
      </w:pPr>
      <w:rPr>
        <w:rFonts w:ascii="Calibri" w:eastAsia="Calibri" w:hAnsi="Calibri" w:cs="Calibri"/>
        <w:b w:val="0"/>
        <w:bCs w:val="0"/>
        <w:i w:val="0"/>
        <w:iCs w:val="0"/>
        <w:strike w:val="0"/>
        <w:dstrike w:val="0"/>
        <w:color w:val="000000"/>
        <w:sz w:val="22"/>
        <w:szCs w:val="22"/>
        <w:u w:val="none"/>
        <w:effect w:val="none"/>
      </w:rPr>
    </w:lvl>
  </w:abstractNum>
  <w:abstractNum w:abstractNumId="3">
    <w:nsid w:val="00277FEE"/>
    <w:multiLevelType w:val="hybridMultilevel"/>
    <w:tmpl w:val="33687A12"/>
    <w:lvl w:ilvl="0" w:tplc="C0E490FE">
      <w:numFmt w:val="bullet"/>
      <w:lvlText w:val="-"/>
      <w:lvlJc w:val="left"/>
      <w:pPr>
        <w:ind w:left="420" w:hanging="360"/>
      </w:pPr>
      <w:rPr>
        <w:rFonts w:ascii="Calibri" w:eastAsia="MS Mincho" w:hAnsi="Calibri" w:cs="Calibri" w:hint="default"/>
        <w:b w:val="0"/>
        <w:sz w:val="28"/>
      </w:rPr>
    </w:lvl>
    <w:lvl w:ilvl="1" w:tplc="C0E490FE">
      <w:numFmt w:val="bullet"/>
      <w:lvlText w:val="-"/>
      <w:lvlJc w:val="left"/>
      <w:pPr>
        <w:ind w:left="1140" w:hanging="360"/>
      </w:pPr>
      <w:rPr>
        <w:rFonts w:ascii="Calibri" w:eastAsia="MS Mincho" w:hAnsi="Calibri" w:cs="Calibri" w:hint="default"/>
        <w:b w:val="0"/>
        <w:sz w:val="28"/>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06C90AEA"/>
    <w:multiLevelType w:val="hybridMultilevel"/>
    <w:tmpl w:val="AC389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63B16D5"/>
    <w:multiLevelType w:val="hybridMultilevel"/>
    <w:tmpl w:val="2DE4C806"/>
    <w:lvl w:ilvl="0" w:tplc="1730102C">
      <w:start w:val="1"/>
      <w:numFmt w:val="bullet"/>
      <w:lvlText w:val="●"/>
      <w:lvlJc w:val="left"/>
      <w:pPr>
        <w:tabs>
          <w:tab w:val="num" w:pos="360"/>
        </w:tabs>
        <w:ind w:left="720" w:hanging="360"/>
      </w:pPr>
      <w:rPr>
        <w:rFonts w:ascii="Calibri" w:eastAsia="Calibri" w:hAnsi="Calibri" w:cs="Calibri"/>
        <w:b w:val="0"/>
        <w:bCs w:val="0"/>
        <w:i w:val="0"/>
        <w:iCs w:val="0"/>
        <w:strike w:val="0"/>
        <w:color w:val="365F91"/>
        <w:sz w:val="22"/>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51C01"/>
    <w:multiLevelType w:val="hybridMultilevel"/>
    <w:tmpl w:val="33E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0459B"/>
    <w:multiLevelType w:val="hybridMultilevel"/>
    <w:tmpl w:val="FCEC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7064A"/>
    <w:multiLevelType w:val="hybridMultilevel"/>
    <w:tmpl w:val="063A4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BF54E7"/>
    <w:multiLevelType w:val="multilevel"/>
    <w:tmpl w:val="471EDDA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2">
    <w:nsid w:val="33BE3D77"/>
    <w:multiLevelType w:val="hybridMultilevel"/>
    <w:tmpl w:val="883CD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0584D"/>
    <w:multiLevelType w:val="hybridMultilevel"/>
    <w:tmpl w:val="A4B06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AD4DC0"/>
    <w:multiLevelType w:val="hybridMultilevel"/>
    <w:tmpl w:val="EADA74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8B55B4"/>
    <w:multiLevelType w:val="hybridMultilevel"/>
    <w:tmpl w:val="4392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C310FC"/>
    <w:multiLevelType w:val="hybridMultilevel"/>
    <w:tmpl w:val="89CAA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7319B3"/>
    <w:multiLevelType w:val="hybridMultilevel"/>
    <w:tmpl w:val="2A72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1A3D89"/>
    <w:multiLevelType w:val="hybridMultilevel"/>
    <w:tmpl w:val="75BE8AC0"/>
    <w:lvl w:ilvl="0" w:tplc="2B885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47213D"/>
    <w:multiLevelType w:val="hybridMultilevel"/>
    <w:tmpl w:val="95881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49547B"/>
    <w:multiLevelType w:val="hybridMultilevel"/>
    <w:tmpl w:val="D254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4A410F"/>
    <w:multiLevelType w:val="hybridMultilevel"/>
    <w:tmpl w:val="1B88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6340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2A6A08"/>
    <w:multiLevelType w:val="hybridMultilevel"/>
    <w:tmpl w:val="04405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7A42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8AB0BFB"/>
    <w:multiLevelType w:val="hybridMultilevel"/>
    <w:tmpl w:val="69741DF2"/>
    <w:lvl w:ilvl="0" w:tplc="6CAC682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C61F9C"/>
    <w:multiLevelType w:val="hybridMultilevel"/>
    <w:tmpl w:val="D8D0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5"/>
  </w:num>
  <w:num w:numId="3">
    <w:abstractNumId w:val="21"/>
  </w:num>
  <w:num w:numId="4">
    <w:abstractNumId w:val="27"/>
  </w:num>
  <w:num w:numId="5">
    <w:abstractNumId w:val="30"/>
  </w:num>
  <w:num w:numId="6">
    <w:abstractNumId w:val="8"/>
  </w:num>
  <w:num w:numId="7">
    <w:abstractNumId w:val="9"/>
  </w:num>
  <w:num w:numId="8">
    <w:abstractNumId w:val="5"/>
  </w:num>
  <w:num w:numId="9">
    <w:abstractNumId w:val="3"/>
  </w:num>
  <w:num w:numId="10">
    <w:abstractNumId w:val="7"/>
  </w:num>
  <w:num w:numId="11">
    <w:abstractNumId w:val="2"/>
  </w:num>
  <w:num w:numId="12">
    <w:abstractNumId w:val="0"/>
  </w:num>
  <w:num w:numId="13">
    <w:abstractNumId w:val="1"/>
  </w:num>
  <w:num w:numId="14">
    <w:abstractNumId w:val="18"/>
  </w:num>
  <w:num w:numId="15">
    <w:abstractNumId w:val="16"/>
  </w:num>
  <w:num w:numId="16">
    <w:abstractNumId w:val="6"/>
  </w:num>
  <w:num w:numId="17">
    <w:abstractNumId w:val="28"/>
  </w:num>
  <w:num w:numId="18">
    <w:abstractNumId w:val="20"/>
  </w:num>
  <w:num w:numId="19">
    <w:abstractNumId w:val="23"/>
  </w:num>
  <w:num w:numId="20">
    <w:abstractNumId w:val="24"/>
  </w:num>
  <w:num w:numId="21">
    <w:abstractNumId w:val="12"/>
  </w:num>
  <w:num w:numId="22">
    <w:abstractNumId w:val="15"/>
  </w:num>
  <w:num w:numId="23">
    <w:abstractNumId w:val="31"/>
  </w:num>
  <w:num w:numId="24">
    <w:abstractNumId w:val="14"/>
  </w:num>
  <w:num w:numId="25">
    <w:abstractNumId w:val="22"/>
  </w:num>
  <w:num w:numId="26">
    <w:abstractNumId w:val="19"/>
  </w:num>
  <w:num w:numId="27">
    <w:abstractNumId w:val="10"/>
  </w:num>
  <w:num w:numId="28">
    <w:abstractNumId w:val="29"/>
  </w:num>
  <w:num w:numId="29">
    <w:abstractNumId w:val="11"/>
  </w:num>
  <w:num w:numId="30">
    <w:abstractNumId w:val="26"/>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6B6072"/>
    <w:rsid w:val="00004A69"/>
    <w:rsid w:val="00007C12"/>
    <w:rsid w:val="00024494"/>
    <w:rsid w:val="00025442"/>
    <w:rsid w:val="00031652"/>
    <w:rsid w:val="00031F9D"/>
    <w:rsid w:val="000556C2"/>
    <w:rsid w:val="000627CA"/>
    <w:rsid w:val="00065418"/>
    <w:rsid w:val="000702C7"/>
    <w:rsid w:val="000757EE"/>
    <w:rsid w:val="000768C5"/>
    <w:rsid w:val="000802F4"/>
    <w:rsid w:val="00085462"/>
    <w:rsid w:val="00094330"/>
    <w:rsid w:val="00097636"/>
    <w:rsid w:val="000A3573"/>
    <w:rsid w:val="000A7309"/>
    <w:rsid w:val="000B0608"/>
    <w:rsid w:val="000B1A6A"/>
    <w:rsid w:val="000B1EEE"/>
    <w:rsid w:val="000B72DD"/>
    <w:rsid w:val="000C1A17"/>
    <w:rsid w:val="000C4A87"/>
    <w:rsid w:val="000C75BB"/>
    <w:rsid w:val="000D1659"/>
    <w:rsid w:val="000D166A"/>
    <w:rsid w:val="000D1A33"/>
    <w:rsid w:val="000E5257"/>
    <w:rsid w:val="000F0E67"/>
    <w:rsid w:val="000F1525"/>
    <w:rsid w:val="000F6F6F"/>
    <w:rsid w:val="001065CB"/>
    <w:rsid w:val="00110B73"/>
    <w:rsid w:val="00123665"/>
    <w:rsid w:val="001305BB"/>
    <w:rsid w:val="00135769"/>
    <w:rsid w:val="001368D0"/>
    <w:rsid w:val="0014200C"/>
    <w:rsid w:val="0014420B"/>
    <w:rsid w:val="001519AF"/>
    <w:rsid w:val="00153A17"/>
    <w:rsid w:val="00154345"/>
    <w:rsid w:val="00156941"/>
    <w:rsid w:val="001723F2"/>
    <w:rsid w:val="00187EA3"/>
    <w:rsid w:val="00190FD7"/>
    <w:rsid w:val="0019147E"/>
    <w:rsid w:val="00194E0D"/>
    <w:rsid w:val="00195DEF"/>
    <w:rsid w:val="00197171"/>
    <w:rsid w:val="0019798C"/>
    <w:rsid w:val="001A11C1"/>
    <w:rsid w:val="001C1AE3"/>
    <w:rsid w:val="001D0E32"/>
    <w:rsid w:val="001D3BF9"/>
    <w:rsid w:val="001D67CA"/>
    <w:rsid w:val="001D7819"/>
    <w:rsid w:val="001E2331"/>
    <w:rsid w:val="001E2C06"/>
    <w:rsid w:val="001F08C7"/>
    <w:rsid w:val="001F4F98"/>
    <w:rsid w:val="001F52B4"/>
    <w:rsid w:val="001F6FEF"/>
    <w:rsid w:val="002011AD"/>
    <w:rsid w:val="002068C5"/>
    <w:rsid w:val="00207FEA"/>
    <w:rsid w:val="00210FD2"/>
    <w:rsid w:val="00211FA7"/>
    <w:rsid w:val="00215747"/>
    <w:rsid w:val="00221425"/>
    <w:rsid w:val="002249BF"/>
    <w:rsid w:val="00230C8B"/>
    <w:rsid w:val="002337BD"/>
    <w:rsid w:val="00233E6C"/>
    <w:rsid w:val="002441B9"/>
    <w:rsid w:val="00245451"/>
    <w:rsid w:val="002577F9"/>
    <w:rsid w:val="00260B5A"/>
    <w:rsid w:val="002640F6"/>
    <w:rsid w:val="002715EB"/>
    <w:rsid w:val="00276399"/>
    <w:rsid w:val="00280F59"/>
    <w:rsid w:val="00283BF7"/>
    <w:rsid w:val="002933A6"/>
    <w:rsid w:val="002A10ED"/>
    <w:rsid w:val="002A1385"/>
    <w:rsid w:val="002B04DF"/>
    <w:rsid w:val="002B3783"/>
    <w:rsid w:val="002B6655"/>
    <w:rsid w:val="002C0BEC"/>
    <w:rsid w:val="002D3E7D"/>
    <w:rsid w:val="002D48BD"/>
    <w:rsid w:val="002E47A0"/>
    <w:rsid w:val="002E6E1E"/>
    <w:rsid w:val="002F0562"/>
    <w:rsid w:val="002F13D7"/>
    <w:rsid w:val="002F1CF0"/>
    <w:rsid w:val="002F28CB"/>
    <w:rsid w:val="002F5725"/>
    <w:rsid w:val="0030232E"/>
    <w:rsid w:val="003033B6"/>
    <w:rsid w:val="00303BC2"/>
    <w:rsid w:val="00304114"/>
    <w:rsid w:val="00307DBD"/>
    <w:rsid w:val="00307DD7"/>
    <w:rsid w:val="003112A6"/>
    <w:rsid w:val="00311B73"/>
    <w:rsid w:val="00316402"/>
    <w:rsid w:val="00320506"/>
    <w:rsid w:val="0032170A"/>
    <w:rsid w:val="00322A3D"/>
    <w:rsid w:val="00324C0B"/>
    <w:rsid w:val="00326AAF"/>
    <w:rsid w:val="00327563"/>
    <w:rsid w:val="00333C5D"/>
    <w:rsid w:val="00340628"/>
    <w:rsid w:val="00340C20"/>
    <w:rsid w:val="00343605"/>
    <w:rsid w:val="00343969"/>
    <w:rsid w:val="00345A95"/>
    <w:rsid w:val="003512A2"/>
    <w:rsid w:val="0035626C"/>
    <w:rsid w:val="00360D0A"/>
    <w:rsid w:val="00366E5A"/>
    <w:rsid w:val="00367C91"/>
    <w:rsid w:val="00370BC2"/>
    <w:rsid w:val="0037109D"/>
    <w:rsid w:val="003746D4"/>
    <w:rsid w:val="00384668"/>
    <w:rsid w:val="00384D1F"/>
    <w:rsid w:val="003867D6"/>
    <w:rsid w:val="00386C4C"/>
    <w:rsid w:val="00387C61"/>
    <w:rsid w:val="00392134"/>
    <w:rsid w:val="00393ED8"/>
    <w:rsid w:val="003A38EC"/>
    <w:rsid w:val="003B0714"/>
    <w:rsid w:val="003B0925"/>
    <w:rsid w:val="003B227C"/>
    <w:rsid w:val="003B7E27"/>
    <w:rsid w:val="003C5AF6"/>
    <w:rsid w:val="003D302C"/>
    <w:rsid w:val="003D58C7"/>
    <w:rsid w:val="003E08FA"/>
    <w:rsid w:val="003E10DA"/>
    <w:rsid w:val="003E20A9"/>
    <w:rsid w:val="003F09B9"/>
    <w:rsid w:val="003F17E0"/>
    <w:rsid w:val="003F2BC1"/>
    <w:rsid w:val="00402460"/>
    <w:rsid w:val="00402948"/>
    <w:rsid w:val="00403392"/>
    <w:rsid w:val="00403E4C"/>
    <w:rsid w:val="00406F32"/>
    <w:rsid w:val="004072C3"/>
    <w:rsid w:val="0041324E"/>
    <w:rsid w:val="00420593"/>
    <w:rsid w:val="00423B04"/>
    <w:rsid w:val="004253F4"/>
    <w:rsid w:val="00436CF4"/>
    <w:rsid w:val="0043707F"/>
    <w:rsid w:val="0044073C"/>
    <w:rsid w:val="00441667"/>
    <w:rsid w:val="00442283"/>
    <w:rsid w:val="00442671"/>
    <w:rsid w:val="0044525A"/>
    <w:rsid w:val="00455C14"/>
    <w:rsid w:val="00463527"/>
    <w:rsid w:val="00466F12"/>
    <w:rsid w:val="004673D0"/>
    <w:rsid w:val="00470A30"/>
    <w:rsid w:val="00474A45"/>
    <w:rsid w:val="00474A86"/>
    <w:rsid w:val="00481BBF"/>
    <w:rsid w:val="00482E54"/>
    <w:rsid w:val="004858EC"/>
    <w:rsid w:val="004867CB"/>
    <w:rsid w:val="00487934"/>
    <w:rsid w:val="00491577"/>
    <w:rsid w:val="004931F3"/>
    <w:rsid w:val="0049423B"/>
    <w:rsid w:val="004962A1"/>
    <w:rsid w:val="00497C5D"/>
    <w:rsid w:val="004A079F"/>
    <w:rsid w:val="004A200A"/>
    <w:rsid w:val="004A2C74"/>
    <w:rsid w:val="004A3289"/>
    <w:rsid w:val="004A3423"/>
    <w:rsid w:val="004A6672"/>
    <w:rsid w:val="004B17A0"/>
    <w:rsid w:val="004B6561"/>
    <w:rsid w:val="004C523C"/>
    <w:rsid w:val="004C6A68"/>
    <w:rsid w:val="004D7B1D"/>
    <w:rsid w:val="004E0DE3"/>
    <w:rsid w:val="004E1A99"/>
    <w:rsid w:val="004E6118"/>
    <w:rsid w:val="004F5332"/>
    <w:rsid w:val="004F57E4"/>
    <w:rsid w:val="004F6855"/>
    <w:rsid w:val="004F6B48"/>
    <w:rsid w:val="004F74DF"/>
    <w:rsid w:val="005000D2"/>
    <w:rsid w:val="005031A6"/>
    <w:rsid w:val="00503446"/>
    <w:rsid w:val="00506C78"/>
    <w:rsid w:val="005136AF"/>
    <w:rsid w:val="005146FF"/>
    <w:rsid w:val="00534FCC"/>
    <w:rsid w:val="00535B1D"/>
    <w:rsid w:val="00536BFD"/>
    <w:rsid w:val="00544E77"/>
    <w:rsid w:val="00545C45"/>
    <w:rsid w:val="0055506F"/>
    <w:rsid w:val="00556D1C"/>
    <w:rsid w:val="005637DE"/>
    <w:rsid w:val="00564D16"/>
    <w:rsid w:val="00566E6A"/>
    <w:rsid w:val="005707AD"/>
    <w:rsid w:val="0057297C"/>
    <w:rsid w:val="00574C3C"/>
    <w:rsid w:val="00583266"/>
    <w:rsid w:val="005839EA"/>
    <w:rsid w:val="00584119"/>
    <w:rsid w:val="00590125"/>
    <w:rsid w:val="0059077C"/>
    <w:rsid w:val="00591165"/>
    <w:rsid w:val="00593703"/>
    <w:rsid w:val="005951AB"/>
    <w:rsid w:val="005974AB"/>
    <w:rsid w:val="005A29C9"/>
    <w:rsid w:val="005A3405"/>
    <w:rsid w:val="005B08EF"/>
    <w:rsid w:val="005B2841"/>
    <w:rsid w:val="005B41F7"/>
    <w:rsid w:val="005B6987"/>
    <w:rsid w:val="005D305E"/>
    <w:rsid w:val="005E352A"/>
    <w:rsid w:val="005E7324"/>
    <w:rsid w:val="005F05B5"/>
    <w:rsid w:val="005F1C5F"/>
    <w:rsid w:val="005F68BE"/>
    <w:rsid w:val="00601075"/>
    <w:rsid w:val="006038E5"/>
    <w:rsid w:val="00605A95"/>
    <w:rsid w:val="00610323"/>
    <w:rsid w:val="00610F40"/>
    <w:rsid w:val="00611106"/>
    <w:rsid w:val="0061661D"/>
    <w:rsid w:val="006177C5"/>
    <w:rsid w:val="00621A0B"/>
    <w:rsid w:val="00623058"/>
    <w:rsid w:val="00623AAA"/>
    <w:rsid w:val="00623E4A"/>
    <w:rsid w:val="00625D7F"/>
    <w:rsid w:val="0062651B"/>
    <w:rsid w:val="00637835"/>
    <w:rsid w:val="00647260"/>
    <w:rsid w:val="0065022A"/>
    <w:rsid w:val="00653B2B"/>
    <w:rsid w:val="006602C9"/>
    <w:rsid w:val="006727A8"/>
    <w:rsid w:val="00674465"/>
    <w:rsid w:val="00675172"/>
    <w:rsid w:val="006774F7"/>
    <w:rsid w:val="00682AD1"/>
    <w:rsid w:val="00683646"/>
    <w:rsid w:val="0069121E"/>
    <w:rsid w:val="00694609"/>
    <w:rsid w:val="006A01E8"/>
    <w:rsid w:val="006B1A5E"/>
    <w:rsid w:val="006B2A16"/>
    <w:rsid w:val="006B4EFE"/>
    <w:rsid w:val="006B6072"/>
    <w:rsid w:val="006B68AF"/>
    <w:rsid w:val="006C2C3B"/>
    <w:rsid w:val="006C41D0"/>
    <w:rsid w:val="006C5B83"/>
    <w:rsid w:val="006C78F7"/>
    <w:rsid w:val="006D2BA2"/>
    <w:rsid w:val="006D344D"/>
    <w:rsid w:val="006D52B7"/>
    <w:rsid w:val="006D55E1"/>
    <w:rsid w:val="006D5C4F"/>
    <w:rsid w:val="006E0E0D"/>
    <w:rsid w:val="006E4B88"/>
    <w:rsid w:val="006E795E"/>
    <w:rsid w:val="006F1269"/>
    <w:rsid w:val="006F7D28"/>
    <w:rsid w:val="00700CCB"/>
    <w:rsid w:val="007028F6"/>
    <w:rsid w:val="00702A02"/>
    <w:rsid w:val="007072E2"/>
    <w:rsid w:val="0071195E"/>
    <w:rsid w:val="00712890"/>
    <w:rsid w:val="00715795"/>
    <w:rsid w:val="00720A8C"/>
    <w:rsid w:val="00726985"/>
    <w:rsid w:val="00730C2E"/>
    <w:rsid w:val="00732EDB"/>
    <w:rsid w:val="00733D78"/>
    <w:rsid w:val="00743959"/>
    <w:rsid w:val="0075259E"/>
    <w:rsid w:val="0076173A"/>
    <w:rsid w:val="00764394"/>
    <w:rsid w:val="007664F5"/>
    <w:rsid w:val="00770C9F"/>
    <w:rsid w:val="00776118"/>
    <w:rsid w:val="00776170"/>
    <w:rsid w:val="00777563"/>
    <w:rsid w:val="0078076E"/>
    <w:rsid w:val="00781B42"/>
    <w:rsid w:val="00781FFC"/>
    <w:rsid w:val="00783858"/>
    <w:rsid w:val="00783D5D"/>
    <w:rsid w:val="007843BE"/>
    <w:rsid w:val="00793CBD"/>
    <w:rsid w:val="00796240"/>
    <w:rsid w:val="0079746C"/>
    <w:rsid w:val="007A23A2"/>
    <w:rsid w:val="007A2BCB"/>
    <w:rsid w:val="007A2D58"/>
    <w:rsid w:val="007A5404"/>
    <w:rsid w:val="007B0EB7"/>
    <w:rsid w:val="007B2BE2"/>
    <w:rsid w:val="007C3AD4"/>
    <w:rsid w:val="007C4AE2"/>
    <w:rsid w:val="007C66F8"/>
    <w:rsid w:val="007E0698"/>
    <w:rsid w:val="007E2D06"/>
    <w:rsid w:val="007F37C6"/>
    <w:rsid w:val="007F49C9"/>
    <w:rsid w:val="008135F8"/>
    <w:rsid w:val="00823536"/>
    <w:rsid w:val="00832824"/>
    <w:rsid w:val="008328DD"/>
    <w:rsid w:val="00832F8D"/>
    <w:rsid w:val="00840CB6"/>
    <w:rsid w:val="00841124"/>
    <w:rsid w:val="00844063"/>
    <w:rsid w:val="00846AEF"/>
    <w:rsid w:val="00851F5D"/>
    <w:rsid w:val="008715E6"/>
    <w:rsid w:val="008741EF"/>
    <w:rsid w:val="008827E4"/>
    <w:rsid w:val="008834D0"/>
    <w:rsid w:val="00893EE2"/>
    <w:rsid w:val="00894E84"/>
    <w:rsid w:val="008A6F5E"/>
    <w:rsid w:val="008A7306"/>
    <w:rsid w:val="008B59D9"/>
    <w:rsid w:val="008B6E70"/>
    <w:rsid w:val="008C166E"/>
    <w:rsid w:val="008C1D4F"/>
    <w:rsid w:val="008C20D4"/>
    <w:rsid w:val="008C4D20"/>
    <w:rsid w:val="008C5BCC"/>
    <w:rsid w:val="008C634D"/>
    <w:rsid w:val="008D03B7"/>
    <w:rsid w:val="008D79AF"/>
    <w:rsid w:val="008D7EA3"/>
    <w:rsid w:val="008F152E"/>
    <w:rsid w:val="008F1F63"/>
    <w:rsid w:val="008F3F7A"/>
    <w:rsid w:val="008F7422"/>
    <w:rsid w:val="008F7BE6"/>
    <w:rsid w:val="009022FD"/>
    <w:rsid w:val="00910539"/>
    <w:rsid w:val="00912CFF"/>
    <w:rsid w:val="00912FB3"/>
    <w:rsid w:val="0091383A"/>
    <w:rsid w:val="00915EF8"/>
    <w:rsid w:val="00934A62"/>
    <w:rsid w:val="00935EBC"/>
    <w:rsid w:val="00940387"/>
    <w:rsid w:val="009419D2"/>
    <w:rsid w:val="0094408C"/>
    <w:rsid w:val="00955A4E"/>
    <w:rsid w:val="00957504"/>
    <w:rsid w:val="00957B9F"/>
    <w:rsid w:val="009635E3"/>
    <w:rsid w:val="00964B68"/>
    <w:rsid w:val="009664CB"/>
    <w:rsid w:val="00966C5A"/>
    <w:rsid w:val="0097166F"/>
    <w:rsid w:val="0098593C"/>
    <w:rsid w:val="00990D97"/>
    <w:rsid w:val="0099261B"/>
    <w:rsid w:val="0099538B"/>
    <w:rsid w:val="009A1B66"/>
    <w:rsid w:val="009A37CC"/>
    <w:rsid w:val="009B7A9E"/>
    <w:rsid w:val="009C0167"/>
    <w:rsid w:val="009C1A13"/>
    <w:rsid w:val="009C2A31"/>
    <w:rsid w:val="009D4B6B"/>
    <w:rsid w:val="009F0BF1"/>
    <w:rsid w:val="009F1BD5"/>
    <w:rsid w:val="009F4DAA"/>
    <w:rsid w:val="009F674C"/>
    <w:rsid w:val="00A13682"/>
    <w:rsid w:val="00A151CC"/>
    <w:rsid w:val="00A1579F"/>
    <w:rsid w:val="00A22C15"/>
    <w:rsid w:val="00A30B31"/>
    <w:rsid w:val="00A30E3C"/>
    <w:rsid w:val="00A318A8"/>
    <w:rsid w:val="00A372F6"/>
    <w:rsid w:val="00A420CA"/>
    <w:rsid w:val="00A44AA6"/>
    <w:rsid w:val="00A52798"/>
    <w:rsid w:val="00A662C0"/>
    <w:rsid w:val="00A76C46"/>
    <w:rsid w:val="00A93F5F"/>
    <w:rsid w:val="00AB5AC0"/>
    <w:rsid w:val="00AC1797"/>
    <w:rsid w:val="00AD2ED0"/>
    <w:rsid w:val="00AD42CC"/>
    <w:rsid w:val="00AD7BF8"/>
    <w:rsid w:val="00AE50B2"/>
    <w:rsid w:val="00B0350A"/>
    <w:rsid w:val="00B0362A"/>
    <w:rsid w:val="00B15E02"/>
    <w:rsid w:val="00B16CDE"/>
    <w:rsid w:val="00B31855"/>
    <w:rsid w:val="00B368CC"/>
    <w:rsid w:val="00B36E1A"/>
    <w:rsid w:val="00B37C3E"/>
    <w:rsid w:val="00B37EFB"/>
    <w:rsid w:val="00B5127D"/>
    <w:rsid w:val="00B514A8"/>
    <w:rsid w:val="00B516E3"/>
    <w:rsid w:val="00B530D7"/>
    <w:rsid w:val="00B540A8"/>
    <w:rsid w:val="00B551AA"/>
    <w:rsid w:val="00B61043"/>
    <w:rsid w:val="00B67BC7"/>
    <w:rsid w:val="00B75961"/>
    <w:rsid w:val="00B75E38"/>
    <w:rsid w:val="00B85FD3"/>
    <w:rsid w:val="00B87732"/>
    <w:rsid w:val="00B930ED"/>
    <w:rsid w:val="00B97840"/>
    <w:rsid w:val="00BA0D74"/>
    <w:rsid w:val="00BA5515"/>
    <w:rsid w:val="00BA5D64"/>
    <w:rsid w:val="00BA7239"/>
    <w:rsid w:val="00BB6B0F"/>
    <w:rsid w:val="00BC0004"/>
    <w:rsid w:val="00BC0EA2"/>
    <w:rsid w:val="00BD0185"/>
    <w:rsid w:val="00BE3A9E"/>
    <w:rsid w:val="00BE5BDF"/>
    <w:rsid w:val="00BE7BAA"/>
    <w:rsid w:val="00BF2436"/>
    <w:rsid w:val="00BF6F54"/>
    <w:rsid w:val="00BF7946"/>
    <w:rsid w:val="00C01648"/>
    <w:rsid w:val="00C10A4D"/>
    <w:rsid w:val="00C21877"/>
    <w:rsid w:val="00C24D1E"/>
    <w:rsid w:val="00C30CB4"/>
    <w:rsid w:val="00C30E0C"/>
    <w:rsid w:val="00C3426C"/>
    <w:rsid w:val="00C5387D"/>
    <w:rsid w:val="00C61A74"/>
    <w:rsid w:val="00C62B40"/>
    <w:rsid w:val="00C63665"/>
    <w:rsid w:val="00C66B3F"/>
    <w:rsid w:val="00C70BC8"/>
    <w:rsid w:val="00C715C0"/>
    <w:rsid w:val="00C71DDD"/>
    <w:rsid w:val="00C72720"/>
    <w:rsid w:val="00C73362"/>
    <w:rsid w:val="00C81325"/>
    <w:rsid w:val="00C82643"/>
    <w:rsid w:val="00C82A79"/>
    <w:rsid w:val="00C83360"/>
    <w:rsid w:val="00C84F19"/>
    <w:rsid w:val="00C85999"/>
    <w:rsid w:val="00C85E00"/>
    <w:rsid w:val="00C86BD4"/>
    <w:rsid w:val="00C90215"/>
    <w:rsid w:val="00C938E3"/>
    <w:rsid w:val="00C96186"/>
    <w:rsid w:val="00CB0963"/>
    <w:rsid w:val="00CB121A"/>
    <w:rsid w:val="00CC1793"/>
    <w:rsid w:val="00CC647D"/>
    <w:rsid w:val="00CD4465"/>
    <w:rsid w:val="00CD5605"/>
    <w:rsid w:val="00CE02BD"/>
    <w:rsid w:val="00CE4322"/>
    <w:rsid w:val="00CF0ADD"/>
    <w:rsid w:val="00CF2282"/>
    <w:rsid w:val="00CF5FFA"/>
    <w:rsid w:val="00D04BA8"/>
    <w:rsid w:val="00D04C18"/>
    <w:rsid w:val="00D0511C"/>
    <w:rsid w:val="00D05352"/>
    <w:rsid w:val="00D07A94"/>
    <w:rsid w:val="00D11EF1"/>
    <w:rsid w:val="00D1781E"/>
    <w:rsid w:val="00D22F1E"/>
    <w:rsid w:val="00D30A33"/>
    <w:rsid w:val="00D37268"/>
    <w:rsid w:val="00D40425"/>
    <w:rsid w:val="00D419F3"/>
    <w:rsid w:val="00D4738A"/>
    <w:rsid w:val="00D47711"/>
    <w:rsid w:val="00D56B53"/>
    <w:rsid w:val="00D61835"/>
    <w:rsid w:val="00D632A7"/>
    <w:rsid w:val="00D63596"/>
    <w:rsid w:val="00D73831"/>
    <w:rsid w:val="00D779B1"/>
    <w:rsid w:val="00D84513"/>
    <w:rsid w:val="00D85CA9"/>
    <w:rsid w:val="00D87A68"/>
    <w:rsid w:val="00D91795"/>
    <w:rsid w:val="00D92D01"/>
    <w:rsid w:val="00D93B75"/>
    <w:rsid w:val="00D95873"/>
    <w:rsid w:val="00D96877"/>
    <w:rsid w:val="00DB41F4"/>
    <w:rsid w:val="00DB5681"/>
    <w:rsid w:val="00DB61C4"/>
    <w:rsid w:val="00DC4BBC"/>
    <w:rsid w:val="00DC5238"/>
    <w:rsid w:val="00DD0AEA"/>
    <w:rsid w:val="00DD49DA"/>
    <w:rsid w:val="00DF4A98"/>
    <w:rsid w:val="00DF7927"/>
    <w:rsid w:val="00E0474D"/>
    <w:rsid w:val="00E0721E"/>
    <w:rsid w:val="00E1283E"/>
    <w:rsid w:val="00E2125F"/>
    <w:rsid w:val="00E27308"/>
    <w:rsid w:val="00E30A1A"/>
    <w:rsid w:val="00E40441"/>
    <w:rsid w:val="00E5414A"/>
    <w:rsid w:val="00E545EB"/>
    <w:rsid w:val="00E56101"/>
    <w:rsid w:val="00E56F5C"/>
    <w:rsid w:val="00E6200C"/>
    <w:rsid w:val="00E62C48"/>
    <w:rsid w:val="00E63880"/>
    <w:rsid w:val="00E71C85"/>
    <w:rsid w:val="00E72B52"/>
    <w:rsid w:val="00E74AA2"/>
    <w:rsid w:val="00E75CEC"/>
    <w:rsid w:val="00E80D91"/>
    <w:rsid w:val="00E91127"/>
    <w:rsid w:val="00E91E99"/>
    <w:rsid w:val="00E92925"/>
    <w:rsid w:val="00EA733E"/>
    <w:rsid w:val="00EB4350"/>
    <w:rsid w:val="00EC7F3A"/>
    <w:rsid w:val="00ED215D"/>
    <w:rsid w:val="00ED6B01"/>
    <w:rsid w:val="00EE3382"/>
    <w:rsid w:val="00EE3DF5"/>
    <w:rsid w:val="00EF0FB4"/>
    <w:rsid w:val="00F03F01"/>
    <w:rsid w:val="00F1268C"/>
    <w:rsid w:val="00F12D30"/>
    <w:rsid w:val="00F3321A"/>
    <w:rsid w:val="00F35068"/>
    <w:rsid w:val="00F355BB"/>
    <w:rsid w:val="00F40E17"/>
    <w:rsid w:val="00F501C0"/>
    <w:rsid w:val="00F538D4"/>
    <w:rsid w:val="00F56761"/>
    <w:rsid w:val="00F62622"/>
    <w:rsid w:val="00F65D31"/>
    <w:rsid w:val="00F70CB5"/>
    <w:rsid w:val="00F73301"/>
    <w:rsid w:val="00F736FF"/>
    <w:rsid w:val="00F814F6"/>
    <w:rsid w:val="00F82D76"/>
    <w:rsid w:val="00F9198E"/>
    <w:rsid w:val="00F95A45"/>
    <w:rsid w:val="00FA505F"/>
    <w:rsid w:val="00FB1E42"/>
    <w:rsid w:val="00FB30F1"/>
    <w:rsid w:val="00FB595A"/>
    <w:rsid w:val="00FC201F"/>
    <w:rsid w:val="00FC3EE6"/>
    <w:rsid w:val="00FC50D8"/>
    <w:rsid w:val="00FD36F4"/>
    <w:rsid w:val="00FD5410"/>
    <w:rsid w:val="00FE0DC3"/>
    <w:rsid w:val="00FE5A31"/>
    <w:rsid w:val="00FE6008"/>
    <w:rsid w:val="00FE623E"/>
    <w:rsid w:val="00FF0706"/>
    <w:rsid w:val="00FF15D2"/>
    <w:rsid w:val="00FF2E79"/>
    <w:rsid w:val="00FF2E97"/>
    <w:rsid w:val="667528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3A0ACD-4834-40C6-9524-378AE84B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CBD"/>
    <w:pPr>
      <w:spacing w:after="200" w:line="276" w:lineRule="auto"/>
    </w:pPr>
    <w:rPr>
      <w:sz w:val="22"/>
      <w:szCs w:val="22"/>
    </w:rPr>
  </w:style>
  <w:style w:type="paragraph" w:styleId="Heading1">
    <w:name w:val="heading 1"/>
    <w:basedOn w:val="Normal"/>
    <w:next w:val="Normal"/>
    <w:link w:val="Heading1Char"/>
    <w:uiPriority w:val="9"/>
    <w:qFormat/>
    <w:rsid w:val="001723F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591165"/>
    <w:pPr>
      <w:keepNext/>
      <w:keepLines/>
      <w:spacing w:before="240" w:after="24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8C4D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591165"/>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qFormat/>
    <w:rsid w:val="005974AB"/>
    <w:rPr>
      <w:rFonts w:eastAsia="MS Mincho"/>
      <w:sz w:val="22"/>
      <w:szCs w:val="22"/>
      <w:lang w:eastAsia="ja-JP"/>
    </w:rPr>
  </w:style>
  <w:style w:type="character" w:customStyle="1" w:styleId="NoSpacingChar">
    <w:name w:val="No Spacing Char"/>
    <w:basedOn w:val="DefaultParagraphFont"/>
    <w:link w:val="NoSpacing"/>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8C4D20"/>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pPr>
      <w:ind w:left="720"/>
    </w:pPr>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5000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000D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000D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inhNTY60269@fpt.edu.v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KhanhNHV60566@fpt.edu.v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uongLHK@fpt.edu.vn" TargetMode="External"/><Relationship Id="rId5" Type="http://schemas.openxmlformats.org/officeDocument/2006/relationships/styles" Target="styles.xml"/><Relationship Id="rId15" Type="http://schemas.openxmlformats.org/officeDocument/2006/relationships/hyperlink" Target="mailto:AnhAN60223@fpt.edu.vn"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VuongND60075@fpt.edu.v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Segoe UI Light">
    <w:altName w:val="Segoe UI"/>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D58D1"/>
    <w:rsid w:val="000E62DD"/>
    <w:rsid w:val="001C1E82"/>
    <w:rsid w:val="0023087D"/>
    <w:rsid w:val="00335F69"/>
    <w:rsid w:val="00355B7F"/>
    <w:rsid w:val="003E65EA"/>
    <w:rsid w:val="004A267F"/>
    <w:rsid w:val="00742EFB"/>
    <w:rsid w:val="0087165F"/>
    <w:rsid w:val="008A08B0"/>
    <w:rsid w:val="008D58D1"/>
    <w:rsid w:val="009F735A"/>
    <w:rsid w:val="00B57DFB"/>
    <w:rsid w:val="00B75DA1"/>
    <w:rsid w:val="00BF4E49"/>
    <w:rsid w:val="00DE7798"/>
    <w:rsid w:val="00F44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2DBE-5A6A-40BA-A015-0EA20A6F0B6D}">
  <ds:schemaRefs>
    <ds:schemaRef ds:uri="http://schemas.openxmlformats.org/officeDocument/2006/bibliography"/>
  </ds:schemaRefs>
</ds:datastoreItem>
</file>

<file path=customXml/itemProps3.xml><?xml version="1.0" encoding="utf-8"?>
<ds:datastoreItem xmlns:ds="http://schemas.openxmlformats.org/officeDocument/2006/customXml" ds:itemID="{81956FA3-B778-4C12-AF42-09F20954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Report 1 - Introduction</vt:lpstr>
    </vt:vector>
  </TitlesOfParts>
  <Company>Group No.1</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1 - Introduction</dc:title>
  <dc:subject/>
  <dc:creator>Lê Anh Đảo</dc:creator>
  <cp:keywords>Capstone Project; Report 1</cp:keywords>
  <cp:lastModifiedBy>Windows User</cp:lastModifiedBy>
  <cp:revision>34</cp:revision>
  <dcterms:created xsi:type="dcterms:W3CDTF">2012-09-17T14:14:00Z</dcterms:created>
  <dcterms:modified xsi:type="dcterms:W3CDTF">2013-01-18T14:10:00Z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_DocHome">
    <vt:i4>-1563713653</vt:i4>
  </property>
  <property fmtid="{D5CDD505-2E9C-101B-9397-08002B2CF9AE}" pid="4" name="Google.Documents.DocumentId">
    <vt:lpwstr>13ol8bP44bRoYH5uLyCJtUG_6CqQ7nQytP2mjYfxa934</vt:lpwstr>
  </property>
  <property fmtid="{D5CDD505-2E9C-101B-9397-08002B2CF9AE}" pid="5" name="Google.Documents.RevisionId">
    <vt:lpwstr>05315120743608378999</vt:lpwstr>
  </property>
  <property fmtid="{D5CDD505-2E9C-101B-9397-08002B2CF9AE}" pid="6" name="Google.Documents.PreviousRevisionId">
    <vt:lpwstr>07124892804704327185</vt:lpwstr>
  </property>
  <property fmtid="{D5CDD505-2E9C-101B-9397-08002B2CF9AE}" pid="7" name="Google.Documents.PluginVersion">
    <vt:lpwstr>2.0.2662.553</vt:lpwstr>
  </property>
  <property fmtid="{D5CDD505-2E9C-101B-9397-08002B2CF9AE}" pid="8" name="Google.Documents.MergeIncapabilityFlags">
    <vt:i4>0</vt:i4>
  </property>
</Properties>
</file>